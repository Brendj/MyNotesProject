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</w:t>
      </w:r>
      <w:r w:rsidR="00331961">
        <w:rPr>
          <w:szCs w:val="22"/>
        </w:rPr>
        <w:t>6</w:t>
      </w:r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del w:id="0" w:author="Автор">
        <w:r w:rsidR="0034732F" w:rsidDel="00071221">
          <w:rPr>
            <w:szCs w:val="22"/>
          </w:rPr>
          <w:delText>6</w:delText>
        </w:r>
      </w:del>
      <w:ins w:id="1" w:author="Автор">
        <w:r w:rsidR="00071221">
          <w:rPr>
            <w:szCs w:val="22"/>
          </w:rPr>
          <w:t>8</w:t>
        </w:r>
      </w:ins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r w:rsidR="0034732F">
        <w:rPr>
          <w:szCs w:val="22"/>
        </w:rPr>
        <w:t>5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</w:t>
      </w:r>
      <w:r w:rsidR="00331961">
        <w:t>63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34732F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74A07">
        <w:fldChar w:fldCharType="begin"/>
      </w:r>
      <w:r w:rsidR="007365A8">
        <w:instrText xml:space="preserve"> TOC \o "1-4" \h \z \u </w:instrText>
      </w:r>
      <w:r w:rsidRPr="00E74A07">
        <w:fldChar w:fldCharType="separate"/>
      </w:r>
      <w:hyperlink w:anchor="_Toc391370197" w:history="1">
        <w:r w:rsidR="0034732F" w:rsidRPr="009512FA">
          <w:rPr>
            <w:rStyle w:val="aff7"/>
          </w:rPr>
          <w:t>1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Общие сведения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8" w:history="1">
        <w:r w:rsidR="0034732F" w:rsidRPr="009512FA">
          <w:rPr>
            <w:rStyle w:val="aff7"/>
            <w:noProof/>
          </w:rPr>
          <w:t>1.1 Руководящие документы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199" w:history="1">
        <w:r w:rsidR="0034732F" w:rsidRPr="009512FA">
          <w:rPr>
            <w:rStyle w:val="aff7"/>
            <w:noProof/>
          </w:rPr>
          <w:t>1.2 Описание электронного сервиса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0" w:history="1">
        <w:r w:rsidR="0034732F" w:rsidRPr="009512FA">
          <w:rPr>
            <w:rStyle w:val="aff7"/>
            <w:noProof/>
          </w:rPr>
          <w:t>1.3 Операции (методы) электронного сервиса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1" w:history="1">
        <w:r w:rsidR="0034732F" w:rsidRPr="009512FA">
          <w:rPr>
            <w:rStyle w:val="aff7"/>
            <w:noProof/>
          </w:rPr>
          <w:t>1.4 Сценарии использования и схема взаимодействия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2" w:history="1">
        <w:r w:rsidR="0034732F" w:rsidRPr="009512FA">
          <w:rPr>
            <w:rStyle w:val="aff7"/>
            <w:noProof/>
          </w:rPr>
          <w:t>1.5 Связи с другими электронными сервисами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203" w:history="1">
        <w:r w:rsidR="0034732F" w:rsidRPr="009512FA">
          <w:rPr>
            <w:rStyle w:val="aff7"/>
          </w:rPr>
          <w:t>2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Руководство пользователя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4" w:history="1">
        <w:r w:rsidR="0034732F" w:rsidRPr="009512FA">
          <w:rPr>
            <w:rStyle w:val="aff7"/>
            <w:noProof/>
          </w:rPr>
          <w:t>2.1 Операция «Получение данных о лицевом счете»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5" w:history="1">
        <w:r w:rsidR="0034732F" w:rsidRPr="009512FA">
          <w:rPr>
            <w:rStyle w:val="aff7"/>
            <w:noProof/>
          </w:rPr>
          <w:t>2.1.1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6" w:history="1">
        <w:r w:rsidR="0034732F" w:rsidRPr="009512FA">
          <w:rPr>
            <w:rStyle w:val="aff7"/>
            <w:noProof/>
          </w:rPr>
          <w:t>2.1.2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7" w:history="1">
        <w:r w:rsidR="0034732F" w:rsidRPr="009512FA">
          <w:rPr>
            <w:rStyle w:val="aff7"/>
            <w:noProof/>
          </w:rPr>
          <w:t>2.1.3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8" w:history="1">
        <w:r w:rsidR="0034732F" w:rsidRPr="009512FA">
          <w:rPr>
            <w:rStyle w:val="aff7"/>
            <w:noProof/>
          </w:rPr>
          <w:t>2.1.4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09" w:history="1">
        <w:r w:rsidR="0034732F" w:rsidRPr="009512FA">
          <w:rPr>
            <w:rStyle w:val="aff7"/>
            <w:noProof/>
          </w:rPr>
          <w:t>2.1.5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0" w:history="1">
        <w:r w:rsidR="0034732F" w:rsidRPr="009512FA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1" w:history="1">
        <w:r w:rsidR="0034732F" w:rsidRPr="009512FA">
          <w:rPr>
            <w:rStyle w:val="aff7"/>
            <w:noProof/>
          </w:rPr>
          <w:t>2.2.1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2" w:history="1">
        <w:r w:rsidR="0034732F" w:rsidRPr="009512FA">
          <w:rPr>
            <w:rStyle w:val="aff7"/>
            <w:noProof/>
          </w:rPr>
          <w:t>2.2.2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3" w:history="1">
        <w:r w:rsidR="0034732F" w:rsidRPr="009512FA">
          <w:rPr>
            <w:rStyle w:val="aff7"/>
            <w:noProof/>
          </w:rPr>
          <w:t>2.2.3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4" w:history="1">
        <w:r w:rsidR="0034732F" w:rsidRPr="009512FA">
          <w:rPr>
            <w:rStyle w:val="aff7"/>
            <w:noProof/>
          </w:rPr>
          <w:t>2.2.4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5" w:history="1">
        <w:r w:rsidR="0034732F" w:rsidRPr="009512FA">
          <w:rPr>
            <w:rStyle w:val="aff7"/>
            <w:noProof/>
          </w:rPr>
          <w:t>2.2.5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6" w:history="1">
        <w:r w:rsidR="0034732F" w:rsidRPr="009512FA">
          <w:rPr>
            <w:rStyle w:val="aff7"/>
            <w:noProof/>
          </w:rPr>
          <w:t>2.3 Операция «Получение данных о покупках с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7" w:history="1">
        <w:r w:rsidR="0034732F" w:rsidRPr="009512FA">
          <w:rPr>
            <w:rStyle w:val="aff7"/>
            <w:noProof/>
          </w:rPr>
          <w:t>2.3.1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8" w:history="1">
        <w:r w:rsidR="0034732F" w:rsidRPr="009512FA">
          <w:rPr>
            <w:rStyle w:val="aff7"/>
            <w:noProof/>
          </w:rPr>
          <w:t>2.3.2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19" w:history="1">
        <w:r w:rsidR="0034732F" w:rsidRPr="009512FA">
          <w:rPr>
            <w:rStyle w:val="aff7"/>
            <w:noProof/>
          </w:rPr>
          <w:t>2.3.3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0" w:history="1">
        <w:r w:rsidR="0034732F" w:rsidRPr="009512FA">
          <w:rPr>
            <w:rStyle w:val="aff7"/>
            <w:noProof/>
          </w:rPr>
          <w:t>2.3.4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1" w:history="1">
        <w:r w:rsidR="0034732F" w:rsidRPr="009512FA">
          <w:rPr>
            <w:rStyle w:val="aff7"/>
            <w:noProof/>
          </w:rPr>
          <w:t>2.3.5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2" w:history="1">
        <w:r w:rsidR="0034732F" w:rsidRPr="009512FA">
          <w:rPr>
            <w:rStyle w:val="aff7"/>
            <w:noProof/>
          </w:rPr>
          <w:t>2.4 Операция «Получение данных о пополнениях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3" w:history="1">
        <w:r w:rsidR="0034732F" w:rsidRPr="009512FA">
          <w:rPr>
            <w:rStyle w:val="aff7"/>
            <w:noProof/>
          </w:rPr>
          <w:t>2.4.1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4" w:history="1">
        <w:r w:rsidR="0034732F" w:rsidRPr="009512FA">
          <w:rPr>
            <w:rStyle w:val="aff7"/>
            <w:noProof/>
          </w:rPr>
          <w:t>2.4.2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5" w:history="1">
        <w:r w:rsidR="0034732F" w:rsidRPr="009512FA">
          <w:rPr>
            <w:rStyle w:val="aff7"/>
            <w:noProof/>
          </w:rPr>
          <w:t>2.4.3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6" w:history="1">
        <w:r w:rsidR="0034732F" w:rsidRPr="009512FA">
          <w:rPr>
            <w:rStyle w:val="aff7"/>
            <w:noProof/>
          </w:rPr>
          <w:t>2.4.4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7" w:history="1">
        <w:r w:rsidR="0034732F" w:rsidRPr="009512FA">
          <w:rPr>
            <w:rStyle w:val="aff7"/>
            <w:noProof/>
          </w:rPr>
          <w:t>2.4.5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8" w:history="1">
        <w:r w:rsidR="0034732F" w:rsidRPr="009512FA">
          <w:rPr>
            <w:rStyle w:val="aff7"/>
            <w:noProof/>
          </w:rPr>
          <w:t>2.5 Операция «Получение информации о меню столовой»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29" w:history="1">
        <w:r w:rsidR="0034732F" w:rsidRPr="009512FA">
          <w:rPr>
            <w:rStyle w:val="aff7"/>
            <w:noProof/>
          </w:rPr>
          <w:t>2.5.1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0" w:history="1">
        <w:r w:rsidR="0034732F" w:rsidRPr="009512FA">
          <w:rPr>
            <w:rStyle w:val="aff7"/>
            <w:noProof/>
          </w:rPr>
          <w:t>2.5.2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1" w:history="1">
        <w:r w:rsidR="0034732F" w:rsidRPr="009512FA">
          <w:rPr>
            <w:rStyle w:val="aff7"/>
            <w:noProof/>
          </w:rPr>
          <w:t>2.5.3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2" w:history="1">
        <w:r w:rsidR="0034732F" w:rsidRPr="009512FA">
          <w:rPr>
            <w:rStyle w:val="aff7"/>
            <w:noProof/>
          </w:rPr>
          <w:t>2.5.4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3" w:history="1">
        <w:r w:rsidR="0034732F" w:rsidRPr="009512FA">
          <w:rPr>
            <w:rStyle w:val="aff7"/>
            <w:noProof/>
          </w:rPr>
          <w:t>2.5.5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4" w:history="1">
        <w:r w:rsidR="0034732F" w:rsidRPr="009512FA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5" w:history="1">
        <w:r w:rsidR="0034732F" w:rsidRPr="009512FA">
          <w:rPr>
            <w:rStyle w:val="aff7"/>
            <w:noProof/>
          </w:rPr>
          <w:t>2.6.1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6" w:history="1">
        <w:r w:rsidR="0034732F" w:rsidRPr="009512FA">
          <w:rPr>
            <w:rStyle w:val="aff7"/>
            <w:noProof/>
          </w:rPr>
          <w:t>2.6.2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7" w:history="1">
        <w:r w:rsidR="0034732F" w:rsidRPr="009512FA">
          <w:rPr>
            <w:rStyle w:val="aff7"/>
            <w:noProof/>
          </w:rPr>
          <w:t>2.6.3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8" w:history="1">
        <w:r w:rsidR="0034732F" w:rsidRPr="009512FA">
          <w:rPr>
            <w:rStyle w:val="aff7"/>
            <w:noProof/>
          </w:rPr>
          <w:t>2.6.4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39" w:history="1">
        <w:r w:rsidR="0034732F" w:rsidRPr="009512FA">
          <w:rPr>
            <w:rStyle w:val="aff7"/>
            <w:noProof/>
          </w:rPr>
          <w:t>2.6.5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0" w:history="1">
        <w:r w:rsidR="0034732F" w:rsidRPr="009512FA">
          <w:rPr>
            <w:rStyle w:val="aff7"/>
            <w:noProof/>
          </w:rPr>
          <w:t>2.7 Операция «Включить/отключить СМС-информирование»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1" w:history="1">
        <w:r w:rsidR="0034732F" w:rsidRPr="009512FA">
          <w:rPr>
            <w:rStyle w:val="aff7"/>
            <w:noProof/>
          </w:rPr>
          <w:t>2.7.1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2" w:history="1">
        <w:r w:rsidR="0034732F" w:rsidRPr="009512FA">
          <w:rPr>
            <w:rStyle w:val="aff7"/>
            <w:noProof/>
          </w:rPr>
          <w:t>2.7.2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3" w:history="1">
        <w:r w:rsidR="0034732F" w:rsidRPr="009512FA">
          <w:rPr>
            <w:rStyle w:val="aff7"/>
            <w:noProof/>
          </w:rPr>
          <w:t>2.7.3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4" w:history="1">
        <w:r w:rsidR="0034732F" w:rsidRPr="009512FA">
          <w:rPr>
            <w:rStyle w:val="aff7"/>
            <w:noProof/>
          </w:rPr>
          <w:t>2.7.4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5" w:history="1">
        <w:r w:rsidR="0034732F" w:rsidRPr="009512FA">
          <w:rPr>
            <w:rStyle w:val="aff7"/>
            <w:noProof/>
          </w:rPr>
          <w:t>2.7.5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6" w:history="1">
        <w:r w:rsidR="0034732F" w:rsidRPr="009512FA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7" w:history="1">
        <w:r w:rsidR="0034732F" w:rsidRPr="009512FA">
          <w:rPr>
            <w:rStyle w:val="aff7"/>
            <w:noProof/>
          </w:rPr>
          <w:t>2.8.1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8" w:history="1">
        <w:r w:rsidR="0034732F" w:rsidRPr="009512FA">
          <w:rPr>
            <w:rStyle w:val="aff7"/>
            <w:noProof/>
          </w:rPr>
          <w:t>2.8.2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49" w:history="1">
        <w:r w:rsidR="0034732F" w:rsidRPr="009512FA">
          <w:rPr>
            <w:rStyle w:val="aff7"/>
            <w:noProof/>
          </w:rPr>
          <w:t>2.8.3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0" w:history="1">
        <w:r w:rsidR="0034732F" w:rsidRPr="009512FA">
          <w:rPr>
            <w:rStyle w:val="aff7"/>
            <w:noProof/>
          </w:rPr>
          <w:t>2.8.4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1" w:history="1">
        <w:r w:rsidR="0034732F" w:rsidRPr="009512FA">
          <w:rPr>
            <w:rStyle w:val="aff7"/>
            <w:noProof/>
          </w:rPr>
          <w:t>2.8.5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2" w:history="1">
        <w:r w:rsidR="0034732F" w:rsidRPr="009512FA">
          <w:rPr>
            <w:rStyle w:val="aff7"/>
            <w:noProof/>
          </w:rPr>
          <w:t>2.9 Операция «Включить/отключить E-Mail-информирование»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3" w:history="1">
        <w:r w:rsidR="0034732F" w:rsidRPr="009512FA">
          <w:rPr>
            <w:rStyle w:val="aff7"/>
            <w:noProof/>
          </w:rPr>
          <w:t>2.9.1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4" w:history="1">
        <w:r w:rsidR="0034732F" w:rsidRPr="009512FA">
          <w:rPr>
            <w:rStyle w:val="aff7"/>
            <w:noProof/>
          </w:rPr>
          <w:t>2.9.2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5" w:history="1">
        <w:r w:rsidR="0034732F" w:rsidRPr="009512FA">
          <w:rPr>
            <w:rStyle w:val="aff7"/>
            <w:noProof/>
          </w:rPr>
          <w:t>2.9.3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6" w:history="1">
        <w:r w:rsidR="0034732F" w:rsidRPr="009512FA">
          <w:rPr>
            <w:rStyle w:val="aff7"/>
            <w:noProof/>
          </w:rPr>
          <w:t>2.9.4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7" w:history="1">
        <w:r w:rsidR="0034732F" w:rsidRPr="009512FA">
          <w:rPr>
            <w:rStyle w:val="aff7"/>
            <w:noProof/>
          </w:rPr>
          <w:t>2.9.5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8" w:history="1">
        <w:r w:rsidR="0034732F" w:rsidRPr="009512FA">
          <w:rPr>
            <w:rStyle w:val="aff7"/>
            <w:noProof/>
          </w:rPr>
          <w:t xml:space="preserve">2.10 Операция «Изменить адрес </w:t>
        </w:r>
        <w:r w:rsidR="0034732F" w:rsidRPr="009512FA">
          <w:rPr>
            <w:rStyle w:val="aff7"/>
            <w:noProof/>
            <w:lang w:val="en-US"/>
          </w:rPr>
          <w:t>e</w:t>
        </w:r>
        <w:r w:rsidR="0034732F" w:rsidRPr="009512FA">
          <w:rPr>
            <w:rStyle w:val="aff7"/>
            <w:noProof/>
          </w:rPr>
          <w:t>-</w:t>
        </w:r>
        <w:r w:rsidR="0034732F" w:rsidRPr="009512FA">
          <w:rPr>
            <w:rStyle w:val="aff7"/>
            <w:noProof/>
            <w:lang w:val="en-US"/>
          </w:rPr>
          <w:t>mail</w:t>
        </w:r>
        <w:r w:rsidR="0034732F" w:rsidRPr="009512FA">
          <w:rPr>
            <w:rStyle w:val="aff7"/>
            <w:noProof/>
          </w:rPr>
          <w:t xml:space="preserve"> для информирования»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59" w:history="1">
        <w:r w:rsidR="0034732F" w:rsidRPr="009512FA">
          <w:rPr>
            <w:rStyle w:val="aff7"/>
            <w:noProof/>
          </w:rPr>
          <w:t>2.10.1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0" w:history="1">
        <w:r w:rsidR="0034732F" w:rsidRPr="009512FA">
          <w:rPr>
            <w:rStyle w:val="aff7"/>
            <w:noProof/>
          </w:rPr>
          <w:t>2.10.2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1" w:history="1">
        <w:r w:rsidR="0034732F" w:rsidRPr="009512FA">
          <w:rPr>
            <w:rStyle w:val="aff7"/>
            <w:noProof/>
          </w:rPr>
          <w:t>2.10.3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2" w:history="1">
        <w:r w:rsidR="0034732F" w:rsidRPr="009512FA">
          <w:rPr>
            <w:rStyle w:val="aff7"/>
            <w:noProof/>
          </w:rPr>
          <w:t>2.10.4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3" w:history="1">
        <w:r w:rsidR="0034732F" w:rsidRPr="009512FA">
          <w:rPr>
            <w:rStyle w:val="aff7"/>
            <w:noProof/>
          </w:rPr>
          <w:t>2.10.5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4" w:history="1">
        <w:r w:rsidR="0034732F" w:rsidRPr="009512FA">
          <w:rPr>
            <w:rStyle w:val="aff7"/>
            <w:noProof/>
          </w:rPr>
          <w:t>2.11 Операция «Применить код активации»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5" w:history="1">
        <w:r w:rsidR="0034732F" w:rsidRPr="009512FA">
          <w:rPr>
            <w:rStyle w:val="aff7"/>
            <w:noProof/>
          </w:rPr>
          <w:t>2.11.1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6" w:history="1">
        <w:r w:rsidR="0034732F" w:rsidRPr="009512FA">
          <w:rPr>
            <w:rStyle w:val="aff7"/>
            <w:noProof/>
          </w:rPr>
          <w:t>2.11.2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7" w:history="1">
        <w:r w:rsidR="0034732F" w:rsidRPr="009512FA">
          <w:rPr>
            <w:rStyle w:val="aff7"/>
            <w:noProof/>
          </w:rPr>
          <w:t>2.11.3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8" w:history="1">
        <w:r w:rsidR="0034732F" w:rsidRPr="009512FA">
          <w:rPr>
            <w:rStyle w:val="aff7"/>
            <w:noProof/>
          </w:rPr>
          <w:t>2.11.4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69" w:history="1">
        <w:r w:rsidR="0034732F" w:rsidRPr="009512FA">
          <w:rPr>
            <w:rStyle w:val="aff7"/>
            <w:noProof/>
          </w:rPr>
          <w:t>2.11.5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0" w:history="1">
        <w:r w:rsidR="0034732F" w:rsidRPr="009512FA">
          <w:rPr>
            <w:rStyle w:val="aff7"/>
            <w:noProof/>
          </w:rPr>
          <w:t>2.12 Операция «Сформировать код активации»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1" w:history="1">
        <w:r w:rsidR="0034732F" w:rsidRPr="009512FA">
          <w:rPr>
            <w:rStyle w:val="aff7"/>
            <w:noProof/>
          </w:rPr>
          <w:t>2.12.1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2" w:history="1">
        <w:r w:rsidR="0034732F" w:rsidRPr="009512FA">
          <w:rPr>
            <w:rStyle w:val="aff7"/>
            <w:noProof/>
          </w:rPr>
          <w:t>2.12.2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3" w:history="1">
        <w:r w:rsidR="0034732F" w:rsidRPr="009512FA">
          <w:rPr>
            <w:rStyle w:val="aff7"/>
            <w:noProof/>
          </w:rPr>
          <w:t>2.12.3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4" w:history="1">
        <w:r w:rsidR="0034732F" w:rsidRPr="009512FA">
          <w:rPr>
            <w:rStyle w:val="aff7"/>
            <w:noProof/>
          </w:rPr>
          <w:t>2.12.4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5" w:history="1">
        <w:r w:rsidR="0034732F" w:rsidRPr="009512FA">
          <w:rPr>
            <w:rStyle w:val="aff7"/>
            <w:noProof/>
          </w:rPr>
          <w:t>2.12.5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6" w:history="1">
        <w:r w:rsidR="0034732F" w:rsidRPr="009512FA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7" w:history="1">
        <w:r w:rsidR="0034732F" w:rsidRPr="009512FA">
          <w:rPr>
            <w:rStyle w:val="aff7"/>
            <w:noProof/>
          </w:rPr>
          <w:t>2.13.1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8" w:history="1">
        <w:r w:rsidR="0034732F" w:rsidRPr="009512FA">
          <w:rPr>
            <w:rStyle w:val="aff7"/>
            <w:noProof/>
          </w:rPr>
          <w:t>2.13.2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79" w:history="1">
        <w:r w:rsidR="0034732F" w:rsidRPr="009512FA">
          <w:rPr>
            <w:rStyle w:val="aff7"/>
            <w:noProof/>
          </w:rPr>
          <w:t>2.13.3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0" w:history="1">
        <w:r w:rsidR="0034732F" w:rsidRPr="009512FA">
          <w:rPr>
            <w:rStyle w:val="aff7"/>
            <w:noProof/>
          </w:rPr>
          <w:t>2.13.4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1" w:history="1">
        <w:r w:rsidR="0034732F" w:rsidRPr="009512FA">
          <w:rPr>
            <w:rStyle w:val="aff7"/>
            <w:noProof/>
          </w:rPr>
          <w:t>2.13.5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2" w:history="1">
        <w:r w:rsidR="0034732F" w:rsidRPr="009512FA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3" w:history="1">
        <w:r w:rsidR="0034732F" w:rsidRPr="009512FA">
          <w:rPr>
            <w:rStyle w:val="aff7"/>
            <w:noProof/>
          </w:rPr>
          <w:t>2.14.1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4" w:history="1">
        <w:r w:rsidR="0034732F" w:rsidRPr="009512FA">
          <w:rPr>
            <w:rStyle w:val="aff7"/>
            <w:noProof/>
          </w:rPr>
          <w:t>2.14.2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5" w:history="1">
        <w:r w:rsidR="0034732F" w:rsidRPr="009512FA">
          <w:rPr>
            <w:rStyle w:val="aff7"/>
            <w:noProof/>
          </w:rPr>
          <w:t>2.14.3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6" w:history="1">
        <w:r w:rsidR="0034732F" w:rsidRPr="009512FA">
          <w:rPr>
            <w:rStyle w:val="aff7"/>
            <w:noProof/>
          </w:rPr>
          <w:t>2.14.4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7" w:history="1">
        <w:r w:rsidR="0034732F" w:rsidRPr="009512FA">
          <w:rPr>
            <w:rStyle w:val="aff7"/>
            <w:noProof/>
          </w:rPr>
          <w:t>2.14.5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8" w:history="1">
        <w:r w:rsidR="0034732F" w:rsidRPr="009512FA">
          <w:rPr>
            <w:rStyle w:val="aff7"/>
            <w:noProof/>
          </w:rPr>
          <w:t>2.15 Операция «Изменить размер дневного ограничения на затраты»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89" w:history="1">
        <w:r w:rsidR="0034732F" w:rsidRPr="009512FA">
          <w:rPr>
            <w:rStyle w:val="aff7"/>
            <w:noProof/>
          </w:rPr>
          <w:t>2.15.1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0" w:history="1">
        <w:r w:rsidR="0034732F" w:rsidRPr="009512FA">
          <w:rPr>
            <w:rStyle w:val="aff7"/>
            <w:noProof/>
          </w:rPr>
          <w:t>2.15.2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1" w:history="1">
        <w:r w:rsidR="0034732F" w:rsidRPr="009512FA">
          <w:rPr>
            <w:rStyle w:val="aff7"/>
            <w:noProof/>
          </w:rPr>
          <w:t>2.15.3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2" w:history="1">
        <w:r w:rsidR="0034732F" w:rsidRPr="009512FA">
          <w:rPr>
            <w:rStyle w:val="aff7"/>
            <w:noProof/>
          </w:rPr>
          <w:t>2.15.4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3" w:history="1">
        <w:r w:rsidR="0034732F" w:rsidRPr="009512FA">
          <w:rPr>
            <w:rStyle w:val="aff7"/>
            <w:noProof/>
          </w:rPr>
          <w:t>2.15.5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4" w:history="1">
        <w:r w:rsidR="0034732F" w:rsidRPr="009512FA">
          <w:rPr>
            <w:rStyle w:val="aff7"/>
            <w:noProof/>
          </w:rPr>
          <w:t>2.16 Операция «Прикрепить СНИЛС опекуна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5" w:history="1">
        <w:r w:rsidR="0034732F" w:rsidRPr="009512FA">
          <w:rPr>
            <w:rStyle w:val="aff7"/>
            <w:noProof/>
          </w:rPr>
          <w:t>2.16.1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6" w:history="1">
        <w:r w:rsidR="0034732F" w:rsidRPr="009512FA">
          <w:rPr>
            <w:rStyle w:val="aff7"/>
            <w:noProof/>
          </w:rPr>
          <w:t>2.16.2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7" w:history="1">
        <w:r w:rsidR="0034732F" w:rsidRPr="009512FA">
          <w:rPr>
            <w:rStyle w:val="aff7"/>
            <w:noProof/>
          </w:rPr>
          <w:t>2.16.3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8" w:history="1">
        <w:r w:rsidR="0034732F" w:rsidRPr="009512FA">
          <w:rPr>
            <w:rStyle w:val="aff7"/>
            <w:noProof/>
          </w:rPr>
          <w:t>2.16.4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299" w:history="1">
        <w:r w:rsidR="0034732F" w:rsidRPr="009512FA">
          <w:rPr>
            <w:rStyle w:val="aff7"/>
            <w:noProof/>
          </w:rPr>
          <w:t>2.17 Операция «Прикрепить СНИЛС опекуна по СНИЛС клиента»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0" w:history="1">
        <w:r w:rsidR="0034732F" w:rsidRPr="009512FA">
          <w:rPr>
            <w:rStyle w:val="aff7"/>
            <w:noProof/>
          </w:rPr>
          <w:t>2.17.1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1" w:history="1">
        <w:r w:rsidR="0034732F" w:rsidRPr="009512FA">
          <w:rPr>
            <w:rStyle w:val="aff7"/>
            <w:noProof/>
          </w:rPr>
          <w:t>2.17.2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2" w:history="1">
        <w:r w:rsidR="0034732F" w:rsidRPr="009512FA">
          <w:rPr>
            <w:rStyle w:val="aff7"/>
            <w:noProof/>
          </w:rPr>
          <w:t>2.17.3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3" w:history="1">
        <w:r w:rsidR="0034732F" w:rsidRPr="009512FA">
          <w:rPr>
            <w:rStyle w:val="aff7"/>
            <w:noProof/>
          </w:rPr>
          <w:t>2.17.4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4" w:history="1">
        <w:r w:rsidR="0034732F" w:rsidRPr="009512FA">
          <w:rPr>
            <w:rStyle w:val="aff7"/>
            <w:noProof/>
          </w:rPr>
          <w:t>2.18 Операция «Открепить СНИЛС опекуна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5" w:history="1">
        <w:r w:rsidR="0034732F" w:rsidRPr="009512FA">
          <w:rPr>
            <w:rStyle w:val="aff7"/>
            <w:noProof/>
          </w:rPr>
          <w:t>2.18.1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6" w:history="1">
        <w:r w:rsidR="0034732F" w:rsidRPr="009512FA">
          <w:rPr>
            <w:rStyle w:val="aff7"/>
            <w:noProof/>
          </w:rPr>
          <w:t>2.18.2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7" w:history="1">
        <w:r w:rsidR="0034732F" w:rsidRPr="009512FA">
          <w:rPr>
            <w:rStyle w:val="aff7"/>
            <w:noProof/>
          </w:rPr>
          <w:t>2.18.3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8" w:history="1">
        <w:r w:rsidR="0034732F" w:rsidRPr="009512FA">
          <w:rPr>
            <w:rStyle w:val="aff7"/>
            <w:noProof/>
          </w:rPr>
          <w:t>2.18.4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09" w:history="1">
        <w:r w:rsidR="0034732F" w:rsidRPr="009512FA">
          <w:rPr>
            <w:rStyle w:val="aff7"/>
            <w:noProof/>
          </w:rPr>
          <w:t>2.19 Операция «Открепить СНИЛС опекуна по СНИЛС клиента»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0" w:history="1">
        <w:r w:rsidR="0034732F" w:rsidRPr="009512FA">
          <w:rPr>
            <w:rStyle w:val="aff7"/>
            <w:noProof/>
          </w:rPr>
          <w:t>2.19.1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1" w:history="1">
        <w:r w:rsidR="0034732F" w:rsidRPr="009512FA">
          <w:rPr>
            <w:rStyle w:val="aff7"/>
            <w:noProof/>
          </w:rPr>
          <w:t>2.19.2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2" w:history="1">
        <w:r w:rsidR="0034732F" w:rsidRPr="009512FA">
          <w:rPr>
            <w:rStyle w:val="aff7"/>
            <w:noProof/>
          </w:rPr>
          <w:t>2.19.3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3" w:history="1">
        <w:r w:rsidR="0034732F" w:rsidRPr="009512FA">
          <w:rPr>
            <w:rStyle w:val="aff7"/>
            <w:noProof/>
          </w:rPr>
          <w:t>2.19.4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4" w:history="1">
        <w:r w:rsidR="0034732F" w:rsidRPr="009512FA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5" w:history="1">
        <w:r w:rsidR="0034732F" w:rsidRPr="009512FA">
          <w:rPr>
            <w:rStyle w:val="aff7"/>
            <w:noProof/>
          </w:rPr>
          <w:t>2.20.1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6" w:history="1">
        <w:r w:rsidR="0034732F" w:rsidRPr="009512FA">
          <w:rPr>
            <w:rStyle w:val="aff7"/>
            <w:noProof/>
          </w:rPr>
          <w:t>2.20.2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7" w:history="1">
        <w:r w:rsidR="0034732F" w:rsidRPr="009512FA">
          <w:rPr>
            <w:rStyle w:val="aff7"/>
            <w:noProof/>
          </w:rPr>
          <w:t>2.20.3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8" w:history="1">
        <w:r w:rsidR="0034732F" w:rsidRPr="009512FA">
          <w:rPr>
            <w:rStyle w:val="aff7"/>
            <w:noProof/>
          </w:rPr>
          <w:t>2.20.4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19" w:history="1">
        <w:r w:rsidR="0034732F" w:rsidRPr="009512FA">
          <w:rPr>
            <w:rStyle w:val="aff7"/>
            <w:noProof/>
          </w:rPr>
          <w:t>2.20.5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0" w:history="1">
        <w:r w:rsidR="0034732F" w:rsidRPr="009512FA">
          <w:rPr>
            <w:rStyle w:val="aff7"/>
            <w:noProof/>
          </w:rPr>
          <w:t>2.21 Операция «Получить типы уведомлений»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1" w:history="1">
        <w:r w:rsidR="0034732F" w:rsidRPr="009512FA">
          <w:rPr>
            <w:rStyle w:val="aff7"/>
            <w:noProof/>
          </w:rPr>
          <w:t>2.21.1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2" w:history="1">
        <w:r w:rsidR="0034732F" w:rsidRPr="009512FA">
          <w:rPr>
            <w:rStyle w:val="aff7"/>
            <w:noProof/>
          </w:rPr>
          <w:t>2.21.2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3" w:history="1">
        <w:r w:rsidR="0034732F" w:rsidRPr="009512FA">
          <w:rPr>
            <w:rStyle w:val="aff7"/>
            <w:noProof/>
          </w:rPr>
          <w:t>2.21.3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4" w:history="1">
        <w:r w:rsidR="0034732F" w:rsidRPr="009512FA">
          <w:rPr>
            <w:rStyle w:val="aff7"/>
            <w:noProof/>
          </w:rPr>
          <w:t>2.21.4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5" w:history="1">
        <w:r w:rsidR="0034732F" w:rsidRPr="009512FA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6" w:history="1">
        <w:r w:rsidR="0034732F" w:rsidRPr="009512FA">
          <w:rPr>
            <w:rStyle w:val="aff7"/>
            <w:noProof/>
          </w:rPr>
          <w:t>2.22.1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7" w:history="1">
        <w:r w:rsidR="0034732F" w:rsidRPr="009512FA">
          <w:rPr>
            <w:rStyle w:val="aff7"/>
            <w:noProof/>
          </w:rPr>
          <w:t>2.22.2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8" w:history="1">
        <w:r w:rsidR="0034732F" w:rsidRPr="009512FA">
          <w:rPr>
            <w:rStyle w:val="aff7"/>
            <w:noProof/>
          </w:rPr>
          <w:t>2.22.3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29" w:history="1">
        <w:r w:rsidR="0034732F" w:rsidRPr="009512FA">
          <w:rPr>
            <w:rStyle w:val="aff7"/>
            <w:noProof/>
          </w:rPr>
          <w:t>2.22.4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0" w:history="1">
        <w:r w:rsidR="0034732F" w:rsidRPr="009512FA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1" w:history="1">
        <w:r w:rsidR="0034732F" w:rsidRPr="009512FA">
          <w:rPr>
            <w:rStyle w:val="aff7"/>
            <w:noProof/>
          </w:rPr>
          <w:t>2.23.1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2" w:history="1">
        <w:r w:rsidR="0034732F" w:rsidRPr="009512FA">
          <w:rPr>
            <w:rStyle w:val="aff7"/>
            <w:noProof/>
          </w:rPr>
          <w:t>2.23.2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3" w:history="1">
        <w:r w:rsidR="0034732F" w:rsidRPr="009512FA">
          <w:rPr>
            <w:rStyle w:val="aff7"/>
            <w:noProof/>
          </w:rPr>
          <w:t>2.23.3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4" w:history="1">
        <w:r w:rsidR="0034732F" w:rsidRPr="009512FA">
          <w:rPr>
            <w:rStyle w:val="aff7"/>
            <w:noProof/>
          </w:rPr>
          <w:t>2.23.4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5" w:history="1">
        <w:r w:rsidR="0034732F" w:rsidRPr="009512FA">
          <w:rPr>
            <w:rStyle w:val="aff7"/>
            <w:noProof/>
          </w:rPr>
          <w:t>2.24 Операция «Получить статистику по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6" w:history="1">
        <w:r w:rsidR="0034732F" w:rsidRPr="009512FA">
          <w:rPr>
            <w:rStyle w:val="aff7"/>
            <w:noProof/>
          </w:rPr>
          <w:t>2.24.1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7" w:history="1">
        <w:r w:rsidR="0034732F" w:rsidRPr="009512FA">
          <w:rPr>
            <w:rStyle w:val="aff7"/>
            <w:noProof/>
          </w:rPr>
          <w:t>2.24.2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8" w:history="1">
        <w:r w:rsidR="0034732F" w:rsidRPr="009512FA">
          <w:rPr>
            <w:rStyle w:val="aff7"/>
            <w:noProof/>
          </w:rPr>
          <w:t>2.24.3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39" w:history="1">
        <w:r w:rsidR="0034732F" w:rsidRPr="009512FA">
          <w:rPr>
            <w:rStyle w:val="aff7"/>
            <w:noProof/>
          </w:rPr>
          <w:t>2.24.4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0" w:history="1">
        <w:r w:rsidR="0034732F" w:rsidRPr="009512FA">
          <w:rPr>
            <w:rStyle w:val="aff7"/>
            <w:noProof/>
          </w:rPr>
          <w:t>2.25 Перевод средств клиента между субсчетами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1" w:history="1">
        <w:r w:rsidR="0034732F" w:rsidRPr="009512FA">
          <w:rPr>
            <w:rStyle w:val="aff7"/>
            <w:noProof/>
          </w:rPr>
          <w:t>2.25.1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2" w:history="1">
        <w:r w:rsidR="0034732F" w:rsidRPr="009512FA">
          <w:rPr>
            <w:rStyle w:val="aff7"/>
            <w:noProof/>
          </w:rPr>
          <w:t>2.25.2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3" w:history="1">
        <w:r w:rsidR="0034732F" w:rsidRPr="009512FA">
          <w:rPr>
            <w:rStyle w:val="aff7"/>
            <w:noProof/>
          </w:rPr>
          <w:t>2.25.3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4" w:history="1">
        <w:r w:rsidR="0034732F" w:rsidRPr="009512FA">
          <w:rPr>
            <w:rStyle w:val="aff7"/>
            <w:noProof/>
          </w:rPr>
          <w:t>2.25.4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5" w:history="1">
        <w:r w:rsidR="0034732F" w:rsidRPr="009512FA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6" w:history="1">
        <w:r w:rsidR="0034732F" w:rsidRPr="009512FA">
          <w:rPr>
            <w:rStyle w:val="aff7"/>
            <w:noProof/>
          </w:rPr>
          <w:t>2.26.1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7" w:history="1">
        <w:r w:rsidR="0034732F" w:rsidRPr="009512FA">
          <w:rPr>
            <w:rStyle w:val="aff7"/>
            <w:noProof/>
          </w:rPr>
          <w:t>2.26.2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8" w:history="1">
        <w:r w:rsidR="0034732F" w:rsidRPr="009512FA">
          <w:rPr>
            <w:rStyle w:val="aff7"/>
            <w:noProof/>
          </w:rPr>
          <w:t>2.26.3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49" w:history="1">
        <w:r w:rsidR="0034732F" w:rsidRPr="009512FA">
          <w:rPr>
            <w:rStyle w:val="aff7"/>
            <w:noProof/>
          </w:rPr>
          <w:t>2.26.4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0" w:history="1">
        <w:r w:rsidR="0034732F" w:rsidRPr="009512FA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1" w:history="1">
        <w:r w:rsidR="0034732F" w:rsidRPr="009512FA">
          <w:rPr>
            <w:rStyle w:val="aff7"/>
            <w:noProof/>
          </w:rPr>
          <w:t>2.27.1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2" w:history="1">
        <w:r w:rsidR="0034732F" w:rsidRPr="009512FA">
          <w:rPr>
            <w:rStyle w:val="aff7"/>
            <w:noProof/>
          </w:rPr>
          <w:t>2.27.2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3" w:history="1">
        <w:r w:rsidR="0034732F" w:rsidRPr="009512FA">
          <w:rPr>
            <w:rStyle w:val="aff7"/>
            <w:noProof/>
          </w:rPr>
          <w:t>2.27.3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4" w:history="1">
        <w:r w:rsidR="0034732F" w:rsidRPr="009512FA">
          <w:rPr>
            <w:rStyle w:val="aff7"/>
            <w:noProof/>
          </w:rPr>
          <w:t>2.27.4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5" w:history="1">
        <w:r w:rsidR="0034732F" w:rsidRPr="009512FA">
          <w:rPr>
            <w:rStyle w:val="aff7"/>
            <w:noProof/>
          </w:rPr>
          <w:t>2.27.5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6" w:history="1">
        <w:r w:rsidR="0034732F" w:rsidRPr="009512FA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7" w:history="1">
        <w:r w:rsidR="0034732F" w:rsidRPr="009512FA">
          <w:rPr>
            <w:rStyle w:val="aff7"/>
            <w:noProof/>
          </w:rPr>
          <w:t>2.28.1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8" w:history="1">
        <w:r w:rsidR="0034732F" w:rsidRPr="009512FA">
          <w:rPr>
            <w:rStyle w:val="aff7"/>
            <w:noProof/>
          </w:rPr>
          <w:t>2.28.2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59" w:history="1">
        <w:r w:rsidR="0034732F" w:rsidRPr="009512FA">
          <w:rPr>
            <w:rStyle w:val="aff7"/>
            <w:noProof/>
          </w:rPr>
          <w:t>2.28.3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0" w:history="1">
        <w:r w:rsidR="0034732F" w:rsidRPr="009512FA">
          <w:rPr>
            <w:rStyle w:val="aff7"/>
            <w:noProof/>
          </w:rPr>
          <w:t>2.28.4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1" w:history="1">
        <w:r w:rsidR="0034732F" w:rsidRPr="009512FA">
          <w:rPr>
            <w:rStyle w:val="aff7"/>
            <w:noProof/>
          </w:rPr>
          <w:t>2.28.5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2" w:history="1">
        <w:r w:rsidR="0034732F" w:rsidRPr="009512FA">
          <w:rPr>
            <w:rStyle w:val="aff7"/>
            <w:noProof/>
          </w:rPr>
          <w:t>2.29 Перевод средств клиента между субсчетами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3" w:history="1">
        <w:r w:rsidR="0034732F" w:rsidRPr="009512FA">
          <w:rPr>
            <w:rStyle w:val="aff7"/>
            <w:noProof/>
          </w:rPr>
          <w:t>2.29.1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4" w:history="1">
        <w:r w:rsidR="0034732F" w:rsidRPr="009512FA">
          <w:rPr>
            <w:rStyle w:val="aff7"/>
            <w:noProof/>
          </w:rPr>
          <w:t>2.29.2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5" w:history="1">
        <w:r w:rsidR="0034732F" w:rsidRPr="009512FA">
          <w:rPr>
            <w:rStyle w:val="aff7"/>
            <w:noProof/>
          </w:rPr>
          <w:t>2.29.3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6" w:history="1">
        <w:r w:rsidR="0034732F" w:rsidRPr="009512FA">
          <w:rPr>
            <w:rStyle w:val="aff7"/>
            <w:noProof/>
          </w:rPr>
          <w:t>2.29.4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7" w:history="1">
        <w:r w:rsidR="0034732F" w:rsidRPr="009512FA">
          <w:rPr>
            <w:rStyle w:val="aff7"/>
            <w:noProof/>
          </w:rPr>
          <w:t>2.29.5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8" w:history="1">
        <w:r w:rsidR="0034732F" w:rsidRPr="009512FA">
          <w:rPr>
            <w:rStyle w:val="aff7"/>
            <w:noProof/>
          </w:rPr>
          <w:t>2.30 Операция «Подключение подписки на АП клиенту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69" w:history="1">
        <w:r w:rsidR="0034732F" w:rsidRPr="009512FA">
          <w:rPr>
            <w:rStyle w:val="aff7"/>
            <w:noProof/>
          </w:rPr>
          <w:t>2.30.1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0" w:history="1">
        <w:r w:rsidR="0034732F" w:rsidRPr="009512FA">
          <w:rPr>
            <w:rStyle w:val="aff7"/>
            <w:noProof/>
          </w:rPr>
          <w:t>2.30.2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1" w:history="1">
        <w:r w:rsidR="0034732F" w:rsidRPr="009512FA">
          <w:rPr>
            <w:rStyle w:val="aff7"/>
            <w:noProof/>
          </w:rPr>
          <w:t>2.30.3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2" w:history="1">
        <w:r w:rsidR="0034732F" w:rsidRPr="009512FA">
          <w:rPr>
            <w:rStyle w:val="aff7"/>
            <w:noProof/>
          </w:rPr>
          <w:t>2.30.4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3" w:history="1">
        <w:r w:rsidR="0034732F" w:rsidRPr="009512FA">
          <w:rPr>
            <w:rStyle w:val="aff7"/>
            <w:noProof/>
          </w:rPr>
          <w:t>2.30.5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4" w:history="1">
        <w:r w:rsidR="0034732F" w:rsidRPr="009512FA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5" w:history="1">
        <w:r w:rsidR="0034732F" w:rsidRPr="009512FA">
          <w:rPr>
            <w:rStyle w:val="aff7"/>
            <w:noProof/>
          </w:rPr>
          <w:t>2.31.1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6" w:history="1">
        <w:r w:rsidR="0034732F" w:rsidRPr="009512FA">
          <w:rPr>
            <w:rStyle w:val="aff7"/>
            <w:noProof/>
          </w:rPr>
          <w:t>2.31.2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7" w:history="1">
        <w:r w:rsidR="0034732F" w:rsidRPr="009512FA">
          <w:rPr>
            <w:rStyle w:val="aff7"/>
            <w:noProof/>
          </w:rPr>
          <w:t>2.31.3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8" w:history="1">
        <w:r w:rsidR="0034732F" w:rsidRPr="009512FA">
          <w:rPr>
            <w:rStyle w:val="aff7"/>
            <w:noProof/>
          </w:rPr>
          <w:t>2.31.4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79" w:history="1">
        <w:r w:rsidR="0034732F" w:rsidRPr="009512FA">
          <w:rPr>
            <w:rStyle w:val="aff7"/>
            <w:noProof/>
          </w:rPr>
          <w:t>2.31.5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0" w:history="1">
        <w:r w:rsidR="0034732F" w:rsidRPr="009512FA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1" w:history="1">
        <w:r w:rsidR="0034732F" w:rsidRPr="009512FA">
          <w:rPr>
            <w:rStyle w:val="aff7"/>
            <w:noProof/>
          </w:rPr>
          <w:t>2.32.1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2" w:history="1">
        <w:r w:rsidR="0034732F" w:rsidRPr="009512FA">
          <w:rPr>
            <w:rStyle w:val="aff7"/>
            <w:noProof/>
          </w:rPr>
          <w:t>2.32.2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3" w:history="1">
        <w:r w:rsidR="0034732F" w:rsidRPr="009512FA">
          <w:rPr>
            <w:rStyle w:val="aff7"/>
            <w:noProof/>
          </w:rPr>
          <w:t>2.32.3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4" w:history="1">
        <w:r w:rsidR="0034732F" w:rsidRPr="009512FA">
          <w:rPr>
            <w:rStyle w:val="aff7"/>
            <w:noProof/>
          </w:rPr>
          <w:t>2.32.4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5" w:history="1">
        <w:r w:rsidR="0034732F" w:rsidRPr="009512FA">
          <w:rPr>
            <w:rStyle w:val="aff7"/>
            <w:noProof/>
          </w:rPr>
          <w:t>2.32.5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6" w:history="1">
        <w:r w:rsidR="0034732F" w:rsidRPr="009512FA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7" w:history="1">
        <w:r w:rsidR="0034732F" w:rsidRPr="009512FA">
          <w:rPr>
            <w:rStyle w:val="aff7"/>
            <w:noProof/>
          </w:rPr>
          <w:t>2.33.1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8" w:history="1">
        <w:r w:rsidR="0034732F" w:rsidRPr="009512FA">
          <w:rPr>
            <w:rStyle w:val="aff7"/>
            <w:noProof/>
          </w:rPr>
          <w:t>2.33.2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89" w:history="1">
        <w:r w:rsidR="0034732F" w:rsidRPr="009512FA">
          <w:rPr>
            <w:rStyle w:val="aff7"/>
            <w:noProof/>
          </w:rPr>
          <w:t>2.33.3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0" w:history="1">
        <w:r w:rsidR="0034732F" w:rsidRPr="009512FA">
          <w:rPr>
            <w:rStyle w:val="aff7"/>
            <w:noProof/>
          </w:rPr>
          <w:t>2.33.4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1" w:history="1">
        <w:r w:rsidR="0034732F" w:rsidRPr="009512FA">
          <w:rPr>
            <w:rStyle w:val="aff7"/>
            <w:noProof/>
          </w:rPr>
          <w:t>2.33.5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2" w:history="1">
        <w:r w:rsidR="0034732F" w:rsidRPr="009512FA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3" w:history="1">
        <w:r w:rsidR="0034732F" w:rsidRPr="009512FA">
          <w:rPr>
            <w:rStyle w:val="aff7"/>
            <w:noProof/>
          </w:rPr>
          <w:t>2.34.1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4" w:history="1">
        <w:r w:rsidR="0034732F" w:rsidRPr="009512FA">
          <w:rPr>
            <w:rStyle w:val="aff7"/>
            <w:noProof/>
          </w:rPr>
          <w:t>2.34.2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5" w:history="1">
        <w:r w:rsidR="0034732F" w:rsidRPr="009512FA">
          <w:rPr>
            <w:rStyle w:val="aff7"/>
            <w:noProof/>
          </w:rPr>
          <w:t>2.34.3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6" w:history="1">
        <w:r w:rsidR="0034732F" w:rsidRPr="009512FA">
          <w:rPr>
            <w:rStyle w:val="aff7"/>
            <w:noProof/>
          </w:rPr>
          <w:t>2.34.4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7" w:history="1">
        <w:r w:rsidR="0034732F" w:rsidRPr="009512FA">
          <w:rPr>
            <w:rStyle w:val="aff7"/>
            <w:noProof/>
          </w:rPr>
          <w:t>2.34.5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8" w:history="1">
        <w:r w:rsidR="0034732F" w:rsidRPr="009512FA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399" w:history="1">
        <w:r w:rsidR="0034732F" w:rsidRPr="009512FA">
          <w:rPr>
            <w:rStyle w:val="aff7"/>
            <w:noProof/>
          </w:rPr>
          <w:t>2.35.1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0" w:history="1">
        <w:r w:rsidR="0034732F" w:rsidRPr="009512FA">
          <w:rPr>
            <w:rStyle w:val="aff7"/>
            <w:noProof/>
          </w:rPr>
          <w:t>2.35.2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1" w:history="1">
        <w:r w:rsidR="0034732F" w:rsidRPr="009512FA">
          <w:rPr>
            <w:rStyle w:val="aff7"/>
            <w:noProof/>
          </w:rPr>
          <w:t>2.35.3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2" w:history="1">
        <w:r w:rsidR="0034732F" w:rsidRPr="009512FA">
          <w:rPr>
            <w:rStyle w:val="aff7"/>
            <w:noProof/>
          </w:rPr>
          <w:t>2.35.4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3" w:history="1">
        <w:r w:rsidR="0034732F" w:rsidRPr="009512FA">
          <w:rPr>
            <w:rStyle w:val="aff7"/>
            <w:noProof/>
          </w:rPr>
          <w:t>2.35.5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4" w:history="1">
        <w:r w:rsidR="0034732F" w:rsidRPr="009512FA">
          <w:rPr>
            <w:rStyle w:val="aff7"/>
            <w:noProof/>
          </w:rPr>
          <w:t>2.36 Операция «Возобновление подписки на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5" w:history="1">
        <w:r w:rsidR="0034732F" w:rsidRPr="009512FA">
          <w:rPr>
            <w:rStyle w:val="aff7"/>
            <w:noProof/>
          </w:rPr>
          <w:t>2.36.1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6" w:history="1">
        <w:r w:rsidR="0034732F" w:rsidRPr="009512FA">
          <w:rPr>
            <w:rStyle w:val="aff7"/>
            <w:noProof/>
          </w:rPr>
          <w:t>2.36.2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7" w:history="1">
        <w:r w:rsidR="0034732F" w:rsidRPr="009512FA">
          <w:rPr>
            <w:rStyle w:val="aff7"/>
            <w:noProof/>
          </w:rPr>
          <w:t>2.36.3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8" w:history="1">
        <w:r w:rsidR="0034732F" w:rsidRPr="009512FA">
          <w:rPr>
            <w:rStyle w:val="aff7"/>
            <w:noProof/>
          </w:rPr>
          <w:t>2.36.4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09" w:history="1">
        <w:r w:rsidR="0034732F" w:rsidRPr="009512FA">
          <w:rPr>
            <w:rStyle w:val="aff7"/>
            <w:noProof/>
          </w:rPr>
          <w:t>2.36.5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0" w:history="1">
        <w:r w:rsidR="0034732F" w:rsidRPr="009512FA">
          <w:rPr>
            <w:rStyle w:val="aff7"/>
            <w:noProof/>
          </w:rPr>
          <w:t>2.37 Операция «Возобновление подписки на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1" w:history="1">
        <w:r w:rsidR="0034732F" w:rsidRPr="009512FA">
          <w:rPr>
            <w:rStyle w:val="aff7"/>
            <w:noProof/>
          </w:rPr>
          <w:t>2.37.1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2" w:history="1">
        <w:r w:rsidR="0034732F" w:rsidRPr="009512FA">
          <w:rPr>
            <w:rStyle w:val="aff7"/>
            <w:noProof/>
          </w:rPr>
          <w:t>2.37.2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3" w:history="1">
        <w:r w:rsidR="0034732F" w:rsidRPr="009512FA">
          <w:rPr>
            <w:rStyle w:val="aff7"/>
            <w:noProof/>
          </w:rPr>
          <w:t>2.37.3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4" w:history="1">
        <w:r w:rsidR="0034732F" w:rsidRPr="009512FA">
          <w:rPr>
            <w:rStyle w:val="aff7"/>
            <w:noProof/>
          </w:rPr>
          <w:t>2.37.4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5" w:history="1">
        <w:r w:rsidR="0034732F" w:rsidRPr="009512FA">
          <w:rPr>
            <w:rStyle w:val="aff7"/>
            <w:noProof/>
          </w:rPr>
          <w:t>2.37.5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6" w:history="1">
        <w:r w:rsidR="0034732F" w:rsidRPr="009512FA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7" w:history="1">
        <w:r w:rsidR="0034732F" w:rsidRPr="009512FA">
          <w:rPr>
            <w:rStyle w:val="aff7"/>
            <w:noProof/>
          </w:rPr>
          <w:t>2.38.1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8" w:history="1">
        <w:r w:rsidR="0034732F" w:rsidRPr="009512FA">
          <w:rPr>
            <w:rStyle w:val="aff7"/>
            <w:noProof/>
          </w:rPr>
          <w:t>2.38.2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19" w:history="1">
        <w:r w:rsidR="0034732F" w:rsidRPr="009512FA">
          <w:rPr>
            <w:rStyle w:val="aff7"/>
            <w:noProof/>
          </w:rPr>
          <w:t>2.38.3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0" w:history="1">
        <w:r w:rsidR="0034732F" w:rsidRPr="009512FA">
          <w:rPr>
            <w:rStyle w:val="aff7"/>
            <w:noProof/>
          </w:rPr>
          <w:t>2.38.4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1" w:history="1">
        <w:r w:rsidR="0034732F" w:rsidRPr="009512FA">
          <w:rPr>
            <w:rStyle w:val="aff7"/>
            <w:noProof/>
          </w:rPr>
          <w:t>2.38.5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2" w:history="1">
        <w:r w:rsidR="0034732F" w:rsidRPr="009512FA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3" w:history="1">
        <w:r w:rsidR="0034732F" w:rsidRPr="009512FA">
          <w:rPr>
            <w:rStyle w:val="aff7"/>
            <w:noProof/>
          </w:rPr>
          <w:t>2.39.1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4" w:history="1">
        <w:r w:rsidR="0034732F" w:rsidRPr="009512FA">
          <w:rPr>
            <w:rStyle w:val="aff7"/>
            <w:noProof/>
          </w:rPr>
          <w:t>2.39.2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5" w:history="1">
        <w:r w:rsidR="0034732F" w:rsidRPr="009512FA">
          <w:rPr>
            <w:rStyle w:val="aff7"/>
            <w:noProof/>
          </w:rPr>
          <w:t>2.39.3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6" w:history="1">
        <w:r w:rsidR="0034732F" w:rsidRPr="009512FA">
          <w:rPr>
            <w:rStyle w:val="aff7"/>
            <w:noProof/>
          </w:rPr>
          <w:t>2.39.4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7" w:history="1">
        <w:r w:rsidR="0034732F" w:rsidRPr="009512FA">
          <w:rPr>
            <w:rStyle w:val="aff7"/>
            <w:noProof/>
          </w:rPr>
          <w:t>2.39.5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8" w:history="1">
        <w:r w:rsidR="0034732F" w:rsidRPr="009512FA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29" w:history="1">
        <w:r w:rsidR="0034732F" w:rsidRPr="009512FA">
          <w:rPr>
            <w:rStyle w:val="aff7"/>
            <w:noProof/>
          </w:rPr>
          <w:t>2.40.1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0" w:history="1">
        <w:r w:rsidR="0034732F" w:rsidRPr="009512FA">
          <w:rPr>
            <w:rStyle w:val="aff7"/>
            <w:noProof/>
          </w:rPr>
          <w:t>2.40.2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1" w:history="1">
        <w:r w:rsidR="0034732F" w:rsidRPr="009512FA">
          <w:rPr>
            <w:rStyle w:val="aff7"/>
            <w:noProof/>
          </w:rPr>
          <w:t>2.40.3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2" w:history="1">
        <w:r w:rsidR="0034732F" w:rsidRPr="009512FA">
          <w:rPr>
            <w:rStyle w:val="aff7"/>
            <w:noProof/>
          </w:rPr>
          <w:t>2.40.4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3" w:history="1">
        <w:r w:rsidR="0034732F" w:rsidRPr="009512FA">
          <w:rPr>
            <w:rStyle w:val="aff7"/>
            <w:noProof/>
          </w:rPr>
          <w:t>2.40.5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4" w:history="1">
        <w:r w:rsidR="0034732F" w:rsidRPr="009512FA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5" w:history="1">
        <w:r w:rsidR="0034732F" w:rsidRPr="009512FA">
          <w:rPr>
            <w:rStyle w:val="aff7"/>
            <w:noProof/>
          </w:rPr>
          <w:t>2.41.1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6" w:history="1">
        <w:r w:rsidR="0034732F" w:rsidRPr="009512FA">
          <w:rPr>
            <w:rStyle w:val="aff7"/>
            <w:noProof/>
          </w:rPr>
          <w:t>2.41.2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7" w:history="1">
        <w:r w:rsidR="0034732F" w:rsidRPr="009512FA">
          <w:rPr>
            <w:rStyle w:val="aff7"/>
            <w:noProof/>
          </w:rPr>
          <w:t>2.41.3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8" w:history="1">
        <w:r w:rsidR="0034732F" w:rsidRPr="009512FA">
          <w:rPr>
            <w:rStyle w:val="aff7"/>
            <w:noProof/>
          </w:rPr>
          <w:t>2.41.4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39" w:history="1">
        <w:r w:rsidR="0034732F" w:rsidRPr="009512FA">
          <w:rPr>
            <w:rStyle w:val="aff7"/>
            <w:noProof/>
          </w:rPr>
          <w:t>2.41.5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0" w:history="1">
        <w:r w:rsidR="0034732F" w:rsidRPr="009512FA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1" w:history="1">
        <w:r w:rsidR="0034732F" w:rsidRPr="009512FA">
          <w:rPr>
            <w:rStyle w:val="aff7"/>
            <w:noProof/>
          </w:rPr>
          <w:t>2.42.1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2" w:history="1">
        <w:r w:rsidR="0034732F" w:rsidRPr="009512FA">
          <w:rPr>
            <w:rStyle w:val="aff7"/>
            <w:noProof/>
          </w:rPr>
          <w:t>2.42.2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3" w:history="1">
        <w:r w:rsidR="0034732F" w:rsidRPr="009512FA">
          <w:rPr>
            <w:rStyle w:val="aff7"/>
            <w:noProof/>
          </w:rPr>
          <w:t>2.42.3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4" w:history="1">
        <w:r w:rsidR="0034732F" w:rsidRPr="009512FA">
          <w:rPr>
            <w:rStyle w:val="aff7"/>
            <w:noProof/>
          </w:rPr>
          <w:t>2.42.4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5" w:history="1">
        <w:r w:rsidR="0034732F" w:rsidRPr="009512FA">
          <w:rPr>
            <w:rStyle w:val="aff7"/>
            <w:noProof/>
          </w:rPr>
          <w:t>2.42.5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6" w:history="1">
        <w:r w:rsidR="0034732F" w:rsidRPr="009512FA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7" w:history="1">
        <w:r w:rsidR="0034732F" w:rsidRPr="009512FA">
          <w:rPr>
            <w:rStyle w:val="aff7"/>
            <w:noProof/>
          </w:rPr>
          <w:t>2.43.1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8" w:history="1">
        <w:r w:rsidR="0034732F" w:rsidRPr="009512FA">
          <w:rPr>
            <w:rStyle w:val="aff7"/>
            <w:noProof/>
          </w:rPr>
          <w:t>2.43.2 Описание входных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49" w:history="1">
        <w:r w:rsidR="0034732F" w:rsidRPr="009512FA">
          <w:rPr>
            <w:rStyle w:val="aff7"/>
            <w:noProof/>
          </w:rPr>
          <w:t>2.43.3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0" w:history="1">
        <w:r w:rsidR="0034732F" w:rsidRPr="009512FA">
          <w:rPr>
            <w:rStyle w:val="aff7"/>
            <w:noProof/>
          </w:rPr>
          <w:t>2.43.4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1" w:history="1">
        <w:r w:rsidR="0034732F" w:rsidRPr="009512FA">
          <w:rPr>
            <w:rStyle w:val="aff7"/>
            <w:noProof/>
          </w:rPr>
          <w:t>2.43.5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2" w:history="1">
        <w:r w:rsidR="0034732F" w:rsidRPr="009512FA">
          <w:rPr>
            <w:rStyle w:val="aff7"/>
            <w:noProof/>
          </w:rPr>
          <w:t>2.44 Операция «Получения списка запрещенных товаров»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3" w:history="1">
        <w:r w:rsidR="0034732F" w:rsidRPr="009512FA">
          <w:rPr>
            <w:rStyle w:val="aff7"/>
            <w:noProof/>
          </w:rPr>
          <w:t>2.44.1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4" w:history="1">
        <w:r w:rsidR="0034732F" w:rsidRPr="009512FA">
          <w:rPr>
            <w:rStyle w:val="aff7"/>
            <w:noProof/>
          </w:rPr>
          <w:t>2.44.2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5" w:history="1">
        <w:r w:rsidR="0034732F" w:rsidRPr="009512FA">
          <w:rPr>
            <w:rStyle w:val="aff7"/>
            <w:noProof/>
          </w:rPr>
          <w:t>2.44.3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6" w:history="1">
        <w:r w:rsidR="0034732F" w:rsidRPr="009512FA">
          <w:rPr>
            <w:rStyle w:val="aff7"/>
            <w:noProof/>
          </w:rPr>
          <w:t>2.44.4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7" w:history="1">
        <w:r w:rsidR="0034732F" w:rsidRPr="009512FA">
          <w:rPr>
            <w:rStyle w:val="aff7"/>
            <w:noProof/>
          </w:rPr>
          <w:t>2.44.5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8" w:history="1">
        <w:r w:rsidR="0034732F" w:rsidRPr="009512FA">
          <w:rPr>
            <w:rStyle w:val="aff7"/>
            <w:noProof/>
          </w:rPr>
          <w:t>2.45 Операция «Установка запрета»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59" w:history="1">
        <w:r w:rsidR="0034732F" w:rsidRPr="009512FA">
          <w:rPr>
            <w:rStyle w:val="aff7"/>
            <w:noProof/>
          </w:rPr>
          <w:t>2.45.1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0" w:history="1">
        <w:r w:rsidR="0034732F" w:rsidRPr="009512FA">
          <w:rPr>
            <w:rStyle w:val="aff7"/>
            <w:noProof/>
          </w:rPr>
          <w:t>2.45.2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1" w:history="1">
        <w:r w:rsidR="0034732F" w:rsidRPr="009512FA">
          <w:rPr>
            <w:rStyle w:val="aff7"/>
            <w:noProof/>
          </w:rPr>
          <w:t>2.45.3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2" w:history="1">
        <w:r w:rsidR="0034732F" w:rsidRPr="009512FA">
          <w:rPr>
            <w:rStyle w:val="aff7"/>
            <w:noProof/>
          </w:rPr>
          <w:t>2.45.4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3" w:history="1">
        <w:r w:rsidR="0034732F" w:rsidRPr="009512FA">
          <w:rPr>
            <w:rStyle w:val="aff7"/>
            <w:noProof/>
          </w:rPr>
          <w:t>2.45.5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4" w:history="1">
        <w:r w:rsidR="0034732F" w:rsidRPr="009512FA">
          <w:rPr>
            <w:rStyle w:val="aff7"/>
            <w:noProof/>
          </w:rPr>
          <w:t>2.46 Операция «Снятия запрета»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5" w:history="1">
        <w:r w:rsidR="0034732F" w:rsidRPr="009512FA">
          <w:rPr>
            <w:rStyle w:val="aff7"/>
            <w:noProof/>
          </w:rPr>
          <w:t>2.46.1 Общие сведения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6" w:history="1">
        <w:r w:rsidR="0034732F" w:rsidRPr="009512FA">
          <w:rPr>
            <w:rStyle w:val="aff7"/>
            <w:noProof/>
          </w:rPr>
          <w:t>2.46.2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7" w:history="1">
        <w:r w:rsidR="0034732F" w:rsidRPr="009512FA">
          <w:rPr>
            <w:rStyle w:val="aff7"/>
            <w:noProof/>
          </w:rPr>
          <w:t>2.46.3 Описание выходных параметров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8" w:history="1">
        <w:r w:rsidR="0034732F" w:rsidRPr="009512FA">
          <w:rPr>
            <w:rStyle w:val="aff7"/>
            <w:noProof/>
          </w:rPr>
          <w:t>2.46.4 Ошибки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69" w:history="1">
        <w:r w:rsidR="0034732F" w:rsidRPr="009512FA">
          <w:rPr>
            <w:rStyle w:val="aff7"/>
            <w:noProof/>
          </w:rPr>
          <w:t>2.46.5 Контрольные примеры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1370470" w:history="1">
        <w:r w:rsidR="0034732F" w:rsidRPr="009512FA">
          <w:rPr>
            <w:rStyle w:val="aff7"/>
          </w:rPr>
          <w:t>3</w:t>
        </w:r>
        <w:r w:rsidR="0034732F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34732F" w:rsidRPr="009512FA">
          <w:rPr>
            <w:rStyle w:val="aff7"/>
          </w:rPr>
          <w:t>Приложения</w:t>
        </w:r>
        <w:r w:rsidR="0034732F">
          <w:rPr>
            <w:webHidden/>
          </w:rPr>
          <w:tab/>
        </w:r>
        <w:r>
          <w:rPr>
            <w:webHidden/>
          </w:rPr>
          <w:fldChar w:fldCharType="begin"/>
        </w:r>
        <w:r w:rsidR="0034732F">
          <w:rPr>
            <w:webHidden/>
          </w:rPr>
          <w:instrText xml:space="preserve"> PAGEREF _Toc391370470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732F">
          <w:rPr>
            <w:webHidden/>
          </w:rPr>
          <w:t>103</w:t>
        </w:r>
        <w:r>
          <w:rPr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1" w:history="1">
        <w:r w:rsidR="0034732F" w:rsidRPr="009512FA">
          <w:rPr>
            <w:rStyle w:val="aff7"/>
            <w:noProof/>
          </w:rPr>
          <w:t>3.1 Описание сервиса (WSDL)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2" w:history="1">
        <w:r w:rsidR="0034732F" w:rsidRPr="009512FA">
          <w:rPr>
            <w:rStyle w:val="aff7"/>
            <w:noProof/>
            <w:lang w:val="en-US"/>
          </w:rPr>
          <w:t>3.2</w:t>
        </w:r>
        <w:r w:rsidR="0034732F" w:rsidRPr="009512FA">
          <w:rPr>
            <w:rStyle w:val="aff7"/>
            <w:noProof/>
          </w:rPr>
          <w:t xml:space="preserve"> Описание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общих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структур</w:t>
        </w:r>
        <w:r w:rsidR="0034732F" w:rsidRPr="009512FA">
          <w:rPr>
            <w:rStyle w:val="aff7"/>
            <w:noProof/>
            <w:lang w:val="en-US"/>
          </w:rPr>
          <w:t xml:space="preserve"> </w:t>
        </w:r>
        <w:r w:rsidR="0034732F" w:rsidRPr="009512FA">
          <w:rPr>
            <w:rStyle w:val="aff7"/>
            <w:noProof/>
          </w:rPr>
          <w:t>данных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3" w:history="1">
        <w:r w:rsidR="0034732F" w:rsidRPr="009512FA">
          <w:rPr>
            <w:rStyle w:val="aff7"/>
            <w:noProof/>
          </w:rPr>
          <w:t xml:space="preserve">3.2.1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ClientSummaryExt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4" w:history="1">
        <w:r w:rsidR="0034732F" w:rsidRPr="009512FA">
          <w:rPr>
            <w:rStyle w:val="aff7"/>
            <w:noProof/>
          </w:rPr>
          <w:t xml:space="preserve">3.2.2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5" w:history="1">
        <w:r w:rsidR="0034732F" w:rsidRPr="009512FA">
          <w:rPr>
            <w:rStyle w:val="aff7"/>
            <w:noProof/>
          </w:rPr>
          <w:t xml:space="preserve">3.2.3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PurchaseListExt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6" w:history="1">
        <w:r w:rsidR="0034732F" w:rsidRPr="009512FA">
          <w:rPr>
            <w:rStyle w:val="aff7"/>
            <w:noProof/>
          </w:rPr>
          <w:t xml:space="preserve">3.2.4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PurchaseExt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7" w:history="1">
        <w:r w:rsidR="0034732F" w:rsidRPr="009512FA">
          <w:rPr>
            <w:rStyle w:val="aff7"/>
            <w:noProof/>
          </w:rPr>
          <w:t xml:space="preserve">3.2.5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8" w:history="1">
        <w:r w:rsidR="0034732F" w:rsidRPr="009512FA">
          <w:rPr>
            <w:rStyle w:val="aff7"/>
            <w:noProof/>
          </w:rPr>
          <w:t xml:space="preserve">3.2.6 Параметр комплексного типа: </w:t>
        </w:r>
        <w:r w:rsidR="0034732F" w:rsidRPr="009512FA">
          <w:rPr>
            <w:rStyle w:val="aff7"/>
            <w:noProof/>
            <w:lang w:val="en-US"/>
          </w:rPr>
          <w:t>Payment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79" w:history="1">
        <w:r w:rsidR="0034732F" w:rsidRPr="009512FA">
          <w:rPr>
            <w:rStyle w:val="aff7"/>
            <w:noProof/>
          </w:rPr>
          <w:t xml:space="preserve">3.2.7 Параметр комплексного типа: </w:t>
        </w:r>
        <w:r w:rsidR="0034732F" w:rsidRPr="009512FA">
          <w:rPr>
            <w:rStyle w:val="aff7"/>
            <w:noProof/>
            <w:lang w:val="en-US"/>
          </w:rPr>
          <w:t>MenuListExt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0" w:history="1">
        <w:r w:rsidR="0034732F" w:rsidRPr="009512FA">
          <w:rPr>
            <w:rStyle w:val="aff7"/>
            <w:noProof/>
          </w:rPr>
          <w:t>3.2.8 Параметр комплексного типа: MenuDateItemExt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1" w:history="1">
        <w:r w:rsidR="0034732F" w:rsidRPr="009512FA">
          <w:rPr>
            <w:rStyle w:val="aff7"/>
            <w:noProof/>
          </w:rPr>
          <w:t>3.2.9 Параметр комплексного типа: MenuItemExt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2" w:history="1">
        <w:r w:rsidR="0034732F" w:rsidRPr="009512FA">
          <w:rPr>
            <w:rStyle w:val="aff7"/>
            <w:noProof/>
          </w:rPr>
          <w:t xml:space="preserve">3.2.10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3" w:history="1">
        <w:r w:rsidR="0034732F" w:rsidRPr="009512FA">
          <w:rPr>
            <w:rStyle w:val="aff7"/>
            <w:noProof/>
          </w:rPr>
          <w:t xml:space="preserve">3.2.11 Параметр комплексного типа: </w:t>
        </w:r>
        <w:r w:rsidR="0034732F" w:rsidRPr="009512FA">
          <w:rPr>
            <w:rStyle w:val="aff7"/>
            <w:noProof/>
            <w:lang w:val="en-US"/>
          </w:rPr>
          <w:t>EnterEventItem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4" w:history="1">
        <w:r w:rsidR="0034732F" w:rsidRPr="009512FA">
          <w:rPr>
            <w:rStyle w:val="aff7"/>
            <w:noProof/>
          </w:rPr>
          <w:t xml:space="preserve">3.2.12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ClientNotificationSettingsItem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5" w:history="1">
        <w:r w:rsidR="0034732F" w:rsidRPr="009512FA">
          <w:rPr>
            <w:rStyle w:val="aff7"/>
            <w:noProof/>
          </w:rPr>
          <w:t>3.2.13 Параметр комплексного типа: StudentsConfirmPaymentList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6" w:history="1">
        <w:r w:rsidR="0034732F" w:rsidRPr="009512FA">
          <w:rPr>
            <w:rStyle w:val="aff7"/>
            <w:noProof/>
          </w:rPr>
          <w:t>3.2.14 Параметр комплексного типа: StudentMustPayItem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7" w:history="1">
        <w:r w:rsidR="0034732F" w:rsidRPr="009512FA">
          <w:rPr>
            <w:rStyle w:val="aff7"/>
            <w:noProof/>
          </w:rPr>
          <w:t xml:space="preserve">3.2.15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CycleDiagramIn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8" w:history="1">
        <w:r w:rsidR="0034732F" w:rsidRPr="009512FA">
          <w:rPr>
            <w:rStyle w:val="aff7"/>
            <w:noProof/>
          </w:rPr>
          <w:t xml:space="preserve">3.2.16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ComplexInfoList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34732F" w:rsidRDefault="00E74A07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370489" w:history="1">
        <w:r w:rsidR="0034732F" w:rsidRPr="009512FA">
          <w:rPr>
            <w:rStyle w:val="aff7"/>
            <w:noProof/>
          </w:rPr>
          <w:t xml:space="preserve">3.2.17 Параметр комплексного типа: </w:t>
        </w:r>
        <w:r w:rsidR="0034732F" w:rsidRPr="009512FA">
          <w:rPr>
            <w:rStyle w:val="aff7"/>
            <w:noProof/>
            <w:lang w:val="en-US"/>
          </w:rPr>
          <w:t>ComplexInfoExt</w:t>
        </w:r>
        <w:r w:rsidR="003473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32F">
          <w:rPr>
            <w:noProof/>
            <w:webHidden/>
          </w:rPr>
          <w:instrText xml:space="preserve"> PAGEREF _Toc391370489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32F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701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559" w:type="dxa"/>
            <w:shd w:val="clear" w:color="auto" w:fill="auto"/>
            <w:noWrap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701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071221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E74A07">
              <w:fldChar w:fldCharType="begin"/>
            </w:r>
            <w:r w:rsidR="00E74A07" w:rsidRPr="00E74A07">
              <w:rPr>
                <w:lang w:val="en-US"/>
                <w:rPrChange w:id="2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E74A07" w:rsidRPr="00E74A07">
              <w:rPr>
                <w:lang w:val="en-US"/>
                <w:rPrChange w:id="3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E74A07" w:rsidRPr="00E74A07">
              <w:rPr>
                <w:lang w:val="en-US"/>
                <w:rPrChange w:id="4" w:author="Автор">
                  <w:rPr/>
                </w:rPrChange>
              </w:rPr>
              <w:instrText xml:space="preserve">" </w:instrText>
            </w:r>
            <w:r w:rsidR="00E74A07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E74A07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071221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5" w:name="_Toc391370197"/>
      <w:r w:rsidR="0009437C" w:rsidRPr="004A24BF">
        <w:lastRenderedPageBreak/>
        <w:t>Общие сведения</w:t>
      </w:r>
      <w:bookmarkEnd w:id="5"/>
    </w:p>
    <w:p w:rsidR="00A80AB5" w:rsidRPr="00AE26B4" w:rsidRDefault="00A80AB5" w:rsidP="00A80AB5">
      <w:pPr>
        <w:pStyle w:val="23"/>
      </w:pPr>
      <w:bookmarkStart w:id="6" w:name="_Toc391370198"/>
      <w:r w:rsidRPr="00AE26B4">
        <w:t>Руководящие документы</w:t>
      </w:r>
      <w:bookmarkEnd w:id="6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7" w:name="_Toc391370199"/>
      <w:bookmarkStart w:id="8" w:name="_Toc294260366"/>
      <w:r>
        <w:t>Описание электронного сервиса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9" w:name="_Toc391370200"/>
      <w:r>
        <w:t>Операции (методы) электронного сервиса</w:t>
      </w:r>
      <w:bookmarkEnd w:id="9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60"/>
        <w:gridCol w:w="5035"/>
      </w:tblGrid>
      <w:tr w:rsidR="00104473" w:rsidRPr="003D1D9F" w:rsidTr="00180D63">
        <w:tc>
          <w:tcPr>
            <w:tcW w:w="516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035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035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180D63">
        <w:tc>
          <w:tcPr>
            <w:tcW w:w="516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035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180D63">
        <w:tc>
          <w:tcPr>
            <w:tcW w:w="516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180D63">
        <w:tc>
          <w:tcPr>
            <w:tcW w:w="5160" w:type="dxa"/>
          </w:tcPr>
          <w:p w:rsidR="003F42BB" w:rsidRDefault="003F42BB" w:rsidP="00B9482C">
            <w:r w:rsidRPr="003F42BB">
              <w:lastRenderedPageBreak/>
              <w:t>getEnterEventList</w:t>
            </w:r>
          </w:p>
          <w:p w:rsidR="003F42BB" w:rsidRPr="003F42BB" w:rsidRDefault="003F42BB" w:rsidP="00B9482C">
            <w:r w:rsidRPr="003F42BB">
              <w:t>Получение данных посещениях образовательного учреждения</w:t>
            </w:r>
          </w:p>
        </w:tc>
        <w:tc>
          <w:tcPr>
            <w:tcW w:w="5035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035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180D63">
        <w:tc>
          <w:tcPr>
            <w:tcW w:w="516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035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035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035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180D63">
        <w:tc>
          <w:tcPr>
            <w:tcW w:w="516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035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180D63">
        <w:tc>
          <w:tcPr>
            <w:tcW w:w="516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035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180D63">
        <w:tc>
          <w:tcPr>
            <w:tcW w:w="516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035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035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035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180D63">
        <w:tc>
          <w:tcPr>
            <w:tcW w:w="516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035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180D63">
        <w:tc>
          <w:tcPr>
            <w:tcW w:w="5160" w:type="dxa"/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lastRenderedPageBreak/>
              <w:t>getClientNotificationTypes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доступные типы уведомлений клиентов</w:t>
            </w:r>
          </w:p>
        </w:tc>
        <w:tc>
          <w:tcPr>
            <w:tcW w:w="5035" w:type="dxa"/>
          </w:tcPr>
          <w:p w:rsidR="00414642" w:rsidRDefault="00414642">
            <w:pPr>
              <w:pStyle w:val="1"/>
              <w:numPr>
                <w:ilvl w:val="0"/>
                <w:numId w:val="0"/>
              </w:numPr>
            </w:pPr>
            <w:r>
              <w:t>Получить доступные типы уведомлений клиентов для последующей настройки</w:t>
            </w:r>
          </w:p>
        </w:tc>
      </w:tr>
      <w:tr w:rsidR="00414642" w:rsidRPr="003D1D9F" w:rsidTr="00180D63">
        <w:tc>
          <w:tcPr>
            <w:tcW w:w="5160" w:type="dxa"/>
          </w:tcPr>
          <w:p w:rsidR="00414642" w:rsidRPr="00693C11" w:rsidRDefault="00414642" w:rsidP="006E0B9B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  <w:p w:rsidR="00414642" w:rsidRPr="00E218FC" w:rsidRDefault="00E218FC" w:rsidP="006E0B9B">
            <w:pPr>
              <w:rPr>
                <w:bCs/>
              </w:rPr>
            </w:pPr>
            <w:r>
              <w:t>Получить настройки уведомлений клиента по номеру ЛС</w:t>
            </w:r>
          </w:p>
        </w:tc>
        <w:tc>
          <w:tcPr>
            <w:tcW w:w="5035" w:type="dxa"/>
          </w:tcPr>
          <w:p w:rsidR="00414642" w:rsidRDefault="00E218FC">
            <w:pPr>
              <w:pStyle w:val="1"/>
              <w:numPr>
                <w:ilvl w:val="0"/>
                <w:numId w:val="0"/>
              </w:numPr>
            </w:pPr>
            <w:r>
              <w:t>Получить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E218FC" w:rsidP="006E0B9B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  <w:p w:rsidR="00E218FC" w:rsidRPr="00E218FC" w:rsidRDefault="00E218FC" w:rsidP="006E0B9B">
            <w:pPr>
              <w:rPr>
                <w:bCs/>
              </w:rPr>
            </w:pPr>
            <w:r>
              <w:t>Установить настройки уведомлений клиента по номеру ЛС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t>Установить настройки уведомлений клиента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5035" w:type="dxa"/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5035" w:type="dxa"/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180D63">
        <w:tc>
          <w:tcPr>
            <w:tcW w:w="5160" w:type="dxa"/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5035" w:type="dxa"/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180D63">
        <w:tc>
          <w:tcPr>
            <w:tcW w:w="5160" w:type="dxa"/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5035" w:type="dxa"/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180D63">
        <w:tc>
          <w:tcPr>
            <w:tcW w:w="5160" w:type="dxa"/>
          </w:tcPr>
          <w:p w:rsidR="00693C11" w:rsidRPr="00A770AE" w:rsidRDefault="00E218FC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</w:t>
            </w:r>
            <w:r w:rsidR="00693C11">
              <w:rPr>
                <w:bCs/>
                <w:lang w:val="en-US"/>
              </w:rPr>
              <w:t>ate</w:t>
            </w:r>
            <w:r w:rsidRPr="00C57523">
              <w:rPr>
                <w:bCs/>
                <w:lang w:val="en-US"/>
              </w:rPr>
              <w:t>SubscriptionFeeding</w:t>
            </w:r>
            <w:r w:rsidR="00693C11" w:rsidRPr="00693C11">
              <w:rPr>
                <w:bCs/>
              </w:rPr>
              <w:t xml:space="preserve"> </w:t>
            </w:r>
          </w:p>
          <w:p w:rsidR="00E218FC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ЛС клиента</w:t>
            </w:r>
          </w:p>
        </w:tc>
        <w:tc>
          <w:tcPr>
            <w:tcW w:w="5035" w:type="dxa"/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693C11" w:rsidRPr="003D1D9F" w:rsidTr="00180D63">
        <w:tc>
          <w:tcPr>
            <w:tcW w:w="5160" w:type="dxa"/>
          </w:tcPr>
          <w:p w:rsidR="00693C11" w:rsidRPr="00A770AE" w:rsidRDefault="00693C11" w:rsidP="00693C11">
            <w:pPr>
              <w:rPr>
                <w:bCs/>
              </w:rPr>
            </w:pPr>
            <w:r>
              <w:rPr>
                <w:bCs/>
                <w:lang w:val="en-US"/>
              </w:rPr>
              <w:t>activate</w:t>
            </w:r>
            <w:r w:rsidRPr="0073077E">
              <w:rPr>
                <w:bCs/>
              </w:rPr>
              <w:t>SubscriptionFeedingBySan</w:t>
            </w:r>
          </w:p>
          <w:p w:rsidR="00693C11" w:rsidRPr="00693C11" w:rsidRDefault="00693C11" w:rsidP="00693C11">
            <w:pPr>
              <w:rPr>
                <w:bCs/>
              </w:rPr>
            </w:pPr>
            <w:r>
              <w:rPr>
                <w:bCs/>
              </w:rPr>
              <w:t>Подключение подписки на АП по номеру СНИЛС клиента</w:t>
            </w:r>
          </w:p>
        </w:tc>
        <w:tc>
          <w:tcPr>
            <w:tcW w:w="5035" w:type="dxa"/>
          </w:tcPr>
          <w:p w:rsidR="00693C11" w:rsidRDefault="00693C11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B4D69" w:rsidRPr="003D1D9F" w:rsidTr="00180D63">
        <w:tc>
          <w:tcPr>
            <w:tcW w:w="5160" w:type="dxa"/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lastRenderedPageBreak/>
              <w:t>suspendSubscriptionFeeding</w:t>
            </w:r>
          </w:p>
        </w:tc>
        <w:tc>
          <w:tcPr>
            <w:tcW w:w="5035" w:type="dxa"/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5035" w:type="dxa"/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5035" w:type="dxa"/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180D63">
        <w:tc>
          <w:tcPr>
            <w:tcW w:w="5160" w:type="dxa"/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5035" w:type="dxa"/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180D63">
        <w:tc>
          <w:tcPr>
            <w:tcW w:w="5160" w:type="dxa"/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035" w:type="dxa"/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035" w:type="dxa"/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180D63">
        <w:tc>
          <w:tcPr>
            <w:tcW w:w="5160" w:type="dxa"/>
          </w:tcPr>
          <w:p w:rsidR="0084673F" w:rsidRDefault="00CE5927" w:rsidP="00C57523">
            <w:r w:rsidRPr="00CE5927">
              <w:t>getSubscriptionFeedingHistoryList</w:t>
            </w:r>
          </w:p>
          <w:p w:rsidR="005F6793" w:rsidRPr="0073077E" w:rsidRDefault="005F6793" w:rsidP="00C57523">
            <w:p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  <w:tc>
          <w:tcPr>
            <w:tcW w:w="5035" w:type="dxa"/>
          </w:tcPr>
          <w:p w:rsidR="0084673F" w:rsidRDefault="005F679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подписки,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getSubscriptionFeedingHistoryListBySan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5035" w:type="dxa"/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5035" w:type="dxa"/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5035" w:type="dxa"/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lastRenderedPageBreak/>
              <w:t>addProhibition</w:t>
            </w:r>
          </w:p>
        </w:tc>
        <w:tc>
          <w:tcPr>
            <w:tcW w:w="5035" w:type="dxa"/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180D63">
        <w:tc>
          <w:tcPr>
            <w:tcW w:w="5160" w:type="dxa"/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5035" w:type="dxa"/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Tr="00180D63">
        <w:trPr>
          <w:ins w:id="10" w:author="Автор"/>
        </w:trPr>
        <w:tc>
          <w:tcPr>
            <w:tcW w:w="5160" w:type="dxa"/>
          </w:tcPr>
          <w:p w:rsidR="00732FDD" w:rsidRPr="000A0CDD" w:rsidRDefault="00732FDD" w:rsidP="00C57523">
            <w:pPr>
              <w:rPr>
                <w:ins w:id="11" w:author="Автор"/>
                <w:bCs/>
              </w:rPr>
            </w:pPr>
            <w:ins w:id="12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  <w:tc>
          <w:tcPr>
            <w:tcW w:w="5035" w:type="dxa"/>
          </w:tcPr>
          <w:p w:rsidR="00732FDD" w:rsidRDefault="00732FDD" w:rsidP="0073077E">
            <w:pPr>
              <w:pStyle w:val="1"/>
              <w:numPr>
                <w:ilvl w:val="0"/>
                <w:numId w:val="0"/>
              </w:numPr>
              <w:rPr>
                <w:ins w:id="13" w:author="Автор"/>
                <w:bCs/>
              </w:rPr>
            </w:pPr>
            <w:ins w:id="14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</w:tbl>
    <w:p w:rsidR="005952BB" w:rsidRDefault="005952BB" w:rsidP="005952BB">
      <w:pPr>
        <w:pStyle w:val="23"/>
      </w:pPr>
      <w:bookmarkStart w:id="15" w:name="_Toc391370201"/>
      <w:r>
        <w:t>Сценарии использования</w:t>
      </w:r>
      <w:r w:rsidR="00E83360">
        <w:t xml:space="preserve"> и схема взаимодействия</w:t>
      </w:r>
      <w:bookmarkEnd w:id="1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16" w:name="_Toc391370202"/>
      <w:r w:rsidRPr="00DB527F">
        <w:t>Связи с другими электронными сервисами</w:t>
      </w:r>
      <w:bookmarkEnd w:id="16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17" w:name="_Toc391370203"/>
      <w:r w:rsidRPr="00E938B3">
        <w:rPr>
          <w:b w:val="0"/>
        </w:rPr>
        <w:t>Руководство пользователя</w:t>
      </w:r>
      <w:bookmarkEnd w:id="17"/>
    </w:p>
    <w:p w:rsidR="00FB733B" w:rsidRPr="0009076A" w:rsidRDefault="00CA5A84" w:rsidP="0009076A">
      <w:pPr>
        <w:pStyle w:val="21"/>
      </w:pPr>
      <w:bookmarkStart w:id="18" w:name="_Toc391370204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18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9" w:name="_Toc391370205"/>
      <w:r w:rsidRPr="0009076A">
        <w:t>Общие сведения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20" w:name="_Toc391370206"/>
      <w:r w:rsidRPr="0009076A">
        <w:t>Описание входных параметров</w:t>
      </w:r>
      <w:bookmarkEnd w:id="2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21" w:name="_Toc391370207"/>
      <w:r w:rsidRPr="0009076A">
        <w:t>Описание выходных параметров</w:t>
      </w:r>
      <w:bookmarkEnd w:id="2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22" w:name="_Toc391370208"/>
      <w:r w:rsidRPr="0009076A">
        <w:t>Ошибки</w:t>
      </w:r>
      <w:bookmarkEnd w:id="22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23" w:name="_Toc391370209"/>
      <w:r>
        <w:t>Контрольные примеры</w:t>
      </w:r>
      <w:bookmarkEnd w:id="23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24" w:name="_Toc391370210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24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25" w:name="_Toc391370211"/>
      <w:r w:rsidRPr="0009076A">
        <w:t>Общие сведения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26" w:name="_Toc391370212"/>
      <w:r w:rsidRPr="0009076A">
        <w:t>Описание входных параметров</w:t>
      </w:r>
      <w:bookmarkEnd w:id="26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27" w:name="_Toc391370213"/>
      <w:r w:rsidRPr="0009076A">
        <w:t>Описание выходных параметров</w:t>
      </w:r>
      <w:bookmarkEnd w:id="2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28" w:name="_Toc391370214"/>
      <w:r w:rsidRPr="0009076A">
        <w:t>Ошибки</w:t>
      </w:r>
      <w:bookmarkEnd w:id="28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9" w:name="_Toc391370215"/>
      <w:r w:rsidRPr="00B418B5">
        <w:t>Контрольные</w:t>
      </w:r>
      <w:r>
        <w:t xml:space="preserve"> примеры</w:t>
      </w:r>
      <w:bookmarkEnd w:id="29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30" w:name="_Toc391370216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30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31" w:name="_Toc391370217"/>
      <w:r w:rsidRPr="0009076A">
        <w:t>Общие сведения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32" w:name="_Toc391370218"/>
      <w:r w:rsidRPr="0009076A">
        <w:t>Описание входных параметров</w:t>
      </w:r>
      <w:bookmarkEnd w:id="3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33" w:name="_Toc391370219"/>
      <w:r w:rsidRPr="0009076A">
        <w:t>Описание выходных параметров</w:t>
      </w:r>
      <w:bookmarkEnd w:id="3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34" w:name="_Toc391370220"/>
      <w:r w:rsidRPr="0009076A">
        <w:t>Ошибки</w:t>
      </w:r>
      <w:bookmarkEnd w:id="34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35" w:name="_Toc391370221"/>
      <w:r>
        <w:lastRenderedPageBreak/>
        <w:t>Контрольные примеры</w:t>
      </w:r>
      <w:bookmarkEnd w:id="35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36" w:name="_Toc391370222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36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37" w:name="_Toc391370223"/>
      <w:r w:rsidRPr="0009076A">
        <w:t>Общие сведения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38" w:name="_Toc391370224"/>
      <w:r w:rsidRPr="0009076A">
        <w:t>Описание входных параметров</w:t>
      </w:r>
      <w:bookmarkEnd w:id="3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9" w:name="_Toc391370225"/>
      <w:r w:rsidRPr="0009076A">
        <w:t>Описание выходных параметров</w:t>
      </w:r>
      <w:bookmarkEnd w:id="3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0" w:name="_Toc391370226"/>
      <w:r w:rsidRPr="0009076A">
        <w:t>Ошибки</w:t>
      </w:r>
      <w:bookmarkEnd w:id="40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1" w:name="_Toc391370227"/>
      <w:r>
        <w:lastRenderedPageBreak/>
        <w:t>Контрольные примеры</w:t>
      </w:r>
      <w:bookmarkEnd w:id="41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42" w:name="_Toc391370228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42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3" w:name="_Toc391370229"/>
      <w:r w:rsidRPr="0009076A">
        <w:t>Общие сведения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44" w:name="_Toc391370230"/>
      <w:r w:rsidRPr="0009076A">
        <w:t>Описание входных параметров</w:t>
      </w:r>
      <w:bookmarkEnd w:id="4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5" w:name="_Toc391370231"/>
      <w:r w:rsidRPr="0009076A">
        <w:t>Описание выходных параметров</w:t>
      </w:r>
      <w:bookmarkEnd w:id="4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6" w:name="_Toc391370232"/>
      <w:r w:rsidRPr="0009076A">
        <w:t>Ошибки</w:t>
      </w:r>
      <w:bookmarkEnd w:id="46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7" w:name="_Toc391370233"/>
      <w:r>
        <w:lastRenderedPageBreak/>
        <w:t>Контрольные примеры</w:t>
      </w:r>
      <w:bookmarkEnd w:id="47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071221">
              <w:rPr>
                <w:i/>
                <w:sz w:val="20"/>
                <w:szCs w:val="20"/>
                <w:rPrChange w:id="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071221">
              <w:rPr>
                <w:i/>
                <w:sz w:val="20"/>
                <w:szCs w:val="20"/>
                <w:rPrChange w:id="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071221">
              <w:rPr>
                <w:i/>
                <w:sz w:val="20"/>
                <w:szCs w:val="20"/>
                <w:rPrChange w:id="5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071221">
              <w:rPr>
                <w:i/>
                <w:sz w:val="20"/>
                <w:szCs w:val="20"/>
                <w:rPrChange w:id="5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071221">
              <w:rPr>
                <w:i/>
                <w:sz w:val="20"/>
                <w:szCs w:val="20"/>
                <w:rPrChange w:id="5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071221">
              <w:rPr>
                <w:i/>
                <w:sz w:val="20"/>
                <w:szCs w:val="20"/>
                <w:rPrChange w:id="5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071221">
              <w:rPr>
                <w:i/>
                <w:sz w:val="20"/>
                <w:szCs w:val="20"/>
                <w:rPrChange w:id="5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071221">
              <w:rPr>
                <w:i/>
                <w:sz w:val="20"/>
                <w:szCs w:val="20"/>
                <w:rPrChange w:id="5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071221">
              <w:rPr>
                <w:i/>
                <w:sz w:val="20"/>
                <w:szCs w:val="20"/>
                <w:rPrChange w:id="5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071221">
              <w:rPr>
                <w:i/>
                <w:sz w:val="20"/>
                <w:szCs w:val="20"/>
                <w:rPrChange w:id="5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071221">
              <w:rPr>
                <w:i/>
                <w:sz w:val="20"/>
                <w:szCs w:val="20"/>
                <w:rPrChange w:id="5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071221">
              <w:rPr>
                <w:i/>
                <w:sz w:val="20"/>
                <w:szCs w:val="20"/>
                <w:rPrChange w:id="6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E74A07">
              <w:rPr>
                <w:i/>
                <w:sz w:val="20"/>
                <w:szCs w:val="20"/>
                <w:rPrChange w:id="6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E74A07" w:rsidRPr="00E74A07">
              <w:rPr>
                <w:i/>
                <w:sz w:val="20"/>
                <w:szCs w:val="20"/>
                <w:rPrChange w:id="6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E74A07">
              <w:rPr>
                <w:i/>
                <w:sz w:val="20"/>
                <w:szCs w:val="20"/>
                <w:rPrChange w:id="6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6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6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E74A07">
              <w:rPr>
                <w:i/>
                <w:sz w:val="20"/>
                <w:szCs w:val="20"/>
                <w:rPrChange w:id="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E74A07">
              <w:rPr>
                <w:i/>
                <w:sz w:val="20"/>
                <w:szCs w:val="20"/>
                <w:rPrChange w:id="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E74A07">
              <w:rPr>
                <w:i/>
                <w:sz w:val="20"/>
                <w:szCs w:val="20"/>
                <w:rPrChange w:id="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7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7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7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7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7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7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7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8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8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E74A07">
              <w:rPr>
                <w:i/>
                <w:sz w:val="20"/>
                <w:szCs w:val="20"/>
                <w:rPrChange w:id="8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питьевой</w:t>
            </w:r>
            <w:r w:rsidRPr="00E74A07">
              <w:rPr>
                <w:i/>
                <w:sz w:val="20"/>
                <w:szCs w:val="20"/>
                <w:rPrChange w:id="8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8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8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8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8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8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8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9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9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E74A07">
              <w:rPr>
                <w:i/>
                <w:sz w:val="20"/>
                <w:szCs w:val="20"/>
                <w:rPrChange w:id="9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9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E74A07">
              <w:rPr>
                <w:i/>
                <w:sz w:val="20"/>
                <w:szCs w:val="20"/>
                <w:rPrChange w:id="9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9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9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9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9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9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10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10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10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10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r w:rsidRPr="00E74A07">
              <w:rPr>
                <w:i/>
                <w:sz w:val="20"/>
                <w:szCs w:val="20"/>
                <w:rPrChange w:id="10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стак</w:t>
            </w:r>
            <w:r w:rsidRPr="00E74A07">
              <w:rPr>
                <w:i/>
                <w:sz w:val="20"/>
                <w:szCs w:val="20"/>
                <w:rPrChange w:id="10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10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E74A07">
              <w:rPr>
                <w:i/>
                <w:sz w:val="20"/>
                <w:szCs w:val="20"/>
                <w:rPrChange w:id="10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10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10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11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11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11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11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11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11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11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E74A07">
              <w:rPr>
                <w:i/>
                <w:sz w:val="20"/>
                <w:szCs w:val="20"/>
                <w:rPrChange w:id="11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11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74A07">
              <w:rPr>
                <w:i/>
                <w:sz w:val="20"/>
                <w:szCs w:val="20"/>
                <w:rPrChange w:id="11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lastRenderedPageBreak/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93C11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93C11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071221">
              <w:rPr>
                <w:i/>
                <w:sz w:val="20"/>
                <w:szCs w:val="20"/>
                <w:lang w:val="en-US"/>
                <w:rPrChange w:id="120" w:author="Автор">
                  <w:rPr>
                    <w:i/>
                    <w:sz w:val="20"/>
                    <w:szCs w:val="20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071221">
              <w:rPr>
                <w:i/>
                <w:sz w:val="20"/>
                <w:szCs w:val="20"/>
                <w:lang w:val="en-US"/>
                <w:rPrChange w:id="121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071221">
              <w:rPr>
                <w:i/>
                <w:sz w:val="20"/>
                <w:szCs w:val="20"/>
                <w:lang w:val="en-US"/>
                <w:rPrChange w:id="122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071221">
              <w:rPr>
                <w:i/>
                <w:sz w:val="20"/>
                <w:szCs w:val="20"/>
                <w:lang w:val="en-US"/>
                <w:rPrChange w:id="123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071221">
              <w:rPr>
                <w:i/>
                <w:sz w:val="20"/>
                <w:szCs w:val="20"/>
                <w:lang w:val="en-US"/>
                <w:rPrChange w:id="124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125" w:name="_Toc391370234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125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126" w:name="_Toc391370235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127" w:name="_Toc391370236"/>
      <w:r w:rsidRPr="0009076A">
        <w:t>Описание входных параметров</w:t>
      </w:r>
      <w:bookmarkEnd w:id="127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128" w:name="_Toc391370237"/>
      <w:r w:rsidRPr="0009076A">
        <w:t>Описание выходных параметров</w:t>
      </w:r>
      <w:bookmarkEnd w:id="128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129" w:name="_Toc391370238"/>
      <w:r w:rsidRPr="0009076A">
        <w:t>Ошибки</w:t>
      </w:r>
      <w:bookmarkEnd w:id="129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130" w:name="_Toc391370239"/>
      <w:r>
        <w:t>Контрольные примеры</w:t>
      </w:r>
      <w:bookmarkEnd w:id="130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131" w:name="_Toc391370240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13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32" w:name="_Toc391370241"/>
      <w:r w:rsidRPr="0009076A">
        <w:t>Общие сведения</w:t>
      </w:r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133" w:name="_Toc391370242"/>
      <w:r w:rsidRPr="0009076A">
        <w:t>Описание входных параметров</w:t>
      </w:r>
      <w:bookmarkEnd w:id="13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34" w:name="_Toc391370243"/>
      <w:r w:rsidRPr="0009076A">
        <w:t>Описание выходных параметров</w:t>
      </w:r>
      <w:bookmarkEnd w:id="13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35" w:name="_Toc391370244"/>
      <w:r w:rsidRPr="0009076A">
        <w:t>Ошибки</w:t>
      </w:r>
      <w:bookmarkEnd w:id="13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136" w:name="_Toc391370245"/>
      <w:r>
        <w:t>Контрольные примеры</w:t>
      </w:r>
      <w:bookmarkEnd w:id="13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071221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137" w:name="_Toc391370246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137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138" w:name="_Toc391370247"/>
      <w:r w:rsidRPr="0009076A">
        <w:t>Общие сведения</w:t>
      </w:r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139" w:name="_Toc391370248"/>
      <w:r w:rsidRPr="0009076A">
        <w:t>Описание входных параметров</w:t>
      </w:r>
      <w:bookmarkEnd w:id="139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140" w:name="_Toc391370249"/>
      <w:r w:rsidRPr="0009076A">
        <w:t>Описание выходных параметров</w:t>
      </w:r>
      <w:bookmarkEnd w:id="140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141" w:name="_Toc391370250"/>
      <w:r w:rsidRPr="0009076A">
        <w:t>Ошибки</w:t>
      </w:r>
      <w:bookmarkEnd w:id="141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142" w:name="_Toc391370251"/>
      <w:r>
        <w:t>Контрольные примеры</w:t>
      </w:r>
      <w:bookmarkEnd w:id="142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143" w:name="_Toc391370252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14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44" w:name="_Toc391370253"/>
      <w:r w:rsidRPr="0009076A">
        <w:t>Общие сведения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145" w:name="_Toc391370254"/>
      <w:r w:rsidRPr="0009076A">
        <w:t>Описание входных параметров</w:t>
      </w:r>
      <w:bookmarkEnd w:id="14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46" w:name="_Toc391370255"/>
      <w:r w:rsidRPr="0009076A">
        <w:t>Описание выходных параметров</w:t>
      </w:r>
      <w:bookmarkEnd w:id="14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47" w:name="_Toc391370256"/>
      <w:r w:rsidRPr="0009076A">
        <w:t>Ошибки</w:t>
      </w:r>
      <w:bookmarkEnd w:id="14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48" w:name="_Toc391370257"/>
      <w:r>
        <w:t>Контрольные примеры</w:t>
      </w:r>
      <w:bookmarkEnd w:id="148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4E4FDF" w:rsidRPr="00071221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149" w:name="_Toc391370258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149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150" w:name="_Toc391370259"/>
      <w:r w:rsidRPr="0009076A">
        <w:t>Общие сведения</w:t>
      </w:r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151" w:name="_Toc391370260"/>
      <w:r w:rsidRPr="0009076A">
        <w:t>Описание входных параметров</w:t>
      </w:r>
      <w:bookmarkEnd w:id="151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52" w:name="_Toc391370261"/>
      <w:r w:rsidRPr="0009076A">
        <w:t>Описание выходных параметров</w:t>
      </w:r>
      <w:bookmarkEnd w:id="152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153" w:name="_Toc391370262"/>
      <w:r w:rsidRPr="0009076A">
        <w:t>Ошибки</w:t>
      </w:r>
      <w:bookmarkEnd w:id="153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154" w:name="_Toc391370263"/>
      <w:r>
        <w:t>Контрольные примеры</w:t>
      </w:r>
      <w:bookmarkEnd w:id="154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974F2" w:rsidRPr="00071221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155" w:name="_Toc391370264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15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56" w:name="_Toc391370265"/>
      <w:r w:rsidRPr="0009076A">
        <w:t>Общие сведения</w:t>
      </w:r>
      <w:bookmarkEnd w:id="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157" w:name="_Toc391370266"/>
      <w:r w:rsidRPr="0009076A">
        <w:t>Описание входных параметров</w:t>
      </w:r>
      <w:bookmarkEnd w:id="157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58" w:name="_Toc391370267"/>
      <w:r w:rsidRPr="0009076A">
        <w:t>Описание выходных параметров</w:t>
      </w:r>
      <w:bookmarkEnd w:id="15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59" w:name="_Toc391370268"/>
      <w:r w:rsidRPr="0009076A">
        <w:t>Ошибки</w:t>
      </w:r>
      <w:bookmarkEnd w:id="15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60" w:name="_Toc391370269"/>
      <w:r>
        <w:t>Контрольные примеры</w:t>
      </w:r>
      <w:bookmarkEnd w:id="16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161" w:name="_Toc391370270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16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62" w:name="_Toc391370271"/>
      <w:r w:rsidRPr="0009076A">
        <w:t>Общие сведения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63" w:name="_Toc391370272"/>
      <w:r w:rsidRPr="0009076A">
        <w:t>Описание входных параметров</w:t>
      </w:r>
      <w:bookmarkEnd w:id="16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64" w:name="_Toc391370273"/>
      <w:r w:rsidRPr="0009076A">
        <w:t>Описание выходных параметров</w:t>
      </w:r>
      <w:bookmarkEnd w:id="16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65" w:name="_Toc391370274"/>
      <w:r w:rsidRPr="0009076A">
        <w:t>Ошибки</w:t>
      </w:r>
      <w:bookmarkEnd w:id="16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66" w:name="_Toc391370275"/>
      <w:r>
        <w:t>Контрольные примеры</w:t>
      </w:r>
      <w:bookmarkEnd w:id="16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167" w:name="_Toc391370276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167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168" w:name="_Toc391370277"/>
      <w:r w:rsidRPr="0009076A">
        <w:t>Общие сведения</w:t>
      </w:r>
      <w:bookmarkEnd w:id="1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169" w:name="_Toc391370278"/>
      <w:r w:rsidRPr="0009076A">
        <w:t>Описание входных параметров</w:t>
      </w:r>
      <w:bookmarkEnd w:id="169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170" w:name="_Toc391370279"/>
      <w:r w:rsidRPr="0009076A">
        <w:t>Описание выходных параметров</w:t>
      </w:r>
      <w:bookmarkEnd w:id="170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171" w:name="_Toc391370280"/>
      <w:r w:rsidRPr="0009076A">
        <w:t>Ошибки</w:t>
      </w:r>
      <w:bookmarkEnd w:id="171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172" w:name="_Toc391370281"/>
      <w:r>
        <w:t>Контрольные примеры</w:t>
      </w:r>
      <w:bookmarkEnd w:id="172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173" w:name="_Toc391370282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173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174" w:name="_Toc391370283"/>
      <w:r w:rsidRPr="0009076A">
        <w:t>Общие сведения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175" w:name="_Toc391370284"/>
      <w:r w:rsidRPr="0009076A">
        <w:t>Описание входных параметров</w:t>
      </w:r>
      <w:bookmarkEnd w:id="175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176" w:name="_Toc391370285"/>
      <w:r w:rsidRPr="0009076A">
        <w:t>Описание выходных параметров</w:t>
      </w:r>
      <w:bookmarkEnd w:id="176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177" w:name="_Toc391370286"/>
      <w:r w:rsidRPr="0009076A">
        <w:t>Ошибки</w:t>
      </w:r>
      <w:bookmarkEnd w:id="177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178" w:name="_Toc391370287"/>
      <w:r>
        <w:t>Контрольные примеры</w:t>
      </w:r>
      <w:bookmarkEnd w:id="178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179" w:name="_Toc391370288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179"/>
    </w:p>
    <w:p w:rsidR="00454648" w:rsidRDefault="00454648" w:rsidP="00ED47C8">
      <w:pPr>
        <w:pStyle w:val="30"/>
        <w:ind w:left="709"/>
        <w:rPr>
          <w:lang w:val="en-US"/>
        </w:rPr>
      </w:pPr>
      <w:bookmarkStart w:id="180" w:name="_Toc391370289"/>
      <w:r w:rsidRPr="0009076A">
        <w:t>Общие сведения</w:t>
      </w:r>
      <w:bookmarkEnd w:id="1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181" w:name="_Toc391370290"/>
      <w:r w:rsidRPr="0009076A">
        <w:t>Описание входных параметров</w:t>
      </w:r>
      <w:bookmarkEnd w:id="181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182" w:name="_Toc391370291"/>
      <w:r w:rsidR="00CB2F72" w:rsidRPr="0009076A">
        <w:t>Описание выходных параметров</w:t>
      </w:r>
      <w:bookmarkEnd w:id="182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183" w:name="_Toc391370292"/>
      <w:r w:rsidRPr="0009076A">
        <w:t>Ошибки</w:t>
      </w:r>
      <w:bookmarkEnd w:id="183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184" w:name="_Toc391370293"/>
      <w:r>
        <w:t>Контрольные примеры</w:t>
      </w:r>
      <w:bookmarkEnd w:id="184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185" w:name="_Toc391370294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185"/>
    </w:p>
    <w:p w:rsidR="003E3797" w:rsidRDefault="003E3797" w:rsidP="003E3797">
      <w:pPr>
        <w:pStyle w:val="30"/>
        <w:ind w:left="709"/>
        <w:rPr>
          <w:lang w:val="en-US"/>
        </w:rPr>
      </w:pPr>
      <w:bookmarkStart w:id="186" w:name="_Toc391370295"/>
      <w:r w:rsidRPr="0009076A">
        <w:t>Общие сведения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87" w:name="_Toc391370296"/>
      <w:r w:rsidRPr="0009076A">
        <w:t>Описание входных параметров</w:t>
      </w:r>
      <w:bookmarkEnd w:id="187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88" w:name="_Toc391370297"/>
      <w:r w:rsidRPr="0009076A">
        <w:t>Описание выходных параметров</w:t>
      </w:r>
      <w:bookmarkEnd w:id="188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89" w:name="_Toc391370298"/>
      <w:r w:rsidRPr="0009076A">
        <w:t>Ошибки</w:t>
      </w:r>
      <w:bookmarkEnd w:id="189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90" w:name="_Toc391370299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90"/>
    </w:p>
    <w:p w:rsidR="00292BBB" w:rsidRDefault="00292BBB" w:rsidP="00292BBB">
      <w:pPr>
        <w:pStyle w:val="30"/>
        <w:ind w:left="709"/>
        <w:rPr>
          <w:lang w:val="en-US"/>
        </w:rPr>
      </w:pPr>
      <w:bookmarkStart w:id="191" w:name="_Toc391370300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92" w:name="_Toc391370301"/>
      <w:r w:rsidRPr="0009076A">
        <w:t>Описание входных параметров</w:t>
      </w:r>
      <w:bookmarkEnd w:id="192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93" w:name="_Toc391370302"/>
      <w:r w:rsidRPr="0009076A">
        <w:t>Описание выходных параметров</w:t>
      </w:r>
      <w:bookmarkEnd w:id="193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94" w:name="_Toc391370303"/>
      <w:r w:rsidRPr="0009076A">
        <w:t>Ошибки</w:t>
      </w:r>
      <w:bookmarkEnd w:id="194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95" w:name="_Toc391370304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95"/>
    </w:p>
    <w:p w:rsidR="00151949" w:rsidRDefault="00151949" w:rsidP="00151949">
      <w:pPr>
        <w:pStyle w:val="30"/>
        <w:ind w:left="709"/>
        <w:rPr>
          <w:lang w:val="en-US"/>
        </w:rPr>
      </w:pPr>
      <w:bookmarkStart w:id="196" w:name="_Toc391370305"/>
      <w:r w:rsidRPr="0009076A">
        <w:t>Общие сведения</w:t>
      </w:r>
      <w:bookmarkEnd w:id="1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97" w:name="_Toc391370306"/>
      <w:r w:rsidRPr="0009076A">
        <w:t>Описание входных параметров</w:t>
      </w:r>
      <w:bookmarkEnd w:id="197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98" w:name="_Toc391370307"/>
      <w:r w:rsidRPr="0009076A">
        <w:t>Описание выходных параметров</w:t>
      </w:r>
      <w:bookmarkEnd w:id="198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99" w:name="_Toc391370308"/>
      <w:r w:rsidRPr="0009076A">
        <w:t>Ошибки</w:t>
      </w:r>
      <w:bookmarkEnd w:id="199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200" w:name="_Toc391370309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200"/>
    </w:p>
    <w:p w:rsidR="00151949" w:rsidRDefault="00151949" w:rsidP="00151949">
      <w:pPr>
        <w:pStyle w:val="30"/>
        <w:ind w:left="709"/>
        <w:rPr>
          <w:lang w:val="en-US"/>
        </w:rPr>
      </w:pPr>
      <w:bookmarkStart w:id="201" w:name="_Toc391370310"/>
      <w:r w:rsidRPr="0009076A">
        <w:t>Общие сведения</w:t>
      </w:r>
      <w:bookmarkEnd w:id="2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202" w:name="_Toc391370311"/>
      <w:r w:rsidRPr="0009076A">
        <w:t>Описание входных параметров</w:t>
      </w:r>
      <w:bookmarkEnd w:id="202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203" w:name="_Toc391370312"/>
      <w:r w:rsidRPr="0009076A">
        <w:t>Описание выходных параметров</w:t>
      </w:r>
      <w:bookmarkEnd w:id="203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204" w:name="_Toc391370313"/>
      <w:r w:rsidRPr="0009076A">
        <w:t>Ошибки</w:t>
      </w:r>
      <w:bookmarkEnd w:id="204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205" w:name="_Toc391370314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205"/>
    </w:p>
    <w:p w:rsidR="006E4A90" w:rsidRDefault="006E4A90" w:rsidP="006E4A90">
      <w:pPr>
        <w:pStyle w:val="30"/>
        <w:ind w:left="709"/>
        <w:rPr>
          <w:lang w:val="en-US"/>
        </w:rPr>
      </w:pPr>
      <w:bookmarkStart w:id="206" w:name="_Toc391370315"/>
      <w:r w:rsidRPr="0009076A">
        <w:t>Общие сведения</w:t>
      </w:r>
      <w:bookmarkEnd w:id="2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207" w:name="_Toc391370316"/>
      <w:r w:rsidRPr="0009076A">
        <w:t>Описание входных параметров</w:t>
      </w:r>
      <w:bookmarkEnd w:id="207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208" w:name="_Toc391370317"/>
      <w:r w:rsidRPr="0009076A">
        <w:t>Описание выходных параметров</w:t>
      </w:r>
      <w:bookmarkEnd w:id="208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209" w:name="_Toc391370318"/>
      <w:r w:rsidRPr="0009076A">
        <w:t>Ошибки</w:t>
      </w:r>
      <w:bookmarkEnd w:id="209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210" w:name="_Toc391370319"/>
      <w:r>
        <w:t>Контрольные примеры</w:t>
      </w:r>
      <w:bookmarkEnd w:id="210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211" w:name="_Toc391370320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211"/>
    </w:p>
    <w:p w:rsidR="00735D71" w:rsidRDefault="00735D71" w:rsidP="00735D71">
      <w:pPr>
        <w:pStyle w:val="30"/>
        <w:ind w:left="709"/>
        <w:rPr>
          <w:lang w:val="en-US"/>
        </w:rPr>
      </w:pPr>
      <w:bookmarkStart w:id="212" w:name="_Toc391370321"/>
      <w:r w:rsidRPr="0009076A">
        <w:t>Общие сведения</w:t>
      </w:r>
      <w:bookmarkEnd w:id="2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213" w:name="_Toc391370322"/>
      <w:r w:rsidRPr="0009076A">
        <w:t>Описание входных параметров</w:t>
      </w:r>
      <w:bookmarkEnd w:id="213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214" w:name="_Toc391370323"/>
      <w:r w:rsidRPr="0009076A">
        <w:t>Описание выходных параметров</w:t>
      </w:r>
      <w:bookmarkEnd w:id="214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215" w:name="_Toc391370324"/>
      <w:r w:rsidRPr="0009076A">
        <w:t>Ошибки</w:t>
      </w:r>
      <w:bookmarkEnd w:id="215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216" w:name="_Toc391370325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216"/>
    </w:p>
    <w:p w:rsidR="00735D71" w:rsidRDefault="00735D71" w:rsidP="00735D71">
      <w:pPr>
        <w:pStyle w:val="30"/>
        <w:ind w:left="709"/>
        <w:rPr>
          <w:lang w:val="en-US"/>
        </w:rPr>
      </w:pPr>
      <w:bookmarkStart w:id="217" w:name="_Toc391370326"/>
      <w:r w:rsidRPr="0009076A">
        <w:t>Общие сведения</w:t>
      </w:r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218" w:name="_Toc391370327"/>
      <w:r w:rsidRPr="0009076A">
        <w:t>Описание входных параметров</w:t>
      </w:r>
      <w:bookmarkEnd w:id="218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219" w:name="_Toc391370328"/>
      <w:r w:rsidRPr="0009076A">
        <w:t>Описание выходных параметров</w:t>
      </w:r>
      <w:bookmarkEnd w:id="219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220" w:name="_Toc391370329"/>
      <w:r w:rsidRPr="0009076A">
        <w:lastRenderedPageBreak/>
        <w:t>Ошибки</w:t>
      </w:r>
      <w:bookmarkEnd w:id="220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221" w:name="_Toc391370330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221"/>
    </w:p>
    <w:p w:rsidR="004270D2" w:rsidRDefault="004270D2" w:rsidP="004270D2">
      <w:pPr>
        <w:pStyle w:val="30"/>
        <w:ind w:left="709"/>
        <w:rPr>
          <w:lang w:val="en-US"/>
        </w:rPr>
      </w:pPr>
      <w:bookmarkStart w:id="222" w:name="_Toc391370331"/>
      <w:r w:rsidRPr="0009076A">
        <w:t>Общие сведения</w:t>
      </w:r>
      <w:bookmarkEnd w:id="2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223" w:name="_Toc391370332"/>
      <w:r w:rsidRPr="0009076A">
        <w:t>Описание входных параметров</w:t>
      </w:r>
      <w:bookmarkEnd w:id="223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224" w:name="_Toc391370333"/>
      <w:r w:rsidRPr="0009076A">
        <w:t>Описание выходных параметров</w:t>
      </w:r>
      <w:bookmarkEnd w:id="224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225" w:name="_Toc391370334"/>
      <w:r w:rsidRPr="0009076A">
        <w:t>Ошибки</w:t>
      </w:r>
      <w:bookmarkEnd w:id="225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226" w:name="_Toc391370335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226"/>
    </w:p>
    <w:p w:rsidR="009A14D3" w:rsidRDefault="009A14D3" w:rsidP="009A14D3">
      <w:pPr>
        <w:pStyle w:val="30"/>
        <w:ind w:left="709"/>
        <w:rPr>
          <w:lang w:val="en-US"/>
        </w:rPr>
      </w:pPr>
      <w:bookmarkStart w:id="227" w:name="_Toc391370336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228" w:name="_Toc391370337"/>
      <w:r w:rsidRPr="0009076A">
        <w:t>Описание входных параметров</w:t>
      </w:r>
      <w:bookmarkEnd w:id="228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229" w:name="_Toc391370338"/>
      <w:r w:rsidRPr="0009076A">
        <w:t>Описание выходных параметров</w:t>
      </w:r>
      <w:bookmarkEnd w:id="229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230" w:name="_Toc391370339"/>
      <w:r w:rsidRPr="0009076A">
        <w:lastRenderedPageBreak/>
        <w:t>Ошибки</w:t>
      </w:r>
      <w:bookmarkEnd w:id="230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231" w:name="_Toc391370340"/>
      <w:r>
        <w:rPr>
          <w:bCs w:val="0"/>
        </w:rPr>
        <w:t>Перевод средств клиента между субсчетами</w:t>
      </w:r>
      <w:bookmarkEnd w:id="231"/>
    </w:p>
    <w:p w:rsidR="00A71E98" w:rsidRDefault="00A71E98" w:rsidP="00A71E98">
      <w:pPr>
        <w:pStyle w:val="30"/>
        <w:ind w:left="709"/>
        <w:rPr>
          <w:lang w:val="en-US"/>
        </w:rPr>
      </w:pPr>
      <w:bookmarkStart w:id="232" w:name="_Toc391370341"/>
      <w:r w:rsidRPr="0009076A">
        <w:t>Общие сведения</w:t>
      </w:r>
      <w:bookmarkEnd w:id="2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233" w:name="_Toc391370342"/>
      <w:r w:rsidRPr="0009076A">
        <w:t>Описание входных параметров</w:t>
      </w:r>
      <w:bookmarkEnd w:id="233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234" w:name="_Toc391370343"/>
      <w:r w:rsidRPr="0009076A">
        <w:t>Описание выходных параметров</w:t>
      </w:r>
      <w:bookmarkEnd w:id="234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235" w:name="_Toc391370344"/>
      <w:r w:rsidRPr="0009076A">
        <w:t>Ошибки</w:t>
      </w:r>
      <w:bookmarkEnd w:id="235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236" w:name="_Toc391370345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236"/>
    </w:p>
    <w:p w:rsidR="006D1ECC" w:rsidRDefault="006D1ECC" w:rsidP="006D1ECC">
      <w:pPr>
        <w:pStyle w:val="30"/>
        <w:ind w:left="709"/>
        <w:rPr>
          <w:lang w:val="en-US"/>
        </w:rPr>
      </w:pPr>
      <w:bookmarkStart w:id="237" w:name="_Toc391370346"/>
      <w:r w:rsidRPr="0009076A">
        <w:t>Общие сведения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238" w:name="_Toc391370347"/>
      <w:r w:rsidRPr="0009076A">
        <w:t>Описание входных параметров</w:t>
      </w:r>
      <w:bookmarkEnd w:id="238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lastRenderedPageBreak/>
        <w:t xml:space="preserve"> </w:t>
      </w:r>
      <w:bookmarkStart w:id="239" w:name="_Toc391370348"/>
      <w:r w:rsidRPr="0009076A">
        <w:t>Описание выходных параметров</w:t>
      </w:r>
      <w:bookmarkEnd w:id="239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240" w:name="_Toc391370349"/>
      <w:r w:rsidRPr="0009076A">
        <w:t>Ошибки</w:t>
      </w:r>
      <w:bookmarkEnd w:id="240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241" w:name="_Toc377564364"/>
      <w:bookmarkStart w:id="242" w:name="_Toc391370350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241"/>
      <w:bookmarkEnd w:id="242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243" w:name="_Toc391370351"/>
      <w:r>
        <w:t>Общие сведения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244" w:name="_Toc377564366"/>
      <w:bookmarkStart w:id="245" w:name="_Toc391370352"/>
      <w:r w:rsidRPr="0009076A">
        <w:t>Описание входных параметров</w:t>
      </w:r>
      <w:bookmarkEnd w:id="244"/>
      <w:bookmarkEnd w:id="24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46" w:name="_Toc377564367"/>
      <w:bookmarkStart w:id="247" w:name="_Toc391370353"/>
      <w:r w:rsidRPr="0009076A">
        <w:lastRenderedPageBreak/>
        <w:t>Описание выходных параметров</w:t>
      </w:r>
      <w:bookmarkEnd w:id="246"/>
      <w:bookmarkEnd w:id="24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48" w:name="_Toc377564368"/>
      <w:bookmarkStart w:id="249" w:name="_Toc391370354"/>
      <w:r w:rsidRPr="0009076A">
        <w:t>Ошибки</w:t>
      </w:r>
      <w:bookmarkEnd w:id="248"/>
      <w:bookmarkEnd w:id="249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50" w:name="_Toc377564369"/>
      <w:bookmarkStart w:id="251" w:name="_Toc391370355"/>
      <w:r>
        <w:t>Контрольные примеры</w:t>
      </w:r>
      <w:bookmarkEnd w:id="250"/>
      <w:bookmarkEnd w:id="251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252" w:name="_Toc377564370"/>
      <w:bookmarkStart w:id="253" w:name="_Toc391370356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252"/>
      <w:bookmarkEnd w:id="253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254" w:name="_Toc377564371"/>
      <w:bookmarkStart w:id="255" w:name="_Toc391370357"/>
      <w:r w:rsidRPr="0009076A">
        <w:t>Общие сведения</w:t>
      </w:r>
      <w:bookmarkEnd w:id="254"/>
      <w:bookmarkEnd w:id="2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256" w:name="_Toc377564372"/>
      <w:bookmarkStart w:id="257" w:name="_Toc391370358"/>
      <w:r w:rsidRPr="0009076A">
        <w:t>Описание входных параметров</w:t>
      </w:r>
      <w:bookmarkEnd w:id="256"/>
      <w:bookmarkEnd w:id="25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58" w:name="_Toc377564373"/>
      <w:bookmarkStart w:id="259" w:name="_Toc391370359"/>
      <w:r w:rsidRPr="0009076A">
        <w:t>Описание выходных параметров</w:t>
      </w:r>
      <w:bookmarkEnd w:id="258"/>
      <w:bookmarkEnd w:id="2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60" w:name="_Toc377564374"/>
      <w:bookmarkStart w:id="261" w:name="_Toc391370360"/>
      <w:r w:rsidRPr="0009076A">
        <w:lastRenderedPageBreak/>
        <w:t>Ошибки</w:t>
      </w:r>
      <w:bookmarkEnd w:id="260"/>
      <w:bookmarkEnd w:id="261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62" w:name="_Toc377564375"/>
      <w:bookmarkStart w:id="263" w:name="_Toc391370361"/>
      <w:r>
        <w:t>Контрольные примеры</w:t>
      </w:r>
      <w:bookmarkEnd w:id="262"/>
      <w:bookmarkEnd w:id="263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64" w:name="_Toc377564376"/>
      <w:bookmarkStart w:id="265" w:name="_Toc391370362"/>
      <w:r>
        <w:rPr>
          <w:bCs w:val="0"/>
        </w:rPr>
        <w:t>Перевод средств клиента между субсчетами</w:t>
      </w:r>
      <w:bookmarkEnd w:id="264"/>
      <w:bookmarkEnd w:id="265"/>
    </w:p>
    <w:p w:rsidR="00864515" w:rsidRDefault="00864515" w:rsidP="00864515">
      <w:pPr>
        <w:pStyle w:val="30"/>
        <w:ind w:left="709"/>
        <w:rPr>
          <w:lang w:val="en-US"/>
        </w:rPr>
      </w:pPr>
      <w:bookmarkStart w:id="266" w:name="_Toc377564377"/>
      <w:bookmarkStart w:id="267" w:name="_Toc391370363"/>
      <w:r w:rsidRPr="0009076A">
        <w:t>Общие сведения</w:t>
      </w:r>
      <w:bookmarkEnd w:id="266"/>
      <w:bookmarkEnd w:id="2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68" w:name="_Toc377564378"/>
      <w:bookmarkStart w:id="269" w:name="_Toc391370364"/>
      <w:r w:rsidRPr="0009076A">
        <w:t>Описание входных параметров</w:t>
      </w:r>
      <w:bookmarkEnd w:id="268"/>
      <w:bookmarkEnd w:id="269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270" w:name="_Toc377564379"/>
      <w:bookmarkStart w:id="271" w:name="_Toc391370365"/>
      <w:r w:rsidRPr="0009076A">
        <w:t>Описание выходных параметров</w:t>
      </w:r>
      <w:bookmarkEnd w:id="270"/>
      <w:bookmarkEnd w:id="271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72" w:name="_Toc377564380"/>
      <w:bookmarkStart w:id="273" w:name="_Toc391370366"/>
      <w:r w:rsidRPr="0009076A">
        <w:lastRenderedPageBreak/>
        <w:t>Ошибки</w:t>
      </w:r>
      <w:bookmarkEnd w:id="272"/>
      <w:bookmarkEnd w:id="27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74" w:name="_Toc377564381"/>
      <w:bookmarkStart w:id="275" w:name="_Toc391370367"/>
      <w:r>
        <w:t>Контрольные примеры</w:t>
      </w:r>
      <w:bookmarkEnd w:id="274"/>
      <w:bookmarkEnd w:id="27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76" w:name="_Toc391370368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76"/>
    </w:p>
    <w:p w:rsidR="005267DC" w:rsidRDefault="005267DC" w:rsidP="005267DC">
      <w:pPr>
        <w:pStyle w:val="30"/>
        <w:ind w:left="709"/>
        <w:rPr>
          <w:lang w:val="en-US"/>
        </w:rPr>
      </w:pPr>
      <w:bookmarkStart w:id="277" w:name="_Toc391370369"/>
      <w:r w:rsidRPr="0009076A">
        <w:t>Общие сведения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78" w:name="_Toc391370370"/>
      <w:r w:rsidRPr="0009076A">
        <w:t>Описание входных параметров</w:t>
      </w:r>
      <w:bookmarkEnd w:id="278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3946CD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46CD"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r w:rsidR="003946CD">
              <w:rPr>
                <w:sz w:val="20"/>
                <w:szCs w:val="20"/>
              </w:rPr>
              <w:t>.</w:t>
            </w:r>
          </w:p>
          <w:p w:rsidR="003946CD" w:rsidRPr="0009076A" w:rsidRDefault="003946CD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79" w:name="_Toc391370371"/>
      <w:r w:rsidRPr="0009076A">
        <w:t>Описание выходных параметров</w:t>
      </w:r>
      <w:bookmarkEnd w:id="279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r w:rsidR="00693C11" w:rsidRPr="00693C11">
        <w:rPr>
          <w:bCs/>
          <w:lang w:val="en-US"/>
        </w:rPr>
        <w:t>activateSubscriptionFeeding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80" w:name="_Toc391370372"/>
      <w:r w:rsidRPr="0009076A">
        <w:t>Ошибки</w:t>
      </w:r>
      <w:bookmarkEnd w:id="280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81" w:name="_Toc391370373"/>
      <w:r>
        <w:t>Контрольные примеры</w:t>
      </w:r>
      <w:bookmarkEnd w:id="281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F8765B" w:rsidP="008214B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Pr="008214B0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282" w:name="_Toc391370374"/>
      <w:r>
        <w:lastRenderedPageBreak/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282"/>
    </w:p>
    <w:p w:rsidR="00161010" w:rsidRDefault="00161010" w:rsidP="00A971EB">
      <w:pPr>
        <w:pStyle w:val="1----111"/>
        <w:rPr>
          <w:lang w:val="en-US"/>
        </w:rPr>
      </w:pPr>
      <w:bookmarkStart w:id="283" w:name="_Toc391370375"/>
      <w:r w:rsidRPr="0009076A">
        <w:t>Общие сведения</w:t>
      </w:r>
      <w:bookmarkEnd w:id="2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3946CD" w:rsidP="00161010">
            <w:pPr>
              <w:rPr>
                <w:bCs/>
                <w:lang w:val="en-US"/>
              </w:rPr>
            </w:pPr>
            <w:r w:rsidRPr="003946CD">
              <w:rPr>
                <w:bCs/>
              </w:rPr>
              <w:t>activate</w:t>
            </w:r>
            <w:r w:rsidR="00161010" w:rsidRPr="0073077E">
              <w:rPr>
                <w:bCs/>
              </w:rPr>
              <w:t>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A971EB">
      <w:pPr>
        <w:pStyle w:val="1----111"/>
      </w:pPr>
      <w:bookmarkStart w:id="284" w:name="_Toc391370376"/>
      <w:r w:rsidRPr="0009076A">
        <w:t>Описание входных параметров</w:t>
      </w:r>
      <w:bookmarkEnd w:id="284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="00B4462C" w:rsidRPr="00B4462C">
        <w:rPr>
          <w:bCs/>
        </w:rPr>
        <w:t>activate</w:t>
      </w:r>
      <w:r w:rsidRPr="0073077E">
        <w:rPr>
          <w:bCs/>
        </w:rPr>
        <w:t>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39724A" w:rsidRPr="0039724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  <w:r w:rsidR="0039724A">
              <w:rPr>
                <w:sz w:val="20"/>
                <w:szCs w:val="20"/>
              </w:rPr>
              <w:t>.</w:t>
            </w:r>
          </w:p>
          <w:p w:rsidR="0039724A" w:rsidRPr="0009076A" w:rsidRDefault="0039724A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активация циклограммы будет использоватся в качесте даты активации подписки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A971EB">
      <w:pPr>
        <w:pStyle w:val="1----111"/>
      </w:pPr>
      <w:r>
        <w:t xml:space="preserve"> </w:t>
      </w:r>
      <w:bookmarkStart w:id="285" w:name="_Toc391370377"/>
      <w:r w:rsidRPr="0009076A">
        <w:t>Описание выходных параметров</w:t>
      </w:r>
      <w:bookmarkEnd w:id="285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A971EB">
      <w:pPr>
        <w:pStyle w:val="1----111"/>
      </w:pPr>
      <w:bookmarkStart w:id="286" w:name="_Toc391370378"/>
      <w:r w:rsidRPr="0009076A">
        <w:t>Ошибки</w:t>
      </w:r>
      <w:bookmarkEnd w:id="286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A971EB">
      <w:pPr>
        <w:pStyle w:val="1----111"/>
      </w:pPr>
      <w:bookmarkStart w:id="287" w:name="_Toc391370379"/>
      <w:r>
        <w:t>Контрольные примеры</w:t>
      </w:r>
      <w:bookmarkEnd w:id="287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   &lt;DateActivationDiagram&gt;2014-06-13&lt;/DateActivationDiagram&gt;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   &lt;/soap:activateSubscriptionFeedingBySan&gt;</w:t>
            </w:r>
          </w:p>
          <w:p w:rsidR="00F8765B" w:rsidRPr="00F8765B" w:rsidRDefault="00F8765B" w:rsidP="00F87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765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F8765B" w:rsidP="00161010">
            <w:pPr>
              <w:spacing w:line="240" w:lineRule="auto"/>
              <w:jc w:val="left"/>
            </w:pPr>
            <w:r w:rsidRPr="00F8765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>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F8765B" w:rsidRPr="00F8765B">
              <w:rPr>
                <w:i/>
                <w:sz w:val="20"/>
                <w:szCs w:val="20"/>
                <w:lang w:val="en-US"/>
              </w:rPr>
              <w:t xml:space="preserve"> activateSubscriptionFeeding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88" w:name="_Toc391370380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88"/>
    </w:p>
    <w:p w:rsidR="008214B0" w:rsidRDefault="008214B0" w:rsidP="00A971EB">
      <w:pPr>
        <w:pStyle w:val="1----111"/>
        <w:rPr>
          <w:lang w:val="en-US"/>
        </w:rPr>
      </w:pPr>
      <w:bookmarkStart w:id="289" w:name="_Toc391370381"/>
      <w:r w:rsidRPr="0009076A">
        <w:t>Общие сведения</w:t>
      </w:r>
      <w:bookmarkEnd w:id="2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90" w:name="_Toc391370382"/>
      <w:r w:rsidRPr="0009076A">
        <w:t>Описание входных параметров</w:t>
      </w:r>
      <w:bookmarkEnd w:id="290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91" w:name="_Toc391370383"/>
      <w:r w:rsidRPr="0009076A">
        <w:t>Описание выходных параметров</w:t>
      </w:r>
      <w:bookmarkEnd w:id="291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</w:t>
            </w:r>
            <w:r>
              <w:rPr>
                <w:sz w:val="20"/>
                <w:szCs w:val="20"/>
              </w:rPr>
              <w:lastRenderedPageBreak/>
              <w:t>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92" w:name="_Toc391370384"/>
      <w:r w:rsidRPr="0009076A">
        <w:lastRenderedPageBreak/>
        <w:t>Ошибки</w:t>
      </w:r>
      <w:bookmarkEnd w:id="292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93" w:name="_Toc391370385"/>
      <w:r>
        <w:t>Контрольные примеры</w:t>
      </w:r>
      <w:bookmarkEnd w:id="293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214B0" w:rsidRPr="00071221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94" w:name="_Toc391370386"/>
      <w:r>
        <w:lastRenderedPageBreak/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94"/>
    </w:p>
    <w:p w:rsidR="00C64201" w:rsidRDefault="00C64201" w:rsidP="00A971EB">
      <w:pPr>
        <w:pStyle w:val="1----111"/>
        <w:rPr>
          <w:lang w:val="en-US"/>
        </w:rPr>
      </w:pPr>
      <w:bookmarkStart w:id="295" w:name="_Toc391370387"/>
      <w:r w:rsidRPr="0009076A">
        <w:t>Общие сведения</w:t>
      </w:r>
      <w:bookmarkEnd w:id="2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96" w:name="_Toc391370388"/>
      <w:r w:rsidRPr="0009076A">
        <w:t>Описание входных параметров</w:t>
      </w:r>
      <w:bookmarkEnd w:id="296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97" w:name="_Toc391370389"/>
      <w:r w:rsidRPr="0009076A">
        <w:t>Описание выходных параметров</w:t>
      </w:r>
      <w:bookmarkEnd w:id="297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может быть старой в этом случаее она считается заблокированной или активируется в будущем, считается что она ждет активации. Если пусто 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98" w:name="_Toc391370390"/>
      <w:r w:rsidRPr="0009076A">
        <w:lastRenderedPageBreak/>
        <w:t>Ошибки</w:t>
      </w:r>
      <w:bookmarkEnd w:id="298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99" w:name="_Toc391370391"/>
      <w:r>
        <w:t>Контрольные примеры</w:t>
      </w:r>
      <w:bookmarkEnd w:id="299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300" w:name="_Toc391370392"/>
      <w:r>
        <w:rPr>
          <w:bCs w:val="0"/>
        </w:rPr>
        <w:lastRenderedPageBreak/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300"/>
    </w:p>
    <w:p w:rsidR="00043E70" w:rsidRDefault="00043E70" w:rsidP="00A971EB">
      <w:pPr>
        <w:pStyle w:val="1----111"/>
        <w:rPr>
          <w:lang w:val="en-US"/>
        </w:rPr>
      </w:pPr>
      <w:bookmarkStart w:id="301" w:name="_Toc391370393"/>
      <w:r w:rsidRPr="0009076A">
        <w:t>Общие сведения</w:t>
      </w:r>
      <w:bookmarkEnd w:id="3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302" w:name="_Toc391370394"/>
      <w:r w:rsidRPr="0009076A">
        <w:t>Описание входных параметров</w:t>
      </w:r>
      <w:bookmarkEnd w:id="302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303" w:name="_Toc391370395"/>
      <w:r w:rsidRPr="0009076A">
        <w:t>Описание выходных параметров</w:t>
      </w:r>
      <w:bookmarkEnd w:id="303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304" w:name="_Toc391370396"/>
      <w:r w:rsidRPr="0009076A">
        <w:t>Ошибки</w:t>
      </w:r>
      <w:bookmarkEnd w:id="304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305" w:name="_Toc391370397"/>
      <w:r>
        <w:lastRenderedPageBreak/>
        <w:t>Контрольные примеры</w:t>
      </w:r>
      <w:bookmarkEnd w:id="305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306" w:name="_Toc391370398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306"/>
    </w:p>
    <w:p w:rsidR="00C64201" w:rsidRDefault="00C64201" w:rsidP="00A971EB">
      <w:pPr>
        <w:pStyle w:val="1----111"/>
        <w:rPr>
          <w:lang w:val="en-US"/>
        </w:rPr>
      </w:pPr>
      <w:bookmarkStart w:id="307" w:name="_Toc391370399"/>
      <w:r w:rsidRPr="0009076A">
        <w:t>Общие сведения</w:t>
      </w:r>
      <w:bookmarkEnd w:id="3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308" w:name="_Toc391370400"/>
      <w:r w:rsidRPr="0009076A">
        <w:t>Описание входных параметров</w:t>
      </w:r>
      <w:bookmarkEnd w:id="308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309" w:name="_Toc391370401"/>
      <w:r w:rsidRPr="0009076A">
        <w:t>Описание выходных параметров</w:t>
      </w:r>
      <w:bookmarkEnd w:id="309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310" w:name="_Toc391370402"/>
      <w:r w:rsidRPr="0009076A">
        <w:t>Ошибки</w:t>
      </w:r>
      <w:bookmarkEnd w:id="310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311" w:name="_Toc391370403"/>
      <w:r>
        <w:t>Контрольные примеры</w:t>
      </w:r>
      <w:bookmarkEnd w:id="311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312" w:name="_Toc391370404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312"/>
    </w:p>
    <w:p w:rsidR="00043E70" w:rsidRDefault="00043E70" w:rsidP="00A971EB">
      <w:pPr>
        <w:pStyle w:val="1----111"/>
        <w:rPr>
          <w:lang w:val="en-US"/>
        </w:rPr>
      </w:pPr>
      <w:bookmarkStart w:id="313" w:name="_Toc391370405"/>
      <w:r w:rsidRPr="0009076A">
        <w:t>Общие сведения</w:t>
      </w:r>
      <w:bookmarkEnd w:id="3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314" w:name="_Toc391370406"/>
      <w:r w:rsidRPr="0009076A">
        <w:t>Описание входных параметров</w:t>
      </w:r>
      <w:bookmarkEnd w:id="314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315" w:name="_Toc391370407"/>
      <w:r w:rsidRPr="0009076A">
        <w:t>Описание выходных параметров</w:t>
      </w:r>
      <w:bookmarkEnd w:id="315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316" w:name="_Toc391370408"/>
      <w:r w:rsidRPr="0009076A">
        <w:t>Ошибки</w:t>
      </w:r>
      <w:bookmarkEnd w:id="316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317" w:name="_Toc391370409"/>
      <w:r>
        <w:t>Контрольные примеры</w:t>
      </w:r>
      <w:bookmarkEnd w:id="317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318" w:name="_Toc391370410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318"/>
    </w:p>
    <w:p w:rsidR="00C52AC4" w:rsidRDefault="00C52AC4" w:rsidP="00A971EB">
      <w:pPr>
        <w:pStyle w:val="1----111"/>
        <w:rPr>
          <w:lang w:val="en-US"/>
        </w:rPr>
      </w:pPr>
      <w:bookmarkStart w:id="319" w:name="_Toc391370411"/>
      <w:r w:rsidRPr="0009076A">
        <w:t>Общие сведения</w:t>
      </w:r>
      <w:bookmarkEnd w:id="3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20" w:name="_Toc391370412"/>
      <w:r w:rsidRPr="0009076A">
        <w:t>Описание входных параметров</w:t>
      </w:r>
      <w:bookmarkEnd w:id="320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lastRenderedPageBreak/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321" w:name="_Toc391370413"/>
      <w:r w:rsidRPr="0009076A">
        <w:t>Описание выходных параметров</w:t>
      </w:r>
      <w:bookmarkEnd w:id="321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22" w:name="_Toc391370414"/>
      <w:r w:rsidRPr="0009076A">
        <w:t>Ошибки</w:t>
      </w:r>
      <w:bookmarkEnd w:id="322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323" w:name="_Toc391370415"/>
      <w:r>
        <w:t>Контрольные примеры</w:t>
      </w:r>
      <w:bookmarkEnd w:id="323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324" w:name="_Toc391370416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324"/>
    </w:p>
    <w:p w:rsidR="004F0339" w:rsidRDefault="004F0339" w:rsidP="00A971EB">
      <w:pPr>
        <w:pStyle w:val="1----111"/>
        <w:rPr>
          <w:lang w:val="en-US"/>
        </w:rPr>
      </w:pPr>
      <w:bookmarkStart w:id="325" w:name="_Toc391370417"/>
      <w:r w:rsidRPr="0009076A">
        <w:t>Общие сведения</w:t>
      </w:r>
      <w:bookmarkEnd w:id="3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326" w:name="_Toc391370418"/>
      <w:r w:rsidRPr="0009076A">
        <w:t>Описание входных параметров</w:t>
      </w:r>
      <w:bookmarkEnd w:id="326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97102A" w:rsidRDefault="0097102A" w:rsidP="004F0339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327" w:name="_Toc391370419"/>
      <w:r w:rsidRPr="0009076A">
        <w:t>Описание выходных параметров</w:t>
      </w:r>
      <w:bookmarkEnd w:id="327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328" w:name="_Toc391370420"/>
      <w:r w:rsidRPr="0009076A">
        <w:lastRenderedPageBreak/>
        <w:t>Ошибки</w:t>
      </w:r>
      <w:bookmarkEnd w:id="328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329" w:name="_Toc391370421"/>
      <w:r>
        <w:t>Контрольные примеры</w:t>
      </w:r>
      <w:bookmarkEnd w:id="329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330" w:name="_Toc391370422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330"/>
    </w:p>
    <w:p w:rsidR="00C52AC4" w:rsidRDefault="00C52AC4" w:rsidP="00A971EB">
      <w:pPr>
        <w:pStyle w:val="1----111"/>
        <w:rPr>
          <w:lang w:val="en-US"/>
        </w:rPr>
      </w:pPr>
      <w:bookmarkStart w:id="331" w:name="_Toc391370423"/>
      <w:r w:rsidRPr="0009076A">
        <w:t>Общие сведения</w:t>
      </w:r>
      <w:bookmarkEnd w:id="3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32" w:name="_Toc391370424"/>
      <w:r w:rsidRPr="0009076A">
        <w:t>Описание входных параметров</w:t>
      </w:r>
      <w:bookmarkEnd w:id="332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333" w:name="_Toc391370425"/>
      <w:r w:rsidRPr="0009076A">
        <w:t>Описание выходных параметров</w:t>
      </w:r>
      <w:bookmarkEnd w:id="333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34" w:name="_Toc391370426"/>
      <w:r w:rsidRPr="0009076A">
        <w:lastRenderedPageBreak/>
        <w:t>Ошибки</w:t>
      </w:r>
      <w:bookmarkEnd w:id="334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335" w:name="_Toc391370427"/>
      <w:r>
        <w:t>Контрольные примеры</w:t>
      </w:r>
      <w:bookmarkEnd w:id="335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336" w:name="_Toc391370428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336"/>
    </w:p>
    <w:p w:rsidR="00164D94" w:rsidRDefault="00164D94" w:rsidP="00A971EB">
      <w:pPr>
        <w:pStyle w:val="1----111"/>
        <w:rPr>
          <w:lang w:val="en-US"/>
        </w:rPr>
      </w:pPr>
      <w:bookmarkStart w:id="337" w:name="_Toc391370429"/>
      <w:r w:rsidRPr="0009076A">
        <w:t>Общие сведения</w:t>
      </w:r>
      <w:bookmarkEnd w:id="3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338" w:name="_Toc391370430"/>
      <w:r w:rsidRPr="0009076A">
        <w:t>Описание входных параметров</w:t>
      </w:r>
      <w:bookmarkEnd w:id="338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339" w:name="_Toc391370431"/>
      <w:r w:rsidRPr="0009076A">
        <w:t>Описание выходных параметров</w:t>
      </w:r>
      <w:bookmarkEnd w:id="339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Порядок отсортирован по дате активации </w:t>
            </w:r>
            <w:r>
              <w:rPr>
                <w:sz w:val="20"/>
                <w:szCs w:val="20"/>
              </w:rPr>
              <w:lastRenderedPageBreak/>
              <w:t>циклограммы</w:t>
            </w:r>
          </w:p>
        </w:tc>
      </w:tr>
    </w:tbl>
    <w:p w:rsidR="00164D94" w:rsidRPr="00CB2F72" w:rsidRDefault="00164D94" w:rsidP="00A971EB">
      <w:pPr>
        <w:pStyle w:val="1----111"/>
      </w:pPr>
      <w:bookmarkStart w:id="340" w:name="_Toc391370432"/>
      <w:r w:rsidRPr="0009076A">
        <w:lastRenderedPageBreak/>
        <w:t>Ошибки</w:t>
      </w:r>
      <w:bookmarkEnd w:id="340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341" w:name="_Toc391370433"/>
      <w:r>
        <w:t>Контрольные примеры</w:t>
      </w:r>
      <w:bookmarkEnd w:id="341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342" w:name="_Toc391370434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342"/>
    </w:p>
    <w:p w:rsidR="00864888" w:rsidRDefault="00864888" w:rsidP="00A971EB">
      <w:pPr>
        <w:pStyle w:val="1----111"/>
        <w:rPr>
          <w:lang w:val="en-US"/>
        </w:rPr>
      </w:pPr>
      <w:bookmarkStart w:id="343" w:name="_Toc391370435"/>
      <w:r w:rsidRPr="0009076A">
        <w:t>Общие сведения</w:t>
      </w:r>
      <w:bookmarkEnd w:id="3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344" w:name="_Toc391370436"/>
      <w:r w:rsidRPr="0009076A">
        <w:t>Описание входных параметров</w:t>
      </w:r>
      <w:bookmarkEnd w:id="344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345" w:name="_Toc391370437"/>
      <w:r w:rsidRPr="0009076A">
        <w:lastRenderedPageBreak/>
        <w:t>Описание выходных параметров</w:t>
      </w:r>
      <w:bookmarkEnd w:id="345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отсортирован по дате активации циклограммы</w:t>
            </w:r>
          </w:p>
        </w:tc>
      </w:tr>
    </w:tbl>
    <w:p w:rsidR="00864888" w:rsidRPr="00CB2F72" w:rsidRDefault="00864888" w:rsidP="00A971EB">
      <w:pPr>
        <w:pStyle w:val="1----111"/>
      </w:pPr>
      <w:bookmarkStart w:id="346" w:name="_Toc391370438"/>
      <w:r w:rsidRPr="0009076A">
        <w:t>Ошибки</w:t>
      </w:r>
      <w:bookmarkEnd w:id="346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347" w:name="_Toc391370439"/>
      <w:r>
        <w:t>Контрольные примеры</w:t>
      </w:r>
      <w:bookmarkEnd w:id="347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348" w:name="_Toc391370440"/>
      <w:r>
        <w:rPr>
          <w:bCs w:val="0"/>
        </w:rPr>
        <w:lastRenderedPageBreak/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348"/>
    </w:p>
    <w:p w:rsidR="00F542DC" w:rsidRDefault="00F542DC" w:rsidP="0031664D">
      <w:pPr>
        <w:pStyle w:val="1----111"/>
        <w:rPr>
          <w:lang w:val="en-US"/>
        </w:rPr>
      </w:pPr>
      <w:bookmarkStart w:id="349" w:name="_Toc391370441"/>
      <w:r w:rsidRPr="0009076A">
        <w:t>Общие сведения</w:t>
      </w:r>
      <w:bookmarkEnd w:id="3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350" w:name="_Toc391370442"/>
      <w:r w:rsidRPr="0009076A">
        <w:t>Описание входных параметров</w:t>
      </w:r>
      <w:bookmarkEnd w:id="350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351" w:name="_Toc391370443"/>
      <w:r w:rsidRPr="0009076A">
        <w:t>Описание выходных параметров</w:t>
      </w:r>
      <w:bookmarkEnd w:id="351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352" w:name="_Toc391370444"/>
      <w:r w:rsidRPr="0009076A">
        <w:t>Ошибки</w:t>
      </w:r>
      <w:bookmarkEnd w:id="352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353" w:name="_Toc391370445"/>
      <w:r>
        <w:t>Контрольные примеры</w:t>
      </w:r>
      <w:bookmarkEnd w:id="353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354" w:name="_Toc391370446"/>
      <w:r>
        <w:rPr>
          <w:bCs w:val="0"/>
        </w:rPr>
        <w:lastRenderedPageBreak/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354"/>
    </w:p>
    <w:p w:rsidR="00864888" w:rsidRDefault="00864888" w:rsidP="0031664D">
      <w:pPr>
        <w:pStyle w:val="1----111"/>
        <w:rPr>
          <w:lang w:val="en-US"/>
        </w:rPr>
      </w:pPr>
      <w:bookmarkStart w:id="355" w:name="_Toc391370447"/>
      <w:r w:rsidRPr="0009076A">
        <w:t>Общие сведения</w:t>
      </w:r>
      <w:bookmarkEnd w:id="3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356" w:name="_Toc391370448"/>
      <w:r w:rsidRPr="0009076A">
        <w:t>Описание входных параметров</w:t>
      </w:r>
      <w:bookmarkEnd w:id="356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357" w:name="_Toc391370449"/>
      <w:r w:rsidRPr="0009076A">
        <w:t>Описание выходных параметров</w:t>
      </w:r>
      <w:bookmarkEnd w:id="357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358" w:name="_Toc391370450"/>
      <w:r w:rsidRPr="0009076A">
        <w:t>Ошибки</w:t>
      </w:r>
      <w:bookmarkEnd w:id="358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359" w:name="_Toc391370451"/>
      <w:r>
        <w:t>Контрольные примеры</w:t>
      </w:r>
      <w:bookmarkEnd w:id="359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r>
        <w:lastRenderedPageBreak/>
        <w:t xml:space="preserve">Операция «Получения истории </w:t>
      </w:r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r>
        <w:t>Описание в</w:t>
      </w:r>
      <w:r w:rsidR="005F6793" w:rsidRPr="0009076A">
        <w:t>ходных параметров</w:t>
      </w:r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="002D5A3F" w:rsidRPr="00CE5927">
        <w:t>getSubscriptionFeedingHistoryList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&lt;/soap:getSubscriptionFeedingHistoryList&gt;</w:t>
            </w:r>
          </w:p>
          <w:p w:rsidR="00CE2D30" w:rsidRPr="00CE2D30" w:rsidRDefault="00CE2D30" w:rsidP="00AA1F8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AA1F86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RDefault="00CE2D30" w:rsidP="00742363">
      <w:pPr>
        <w:pStyle w:val="af7"/>
        <w:rPr>
          <w:b/>
          <w:lang w:val="en-US"/>
        </w:rPr>
      </w:pPr>
    </w:p>
    <w:p w:rsidR="00CE5927" w:rsidRPr="00CE2D30" w:rsidRDefault="00CE5927" w:rsidP="00CE5927">
      <w:pPr>
        <w:rPr>
          <w:b/>
          <w:lang w:val="en-US"/>
        </w:rPr>
      </w:pPr>
    </w:p>
    <w:p w:rsidR="009B7C79" w:rsidRDefault="009B7C79" w:rsidP="00414642">
      <w:pPr>
        <w:pStyle w:val="21"/>
      </w:pPr>
      <w:r>
        <w:lastRenderedPageBreak/>
        <w:t>Операция «Получения истории</w:t>
      </w:r>
      <w:r w:rsidR="0098079E">
        <w:t xml:space="preserve"> изменений подписки, по</w:t>
      </w:r>
      <w:r w:rsidR="0098079E">
        <w:rPr>
          <w:bCs w:val="0"/>
        </w:rPr>
        <w:t xml:space="preserve">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</w:t>
            </w:r>
            <w:r>
              <w:t>изменений подписки, по номеру 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подписки, по номеру </w:t>
            </w:r>
            <w:r>
              <w:t>СНИЛС</w:t>
            </w:r>
          </w:p>
        </w:tc>
      </w:tr>
    </w:tbl>
    <w:p w:rsidR="002D5A3F" w:rsidRDefault="002D5A3F" w:rsidP="002D5A3F">
      <w:pPr>
        <w:pStyle w:val="1----111"/>
      </w:pPr>
      <w:r w:rsidRPr="0009076A">
        <w:t>Описание входных параметров</w:t>
      </w:r>
    </w:p>
    <w:p w:rsidR="002D5A3F" w:rsidRPr="00151949" w:rsidRDefault="002D5A3F" w:rsidP="002D5A3F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5A3F" w:rsidRPr="0009076A" w:rsidRDefault="002D5A3F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5A3F" w:rsidRPr="00292BBB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D5A3F" w:rsidRPr="00735D71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2D5A3F" w:rsidRPr="00885978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292BBB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AA1F86">
        <w:tc>
          <w:tcPr>
            <w:tcW w:w="534" w:type="dxa"/>
            <w:vAlign w:val="center"/>
          </w:tcPr>
          <w:p w:rsidR="002D5A3F" w:rsidRPr="0009076A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2D5A3F" w:rsidRPr="0009076A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5A3F" w:rsidRPr="0009076A" w:rsidTr="002D5A3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RDefault="002D5A3F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RDefault="002D5A3F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A7300" w:rsidRDefault="00EA7300" w:rsidP="00EA7300">
      <w:pPr>
        <w:pStyle w:val="1----111"/>
      </w:pPr>
      <w:r w:rsidRPr="0009076A">
        <w:t>Описание выходных параметров</w:t>
      </w:r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subscriptionFeedingListExt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&lt;soap:getSubscriptionFeedingHistoryListBySan&gt;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E2D30" w:rsidRPr="00CE2D30" w:rsidRDefault="00CE2D30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   &lt;/soap:getSubscriptionFeedingHistoryListBySan&gt;</w:t>
            </w:r>
          </w:p>
          <w:p w:rsidR="00CE2D30" w:rsidRPr="00CE2D30" w:rsidRDefault="00CE2D30" w:rsidP="00CE2D3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F6672C" w:rsidRDefault="00CE2D30" w:rsidP="00CE2D30">
            <w:pPr>
              <w:spacing w:line="240" w:lineRule="auto"/>
              <w:jc w:val="left"/>
              <w:rPr>
                <w:i/>
                <w:lang w:val="en-US"/>
              </w:rPr>
            </w:pPr>
            <w:r w:rsidRPr="00CE2D30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&lt;ns2:getSubscriptionFeedingHistoryListBySanResponse xmlns:ns2="http://soap.integra.partner.web.processor.ecafe.axetta.ru/"&gt;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&lt;resultCode&gt;0&lt;/resultCode&gt;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&lt;IdOfSubscriptionFeeding&gt;335&lt;/IdOfSubscriptionFeeding&gt;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&lt;guid&gt;39c95b6c-9964-1986-09a9-a9771e15af3b&lt;/guid&gt;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&lt;DateActivate&gt;2014-05-31T04:00:00+04:00&lt;/DateActivate&gt;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&lt;LastDatePause&gt;2014-06-03T04:00:00+04:00&lt;/LastDatePause&gt;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&lt;UpdateDate&gt;2014-06-02T13:53:50.718+04:00&lt;/UpdateDate&gt;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&lt;IdOfSubscriptionFeeding&gt;435&lt;/IdOfSubscriptionFeeding&gt;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&lt;guid&gt;39c9cc5d-3d33-420a-4652-0be1f459f74a&lt;/guid&gt;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&lt;DateCreateService&gt;2014-05-29T04:00:00+04:00&lt;/DateCreateService&gt;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&lt;DateActivate&gt;2014-06-24T04:00:00+04:00&lt;/DateActivate&gt;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&lt;LastDatePause&gt;2014-06-24T04:00:00+04:00&lt;/LastDatePause&gt;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&lt;DateDeactivate&gt;2014-06-30T04:00:00+04:00&lt;/DateDeactivate&gt;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&lt;UpdateDate&gt;2014-06-25T10:54:42.259+04:00&lt;/UpdateDate&gt;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&lt;Suspended&gt;true&lt;/Suspended&gt;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   &lt;/S&gt;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   &lt;/subscriptionFeedingListExt&gt;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   &lt;/ns2:getSubscriptionFeedingHistoryListBySanResponse&gt;</w:t>
            </w:r>
          </w:p>
          <w:p w:rsidR="00A80BFE" w:rsidRPr="00A80BFE" w:rsidRDefault="00A80BFE" w:rsidP="00A80BF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80BFE" w:rsidP="00A80BFE">
            <w:pPr>
              <w:spacing w:line="240" w:lineRule="auto"/>
              <w:jc w:val="left"/>
              <w:rPr>
                <w:i/>
                <w:lang w:val="en-US"/>
              </w:rPr>
            </w:pPr>
            <w:r w:rsidRPr="00A80BF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98079E" w:rsidRDefault="0098079E" w:rsidP="00414642">
      <w:pPr>
        <w:pStyle w:val="21"/>
      </w:pPr>
      <w:r>
        <w:lastRenderedPageBreak/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r w:rsidRPr="0009076A">
        <w:t>Описание входных параметров</w:t>
      </w:r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lastRenderedPageBreak/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</w:p>
    <w:p w:rsidR="00CE5927" w:rsidRPr="00414642" w:rsidRDefault="00CE5927" w:rsidP="00CE5927">
      <w:pPr>
        <w:pStyle w:val="1----111"/>
        <w:rPr>
          <w:lang w:val="en-US"/>
        </w:rPr>
      </w:pPr>
      <w:r w:rsidRPr="0009076A"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r w:rsidRPr="0009076A">
        <w:t>Описание входных параметров</w:t>
      </w:r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r w:rsidRPr="0009076A">
        <w:t>Описание выходных параметров</w:t>
      </w:r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getSubscriptionFeedingHistoryListBySan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r w:rsidRPr="0009076A">
        <w:lastRenderedPageBreak/>
        <w:t>Ошибки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r>
        <w:t>Контрольные примеры</w:t>
      </w:r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CE2D30" w:rsidRPr="00071221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360" w:name="_Toc391370452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360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361" w:name="_Toc391370453"/>
      <w:r w:rsidRPr="0009076A">
        <w:t>Общие сведения</w:t>
      </w:r>
      <w:bookmarkEnd w:id="3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362" w:name="_Toc391370454"/>
      <w:r w:rsidRPr="0009076A">
        <w:t>Описание входных параметров</w:t>
      </w:r>
      <w:bookmarkEnd w:id="362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63" w:name="_Toc391370455"/>
      <w:r w:rsidRPr="0009076A">
        <w:lastRenderedPageBreak/>
        <w:t>Описание выходных параметров</w:t>
      </w:r>
      <w:bookmarkEnd w:id="363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364" w:name="_Toc391370456"/>
      <w:r w:rsidRPr="0009076A">
        <w:t>Ошибки</w:t>
      </w:r>
      <w:bookmarkEnd w:id="36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65" w:name="_Toc391370457"/>
      <w:r>
        <w:t>Контрольные примеры</w:t>
      </w:r>
      <w:bookmarkEnd w:id="365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071221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36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071221">
              <w:rPr>
                <w:i/>
                <w:sz w:val="20"/>
                <w:szCs w:val="20"/>
                <w:rPrChange w:id="36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071221">
              <w:rPr>
                <w:i/>
                <w:sz w:val="20"/>
                <w:szCs w:val="20"/>
                <w:rPrChange w:id="36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071221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36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071221">
              <w:rPr>
                <w:i/>
                <w:sz w:val="20"/>
                <w:szCs w:val="20"/>
                <w:rPrChange w:id="37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071221">
              <w:rPr>
                <w:i/>
                <w:sz w:val="20"/>
                <w:szCs w:val="20"/>
                <w:rPrChange w:id="37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71221">
              <w:rPr>
                <w:i/>
                <w:sz w:val="20"/>
                <w:szCs w:val="20"/>
                <w:rPrChange w:id="37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373" w:name="_Toc391370458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373"/>
    </w:p>
    <w:p w:rsidR="00A0322C" w:rsidRPr="00285FCA" w:rsidRDefault="00A0322C" w:rsidP="00A0322C">
      <w:pPr>
        <w:pStyle w:val="1----111"/>
        <w:rPr>
          <w:lang w:val="en-US"/>
        </w:rPr>
      </w:pPr>
      <w:bookmarkStart w:id="374" w:name="_Toc391370459"/>
      <w:r w:rsidRPr="0009076A">
        <w:t>Общие сведения</w:t>
      </w:r>
      <w:bookmarkEnd w:id="3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75" w:name="_Toc391370460"/>
      <w:r w:rsidRPr="0009076A">
        <w:t>Описание входных параметров</w:t>
      </w:r>
      <w:bookmarkEnd w:id="375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Текст фильтра </w:t>
            </w:r>
            <w:r>
              <w:rPr>
                <w:sz w:val="20"/>
                <w:szCs w:val="20"/>
              </w:rPr>
              <w:lastRenderedPageBreak/>
              <w:t>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lastRenderedPageBreak/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376" w:name="_Toc391370461"/>
      <w:r w:rsidRPr="0009076A">
        <w:t>Описание выходных параметров</w:t>
      </w:r>
      <w:bookmarkEnd w:id="376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77" w:name="_Toc391370462"/>
      <w:r w:rsidRPr="0009076A">
        <w:t>Ошибки</w:t>
      </w:r>
      <w:bookmarkEnd w:id="377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78" w:name="_Toc391370463"/>
      <w:r>
        <w:t>Контрольные примеры</w:t>
      </w:r>
      <w:bookmarkEnd w:id="378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379" w:name="_Toc391370464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379"/>
    </w:p>
    <w:p w:rsidR="00A0322C" w:rsidRPr="00285FCA" w:rsidRDefault="00A0322C" w:rsidP="00A0322C">
      <w:pPr>
        <w:pStyle w:val="1----111"/>
        <w:rPr>
          <w:lang w:val="en-US"/>
        </w:rPr>
      </w:pPr>
      <w:bookmarkStart w:id="380" w:name="_Toc391370465"/>
      <w:r w:rsidRPr="0009076A">
        <w:t>Общие сведения</w:t>
      </w:r>
      <w:bookmarkEnd w:id="3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81" w:name="_Toc391370466"/>
      <w:r w:rsidRPr="0009076A">
        <w:t>Описание входных параметров</w:t>
      </w:r>
      <w:bookmarkEnd w:id="381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82" w:name="_Toc391370467"/>
      <w:r w:rsidRPr="0009076A">
        <w:t>Описание выходных параметров</w:t>
      </w:r>
      <w:bookmarkEnd w:id="382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83" w:name="_Toc391370468"/>
      <w:r w:rsidRPr="0009076A">
        <w:t>Ошибки</w:t>
      </w:r>
      <w:bookmarkEnd w:id="383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384" w:name="_Toc391370469"/>
      <w:r>
        <w:t>Контрольные примеры</w:t>
      </w:r>
      <w:bookmarkEnd w:id="384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5B40C2"/>
    <w:p w:rsidR="00732FDD" w:rsidRDefault="00732FDD" w:rsidP="00732FDD">
      <w:pPr>
        <w:pStyle w:val="21"/>
        <w:rPr>
          <w:ins w:id="385" w:author="Автор"/>
        </w:rPr>
      </w:pPr>
      <w:ins w:id="386" w:author="Автор">
        <w:r>
          <w:t xml:space="preserve">Операция «Получение данных посещениях образовательного учреждения и информации по опекуну» </w:t>
        </w:r>
      </w:ins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387" w:author="Автор"/>
        </w:rPr>
      </w:pPr>
      <w:ins w:id="388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732FDD" w:rsidTr="00AA1F86">
        <w:trPr>
          <w:ins w:id="38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90" w:author="Автор"/>
                <w:b/>
              </w:rPr>
            </w:pPr>
            <w:ins w:id="391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7"/>
              <w:ind w:firstLine="0"/>
              <w:rPr>
                <w:ins w:id="392" w:author="Автор"/>
                <w:lang w:val="en-US"/>
              </w:rPr>
            </w:pPr>
            <w:ins w:id="393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732FDD" w:rsidTr="00AA1F86">
        <w:trPr>
          <w:ins w:id="394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95" w:author="Автор"/>
                <w:b/>
              </w:rPr>
            </w:pPr>
            <w:ins w:id="396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397" w:author="Автор"/>
              </w:rPr>
            </w:pPr>
            <w:ins w:id="398" w:author="Автор">
              <w:r>
                <w:t>Получение данных посещениях образовательного учреждения и информации по опекуну</w:t>
              </w:r>
            </w:ins>
          </w:p>
        </w:tc>
      </w:tr>
      <w:tr w:rsidR="00732FDD" w:rsidTr="00AA1F86">
        <w:trPr>
          <w:ins w:id="39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400" w:author="Автор"/>
                <w:b/>
              </w:rPr>
            </w:pPr>
            <w:ins w:id="401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rPr>
                <w:ins w:id="402" w:author="Автор"/>
              </w:rPr>
            </w:pPr>
            <w:ins w:id="403" w:author="Автор">
              <w:r>
                <w:t>Получение информации о посещении образовательного учреждения: дата, направление входа, и информации по опекуну</w:t>
              </w:r>
            </w:ins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404" w:author="Автор"/>
        </w:rPr>
      </w:pPr>
      <w:ins w:id="405" w:author="Автор">
        <w:r>
          <w:t>Описание входных параметров</w:t>
        </w:r>
      </w:ins>
    </w:p>
    <w:p w:rsidR="00732FDD" w:rsidRDefault="00732FDD" w:rsidP="00732FDD">
      <w:pPr>
        <w:pStyle w:val="af7"/>
        <w:rPr>
          <w:ins w:id="406" w:author="Автор"/>
          <w:b/>
        </w:rPr>
      </w:pPr>
      <w:ins w:id="407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AA1F86">
        <w:trPr>
          <w:ins w:id="40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09" w:author="Автор"/>
                <w:lang w:val="en-US"/>
              </w:rPr>
            </w:pPr>
            <w:ins w:id="410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11" w:author="Автор"/>
              </w:rPr>
            </w:pPr>
            <w:ins w:id="412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13" w:author="Автор"/>
              </w:rPr>
            </w:pPr>
            <w:ins w:id="414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15" w:author="Автор"/>
              </w:rPr>
            </w:pPr>
            <w:ins w:id="416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17" w:author="Автор"/>
              </w:rPr>
            </w:pPr>
            <w:ins w:id="418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19" w:author="Автор"/>
              </w:rPr>
            </w:pPr>
            <w:ins w:id="420" w:author="Автор">
              <w:r>
                <w:t xml:space="preserve">Комментарий </w:t>
              </w:r>
            </w:ins>
          </w:p>
        </w:tc>
      </w:tr>
      <w:tr w:rsidR="00732FDD" w:rsidTr="00AA1F86">
        <w:trPr>
          <w:ins w:id="42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22" w:author="Автор"/>
              </w:rPr>
            </w:pPr>
            <w:ins w:id="423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4" w:author="Автор"/>
                <w:sz w:val="20"/>
                <w:szCs w:val="20"/>
              </w:rPr>
            </w:pPr>
            <w:ins w:id="425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6" w:author="Автор"/>
                <w:sz w:val="20"/>
                <w:szCs w:val="20"/>
              </w:rPr>
            </w:pPr>
            <w:ins w:id="42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28" w:author="Автор"/>
                <w:sz w:val="20"/>
                <w:szCs w:val="20"/>
              </w:rPr>
            </w:pPr>
            <w:ins w:id="42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30" w:author="Автор"/>
                <w:sz w:val="20"/>
                <w:szCs w:val="20"/>
              </w:rPr>
            </w:pPr>
            <w:ins w:id="431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32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3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34" w:author="Автор"/>
                <w:lang w:val="en-US"/>
              </w:rPr>
            </w:pPr>
            <w:ins w:id="435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36" w:author="Автор"/>
                <w:sz w:val="20"/>
                <w:szCs w:val="20"/>
                <w:lang w:val="en-US"/>
              </w:rPr>
            </w:pPr>
            <w:ins w:id="437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38" w:author="Автор"/>
                <w:sz w:val="20"/>
                <w:szCs w:val="20"/>
              </w:rPr>
            </w:pPr>
            <w:ins w:id="439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40" w:author="Автор"/>
                <w:sz w:val="20"/>
                <w:szCs w:val="20"/>
              </w:rPr>
            </w:pPr>
            <w:ins w:id="44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42" w:author="Автор"/>
                <w:sz w:val="20"/>
                <w:szCs w:val="20"/>
                <w:lang w:val="en-US"/>
              </w:rPr>
            </w:pPr>
            <w:ins w:id="443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44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46" w:author="Автор"/>
              </w:rPr>
            </w:pPr>
            <w:ins w:id="447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48" w:author="Автор"/>
                <w:sz w:val="20"/>
                <w:szCs w:val="20"/>
                <w:lang w:val="en-US"/>
              </w:rPr>
            </w:pPr>
            <w:ins w:id="449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0" w:author="Автор"/>
                <w:sz w:val="20"/>
                <w:szCs w:val="20"/>
              </w:rPr>
            </w:pPr>
            <w:ins w:id="451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2" w:author="Автор"/>
                <w:sz w:val="20"/>
                <w:szCs w:val="20"/>
                <w:lang w:val="en-US"/>
              </w:rPr>
            </w:pPr>
            <w:ins w:id="453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54" w:author="Автор"/>
                <w:sz w:val="20"/>
                <w:szCs w:val="20"/>
                <w:lang w:val="en-US"/>
              </w:rPr>
            </w:pPr>
            <w:ins w:id="455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456" w:author="Автор"/>
                <w:sz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457" w:author="Автор"/>
        </w:rPr>
      </w:pPr>
      <w:ins w:id="458" w:author="Автор">
        <w:r>
          <w:t>Описание выходных параметров</w:t>
        </w:r>
      </w:ins>
    </w:p>
    <w:p w:rsidR="00732FDD" w:rsidRDefault="00732FDD" w:rsidP="00732FDD">
      <w:pPr>
        <w:pStyle w:val="af7"/>
        <w:rPr>
          <w:ins w:id="459" w:author="Автор"/>
          <w:b/>
        </w:rPr>
      </w:pPr>
      <w:ins w:id="460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2FDD" w:rsidTr="00AA1F86">
        <w:trPr>
          <w:ins w:id="46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62" w:author="Автор"/>
                <w:lang w:val="en-US"/>
              </w:rPr>
            </w:pPr>
            <w:ins w:id="463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64" w:author="Автор"/>
              </w:rPr>
            </w:pPr>
            <w:ins w:id="465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66" w:author="Автор"/>
              </w:rPr>
            </w:pPr>
            <w:ins w:id="467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68" w:author="Автор"/>
              </w:rPr>
            </w:pPr>
            <w:ins w:id="469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70" w:author="Автор"/>
              </w:rPr>
            </w:pPr>
            <w:ins w:id="471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472" w:author="Автор"/>
              </w:rPr>
            </w:pPr>
            <w:ins w:id="473" w:author="Автор">
              <w:r>
                <w:t xml:space="preserve">Комментарий </w:t>
              </w:r>
            </w:ins>
          </w:p>
        </w:tc>
      </w:tr>
      <w:tr w:rsidR="00732FDD" w:rsidTr="00AA1F86">
        <w:trPr>
          <w:ins w:id="47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75" w:author="Автор"/>
              </w:rPr>
            </w:pPr>
            <w:ins w:id="476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77" w:author="Автор"/>
                <w:sz w:val="20"/>
                <w:szCs w:val="20"/>
                <w:lang w:val="en-US"/>
              </w:rPr>
            </w:pPr>
            <w:ins w:id="478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79" w:author="Автор"/>
                <w:sz w:val="20"/>
                <w:szCs w:val="20"/>
                <w:lang w:val="en-US"/>
              </w:rPr>
            </w:pPr>
            <w:ins w:id="480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81" w:author="Автор"/>
                <w:sz w:val="20"/>
                <w:szCs w:val="20"/>
              </w:rPr>
            </w:pPr>
            <w:ins w:id="48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83" w:author="Автор"/>
                <w:sz w:val="20"/>
                <w:szCs w:val="20"/>
              </w:rPr>
            </w:pPr>
            <w:ins w:id="484" w:author="Автор">
              <w:r>
                <w:rPr>
                  <w:sz w:val="20"/>
                  <w:lang w:val="en-US"/>
                </w:rPr>
                <w:t>EnterEventList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85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8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87" w:author="Автор"/>
              </w:rPr>
            </w:pPr>
            <w:ins w:id="488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89" w:author="Автор"/>
                <w:sz w:val="20"/>
                <w:szCs w:val="20"/>
                <w:lang w:val="en-US"/>
              </w:rPr>
            </w:pPr>
            <w:ins w:id="490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91" w:author="Автор"/>
                <w:sz w:val="20"/>
                <w:szCs w:val="20"/>
                <w:lang w:val="en-US"/>
              </w:rPr>
            </w:pPr>
            <w:ins w:id="492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93" w:author="Автор"/>
                <w:sz w:val="20"/>
                <w:szCs w:val="20"/>
                <w:lang w:val="en-US"/>
              </w:rPr>
            </w:pPr>
            <w:ins w:id="49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495" w:author="Автор"/>
                <w:sz w:val="20"/>
                <w:szCs w:val="20"/>
                <w:lang w:val="en-US"/>
              </w:rPr>
            </w:pPr>
            <w:ins w:id="496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97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49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499" w:author="Автор"/>
              </w:rPr>
            </w:pPr>
            <w:ins w:id="500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01" w:author="Автор"/>
                <w:sz w:val="20"/>
                <w:szCs w:val="20"/>
                <w:lang w:val="en-US"/>
              </w:rPr>
            </w:pPr>
            <w:ins w:id="502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03" w:author="Автор"/>
                <w:sz w:val="20"/>
                <w:szCs w:val="20"/>
                <w:lang w:val="en-US"/>
              </w:rPr>
            </w:pPr>
            <w:ins w:id="504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05" w:author="Автор"/>
                <w:sz w:val="20"/>
                <w:szCs w:val="20"/>
              </w:rPr>
            </w:pPr>
            <w:ins w:id="50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07" w:author="Автор"/>
                <w:sz w:val="20"/>
                <w:szCs w:val="20"/>
                <w:lang w:val="en-US"/>
              </w:rPr>
            </w:pPr>
            <w:ins w:id="508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509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51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511" w:author="Автор"/>
                <w:lang w:val="en-US"/>
              </w:rPr>
            </w:pPr>
            <w:ins w:id="512" w:author="Автор">
              <w:r>
                <w:rPr>
                  <w:lang w:val="en-US"/>
                </w:rPr>
                <w:t>4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13" w:author="Автор"/>
                <w:sz w:val="20"/>
                <w:szCs w:val="20"/>
                <w:lang w:val="en-US"/>
              </w:rPr>
            </w:pPr>
            <w:ins w:id="514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15" w:author="Автор"/>
                <w:sz w:val="20"/>
                <w:szCs w:val="20"/>
              </w:rPr>
            </w:pPr>
            <w:ins w:id="516" w:author="Автор">
              <w:r>
                <w:rPr>
                  <w:sz w:val="20"/>
                  <w:szCs w:val="20"/>
                </w:rPr>
                <w:t>Номер опекуна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517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18" w:author="Автор"/>
                <w:sz w:val="20"/>
                <w:szCs w:val="20"/>
                <w:lang w:val="en-US"/>
              </w:rPr>
            </w:pPr>
            <w:ins w:id="519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520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52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522" w:author="Автор"/>
                <w:lang w:val="en-US"/>
              </w:rPr>
            </w:pPr>
            <w:ins w:id="523" w:author="Автор">
              <w:r>
                <w:rPr>
                  <w:lang w:val="en-US"/>
                </w:rPr>
                <w:t>5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jc w:val="left"/>
              <w:rPr>
                <w:ins w:id="524" w:author="Автор"/>
                <w:sz w:val="20"/>
                <w:szCs w:val="20"/>
                <w:lang w:val="en-US"/>
              </w:rPr>
            </w:pPr>
            <w:ins w:id="525" w:author="Автор">
              <w:r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26" w:author="Автор"/>
                <w:sz w:val="20"/>
                <w:szCs w:val="20"/>
              </w:rPr>
            </w:pPr>
            <w:ins w:id="527" w:author="Автор">
              <w:r>
                <w:rPr>
                  <w:sz w:val="20"/>
                  <w:szCs w:val="20"/>
                </w:rPr>
                <w:t>Имя опекуна который привел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FDD" w:rsidRDefault="00732FDD" w:rsidP="00AA1F86">
            <w:pPr>
              <w:pStyle w:val="affff1"/>
              <w:ind w:left="0"/>
              <w:rPr>
                <w:ins w:id="528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FDD" w:rsidRDefault="00732FDD" w:rsidP="00AA1F86">
            <w:pPr>
              <w:pStyle w:val="affff1"/>
              <w:ind w:left="0"/>
              <w:rPr>
                <w:ins w:id="529" w:author="Автор"/>
                <w:sz w:val="20"/>
                <w:szCs w:val="20"/>
                <w:lang w:val="en-US"/>
              </w:rPr>
            </w:pPr>
            <w:ins w:id="530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widowControl/>
              <w:adjustRightInd/>
              <w:spacing w:line="240" w:lineRule="auto"/>
              <w:jc w:val="left"/>
              <w:rPr>
                <w:ins w:id="531" w:author="Автор"/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af7"/>
        <w:rPr>
          <w:ins w:id="532" w:author="Автор"/>
        </w:rPr>
      </w:pPr>
      <w:ins w:id="533" w:author="Автор">
        <w:r>
          <w:t>Параметры комплексного типа описаны в приложении «Описание общих структур данных».</w:t>
        </w:r>
      </w:ins>
    </w:p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534" w:author="Автор"/>
        </w:rPr>
      </w:pPr>
      <w:ins w:id="535" w:author="Автор">
        <w:r>
          <w:t>Ошибки</w:t>
        </w:r>
      </w:ins>
    </w:p>
    <w:p w:rsidR="00732FDD" w:rsidRDefault="00732FDD" w:rsidP="00732FDD">
      <w:pPr>
        <w:pStyle w:val="af7"/>
        <w:rPr>
          <w:ins w:id="536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50"/>
        <w:gridCol w:w="1903"/>
        <w:gridCol w:w="3276"/>
        <w:gridCol w:w="2693"/>
      </w:tblGrid>
      <w:tr w:rsidR="00732FDD" w:rsidTr="00AA1F86">
        <w:trPr>
          <w:ins w:id="53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38" w:author="Автор"/>
                <w:lang w:val="en-US"/>
              </w:rPr>
            </w:pPr>
            <w:ins w:id="539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40" w:author="Автор"/>
              </w:rPr>
            </w:pPr>
            <w:ins w:id="541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42" w:author="Автор"/>
              </w:rPr>
            </w:pPr>
            <w:ins w:id="543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44" w:author="Автор"/>
              </w:rPr>
            </w:pPr>
            <w:ins w:id="545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9"/>
              <w:rPr>
                <w:ins w:id="546" w:author="Автор"/>
              </w:rPr>
            </w:pPr>
            <w:ins w:id="547" w:author="Автор">
              <w:r>
                <w:t>Комментарий</w:t>
              </w:r>
            </w:ins>
          </w:p>
        </w:tc>
      </w:tr>
      <w:tr w:rsidR="00732FDD" w:rsidTr="00AA1F86">
        <w:trPr>
          <w:ins w:id="54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49" w:author="Автор"/>
                <w:sz w:val="20"/>
                <w:szCs w:val="20"/>
              </w:rPr>
            </w:pPr>
            <w:ins w:id="550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51" w:author="Автор"/>
                <w:sz w:val="20"/>
                <w:szCs w:val="20"/>
                <w:lang w:val="en-US"/>
              </w:rPr>
            </w:pPr>
            <w:ins w:id="552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53" w:author="Автор"/>
                <w:sz w:val="20"/>
                <w:szCs w:val="20"/>
              </w:rPr>
            </w:pPr>
            <w:ins w:id="554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55" w:author="Автор"/>
                <w:sz w:val="20"/>
                <w:szCs w:val="20"/>
                <w:lang w:val="en-US"/>
              </w:rPr>
            </w:pPr>
            <w:ins w:id="556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ins w:id="557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55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59" w:author="Автор"/>
                <w:sz w:val="20"/>
                <w:szCs w:val="20"/>
              </w:rPr>
            </w:pPr>
            <w:ins w:id="560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61" w:author="Автор"/>
                <w:sz w:val="20"/>
                <w:szCs w:val="20"/>
                <w:lang w:val="en-US"/>
              </w:rPr>
            </w:pPr>
            <w:ins w:id="562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63" w:author="Автор"/>
                <w:sz w:val="20"/>
                <w:szCs w:val="20"/>
              </w:rPr>
            </w:pPr>
            <w:ins w:id="564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65" w:author="Автор"/>
                <w:sz w:val="20"/>
                <w:szCs w:val="20"/>
              </w:rPr>
            </w:pPr>
            <w:ins w:id="566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ins w:id="567" w:author="Автор"/>
                <w:sz w:val="20"/>
                <w:szCs w:val="20"/>
              </w:rPr>
            </w:pPr>
          </w:p>
        </w:tc>
      </w:tr>
      <w:tr w:rsidR="00732FDD" w:rsidTr="00AA1F86">
        <w:trPr>
          <w:ins w:id="56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69" w:author="Автор"/>
                <w:sz w:val="20"/>
                <w:szCs w:val="20"/>
              </w:rPr>
            </w:pPr>
            <w:ins w:id="570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71" w:author="Автор"/>
                <w:sz w:val="20"/>
                <w:szCs w:val="20"/>
                <w:lang w:val="en-US"/>
              </w:rPr>
            </w:pPr>
            <w:ins w:id="572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73" w:author="Автор"/>
                <w:sz w:val="20"/>
                <w:szCs w:val="20"/>
              </w:rPr>
            </w:pPr>
            <w:ins w:id="574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2FDD" w:rsidRDefault="00732FDD" w:rsidP="00AA1F86">
            <w:pPr>
              <w:pStyle w:val="affff1"/>
              <w:ind w:left="0"/>
              <w:rPr>
                <w:ins w:id="575" w:author="Автор"/>
                <w:sz w:val="20"/>
                <w:szCs w:val="20"/>
              </w:rPr>
            </w:pPr>
            <w:ins w:id="576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FDD" w:rsidRDefault="00732FDD" w:rsidP="00AA1F86">
            <w:pPr>
              <w:pStyle w:val="affff1"/>
              <w:ind w:left="0"/>
              <w:rPr>
                <w:ins w:id="577" w:author="Автор"/>
                <w:sz w:val="20"/>
                <w:szCs w:val="20"/>
              </w:rPr>
            </w:pPr>
          </w:p>
        </w:tc>
      </w:tr>
    </w:tbl>
    <w:p w:rsidR="00732FDD" w:rsidRDefault="00732FDD" w:rsidP="00732FDD">
      <w:pPr>
        <w:pStyle w:val="30"/>
        <w:numPr>
          <w:ilvl w:val="2"/>
          <w:numId w:val="17"/>
        </w:numPr>
        <w:ind w:left="851"/>
        <w:textAlignment w:val="auto"/>
        <w:rPr>
          <w:ins w:id="578" w:author="Автор"/>
        </w:rPr>
      </w:pPr>
      <w:ins w:id="579" w:author="Автор">
        <w:r>
          <w:t>Контрольные примеры</w:t>
        </w:r>
      </w:ins>
    </w:p>
    <w:p w:rsidR="00732FDD" w:rsidRDefault="00732FDD" w:rsidP="00732FDD">
      <w:pPr>
        <w:pStyle w:val="af7"/>
        <w:rPr>
          <w:ins w:id="580" w:author="Автор"/>
          <w:b/>
        </w:rPr>
      </w:pPr>
      <w:ins w:id="581" w:author="Автор">
        <w:r>
          <w:rPr>
            <w:b/>
          </w:rPr>
          <w:t>Запрос</w:t>
        </w:r>
      </w:ins>
    </w:p>
    <w:p w:rsidR="00732FDD" w:rsidRDefault="00732FDD" w:rsidP="00732FDD">
      <w:pPr>
        <w:pStyle w:val="af7"/>
        <w:rPr>
          <w:ins w:id="58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732FDD" w:rsidTr="00AA1F86">
        <w:trPr>
          <w:ins w:id="583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AA1F86">
            <w:pPr>
              <w:spacing w:line="240" w:lineRule="auto"/>
              <w:jc w:val="left"/>
              <w:rPr>
                <w:ins w:id="584" w:author="Автор"/>
                <w:i/>
                <w:sz w:val="20"/>
                <w:szCs w:val="20"/>
                <w:lang w:val="en-US"/>
              </w:rPr>
            </w:pPr>
            <w:ins w:id="585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86" w:author="Автор"/>
                <w:i/>
                <w:sz w:val="20"/>
                <w:szCs w:val="20"/>
                <w:lang w:val="en-US"/>
              </w:rPr>
            </w:pPr>
            <w:ins w:id="58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88" w:author="Автор"/>
                <w:i/>
                <w:sz w:val="20"/>
                <w:szCs w:val="20"/>
                <w:lang w:val="en-US"/>
              </w:rPr>
            </w:pPr>
            <w:ins w:id="58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0" w:author="Автор"/>
                <w:i/>
                <w:sz w:val="20"/>
                <w:szCs w:val="20"/>
                <w:lang w:val="en-US"/>
              </w:rPr>
            </w:pPr>
            <w:ins w:id="59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2" w:author="Автор"/>
                <w:i/>
                <w:sz w:val="20"/>
                <w:szCs w:val="20"/>
                <w:lang w:val="en-US"/>
              </w:rPr>
            </w:pPr>
            <w:ins w:id="59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4" w:author="Автор"/>
                <w:i/>
                <w:sz w:val="20"/>
                <w:szCs w:val="20"/>
                <w:lang w:val="en-US"/>
              </w:rPr>
            </w:pPr>
            <w:ins w:id="59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6" w:author="Автор"/>
                <w:i/>
                <w:sz w:val="20"/>
                <w:szCs w:val="20"/>
                <w:lang w:val="en-US"/>
              </w:rPr>
            </w:pPr>
            <w:ins w:id="59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598" w:author="Автор"/>
                <w:i/>
                <w:sz w:val="20"/>
                <w:szCs w:val="20"/>
                <w:lang w:val="en-US"/>
              </w:rPr>
            </w:pPr>
            <w:ins w:id="59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0" w:author="Автор"/>
                <w:i/>
                <w:sz w:val="20"/>
                <w:szCs w:val="20"/>
                <w:lang w:val="en-US"/>
              </w:rPr>
            </w:pPr>
            <w:ins w:id="60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02" w:author="Автор"/>
                <w:i/>
                <w:lang w:val="en-US"/>
              </w:rPr>
            </w:pPr>
            <w:ins w:id="603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732FDD" w:rsidRDefault="00732FDD" w:rsidP="00732FDD">
      <w:pPr>
        <w:pStyle w:val="af7"/>
        <w:rPr>
          <w:ins w:id="604" w:author="Автор"/>
          <w:b/>
          <w:color w:val="A6A6A6"/>
          <w:sz w:val="20"/>
          <w:szCs w:val="20"/>
          <w:lang w:val="en-US"/>
        </w:rPr>
      </w:pPr>
    </w:p>
    <w:p w:rsidR="00732FDD" w:rsidRDefault="00732FDD" w:rsidP="00732FDD">
      <w:pPr>
        <w:pStyle w:val="af7"/>
        <w:rPr>
          <w:ins w:id="605" w:author="Автор"/>
          <w:b/>
        </w:rPr>
      </w:pPr>
      <w:ins w:id="606" w:author="Автор">
        <w:r>
          <w:rPr>
            <w:b/>
          </w:rPr>
          <w:t>Ответ на запрос в случае успешного исполнения</w:t>
        </w:r>
      </w:ins>
    </w:p>
    <w:p w:rsidR="00732FDD" w:rsidRDefault="00732FDD" w:rsidP="00732FDD">
      <w:pPr>
        <w:pStyle w:val="af7"/>
        <w:rPr>
          <w:ins w:id="60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732FDD" w:rsidTr="00AA1F86">
        <w:trPr>
          <w:ins w:id="608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32FDD" w:rsidRDefault="00732FDD" w:rsidP="00AA1F86">
            <w:pPr>
              <w:spacing w:line="240" w:lineRule="auto"/>
              <w:jc w:val="left"/>
              <w:rPr>
                <w:ins w:id="609" w:author="Автор"/>
                <w:i/>
                <w:sz w:val="20"/>
                <w:szCs w:val="20"/>
                <w:lang w:val="en-US"/>
              </w:rPr>
            </w:pPr>
            <w:ins w:id="610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1" w:author="Автор"/>
                <w:i/>
                <w:sz w:val="20"/>
                <w:szCs w:val="20"/>
                <w:lang w:val="en-US"/>
              </w:rPr>
            </w:pPr>
            <w:ins w:id="61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3" w:author="Автор"/>
                <w:i/>
                <w:sz w:val="20"/>
                <w:szCs w:val="20"/>
                <w:lang w:val="en-US"/>
              </w:rPr>
            </w:pPr>
            <w:ins w:id="61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5" w:author="Автор"/>
                <w:i/>
                <w:sz w:val="20"/>
                <w:szCs w:val="20"/>
                <w:lang w:val="en-US"/>
              </w:rPr>
            </w:pPr>
            <w:ins w:id="61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7" w:author="Автор"/>
                <w:i/>
                <w:sz w:val="20"/>
                <w:szCs w:val="20"/>
                <w:lang w:val="en-US"/>
              </w:rPr>
            </w:pPr>
            <w:ins w:id="61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19" w:author="Автор"/>
                <w:i/>
                <w:sz w:val="20"/>
                <w:szCs w:val="20"/>
                <w:lang w:val="en-US"/>
              </w:rPr>
            </w:pPr>
            <w:ins w:id="62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21" w:author="Автор"/>
                <w:i/>
                <w:sz w:val="20"/>
                <w:szCs w:val="20"/>
                <w:lang w:val="en-US"/>
              </w:rPr>
            </w:pPr>
            <w:ins w:id="62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23" w:author="Автор"/>
                <w:i/>
                <w:sz w:val="20"/>
                <w:szCs w:val="20"/>
                <w:lang w:val="en-US"/>
              </w:rPr>
            </w:pPr>
            <w:ins w:id="62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25" w:author="Автор"/>
                <w:i/>
                <w:sz w:val="20"/>
                <w:szCs w:val="20"/>
                <w:lang w:val="en-US"/>
              </w:rPr>
            </w:pPr>
            <w:ins w:id="62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27" w:author="Автор"/>
                <w:i/>
                <w:sz w:val="20"/>
                <w:szCs w:val="20"/>
                <w:lang w:val="en-US"/>
              </w:rPr>
            </w:pPr>
            <w:ins w:id="62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29" w:author="Автор"/>
                <w:i/>
                <w:sz w:val="20"/>
                <w:szCs w:val="20"/>
                <w:lang w:val="en-US"/>
              </w:rPr>
            </w:pPr>
            <w:ins w:id="63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31" w:author="Автор"/>
                <w:i/>
                <w:sz w:val="20"/>
                <w:szCs w:val="20"/>
                <w:lang w:val="en-US"/>
              </w:rPr>
            </w:pPr>
            <w:ins w:id="63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33" w:author="Автор"/>
                <w:i/>
                <w:sz w:val="20"/>
                <w:szCs w:val="20"/>
                <w:lang w:val="en-US"/>
              </w:rPr>
            </w:pPr>
            <w:ins w:id="63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35" w:author="Автор"/>
                <w:i/>
                <w:sz w:val="20"/>
                <w:szCs w:val="20"/>
                <w:lang w:val="en-US"/>
              </w:rPr>
            </w:pPr>
            <w:ins w:id="63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37" w:author="Автор"/>
                <w:i/>
                <w:sz w:val="20"/>
                <w:szCs w:val="20"/>
                <w:lang w:val="en-US"/>
              </w:rPr>
            </w:pPr>
            <w:ins w:id="63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732FDD" w:rsidRDefault="00732FDD" w:rsidP="00AA1F86">
            <w:pPr>
              <w:spacing w:line="240" w:lineRule="auto"/>
              <w:jc w:val="left"/>
              <w:rPr>
                <w:ins w:id="639" w:author="Автор"/>
                <w:i/>
                <w:lang w:val="en-US"/>
              </w:rPr>
            </w:pPr>
            <w:ins w:id="640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732FDD" w:rsidRDefault="00732FDD" w:rsidP="00732FDD">
      <w:pPr>
        <w:pStyle w:val="af7"/>
        <w:rPr>
          <w:ins w:id="641" w:author="Автор"/>
          <w:b/>
          <w:color w:val="A6A6A6"/>
          <w:lang w:val="en-US"/>
        </w:rPr>
      </w:pPr>
    </w:p>
    <w:p w:rsidR="00732FDD" w:rsidRPr="00A0322C" w:rsidRDefault="00732FDD" w:rsidP="00732FDD">
      <w:pPr>
        <w:rPr>
          <w:ins w:id="642" w:author="Автор"/>
        </w:rPr>
      </w:pPr>
    </w:p>
    <w:p w:rsidR="00732FDD" w:rsidRPr="0094796B" w:rsidRDefault="00732FDD" w:rsidP="00732FDD">
      <w:pPr>
        <w:widowControl/>
        <w:autoSpaceDN/>
        <w:adjustRightInd/>
        <w:spacing w:line="240" w:lineRule="auto"/>
        <w:jc w:val="left"/>
        <w:textAlignment w:val="auto"/>
        <w:rPr>
          <w:ins w:id="643" w:author="Автор"/>
          <w:b/>
          <w:color w:val="A6A6A6"/>
        </w:rPr>
      </w:pPr>
    </w:p>
    <w:p w:rsidR="00A0322C" w:rsidRPr="00A0322C" w:rsidDel="00732FDD" w:rsidRDefault="00A0322C" w:rsidP="00DF454A">
      <w:pPr>
        <w:rPr>
          <w:del w:id="644" w:author="Автор"/>
        </w:rPr>
      </w:pPr>
    </w:p>
    <w:p w:rsidR="00A0322C" w:rsidRPr="00A0322C" w:rsidDel="00732FDD" w:rsidRDefault="00A0322C" w:rsidP="00180D63">
      <w:pPr>
        <w:rPr>
          <w:del w:id="645" w:author="Автор"/>
        </w:rPr>
      </w:pPr>
    </w:p>
    <w:p w:rsidR="00A0322C" w:rsidRPr="00A0322C" w:rsidRDefault="00A0322C" w:rsidP="00C0167D">
      <w:bookmarkStart w:id="646" w:name="_GoBack"/>
      <w:bookmarkEnd w:id="646"/>
    </w:p>
    <w:p w:rsidR="0094796B" w:rsidRPr="0094796B" w:rsidRDefault="0094796B" w:rsidP="003C2CC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C6224" w:rsidRPr="004C6224" w:rsidRDefault="004C6224" w:rsidP="008214B0"/>
    <w:p w:rsidR="00534557" w:rsidRDefault="00534557" w:rsidP="00534557">
      <w:pPr>
        <w:pStyle w:val="21"/>
        <w:rPr>
          <w:ins w:id="647" w:author="Автор"/>
        </w:rPr>
      </w:pPr>
      <w:ins w:id="648" w:author="Автор">
        <w:r>
          <w:t xml:space="preserve">Операция «Получение данных о представителе ребенка по номеру контракта»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649" w:author="Автор"/>
        </w:rPr>
      </w:pPr>
      <w:ins w:id="650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534557" w:rsidTr="00AA1F86">
        <w:trPr>
          <w:ins w:id="651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52" w:author="Автор"/>
                <w:b/>
              </w:rPr>
            </w:pPr>
            <w:ins w:id="653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E74A07" w:rsidP="00AA1F86">
            <w:pPr>
              <w:pStyle w:val="af7"/>
              <w:ind w:firstLine="0"/>
              <w:rPr>
                <w:ins w:id="654" w:author="Автор"/>
                <w:b/>
                <w:lang w:val="en-US"/>
                <w:rPrChange w:id="655" w:author="Автор">
                  <w:rPr>
                    <w:ins w:id="656" w:author="Автор"/>
                    <w:lang w:val="en-US"/>
                  </w:rPr>
                </w:rPrChange>
              </w:rPr>
            </w:pPr>
            <w:ins w:id="657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658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65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60" w:author="Автор"/>
                <w:b/>
              </w:rPr>
            </w:pPr>
            <w:ins w:id="661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62" w:author="Автор"/>
              </w:rPr>
            </w:pPr>
            <w:ins w:id="663" w:author="Автор">
              <w:r>
                <w:t>Получение данных о представителе ребенка по номеру контракта</w:t>
              </w:r>
            </w:ins>
          </w:p>
        </w:tc>
      </w:tr>
      <w:tr w:rsidR="00534557" w:rsidTr="00AA1F86">
        <w:trPr>
          <w:ins w:id="664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65" w:author="Автор"/>
                <w:b/>
              </w:rPr>
            </w:pPr>
            <w:ins w:id="666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667" w:author="Автор"/>
              </w:rPr>
            </w:pPr>
            <w:ins w:id="668" w:author="Автор">
              <w:r>
                <w:t>Получение данных о представителе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669" w:author="Автор"/>
        </w:rPr>
      </w:pPr>
      <w:ins w:id="670" w:author="Автор">
        <w:r>
          <w:t>Описание входных параметров</w:t>
        </w:r>
      </w:ins>
    </w:p>
    <w:p w:rsidR="00534557" w:rsidRDefault="00534557" w:rsidP="00534557">
      <w:pPr>
        <w:pStyle w:val="af7"/>
        <w:rPr>
          <w:ins w:id="671" w:author="Автор"/>
          <w:b/>
        </w:rPr>
      </w:pPr>
      <w:ins w:id="672" w:author="Автор">
        <w:r>
          <w:rPr>
            <w:b/>
          </w:rPr>
          <w:t xml:space="preserve">Входные данные: </w:t>
        </w:r>
        <w:r w:rsidR="00E74A07" w:rsidRPr="00E74A0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673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  <w:tblPrChange w:id="674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675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67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78" w:author="Автор"/>
                <w:lang w:val="en-US"/>
              </w:rPr>
            </w:pPr>
            <w:ins w:id="679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81" w:author="Автор"/>
              </w:rPr>
            </w:pPr>
            <w:ins w:id="682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84" w:author="Автор"/>
              </w:rPr>
            </w:pPr>
            <w:ins w:id="685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87" w:author="Автор"/>
              </w:rPr>
            </w:pPr>
            <w:ins w:id="688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90" w:author="Автор"/>
              </w:rPr>
            </w:pPr>
            <w:ins w:id="691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693" w:author="Автор"/>
              </w:rPr>
            </w:pPr>
            <w:ins w:id="694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69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697" w:author="Автор"/>
              </w:rPr>
            </w:pPr>
            <w:ins w:id="698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700" w:author="Автор"/>
                <w:sz w:val="20"/>
                <w:szCs w:val="20"/>
              </w:rPr>
            </w:pPr>
            <w:ins w:id="701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703" w:author="Автор"/>
                <w:sz w:val="20"/>
                <w:szCs w:val="20"/>
              </w:rPr>
            </w:pPr>
            <w:ins w:id="704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706" w:author="Автор"/>
                <w:sz w:val="20"/>
                <w:szCs w:val="20"/>
              </w:rPr>
            </w:pPr>
            <w:ins w:id="70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709" w:author="Автор"/>
                <w:sz w:val="20"/>
                <w:szCs w:val="20"/>
              </w:rPr>
            </w:pPr>
            <w:ins w:id="710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712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713" w:author="Автор"/>
        </w:rPr>
      </w:pPr>
      <w:ins w:id="714" w:author="Автор">
        <w:r>
          <w:t>Описание выходных параметров</w:t>
        </w:r>
      </w:ins>
    </w:p>
    <w:p w:rsidR="00534557" w:rsidRDefault="00534557" w:rsidP="00534557">
      <w:pPr>
        <w:pStyle w:val="af7"/>
        <w:rPr>
          <w:ins w:id="715" w:author="Автор"/>
          <w:b/>
        </w:rPr>
      </w:pPr>
      <w:ins w:id="716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534557" w:rsidTr="00AA1F86">
        <w:trPr>
          <w:ins w:id="71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18" w:author="Автор"/>
                <w:lang w:val="en-US"/>
              </w:rPr>
            </w:pPr>
            <w:ins w:id="719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20" w:author="Автор"/>
              </w:rPr>
            </w:pPr>
            <w:ins w:id="721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22" w:author="Автор"/>
              </w:rPr>
            </w:pPr>
            <w:ins w:id="723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24" w:author="Автор"/>
              </w:rPr>
            </w:pPr>
            <w:ins w:id="725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26" w:author="Автор"/>
              </w:rPr>
            </w:pPr>
            <w:ins w:id="727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28" w:author="Автор"/>
              </w:rPr>
            </w:pPr>
            <w:ins w:id="729" w:author="Автор">
              <w:r>
                <w:t xml:space="preserve">Комментарий </w:t>
              </w:r>
            </w:ins>
          </w:p>
        </w:tc>
      </w:tr>
      <w:tr w:rsidR="00534557" w:rsidTr="00AA1F86">
        <w:trPr>
          <w:ins w:id="73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31" w:author="Автор"/>
              </w:rPr>
            </w:pPr>
            <w:ins w:id="732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3" w:author="Автор"/>
                <w:sz w:val="20"/>
                <w:szCs w:val="20"/>
                <w:lang w:val="en-US"/>
              </w:rPr>
            </w:pPr>
            <w:ins w:id="734" w:author="Автор">
              <w:r w:rsidRPr="00534557">
                <w:rPr>
                  <w:sz w:val="20"/>
                  <w:szCs w:val="20"/>
                  <w:lang w:val="en-US"/>
                </w:rPr>
                <w:t>ClientRepresentatives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5" w:author="Автор"/>
                <w:sz w:val="20"/>
                <w:szCs w:val="20"/>
                <w:lang w:val="en-US"/>
              </w:rPr>
            </w:pPr>
            <w:ins w:id="736" w:author="Автор">
              <w:r>
                <w:rPr>
                  <w:sz w:val="20"/>
                  <w:szCs w:val="20"/>
                </w:rPr>
                <w:t>Данные о представителе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7" w:author="Автор"/>
                <w:sz w:val="20"/>
                <w:szCs w:val="20"/>
              </w:rPr>
            </w:pPr>
            <w:ins w:id="73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39" w:author="Автор"/>
                <w:sz w:val="20"/>
                <w:szCs w:val="20"/>
              </w:rPr>
            </w:pPr>
            <w:ins w:id="740" w:author="Автор">
              <w:r w:rsidRPr="00534557">
                <w:rPr>
                  <w:sz w:val="20"/>
                  <w:lang w:val="en-US"/>
                </w:rPr>
                <w:t>ClientRepresentatives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41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4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43" w:author="Автор"/>
              </w:rPr>
            </w:pPr>
            <w:ins w:id="744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534557" w:rsidP="00AA1F86">
            <w:pPr>
              <w:pStyle w:val="affff1"/>
              <w:ind w:left="0"/>
              <w:rPr>
                <w:ins w:id="745" w:author="Автор"/>
                <w:sz w:val="20"/>
                <w:szCs w:val="20"/>
                <w:lang w:val="en-US"/>
              </w:rPr>
            </w:pPr>
            <w:ins w:id="746" w:author="Автор">
              <w:r>
                <w:rPr>
                  <w:sz w:val="20"/>
                  <w:szCs w:val="20"/>
                </w:rPr>
                <w:t>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534557" w:rsidP="00534557">
            <w:pPr>
              <w:pStyle w:val="affff1"/>
              <w:ind w:left="0"/>
              <w:rPr>
                <w:ins w:id="747" w:author="Автор"/>
                <w:sz w:val="20"/>
                <w:szCs w:val="20"/>
                <w:rPrChange w:id="748" w:author="Автор">
                  <w:rPr>
                    <w:ins w:id="749" w:author="Автор"/>
                    <w:sz w:val="20"/>
                    <w:szCs w:val="20"/>
                    <w:lang w:val="en-US"/>
                  </w:rPr>
                </w:rPrChange>
              </w:rPr>
            </w:pPr>
            <w:ins w:id="750" w:author="Автор">
              <w:r>
                <w:rPr>
                  <w:sz w:val="20"/>
                  <w:szCs w:val="20"/>
                  <w:lang w:val="en-US"/>
                </w:rPr>
                <w:t>Номер контракта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51" w:author="Автор"/>
                <w:sz w:val="20"/>
                <w:szCs w:val="20"/>
                <w:lang w:val="en-US"/>
              </w:rPr>
            </w:pPr>
            <w:ins w:id="75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53" w:author="Автор"/>
                <w:sz w:val="20"/>
                <w:szCs w:val="20"/>
                <w:lang w:val="en-US"/>
              </w:rPr>
            </w:pPr>
            <w:ins w:id="754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55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5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57" w:author="Автор"/>
              </w:rPr>
            </w:pPr>
            <w:ins w:id="758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59" w:author="Автор"/>
                <w:sz w:val="20"/>
                <w:szCs w:val="20"/>
                <w:lang w:val="en-US"/>
              </w:rPr>
            </w:pPr>
            <w:ins w:id="760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61" w:author="Автор"/>
                <w:sz w:val="20"/>
                <w:szCs w:val="20"/>
                <w:lang w:val="en-US"/>
              </w:rPr>
            </w:pPr>
            <w:ins w:id="762" w:author="Автор">
              <w:r>
                <w:rPr>
                  <w:sz w:val="20"/>
                  <w:szCs w:val="20"/>
                </w:rPr>
                <w:t>ФИО представителя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63" w:author="Автор"/>
                <w:sz w:val="20"/>
                <w:szCs w:val="20"/>
              </w:rPr>
            </w:pPr>
            <w:ins w:id="76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pStyle w:val="affff1"/>
              <w:ind w:left="0"/>
              <w:rPr>
                <w:ins w:id="765" w:author="Автор"/>
                <w:sz w:val="20"/>
                <w:szCs w:val="20"/>
                <w:lang w:val="en-US"/>
              </w:rPr>
            </w:pPr>
            <w:ins w:id="766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767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  <w:rPr>
          <w:ins w:id="768" w:author="Автор"/>
        </w:rPr>
      </w:pPr>
      <w:ins w:id="769" w:author="Автор">
        <w:r>
          <w:t>Параметры комплексного типа описаны в приложении «Описание общих структур данных».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770" w:author="Автор"/>
        </w:rPr>
      </w:pPr>
      <w:ins w:id="771" w:author="Автор">
        <w:r>
          <w:t>Ошибки</w:t>
        </w:r>
      </w:ins>
    </w:p>
    <w:p w:rsidR="00534557" w:rsidRPr="00534557" w:rsidRDefault="00534557" w:rsidP="00534557">
      <w:pPr>
        <w:pStyle w:val="af7"/>
        <w:rPr>
          <w:ins w:id="772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rPr>
          <w:ins w:id="77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74" w:author="Автор"/>
                <w:lang w:val="en-US"/>
              </w:rPr>
            </w:pPr>
            <w:ins w:id="775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76" w:author="Автор"/>
              </w:rPr>
            </w:pPr>
            <w:ins w:id="777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78" w:author="Автор"/>
              </w:rPr>
            </w:pPr>
            <w:ins w:id="779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80" w:author="Автор"/>
              </w:rPr>
            </w:pPr>
            <w:ins w:id="781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ins w:id="782" w:author="Автор"/>
              </w:rPr>
            </w:pPr>
            <w:ins w:id="783" w:author="Автор">
              <w:r>
                <w:t>Комментарий</w:t>
              </w:r>
            </w:ins>
          </w:p>
        </w:tc>
      </w:tr>
      <w:tr w:rsidR="00534557" w:rsidTr="00AA1F86">
        <w:trPr>
          <w:ins w:id="78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85" w:author="Автор"/>
                <w:sz w:val="20"/>
                <w:szCs w:val="20"/>
              </w:rPr>
            </w:pPr>
            <w:ins w:id="786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87" w:author="Автор"/>
                <w:sz w:val="20"/>
                <w:szCs w:val="20"/>
                <w:lang w:val="en-US"/>
              </w:rPr>
            </w:pPr>
            <w:ins w:id="788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89" w:author="Автор"/>
                <w:sz w:val="20"/>
                <w:szCs w:val="20"/>
              </w:rPr>
            </w:pPr>
            <w:ins w:id="790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91" w:author="Автор"/>
                <w:sz w:val="20"/>
                <w:szCs w:val="20"/>
                <w:lang w:val="en-US"/>
              </w:rPr>
            </w:pPr>
            <w:ins w:id="792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ins w:id="793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79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95" w:author="Автор"/>
                <w:sz w:val="20"/>
                <w:szCs w:val="20"/>
              </w:rPr>
            </w:pPr>
            <w:ins w:id="796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97" w:author="Автор"/>
                <w:sz w:val="20"/>
                <w:szCs w:val="20"/>
                <w:lang w:val="en-US"/>
              </w:rPr>
            </w:pPr>
            <w:ins w:id="798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799" w:author="Автор"/>
                <w:sz w:val="20"/>
                <w:szCs w:val="20"/>
              </w:rPr>
            </w:pPr>
            <w:ins w:id="800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801" w:author="Автор"/>
                <w:sz w:val="20"/>
                <w:szCs w:val="20"/>
              </w:rPr>
            </w:pPr>
            <w:ins w:id="802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ins w:id="803" w:author="Автор"/>
                <w:sz w:val="20"/>
                <w:szCs w:val="20"/>
              </w:rPr>
            </w:pPr>
          </w:p>
        </w:tc>
      </w:tr>
      <w:tr w:rsidR="00534557" w:rsidTr="00AA1F86">
        <w:trPr>
          <w:ins w:id="80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805" w:author="Автор"/>
                <w:sz w:val="20"/>
                <w:szCs w:val="20"/>
              </w:rPr>
            </w:pPr>
            <w:ins w:id="806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807" w:author="Автор"/>
                <w:sz w:val="20"/>
                <w:szCs w:val="20"/>
                <w:lang w:val="en-US"/>
              </w:rPr>
            </w:pPr>
            <w:ins w:id="808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809" w:author="Автор"/>
                <w:sz w:val="20"/>
                <w:szCs w:val="20"/>
              </w:rPr>
            </w:pPr>
            <w:ins w:id="810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ins w:id="811" w:author="Автор"/>
                <w:sz w:val="20"/>
                <w:szCs w:val="20"/>
              </w:rPr>
            </w:pPr>
            <w:ins w:id="812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ins w:id="813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814" w:author="Автор"/>
        </w:rPr>
      </w:pPr>
      <w:ins w:id="815" w:author="Автор">
        <w:r>
          <w:t>Контрольные примеры</w:t>
        </w:r>
      </w:ins>
    </w:p>
    <w:p w:rsidR="00534557" w:rsidRDefault="00534557" w:rsidP="00534557">
      <w:pPr>
        <w:pStyle w:val="af7"/>
        <w:rPr>
          <w:ins w:id="816" w:author="Автор"/>
          <w:b/>
        </w:rPr>
      </w:pPr>
      <w:ins w:id="817" w:author="Автор">
        <w:r>
          <w:rPr>
            <w:b/>
          </w:rPr>
          <w:t>Запрос</w:t>
        </w:r>
      </w:ins>
    </w:p>
    <w:p w:rsidR="00534557" w:rsidRDefault="00534557" w:rsidP="00534557">
      <w:pPr>
        <w:pStyle w:val="af7"/>
        <w:rPr>
          <w:ins w:id="818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34557" w:rsidTr="00AA1F86">
        <w:trPr>
          <w:ins w:id="819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34557" w:rsidRPr="00534557" w:rsidRDefault="00534557" w:rsidP="00534557">
            <w:pPr>
              <w:spacing w:line="240" w:lineRule="auto"/>
              <w:jc w:val="left"/>
              <w:rPr>
                <w:ins w:id="820" w:author="Автор"/>
                <w:i/>
                <w:sz w:val="20"/>
                <w:szCs w:val="20"/>
                <w:lang w:val="en-US"/>
              </w:rPr>
            </w:pPr>
            <w:ins w:id="821" w:author="Автор">
              <w:r w:rsidRPr="0053455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22" w:author="Автор"/>
                <w:i/>
                <w:sz w:val="20"/>
                <w:szCs w:val="20"/>
                <w:lang w:val="en-US"/>
              </w:rPr>
            </w:pPr>
            <w:ins w:id="823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24" w:author="Автор"/>
                <w:i/>
                <w:sz w:val="20"/>
                <w:szCs w:val="20"/>
                <w:lang w:val="en-US"/>
              </w:rPr>
            </w:pPr>
            <w:ins w:id="825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26" w:author="Автор"/>
                <w:i/>
                <w:sz w:val="20"/>
                <w:szCs w:val="20"/>
                <w:lang w:val="en-US"/>
              </w:rPr>
            </w:pPr>
            <w:ins w:id="827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28" w:author="Автор"/>
                <w:i/>
                <w:sz w:val="20"/>
                <w:szCs w:val="20"/>
                <w:lang w:val="en-US"/>
              </w:rPr>
            </w:pPr>
            <w:ins w:id="829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30" w:author="Автор"/>
                <w:i/>
                <w:sz w:val="20"/>
                <w:szCs w:val="20"/>
                <w:lang w:val="en-US"/>
              </w:rPr>
            </w:pPr>
            <w:ins w:id="831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   &lt;contractId&gt;</w:t>
              </w:r>
              <w:r w:rsidR="00E74A07" w:rsidRPr="00E74A07">
                <w:rPr>
                  <w:i/>
                  <w:sz w:val="20"/>
                  <w:szCs w:val="20"/>
                  <w:lang w:val="en-US"/>
                  <w:rPrChange w:id="832" w:author="Автор">
                    <w:rPr>
                      <w:i/>
                      <w:sz w:val="20"/>
                      <w:szCs w:val="20"/>
                    </w:rPr>
                  </w:rPrChange>
                </w:rPr>
                <w:t>14565</w:t>
              </w:r>
              <w:r w:rsidRPr="00534557">
                <w:rPr>
                  <w:i/>
                  <w:sz w:val="20"/>
                  <w:szCs w:val="20"/>
                  <w:lang w:val="en-US"/>
                </w:rPr>
                <w:t>&lt;/contractId&gt;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33" w:author="Автор"/>
                <w:i/>
                <w:sz w:val="20"/>
                <w:szCs w:val="20"/>
                <w:lang w:val="en-US"/>
              </w:rPr>
            </w:pPr>
            <w:ins w:id="834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534557" w:rsidRPr="00534557" w:rsidRDefault="00534557" w:rsidP="00534557">
            <w:pPr>
              <w:spacing w:line="240" w:lineRule="auto"/>
              <w:jc w:val="left"/>
              <w:rPr>
                <w:ins w:id="835" w:author="Автор"/>
                <w:i/>
                <w:sz w:val="20"/>
                <w:szCs w:val="20"/>
                <w:lang w:val="en-US"/>
              </w:rPr>
            </w:pPr>
            <w:ins w:id="836" w:author="Автор">
              <w:r w:rsidRPr="0053455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534557" w:rsidP="00534557">
            <w:pPr>
              <w:spacing w:line="240" w:lineRule="auto"/>
              <w:jc w:val="left"/>
              <w:rPr>
                <w:ins w:id="837" w:author="Автор"/>
                <w:i/>
                <w:lang w:val="en-US"/>
              </w:rPr>
            </w:pPr>
            <w:ins w:id="838" w:author="Автор">
              <w:r w:rsidRPr="0053455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ins w:id="839" w:author="Автор"/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ins w:id="840" w:author="Автор"/>
          <w:b/>
        </w:rPr>
      </w:pPr>
      <w:ins w:id="841" w:author="Автор">
        <w:r>
          <w:rPr>
            <w:b/>
          </w:rPr>
          <w:t>Ответ на запрос в случае успешного исполнения</w:t>
        </w:r>
      </w:ins>
    </w:p>
    <w:p w:rsidR="00534557" w:rsidRDefault="00534557" w:rsidP="00534557">
      <w:pPr>
        <w:pStyle w:val="af7"/>
        <w:rPr>
          <w:ins w:id="84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534557" w:rsidRPr="00AA1F86" w:rsidTr="00AA1F86">
        <w:trPr>
          <w:ins w:id="843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818D0" w:rsidRPr="002818D0" w:rsidRDefault="002818D0" w:rsidP="002818D0">
            <w:pPr>
              <w:spacing w:line="240" w:lineRule="auto"/>
              <w:jc w:val="left"/>
              <w:rPr>
                <w:ins w:id="844" w:author="Автор"/>
                <w:i/>
                <w:sz w:val="20"/>
                <w:szCs w:val="20"/>
                <w:lang w:val="en-US"/>
              </w:rPr>
            </w:pPr>
            <w:ins w:id="845" w:author="Автор">
              <w:r w:rsidRPr="002818D0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46" w:author="Автор"/>
                <w:i/>
                <w:sz w:val="20"/>
                <w:szCs w:val="20"/>
                <w:lang w:val="en-US"/>
              </w:rPr>
            </w:pPr>
            <w:ins w:id="847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48" w:author="Автор"/>
                <w:i/>
                <w:sz w:val="20"/>
                <w:szCs w:val="20"/>
                <w:lang w:val="en-US"/>
              </w:rPr>
            </w:pPr>
            <w:ins w:id="849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50" w:author="Автор"/>
                <w:i/>
                <w:sz w:val="20"/>
                <w:szCs w:val="20"/>
                <w:lang w:val="en-US"/>
              </w:rPr>
            </w:pPr>
            <w:ins w:id="851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52" w:author="Автор"/>
                <w:i/>
                <w:sz w:val="20"/>
                <w:szCs w:val="20"/>
                <w:lang w:val="en-US"/>
              </w:rPr>
            </w:pPr>
            <w:ins w:id="853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54" w:author="Автор"/>
                <w:i/>
                <w:sz w:val="20"/>
                <w:szCs w:val="20"/>
                <w:lang w:val="en-US"/>
              </w:rPr>
            </w:pPr>
            <w:ins w:id="855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   &lt;clientRepresentativesList Id="3704533" Name="Авлякулов Эрик Генрихович"/&gt;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56" w:author="Автор"/>
                <w:i/>
                <w:sz w:val="20"/>
                <w:szCs w:val="20"/>
                <w:lang w:val="en-US"/>
              </w:rPr>
            </w:pPr>
            <w:ins w:id="857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58" w:author="Автор"/>
                <w:i/>
                <w:sz w:val="20"/>
                <w:szCs w:val="20"/>
                <w:lang w:val="en-US"/>
              </w:rPr>
            </w:pPr>
            <w:ins w:id="859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2818D0" w:rsidRPr="002818D0" w:rsidRDefault="002818D0" w:rsidP="002818D0">
            <w:pPr>
              <w:spacing w:line="240" w:lineRule="auto"/>
              <w:jc w:val="left"/>
              <w:rPr>
                <w:ins w:id="860" w:author="Автор"/>
                <w:i/>
                <w:sz w:val="20"/>
                <w:szCs w:val="20"/>
                <w:lang w:val="en-US"/>
              </w:rPr>
            </w:pPr>
            <w:ins w:id="861" w:author="Автор">
              <w:r w:rsidRPr="002818D0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34557" w:rsidRDefault="002818D0" w:rsidP="00534557">
            <w:pPr>
              <w:spacing w:line="240" w:lineRule="auto"/>
              <w:jc w:val="left"/>
              <w:rPr>
                <w:ins w:id="862" w:author="Автор"/>
                <w:i/>
                <w:lang w:val="en-US"/>
              </w:rPr>
            </w:pPr>
            <w:ins w:id="863" w:author="Автор">
              <w:r w:rsidRPr="002818D0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34557" w:rsidRDefault="00534557" w:rsidP="00534557">
      <w:pPr>
        <w:pStyle w:val="af7"/>
        <w:rPr>
          <w:ins w:id="864" w:author="Автор"/>
          <w:b/>
          <w:color w:val="A6A6A6"/>
          <w:lang w:val="en-US"/>
        </w:rPr>
      </w:pPr>
    </w:p>
    <w:p w:rsidR="00534557" w:rsidRPr="00AA1F86" w:rsidRDefault="00534557" w:rsidP="00534557">
      <w:pPr>
        <w:rPr>
          <w:ins w:id="865" w:author="Автор"/>
          <w:lang w:val="en-US"/>
          <w:rPrChange w:id="866" w:author="Автор">
            <w:rPr>
              <w:ins w:id="867" w:author="Автор"/>
            </w:rPr>
          </w:rPrChange>
        </w:rPr>
      </w:pPr>
    </w:p>
    <w:p w:rsidR="00534557" w:rsidRPr="00AA1F86" w:rsidRDefault="00534557" w:rsidP="00534557">
      <w:pPr>
        <w:widowControl/>
        <w:autoSpaceDN/>
        <w:adjustRightInd/>
        <w:spacing w:line="240" w:lineRule="auto"/>
        <w:jc w:val="left"/>
        <w:textAlignment w:val="auto"/>
        <w:rPr>
          <w:ins w:id="868" w:author="Автор"/>
          <w:b/>
          <w:color w:val="A6A6A6"/>
          <w:lang w:val="en-US"/>
          <w:rPrChange w:id="869" w:author="Автор">
            <w:rPr>
              <w:ins w:id="870" w:author="Автор"/>
              <w:b/>
              <w:color w:val="A6A6A6"/>
            </w:rPr>
          </w:rPrChange>
        </w:rPr>
      </w:pPr>
    </w:p>
    <w:p w:rsidR="00AA1F86" w:rsidRDefault="00AA1F86" w:rsidP="00AA1F86">
      <w:pPr>
        <w:pStyle w:val="21"/>
        <w:rPr>
          <w:ins w:id="871" w:author="Автор"/>
        </w:rPr>
      </w:pPr>
      <w:ins w:id="872" w:author="Автор">
        <w:r>
          <w:t xml:space="preserve">Операция «Получение данных о детях представителя по номеру мобильного телефона» </w:t>
        </w:r>
      </w:ins>
    </w:p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873" w:author="Автор"/>
        </w:rPr>
      </w:pPr>
      <w:ins w:id="874" w:author="Автор">
        <w:r>
          <w:t>Общие сведения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7478"/>
      </w:tblGrid>
      <w:tr w:rsidR="00AA1F86" w:rsidTr="00AA1F86">
        <w:trPr>
          <w:ins w:id="87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76" w:author="Автор"/>
                <w:b/>
              </w:rPr>
            </w:pPr>
            <w:ins w:id="877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E74A07" w:rsidP="00AA1F86">
            <w:pPr>
              <w:pStyle w:val="af7"/>
              <w:ind w:firstLine="0"/>
              <w:rPr>
                <w:ins w:id="878" w:author="Автор"/>
                <w:b/>
                <w:lang w:val="en-US"/>
              </w:rPr>
            </w:pPr>
            <w:ins w:id="879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880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getSummaryByGuardMobile</w:t>
              </w:r>
              <w:r w:rsidRPr="00E74A07">
                <w:rPr>
                  <w:rStyle w:val="apple-converted-space"/>
                  <w:rFonts w:ascii="Arial" w:hAnsi="Arial"/>
                  <w:b/>
                  <w:color w:val="000000"/>
                  <w:sz w:val="20"/>
                  <w:szCs w:val="20"/>
                  <w:shd w:val="clear" w:color="auto" w:fill="FFFFFF"/>
                  <w:rPrChange w:id="881" w:author="Автор">
                    <w:rPr>
                      <w:rStyle w:val="apple-converted-space"/>
                      <w:rFonts w:ascii="Arial" w:hAnsi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 </w:t>
              </w:r>
            </w:ins>
          </w:p>
        </w:tc>
      </w:tr>
      <w:tr w:rsidR="00AA1F86" w:rsidTr="00AA1F86">
        <w:trPr>
          <w:ins w:id="882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83" w:author="Автор"/>
                <w:b/>
              </w:rPr>
            </w:pPr>
            <w:ins w:id="884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85" w:author="Автор"/>
              </w:rPr>
            </w:pPr>
            <w:ins w:id="886" w:author="Автор">
              <w:r>
                <w:t>Получение данных о представителе ребенка по номеру контракта</w:t>
              </w:r>
            </w:ins>
          </w:p>
        </w:tc>
      </w:tr>
      <w:tr w:rsidR="00AA1F86" w:rsidTr="00AA1F86">
        <w:trPr>
          <w:ins w:id="88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88" w:author="Автор"/>
                <w:b/>
              </w:rPr>
            </w:pPr>
            <w:ins w:id="889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rPr>
                <w:ins w:id="890" w:author="Автор"/>
              </w:rPr>
            </w:pPr>
            <w:ins w:id="891" w:author="Автор">
              <w:r>
                <w:t>Получение данных о представителе ребенка по номеру контракта</w:t>
              </w:r>
            </w:ins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892" w:author="Автор"/>
        </w:rPr>
      </w:pPr>
      <w:ins w:id="893" w:author="Автор">
        <w:r>
          <w:t>Описание входных параметров</w:t>
        </w:r>
      </w:ins>
    </w:p>
    <w:p w:rsidR="00AA1F86" w:rsidRDefault="00AA1F86" w:rsidP="00AA1F86">
      <w:pPr>
        <w:pStyle w:val="af7"/>
        <w:rPr>
          <w:ins w:id="894" w:author="Автор"/>
          <w:b/>
        </w:rPr>
      </w:pPr>
      <w:ins w:id="895" w:author="Автор">
        <w:r>
          <w:rPr>
            <w:b/>
          </w:rPr>
          <w:t xml:space="preserve">Входные данные: </w:t>
        </w:r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getSummaryByGuardMobile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A1F86" w:rsidTr="00AA1F86">
        <w:trPr>
          <w:ins w:id="89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97" w:author="Автор"/>
                <w:lang w:val="en-US"/>
              </w:rPr>
            </w:pPr>
            <w:ins w:id="898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899" w:author="Автор"/>
              </w:rPr>
            </w:pPr>
            <w:ins w:id="900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1" w:author="Автор"/>
              </w:rPr>
            </w:pPr>
            <w:ins w:id="902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3" w:author="Автор"/>
              </w:rPr>
            </w:pPr>
            <w:ins w:id="904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5" w:author="Автор"/>
              </w:rPr>
            </w:pPr>
            <w:ins w:id="906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07" w:author="Автор"/>
              </w:rPr>
            </w:pPr>
            <w:ins w:id="908" w:author="Автор">
              <w:r>
                <w:t xml:space="preserve">Комментарий </w:t>
              </w:r>
            </w:ins>
          </w:p>
        </w:tc>
      </w:tr>
      <w:tr w:rsidR="00AA1F86" w:rsidTr="00AA1F86">
        <w:trPr>
          <w:ins w:id="90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ins w:id="910" w:author="Автор"/>
              </w:rPr>
            </w:pPr>
            <w:ins w:id="911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912" w:author="Автор"/>
                <w:sz w:val="20"/>
                <w:szCs w:val="20"/>
              </w:rPr>
            </w:pPr>
            <w:ins w:id="913" w:author="Автор">
              <w:r w:rsidRPr="00AA1F86">
                <w:rPr>
                  <w:sz w:val="20"/>
                  <w:szCs w:val="20"/>
                </w:rPr>
                <w:t>guardMobile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AA1F86" w:rsidP="00AA1F86">
            <w:pPr>
              <w:pStyle w:val="affff1"/>
              <w:ind w:left="0"/>
              <w:rPr>
                <w:ins w:id="914" w:author="Автор"/>
                <w:sz w:val="20"/>
                <w:szCs w:val="20"/>
              </w:rPr>
            </w:pPr>
            <w:ins w:id="915" w:author="Автор">
              <w:r>
                <w:rPr>
                  <w:sz w:val="20"/>
                  <w:szCs w:val="20"/>
                </w:rPr>
                <w:t xml:space="preserve">Номер </w:t>
              </w:r>
              <w:r>
                <w:rPr>
                  <w:sz w:val="20"/>
                  <w:szCs w:val="20"/>
                  <w:lang w:val="en-US"/>
                </w:rPr>
                <w:t>мобильного телефона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916" w:author="Автор"/>
                <w:sz w:val="20"/>
                <w:szCs w:val="20"/>
              </w:rPr>
            </w:pPr>
            <w:ins w:id="91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Pr="00AA1F86" w:rsidRDefault="00AA1F86" w:rsidP="00AA1F86">
            <w:pPr>
              <w:pStyle w:val="affff1"/>
              <w:ind w:left="0"/>
              <w:rPr>
                <w:ins w:id="918" w:author="Автор"/>
                <w:sz w:val="20"/>
                <w:szCs w:val="20"/>
                <w:lang w:val="en-US"/>
                <w:rPrChange w:id="919" w:author="Автор">
                  <w:rPr>
                    <w:ins w:id="920" w:author="Автор"/>
                    <w:sz w:val="20"/>
                    <w:szCs w:val="20"/>
                  </w:rPr>
                </w:rPrChange>
              </w:rPr>
            </w:pPr>
            <w:ins w:id="921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F86" w:rsidRDefault="00AA1F86" w:rsidP="00AA1F86">
            <w:pPr>
              <w:pStyle w:val="affff1"/>
              <w:ind w:left="0"/>
              <w:rPr>
                <w:ins w:id="922" w:author="Автор"/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923" w:author="Автор"/>
        </w:rPr>
      </w:pPr>
      <w:ins w:id="924" w:author="Автор">
        <w:r>
          <w:t>Описание выходных параметров</w:t>
        </w:r>
      </w:ins>
    </w:p>
    <w:p w:rsidR="00AA1F86" w:rsidRPr="00AA1F86" w:rsidRDefault="00AA1F86" w:rsidP="00AA1F86">
      <w:pPr>
        <w:pStyle w:val="af7"/>
        <w:rPr>
          <w:ins w:id="925" w:author="Автор"/>
          <w:b/>
          <w:lang w:val="en-US"/>
          <w:rPrChange w:id="926" w:author="Автор">
            <w:rPr>
              <w:ins w:id="927" w:author="Автор"/>
              <w:b/>
            </w:rPr>
          </w:rPrChange>
        </w:rPr>
      </w:pPr>
      <w:ins w:id="928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getSummaryByGuardMobileRes</w:t>
        </w:r>
        <w:r>
          <w:rPr>
            <w:b/>
          </w:rPr>
          <w:t>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AA1F86" w:rsidTr="00AA1F86">
        <w:trPr>
          <w:ins w:id="92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30" w:author="Автор"/>
                <w:lang w:val="en-US"/>
              </w:rPr>
            </w:pPr>
            <w:ins w:id="931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32" w:author="Автор"/>
              </w:rPr>
            </w:pPr>
            <w:ins w:id="933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34" w:author="Автор"/>
              </w:rPr>
            </w:pPr>
            <w:ins w:id="935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36" w:author="Автор"/>
              </w:rPr>
            </w:pPr>
            <w:ins w:id="937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38" w:author="Автор"/>
              </w:rPr>
            </w:pPr>
            <w:ins w:id="939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40" w:author="Автор"/>
              </w:rPr>
            </w:pPr>
            <w:ins w:id="941" w:author="Автор">
              <w:r>
                <w:t xml:space="preserve">Комментарий </w:t>
              </w:r>
            </w:ins>
          </w:p>
        </w:tc>
      </w:tr>
      <w:tr w:rsidR="00AA1F86" w:rsidTr="00AA1F86">
        <w:trPr>
          <w:ins w:id="94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ins w:id="943" w:author="Автор"/>
              </w:rPr>
            </w:pPr>
            <w:ins w:id="944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525309" w:rsidP="00AA1F86">
            <w:pPr>
              <w:pStyle w:val="affff1"/>
              <w:ind w:left="0"/>
              <w:rPr>
                <w:ins w:id="945" w:author="Автор"/>
                <w:sz w:val="20"/>
                <w:szCs w:val="20"/>
                <w:lang w:val="en-US"/>
              </w:rPr>
            </w:pPr>
            <w:ins w:id="946" w:author="Автор">
              <w:r w:rsidRPr="00525309">
                <w:rPr>
                  <w:sz w:val="20"/>
                  <w:szCs w:val="20"/>
                  <w:lang w:val="en-US"/>
                </w:rPr>
                <w:t>clientSummary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947" w:author="Автор"/>
                <w:sz w:val="20"/>
                <w:szCs w:val="20"/>
                <w:lang w:val="en-US"/>
              </w:rPr>
            </w:pPr>
            <w:ins w:id="948" w:author="Автор">
              <w:r>
                <w:rPr>
                  <w:sz w:val="20"/>
                  <w:szCs w:val="20"/>
                </w:rPr>
                <w:t>Данные о представителе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AA1F86" w:rsidP="00AA1F86">
            <w:pPr>
              <w:pStyle w:val="affff1"/>
              <w:ind w:left="0"/>
              <w:rPr>
                <w:ins w:id="949" w:author="Автор"/>
                <w:sz w:val="20"/>
                <w:szCs w:val="20"/>
              </w:rPr>
            </w:pPr>
            <w:ins w:id="95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F86" w:rsidRDefault="00525309" w:rsidP="00AA1F86">
            <w:pPr>
              <w:pStyle w:val="affff1"/>
              <w:ind w:left="0"/>
              <w:rPr>
                <w:ins w:id="951" w:author="Автор"/>
                <w:sz w:val="20"/>
                <w:szCs w:val="20"/>
              </w:rPr>
            </w:pPr>
            <w:ins w:id="952" w:author="Автор">
              <w:r w:rsidRPr="00525309">
                <w:rPr>
                  <w:sz w:val="20"/>
                  <w:szCs w:val="20"/>
                  <w:lang w:val="en-US"/>
                </w:rPr>
                <w:t>clientSummary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widowControl/>
              <w:adjustRightInd/>
              <w:spacing w:line="240" w:lineRule="auto"/>
              <w:jc w:val="left"/>
              <w:rPr>
                <w:ins w:id="953" w:author="Автор"/>
                <w:sz w:val="20"/>
                <w:szCs w:val="20"/>
              </w:rPr>
            </w:pPr>
          </w:p>
        </w:tc>
      </w:tr>
      <w:tr w:rsidR="00525309" w:rsidTr="00AA1F86">
        <w:trPr>
          <w:ins w:id="95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55" w:author="Автор"/>
              </w:rPr>
            </w:pPr>
            <w:ins w:id="956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Pr="00534557" w:rsidRDefault="00525309" w:rsidP="00AA1F86">
            <w:pPr>
              <w:pStyle w:val="affff1"/>
              <w:ind w:left="0"/>
              <w:rPr>
                <w:ins w:id="957" w:author="Автор"/>
                <w:sz w:val="20"/>
                <w:szCs w:val="20"/>
                <w:lang w:val="en-US"/>
              </w:rPr>
            </w:pPr>
            <w:ins w:id="958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Pr="00534557" w:rsidRDefault="00525309" w:rsidP="00AA1F86">
            <w:pPr>
              <w:pStyle w:val="affff1"/>
              <w:ind w:left="0"/>
              <w:rPr>
                <w:ins w:id="959" w:author="Автор"/>
                <w:sz w:val="20"/>
                <w:szCs w:val="20"/>
              </w:rPr>
            </w:pPr>
            <w:ins w:id="960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61" w:author="Автор"/>
                <w:sz w:val="20"/>
                <w:szCs w:val="20"/>
                <w:lang w:val="en-US"/>
              </w:rPr>
            </w:pPr>
            <w:ins w:id="96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63" w:author="Автор"/>
                <w:sz w:val="20"/>
                <w:szCs w:val="20"/>
                <w:lang w:val="en-US"/>
              </w:rPr>
            </w:pPr>
            <w:ins w:id="964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65" w:author="Автор"/>
                <w:sz w:val="20"/>
                <w:szCs w:val="20"/>
              </w:rPr>
            </w:pPr>
          </w:p>
        </w:tc>
      </w:tr>
      <w:tr w:rsidR="00525309" w:rsidTr="00AA1F86">
        <w:trPr>
          <w:ins w:id="96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67" w:author="Автор"/>
              </w:rPr>
            </w:pPr>
            <w:ins w:id="968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69" w:author="Автор"/>
                <w:sz w:val="20"/>
                <w:szCs w:val="20"/>
                <w:lang w:val="en-US"/>
              </w:rPr>
            </w:pPr>
            <w:ins w:id="970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71" w:author="Автор"/>
                <w:sz w:val="20"/>
                <w:szCs w:val="20"/>
                <w:lang w:val="en-US"/>
              </w:rPr>
            </w:pPr>
            <w:ins w:id="972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73" w:author="Автор"/>
                <w:sz w:val="20"/>
                <w:szCs w:val="20"/>
              </w:rPr>
            </w:pPr>
            <w:ins w:id="97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309" w:rsidRDefault="00525309" w:rsidP="00AA1F86">
            <w:pPr>
              <w:pStyle w:val="affff1"/>
              <w:ind w:left="0"/>
              <w:rPr>
                <w:ins w:id="975" w:author="Автор"/>
                <w:sz w:val="20"/>
                <w:szCs w:val="20"/>
                <w:lang w:val="en-US"/>
              </w:rPr>
            </w:pPr>
            <w:ins w:id="976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309" w:rsidRDefault="00525309" w:rsidP="00AA1F86">
            <w:pPr>
              <w:widowControl/>
              <w:adjustRightInd/>
              <w:spacing w:line="240" w:lineRule="auto"/>
              <w:jc w:val="left"/>
              <w:rPr>
                <w:ins w:id="977" w:author="Автор"/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af7"/>
        <w:rPr>
          <w:ins w:id="978" w:author="Автор"/>
        </w:rPr>
      </w:pPr>
      <w:ins w:id="979" w:author="Автор">
        <w:r>
          <w:t>Параметры комплексного типа описаны в приложении «Описание общих структур данных».</w:t>
        </w:r>
      </w:ins>
    </w:p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980" w:author="Автор"/>
        </w:rPr>
      </w:pPr>
      <w:ins w:id="981" w:author="Автор">
        <w:r>
          <w:t>Ошибки</w:t>
        </w:r>
      </w:ins>
    </w:p>
    <w:p w:rsidR="00AA1F86" w:rsidRPr="00534557" w:rsidRDefault="00AA1F86" w:rsidP="00AA1F86">
      <w:pPr>
        <w:pStyle w:val="af7"/>
        <w:rPr>
          <w:ins w:id="982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3"/>
        <w:gridCol w:w="2050"/>
        <w:gridCol w:w="1903"/>
        <w:gridCol w:w="3276"/>
        <w:gridCol w:w="2693"/>
      </w:tblGrid>
      <w:tr w:rsidR="00AA1F86" w:rsidTr="00AA1F86">
        <w:trPr>
          <w:ins w:id="98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84" w:author="Автор"/>
                <w:lang w:val="en-US"/>
              </w:rPr>
            </w:pPr>
            <w:ins w:id="985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86" w:author="Автор"/>
              </w:rPr>
            </w:pPr>
            <w:ins w:id="987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88" w:author="Автор"/>
              </w:rPr>
            </w:pPr>
            <w:ins w:id="989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90" w:author="Автор"/>
              </w:rPr>
            </w:pPr>
            <w:ins w:id="991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9"/>
              <w:rPr>
                <w:ins w:id="992" w:author="Автор"/>
              </w:rPr>
            </w:pPr>
            <w:ins w:id="993" w:author="Автор">
              <w:r>
                <w:t>Комментарий</w:t>
              </w:r>
            </w:ins>
          </w:p>
        </w:tc>
      </w:tr>
      <w:tr w:rsidR="00AA1F86" w:rsidTr="00AA1F86">
        <w:trPr>
          <w:ins w:id="99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95" w:author="Автор"/>
                <w:sz w:val="20"/>
                <w:szCs w:val="20"/>
              </w:rPr>
            </w:pPr>
            <w:ins w:id="996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97" w:author="Автор"/>
                <w:sz w:val="20"/>
                <w:szCs w:val="20"/>
                <w:lang w:val="en-US"/>
              </w:rPr>
            </w:pPr>
            <w:ins w:id="998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999" w:author="Автор"/>
                <w:sz w:val="20"/>
                <w:szCs w:val="20"/>
              </w:rPr>
            </w:pPr>
            <w:ins w:id="1000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01" w:author="Автор"/>
                <w:sz w:val="20"/>
                <w:szCs w:val="20"/>
                <w:lang w:val="en-US"/>
              </w:rPr>
            </w:pPr>
            <w:ins w:id="1002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ins w:id="1003" w:author="Автор"/>
                <w:sz w:val="20"/>
                <w:szCs w:val="20"/>
              </w:rPr>
            </w:pPr>
          </w:p>
        </w:tc>
      </w:tr>
      <w:tr w:rsidR="00AA1F86" w:rsidTr="00AA1F86">
        <w:trPr>
          <w:ins w:id="100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05" w:author="Автор"/>
                <w:sz w:val="20"/>
                <w:szCs w:val="20"/>
              </w:rPr>
            </w:pPr>
            <w:ins w:id="1006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07" w:author="Автор"/>
                <w:sz w:val="20"/>
                <w:szCs w:val="20"/>
                <w:lang w:val="en-US"/>
              </w:rPr>
            </w:pPr>
            <w:ins w:id="1008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09" w:author="Автор"/>
                <w:sz w:val="20"/>
                <w:szCs w:val="20"/>
              </w:rPr>
            </w:pPr>
            <w:ins w:id="1010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11" w:author="Автор"/>
                <w:sz w:val="20"/>
                <w:szCs w:val="20"/>
              </w:rPr>
            </w:pPr>
            <w:ins w:id="1012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ins w:id="1013" w:author="Автор"/>
                <w:sz w:val="20"/>
                <w:szCs w:val="20"/>
              </w:rPr>
            </w:pPr>
          </w:p>
        </w:tc>
      </w:tr>
      <w:tr w:rsidR="00AA1F86" w:rsidTr="00AA1F86">
        <w:trPr>
          <w:ins w:id="1014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15" w:author="Автор"/>
                <w:sz w:val="20"/>
                <w:szCs w:val="20"/>
              </w:rPr>
            </w:pPr>
            <w:ins w:id="1016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17" w:author="Автор"/>
                <w:sz w:val="20"/>
                <w:szCs w:val="20"/>
                <w:lang w:val="en-US"/>
              </w:rPr>
            </w:pPr>
            <w:ins w:id="1018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19" w:author="Автор"/>
                <w:sz w:val="20"/>
                <w:szCs w:val="20"/>
              </w:rPr>
            </w:pPr>
            <w:ins w:id="1020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86" w:rsidRDefault="00AA1F86" w:rsidP="00AA1F86">
            <w:pPr>
              <w:pStyle w:val="affff1"/>
              <w:ind w:left="0"/>
              <w:rPr>
                <w:ins w:id="1021" w:author="Автор"/>
                <w:sz w:val="20"/>
                <w:szCs w:val="20"/>
              </w:rPr>
            </w:pPr>
            <w:ins w:id="1022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F86" w:rsidRDefault="00AA1F86" w:rsidP="00AA1F86">
            <w:pPr>
              <w:pStyle w:val="affff1"/>
              <w:ind w:left="0"/>
              <w:rPr>
                <w:ins w:id="1023" w:author="Автор"/>
                <w:sz w:val="20"/>
                <w:szCs w:val="20"/>
              </w:rPr>
            </w:pPr>
          </w:p>
        </w:tc>
      </w:tr>
    </w:tbl>
    <w:p w:rsidR="00AA1F86" w:rsidRDefault="00AA1F86" w:rsidP="00AA1F86">
      <w:pPr>
        <w:pStyle w:val="30"/>
        <w:numPr>
          <w:ilvl w:val="2"/>
          <w:numId w:val="17"/>
        </w:numPr>
        <w:ind w:left="851"/>
        <w:textAlignment w:val="auto"/>
        <w:rPr>
          <w:ins w:id="1024" w:author="Автор"/>
        </w:rPr>
      </w:pPr>
      <w:ins w:id="1025" w:author="Автор">
        <w:r>
          <w:t>Контрольные примеры</w:t>
        </w:r>
      </w:ins>
    </w:p>
    <w:p w:rsidR="00AA1F86" w:rsidRDefault="00AA1F86" w:rsidP="00AA1F86">
      <w:pPr>
        <w:pStyle w:val="af7"/>
        <w:rPr>
          <w:ins w:id="1026" w:author="Автор"/>
          <w:b/>
        </w:rPr>
      </w:pPr>
      <w:ins w:id="1027" w:author="Автор">
        <w:r>
          <w:rPr>
            <w:b/>
          </w:rPr>
          <w:t>Запрос</w:t>
        </w:r>
      </w:ins>
    </w:p>
    <w:p w:rsidR="00AA1F86" w:rsidRDefault="00AA1F86" w:rsidP="00AA1F86">
      <w:pPr>
        <w:pStyle w:val="af7"/>
        <w:rPr>
          <w:ins w:id="1028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A1F86" w:rsidTr="00AA1F86">
        <w:trPr>
          <w:ins w:id="1029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25309" w:rsidRPr="00525309" w:rsidRDefault="00525309" w:rsidP="00525309">
            <w:pPr>
              <w:spacing w:line="240" w:lineRule="auto"/>
              <w:jc w:val="left"/>
              <w:rPr>
                <w:ins w:id="1030" w:author="Автор"/>
                <w:i/>
                <w:sz w:val="20"/>
                <w:szCs w:val="20"/>
                <w:lang w:val="en-US"/>
              </w:rPr>
            </w:pPr>
            <w:ins w:id="1031" w:author="Автор">
              <w:r w:rsidRPr="00525309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32" w:author="Автор"/>
                <w:i/>
                <w:sz w:val="20"/>
                <w:szCs w:val="20"/>
                <w:lang w:val="en-US"/>
              </w:rPr>
            </w:pPr>
            <w:ins w:id="1033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34" w:author="Автор"/>
                <w:i/>
                <w:sz w:val="20"/>
                <w:szCs w:val="20"/>
                <w:lang w:val="en-US"/>
              </w:rPr>
            </w:pPr>
            <w:ins w:id="1035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36" w:author="Автор"/>
                <w:i/>
                <w:sz w:val="20"/>
                <w:szCs w:val="20"/>
                <w:lang w:val="en-US"/>
              </w:rPr>
            </w:pPr>
            <w:ins w:id="1037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&lt;soap:getSummaryByGuardMobile&gt;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38" w:author="Автор"/>
                <w:i/>
                <w:sz w:val="20"/>
                <w:szCs w:val="20"/>
                <w:lang w:val="en-US"/>
              </w:rPr>
            </w:pPr>
            <w:ins w:id="1039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40" w:author="Автор"/>
                <w:i/>
                <w:sz w:val="20"/>
                <w:szCs w:val="20"/>
                <w:lang w:val="en-US"/>
              </w:rPr>
            </w:pPr>
            <w:ins w:id="1041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   &lt;guardMobile&gt;89600</w:t>
              </w:r>
              <w:r>
                <w:rPr>
                  <w:i/>
                  <w:sz w:val="20"/>
                  <w:szCs w:val="20"/>
                  <w:lang w:val="en-US"/>
                </w:rPr>
                <w:t>000000</w:t>
              </w:r>
              <w:r w:rsidRPr="00525309">
                <w:rPr>
                  <w:i/>
                  <w:sz w:val="20"/>
                  <w:szCs w:val="20"/>
                  <w:lang w:val="en-US"/>
                </w:rPr>
                <w:t>&lt;/guardMobile&gt;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42" w:author="Автор"/>
                <w:i/>
                <w:sz w:val="20"/>
                <w:szCs w:val="20"/>
                <w:lang w:val="en-US"/>
              </w:rPr>
            </w:pPr>
            <w:ins w:id="1043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   &lt;/soap:getSummaryByGuardMobile&gt;</w:t>
              </w:r>
            </w:ins>
          </w:p>
          <w:p w:rsidR="00525309" w:rsidRPr="00525309" w:rsidRDefault="00525309" w:rsidP="00525309">
            <w:pPr>
              <w:spacing w:line="240" w:lineRule="auto"/>
              <w:jc w:val="left"/>
              <w:rPr>
                <w:ins w:id="1044" w:author="Автор"/>
                <w:i/>
                <w:sz w:val="20"/>
                <w:szCs w:val="20"/>
                <w:lang w:val="en-US"/>
              </w:rPr>
            </w:pPr>
            <w:ins w:id="1045" w:author="Автор">
              <w:r w:rsidRPr="00525309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AA1F86" w:rsidRDefault="00525309" w:rsidP="00525309">
            <w:pPr>
              <w:spacing w:line="240" w:lineRule="auto"/>
              <w:jc w:val="left"/>
              <w:rPr>
                <w:ins w:id="1046" w:author="Автор"/>
                <w:i/>
                <w:lang w:val="en-US"/>
              </w:rPr>
            </w:pPr>
            <w:ins w:id="1047" w:author="Автор">
              <w:r w:rsidRPr="00525309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A1F86" w:rsidRDefault="00AA1F86" w:rsidP="00AA1F86">
      <w:pPr>
        <w:pStyle w:val="af7"/>
        <w:rPr>
          <w:ins w:id="1048" w:author="Автор"/>
          <w:b/>
          <w:color w:val="A6A6A6"/>
          <w:sz w:val="20"/>
          <w:szCs w:val="20"/>
          <w:lang w:val="en-US"/>
        </w:rPr>
      </w:pPr>
    </w:p>
    <w:p w:rsidR="00AA1F86" w:rsidRDefault="00AA1F86" w:rsidP="00AA1F86">
      <w:pPr>
        <w:pStyle w:val="af7"/>
        <w:rPr>
          <w:ins w:id="1049" w:author="Автор"/>
          <w:b/>
        </w:rPr>
      </w:pPr>
      <w:ins w:id="1050" w:author="Автор">
        <w:r>
          <w:rPr>
            <w:b/>
          </w:rPr>
          <w:t>Ответ на запрос в случае успешного исполнения</w:t>
        </w:r>
      </w:ins>
    </w:p>
    <w:p w:rsidR="00AA1F86" w:rsidRDefault="00AA1F86" w:rsidP="00AA1F86">
      <w:pPr>
        <w:pStyle w:val="af7"/>
        <w:rPr>
          <w:ins w:id="1051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9604"/>
      </w:tblGrid>
      <w:tr w:rsidR="00AA1F86" w:rsidRPr="00AA1F86" w:rsidTr="00AA1F86">
        <w:trPr>
          <w:ins w:id="1052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582A" w:rsidRPr="00C1582A" w:rsidRDefault="00C1582A" w:rsidP="00C1582A">
            <w:pPr>
              <w:spacing w:line="240" w:lineRule="auto"/>
              <w:jc w:val="left"/>
              <w:rPr>
                <w:ins w:id="1053" w:author="Автор"/>
                <w:i/>
                <w:sz w:val="20"/>
                <w:szCs w:val="20"/>
                <w:lang w:val="en-US"/>
              </w:rPr>
            </w:pPr>
            <w:ins w:id="1054" w:author="Автор">
              <w:r w:rsidRPr="00C1582A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55" w:author="Автор"/>
                <w:i/>
                <w:sz w:val="20"/>
                <w:szCs w:val="20"/>
                <w:lang w:val="en-US"/>
              </w:rPr>
            </w:pPr>
            <w:ins w:id="1056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57" w:author="Автор"/>
                <w:i/>
                <w:sz w:val="20"/>
                <w:szCs w:val="20"/>
                <w:lang w:val="en-US"/>
              </w:rPr>
            </w:pPr>
            <w:ins w:id="1058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&lt;ns2:getSummaryByGuardMobileResponse xmlns:ns2="http://soap.integra.partner.web.processor.ecafe.axetta.ru/"&gt;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59" w:author="Автор"/>
                <w:i/>
                <w:sz w:val="20"/>
                <w:szCs w:val="20"/>
                <w:lang w:val="en-US"/>
              </w:rPr>
            </w:pPr>
            <w:ins w:id="1060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61" w:author="Автор"/>
                <w:i/>
                <w:sz w:val="20"/>
                <w:szCs w:val="20"/>
                <w:lang w:val="en-US"/>
              </w:rPr>
            </w:pPr>
            <w:ins w:id="1062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63" w:author="Автор"/>
                <w:i/>
                <w:sz w:val="20"/>
                <w:szCs w:val="20"/>
                <w:lang w:val="en-US"/>
              </w:rPr>
            </w:pPr>
            <w:ins w:id="1064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  </w:r>
              <w:r>
                <w:rPr>
                  <w:i/>
                  <w:sz w:val="20"/>
                  <w:szCs w:val="20"/>
                  <w:lang w:val="en-US"/>
                </w:rPr>
                <w:t>00000000</w:t>
              </w:r>
              <w:r w:rsidRPr="00C1582A">
                <w:rPr>
                  <w:i/>
                  <w:sz w:val="20"/>
                  <w:szCs w:val="20"/>
                  <w:lang w:val="en-US"/>
                </w:rPr>
                <w:t>" FreePayMaxCount="10" FreePayCount="0" DiscountMode="0" Limit="0"/&gt;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65" w:author="Автор"/>
                <w:i/>
                <w:sz w:val="20"/>
                <w:szCs w:val="20"/>
                <w:lang w:val="en-US"/>
              </w:rPr>
            </w:pPr>
            <w:ins w:id="1066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67" w:author="Автор"/>
                <w:i/>
                <w:sz w:val="20"/>
                <w:szCs w:val="20"/>
                <w:lang w:val="en-US"/>
              </w:rPr>
            </w:pPr>
            <w:ins w:id="1068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   &lt;/ns2:getSummaryByGuardMobileResponse&gt;</w:t>
              </w:r>
            </w:ins>
          </w:p>
          <w:p w:rsidR="00C1582A" w:rsidRPr="00C1582A" w:rsidRDefault="00C1582A" w:rsidP="00C1582A">
            <w:pPr>
              <w:spacing w:line="240" w:lineRule="auto"/>
              <w:jc w:val="left"/>
              <w:rPr>
                <w:ins w:id="1069" w:author="Автор"/>
                <w:i/>
                <w:sz w:val="20"/>
                <w:szCs w:val="20"/>
                <w:lang w:val="en-US"/>
              </w:rPr>
            </w:pPr>
            <w:ins w:id="1070" w:author="Автор">
              <w:r w:rsidRPr="00C1582A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AA1F86" w:rsidRPr="00A66891" w:rsidRDefault="00C1582A" w:rsidP="00525309">
            <w:pPr>
              <w:spacing w:line="240" w:lineRule="auto"/>
              <w:jc w:val="left"/>
              <w:rPr>
                <w:ins w:id="1071" w:author="Автор"/>
                <w:i/>
                <w:rPrChange w:id="1072" w:author="Автор">
                  <w:rPr>
                    <w:ins w:id="1073" w:author="Автор"/>
                    <w:i/>
                    <w:lang w:val="en-US"/>
                  </w:rPr>
                </w:rPrChange>
              </w:rPr>
            </w:pPr>
            <w:ins w:id="1074" w:author="Автор">
              <w:r w:rsidRPr="00C1582A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AA1F86" w:rsidRDefault="00AA1F86" w:rsidP="00AA1F86">
      <w:pPr>
        <w:pStyle w:val="af7"/>
        <w:rPr>
          <w:ins w:id="1075" w:author="Автор"/>
          <w:b/>
          <w:color w:val="A6A6A6"/>
          <w:lang w:val="en-US"/>
        </w:rPr>
      </w:pPr>
    </w:p>
    <w:p w:rsidR="00534557" w:rsidRPr="00AA1F86" w:rsidRDefault="00534557" w:rsidP="00534557">
      <w:pPr>
        <w:rPr>
          <w:ins w:id="1076" w:author="Автор"/>
          <w:lang w:val="en-US"/>
          <w:rPrChange w:id="1077" w:author="Автор">
            <w:rPr>
              <w:ins w:id="1078" w:author="Автор"/>
            </w:rPr>
          </w:rPrChange>
        </w:rPr>
      </w:pPr>
    </w:p>
    <w:p w:rsidR="00534557" w:rsidRPr="002818D0" w:rsidRDefault="00534557" w:rsidP="00534557">
      <w:pPr>
        <w:widowControl/>
        <w:autoSpaceDN/>
        <w:adjustRightInd/>
        <w:spacing w:line="240" w:lineRule="auto"/>
        <w:jc w:val="left"/>
        <w:textAlignment w:val="auto"/>
        <w:rPr>
          <w:ins w:id="1079" w:author="Автор"/>
          <w:b/>
          <w:color w:val="A6A6A6"/>
          <w:lang w:val="en-US"/>
          <w:rPrChange w:id="1080" w:author="Автор">
            <w:rPr>
              <w:ins w:id="1081" w:author="Автор"/>
              <w:b/>
              <w:color w:val="A6A6A6"/>
            </w:rPr>
          </w:rPrChange>
        </w:rPr>
      </w:pPr>
    </w:p>
    <w:p w:rsidR="00534557" w:rsidRPr="00AA1F86" w:rsidRDefault="00534557" w:rsidP="00534557">
      <w:pPr>
        <w:rPr>
          <w:ins w:id="1082" w:author="Автор"/>
          <w:lang w:val="en-US"/>
          <w:rPrChange w:id="1083" w:author="Автор">
            <w:rPr>
              <w:ins w:id="1084" w:author="Автор"/>
            </w:rPr>
          </w:rPrChange>
        </w:rPr>
      </w:pPr>
    </w:p>
    <w:p w:rsidR="0038149F" w:rsidRPr="00A75305" w:rsidRDefault="00E74A07" w:rsidP="00534557">
      <w:pPr>
        <w:pStyle w:val="12"/>
      </w:pPr>
      <w:ins w:id="1085" w:author="Автор">
        <w:r w:rsidRPr="00E74A07">
          <w:rPr>
            <w:lang w:val="en-US"/>
            <w:rPrChange w:id="1086" w:author="Автор">
              <w:rPr/>
            </w:rPrChange>
          </w:rPr>
          <w:br w:type="page"/>
        </w:r>
      </w:ins>
      <w:r w:rsidRPr="00E74A07">
        <w:rPr>
          <w:lang w:val="en-US"/>
          <w:rPrChange w:id="1087" w:author="Автор">
            <w:rPr/>
          </w:rPrChange>
        </w:rPr>
        <w:br w:type="page"/>
      </w:r>
      <w:bookmarkStart w:id="1088" w:name="_Toc391370470"/>
      <w:r w:rsidR="00A75305" w:rsidRPr="00A75305">
        <w:t>П</w:t>
      </w:r>
      <w:r w:rsidR="0038149F" w:rsidRPr="00A75305">
        <w:t>риложения</w:t>
      </w:r>
      <w:bookmarkEnd w:id="1088"/>
    </w:p>
    <w:p w:rsidR="0038149F" w:rsidRPr="0038149F" w:rsidRDefault="0038149F" w:rsidP="0038149F">
      <w:pPr>
        <w:pStyle w:val="23"/>
      </w:pPr>
      <w:bookmarkStart w:id="1089" w:name="_Toc391370471"/>
      <w:r w:rsidRPr="0038149F">
        <w:t>Описание сервиса (WSDL)</w:t>
      </w:r>
      <w:bookmarkEnd w:id="1089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/>
      </w:tblPr>
      <w:tblGrid>
        <w:gridCol w:w="10171"/>
      </w:tblGrid>
      <w:tr w:rsidR="009712E5" w:rsidRPr="00071221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090" w:name="_Toc391370472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090"/>
    </w:p>
    <w:p w:rsidR="009712E5" w:rsidRPr="00B77388" w:rsidRDefault="009712E5" w:rsidP="004A39CC">
      <w:pPr>
        <w:pStyle w:val="30"/>
      </w:pPr>
      <w:bookmarkStart w:id="1091" w:name="_Toc391370473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0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092" w:name="_Toc391370474"/>
      <w:r>
        <w:t xml:space="preserve">Параметр комплексного типа: </w:t>
      </w:r>
      <w:r>
        <w:rPr>
          <w:lang w:val="en-US"/>
        </w:rPr>
        <w:t>ClientItem</w:t>
      </w:r>
      <w:bookmarkEnd w:id="10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093" w:name="_Toc391370475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093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094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094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095" w:name="_Toc391370476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095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096" w:name="_Toc391370477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096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097" w:name="_Toc391370478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097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1098" w:name="_Toc391370479"/>
      <w:r>
        <w:t xml:space="preserve">Параметр комплексного типа: </w:t>
      </w:r>
      <w:r>
        <w:rPr>
          <w:lang w:val="en-US"/>
        </w:rPr>
        <w:t>MenuListExt</w:t>
      </w:r>
      <w:bookmarkEnd w:id="1098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099" w:name="_Toc391370480"/>
      <w:r>
        <w:t xml:space="preserve">Параметр комплексного типа: </w:t>
      </w:r>
      <w:r w:rsidRPr="004270D2">
        <w:t>MenuDateItemExt</w:t>
      </w:r>
      <w:bookmarkEnd w:id="1099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100" w:name="_Toc391370481"/>
      <w:r>
        <w:t xml:space="preserve">Параметр комплексного типа: </w:t>
      </w:r>
      <w:r w:rsidRPr="004270D2">
        <w:t>MenuItemExt</w:t>
      </w:r>
      <w:bookmarkEnd w:id="1100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101" w:name="_Toc391370482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101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102" w:name="_Toc391370483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102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8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1103" w:name="_Toc39137048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103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104" w:name="_Toc391370485"/>
      <w:r>
        <w:t xml:space="preserve">Параметр комплексного типа: </w:t>
      </w:r>
      <w:r w:rsidR="00F96A39" w:rsidRPr="00F96A39">
        <w:t>StudentsConfirmPaymentList</w:t>
      </w:r>
      <w:bookmarkEnd w:id="1104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105" w:name="_Toc391370486"/>
      <w:r>
        <w:t xml:space="preserve">Параметр комплексного типа: </w:t>
      </w:r>
      <w:r w:rsidRPr="00F96A39">
        <w:t>StudentMustPayItem</w:t>
      </w:r>
      <w:bookmarkEnd w:id="1105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106" w:name="_Toc391370487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1106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1107" w:name="_Toc391370488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107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108" w:name="_Toc391370489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108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r>
        <w:t>Все параметры данного типа – атрибуты.</w:t>
      </w:r>
    </w:p>
    <w:p w:rsidR="009A379E" w:rsidRPr="00414642" w:rsidRDefault="009A379E" w:rsidP="009A379E"/>
    <w:p w:rsidR="009A379E" w:rsidRPr="00225039" w:rsidRDefault="009A379E" w:rsidP="00225039"/>
    <w:sectPr w:rsidR="009A379E" w:rsidRPr="00225039" w:rsidSect="008A7C5D">
      <w:headerReference w:type="default" r:id="rId8"/>
      <w:footerReference w:type="default" r:id="rId9"/>
      <w:headerReference w:type="first" r:id="rId10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C12" w:rsidRDefault="004F6C12" w:rsidP="002F27E2">
      <w:r>
        <w:separator/>
      </w:r>
    </w:p>
    <w:p w:rsidR="004F6C12" w:rsidRDefault="004F6C12"/>
    <w:p w:rsidR="004F6C12" w:rsidRDefault="004F6C12"/>
    <w:p w:rsidR="004F6C12" w:rsidRDefault="004F6C12"/>
    <w:p w:rsidR="004F6C12" w:rsidRDefault="004F6C12"/>
    <w:p w:rsidR="004F6C12" w:rsidRDefault="004F6C12"/>
  </w:endnote>
  <w:endnote w:type="continuationSeparator" w:id="0">
    <w:p w:rsidR="004F6C12" w:rsidRDefault="004F6C12" w:rsidP="002F27E2">
      <w:r>
        <w:continuationSeparator/>
      </w:r>
    </w:p>
    <w:p w:rsidR="004F6C12" w:rsidRDefault="004F6C12"/>
    <w:p w:rsidR="004F6C12" w:rsidRDefault="004F6C12"/>
    <w:p w:rsidR="004F6C12" w:rsidRDefault="004F6C12"/>
    <w:p w:rsidR="004F6C12" w:rsidRDefault="004F6C12"/>
    <w:p w:rsidR="004F6C12" w:rsidRDefault="004F6C1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86" w:rsidRDefault="00E74A07">
    <w:pPr>
      <w:pStyle w:val="afe"/>
      <w:jc w:val="center"/>
    </w:pPr>
    <w:fldSimple w:instr=" PAGE   \* MERGEFORMAT ">
      <w:r w:rsidR="0007122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C12" w:rsidRDefault="004F6C12" w:rsidP="002F27E2">
      <w:r>
        <w:separator/>
      </w:r>
    </w:p>
    <w:p w:rsidR="004F6C12" w:rsidRDefault="004F6C12"/>
    <w:p w:rsidR="004F6C12" w:rsidRDefault="004F6C12"/>
    <w:p w:rsidR="004F6C12" w:rsidRDefault="004F6C12"/>
    <w:p w:rsidR="004F6C12" w:rsidRDefault="004F6C12"/>
    <w:p w:rsidR="004F6C12" w:rsidRDefault="004F6C12"/>
  </w:footnote>
  <w:footnote w:type="continuationSeparator" w:id="0">
    <w:p w:rsidR="004F6C12" w:rsidRDefault="004F6C12" w:rsidP="002F27E2">
      <w:r>
        <w:continuationSeparator/>
      </w:r>
    </w:p>
    <w:p w:rsidR="004F6C12" w:rsidRDefault="004F6C12"/>
    <w:p w:rsidR="004F6C12" w:rsidRDefault="004F6C12"/>
    <w:p w:rsidR="004F6C12" w:rsidRDefault="004F6C12"/>
    <w:p w:rsidR="004F6C12" w:rsidRDefault="004F6C12"/>
    <w:p w:rsidR="004F6C12" w:rsidRDefault="004F6C1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86" w:rsidRPr="007F797C" w:rsidRDefault="00AA1F86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08"/>
      <w:gridCol w:w="596"/>
      <w:gridCol w:w="1419"/>
      <w:gridCol w:w="870"/>
      <w:gridCol w:w="576"/>
      <w:gridCol w:w="6019"/>
      <w:gridCol w:w="573"/>
    </w:tblGrid>
    <w:tr w:rsidR="00AA1F8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AA1F86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AA1F86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AA1F86" w:rsidRPr="00F62E6D" w:rsidRDefault="00E74A0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="00AA1F86"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 w:rsidR="00AA1F86"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AA1F8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AA1F86" w:rsidRPr="00F62E6D" w:rsidRDefault="00AA1F8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AA1F86" w:rsidRDefault="00E74A07">
    <w:r>
      <w:rPr>
        <w:noProof/>
      </w:rPr>
      <w:pict>
        <v:group id="Group 45" o:spid="_x0000_s4097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<v:rect id="Rectangle 46" o:spid="_x0000_s4111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7" o:spid="_x0000_s409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4110" type="#_x0000_t202" style="position:absolute;left:4941;top:10314;width:283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<v:textbox style="layout-flow:vertical;mso-layout-flow-alt:bottom-to-top" inset="0,0,0,0">
                <w:txbxContent>
                  <w:p w:rsidR="00AA1F86" w:rsidRPr="002B5D6A" w:rsidRDefault="00AA1F86" w:rsidP="00EF7C80">
                    <w:pPr>
                      <w:spacing w:line="240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2B5D6A">
                      <w:rPr>
                        <w:sz w:val="18"/>
                        <w:szCs w:val="18"/>
                      </w:rPr>
                      <w:t>Инв. № подл.</w:t>
                    </w:r>
                  </w:p>
                </w:txbxContent>
              </v:textbox>
            </v:shape>
            <v:group id="Group 49" o:spid="_x0000_s4099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group id="Group 50" o:spid="_x0000_s410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51" o:spid="_x0000_s4103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52" o:spid="_x0000_s4105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53" o:spid="_x0000_s4107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54" o:spid="_x0000_s4109" style="position:absolute;left:3686;top:7005;width:680;height:4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<v:line id="Line 55" o:spid="_x0000_s4108" style="position:absolute;visibility:visibl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/v:group>
                    <v:line id="Line 56" o:spid="_x0000_s4106" style="position:absolute;visibility:visibl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/v:group>
                  <v:line id="Line 57" o:spid="_x0000_s4104" style="position:absolute;visibility:visibl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/v:group>
                <v:shape id="Text Box 58" o:spid="_x0000_s4102" type="#_x0000_t202" style="position:absolute;left:4941;top:6894;width:283;height:1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<v:textbox style="layout-flow:vertical;mso-layout-flow-alt:bottom-to-top" inset="0,0,0,0">
                    <w:txbxContent>
                      <w:p w:rsidR="00AA1F86" w:rsidRPr="002B5D6A" w:rsidRDefault="00AA1F86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Взам. инв. №</w:t>
                        </w:r>
                      </w:p>
                    </w:txbxContent>
                  </v:textbox>
                </v:shape>
              </v:group>
              <v:shape id="Text Box 59" o:spid="_x0000_s4100" type="#_x0000_t202" style="position:absolute;left:4941;top:8334;width:283;height:1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<v:textbox style="layout-flow:vertical;mso-layout-flow-alt:bottom-to-top" inset="0,0,0,0">
                  <w:txbxContent>
                    <w:p w:rsidR="00AA1F86" w:rsidRPr="002B5D6A" w:rsidRDefault="00AA1F86" w:rsidP="00EF7C8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B5D6A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removePersonalInformation/>
  <w:removeDateAndTime/>
  <w:hideSpellingErrors/>
  <w:stylePaneFormatFilter w:val="4004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57E4"/>
    <w:rsid w:val="000A65D3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4D94"/>
    <w:rsid w:val="0017389A"/>
    <w:rsid w:val="00180D63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5298"/>
    <w:rsid w:val="001E64D0"/>
    <w:rsid w:val="001F1505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A095A"/>
    <w:rsid w:val="002A0BD8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66ED"/>
    <w:rsid w:val="00327C01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7C2E"/>
    <w:rsid w:val="003B1887"/>
    <w:rsid w:val="003B45E4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DCE"/>
    <w:rsid w:val="00442D39"/>
    <w:rsid w:val="00451FF2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86CF9"/>
    <w:rsid w:val="00591F53"/>
    <w:rsid w:val="005952BB"/>
    <w:rsid w:val="005968F1"/>
    <w:rsid w:val="005A330A"/>
    <w:rsid w:val="005A5E77"/>
    <w:rsid w:val="005B0EE4"/>
    <w:rsid w:val="005B3D75"/>
    <w:rsid w:val="005B40C2"/>
    <w:rsid w:val="005B747F"/>
    <w:rsid w:val="005B77ED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D74E8"/>
    <w:rsid w:val="006E0B9B"/>
    <w:rsid w:val="006E2B03"/>
    <w:rsid w:val="006E4A90"/>
    <w:rsid w:val="006E7284"/>
    <w:rsid w:val="006F1065"/>
    <w:rsid w:val="007008A2"/>
    <w:rsid w:val="00703AC4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333B"/>
    <w:rsid w:val="008A5611"/>
    <w:rsid w:val="008A7BD0"/>
    <w:rsid w:val="008A7C5D"/>
    <w:rsid w:val="008B0487"/>
    <w:rsid w:val="008B1C82"/>
    <w:rsid w:val="008B28C3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579E"/>
    <w:rsid w:val="009B5858"/>
    <w:rsid w:val="009B7C79"/>
    <w:rsid w:val="009C3E73"/>
    <w:rsid w:val="009C7E0E"/>
    <w:rsid w:val="009D12CB"/>
    <w:rsid w:val="009D465B"/>
    <w:rsid w:val="009D6AAF"/>
    <w:rsid w:val="009E197A"/>
    <w:rsid w:val="009E2AF4"/>
    <w:rsid w:val="009F456A"/>
    <w:rsid w:val="009F6E82"/>
    <w:rsid w:val="00A01F25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31CF6"/>
    <w:rsid w:val="00A33F15"/>
    <w:rsid w:val="00A40F06"/>
    <w:rsid w:val="00A44E7B"/>
    <w:rsid w:val="00A504D5"/>
    <w:rsid w:val="00A50CFF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251"/>
    <w:rsid w:val="00B31A64"/>
    <w:rsid w:val="00B31AE7"/>
    <w:rsid w:val="00B348E7"/>
    <w:rsid w:val="00B35CC3"/>
    <w:rsid w:val="00B37A5D"/>
    <w:rsid w:val="00B418B5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167D"/>
    <w:rsid w:val="00C02F55"/>
    <w:rsid w:val="00C100F2"/>
    <w:rsid w:val="00C1151E"/>
    <w:rsid w:val="00C11B3D"/>
    <w:rsid w:val="00C127FC"/>
    <w:rsid w:val="00C1582A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70B87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454A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FD18D-52EA-4061-A66C-C5DA308B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53165</Words>
  <Characters>303044</Characters>
  <Application>Microsoft Office Word</Application>
  <DocSecurity>0</DocSecurity>
  <Lines>2525</Lines>
  <Paragraphs>710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355499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2014-06-24T06:44:00Z</dcterms:created>
  <dcterms:modified xsi:type="dcterms:W3CDTF">2014-08-26T10:10:00Z</dcterms:modified>
</cp:coreProperties>
</file>