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02" w:rsidRDefault="00603602" w:rsidP="005968F1">
      <w:pPr>
        <w:pStyle w:val="aa"/>
      </w:pPr>
    </w:p>
    <w:p w:rsidR="0094448C" w:rsidRDefault="0094448C" w:rsidP="005968F1">
      <w:pPr>
        <w:pStyle w:val="aa"/>
      </w:pPr>
    </w:p>
    <w:p w:rsidR="0094448C" w:rsidRDefault="0094448C" w:rsidP="005968F1">
      <w:pPr>
        <w:pStyle w:val="aa"/>
      </w:pPr>
    </w:p>
    <w:p w:rsidR="00F532CA" w:rsidRDefault="00F532CA" w:rsidP="00F532CA">
      <w:pPr>
        <w:pStyle w:val="aff5"/>
        <w:ind w:left="0" w:firstLine="0"/>
        <w:jc w:val="both"/>
      </w:pPr>
    </w:p>
    <w:p w:rsidR="00F532CA" w:rsidRPr="00153D83" w:rsidRDefault="00F532CA" w:rsidP="005968F1">
      <w:pPr>
        <w:pStyle w:val="aff5"/>
        <w:rPr>
          <w:lang w:val="en-US"/>
        </w:rPr>
      </w:pPr>
    </w:p>
    <w:p w:rsidR="00F532CA" w:rsidRDefault="00F532CA" w:rsidP="005968F1">
      <w:pPr>
        <w:pStyle w:val="aff5"/>
      </w:pPr>
    </w:p>
    <w:p w:rsidR="00F532CA" w:rsidRPr="005968F1" w:rsidRDefault="00F532CA" w:rsidP="005968F1">
      <w:pPr>
        <w:pStyle w:val="aff5"/>
      </w:pPr>
    </w:p>
    <w:p w:rsidR="00F532CA" w:rsidRDefault="007405FF" w:rsidP="00F532CA">
      <w:pPr>
        <w:pStyle w:val="aff1"/>
        <w:spacing w:before="0"/>
      </w:pPr>
      <w:r>
        <w:t>Руководство пользователя</w:t>
      </w:r>
      <w:r w:rsidR="00F532CA">
        <w:t xml:space="preserve"> </w:t>
      </w:r>
    </w:p>
    <w:p w:rsidR="00461F1E" w:rsidRPr="000F75A2" w:rsidRDefault="00D97377" w:rsidP="00F532CA">
      <w:pPr>
        <w:pStyle w:val="aff1"/>
        <w:spacing w:before="0"/>
      </w:pPr>
      <w:r>
        <w:t>электронного сервиса</w:t>
      </w: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30833" w:rsidRPr="00D97377" w:rsidRDefault="003F42BB" w:rsidP="00541FFA">
      <w:pPr>
        <w:pStyle w:val="aff5"/>
        <w:rPr>
          <w:color w:val="auto"/>
        </w:rPr>
      </w:pPr>
      <w:r>
        <w:rPr>
          <w:color w:val="auto"/>
        </w:rPr>
        <w:t xml:space="preserve">Сервис </w:t>
      </w:r>
      <w:r w:rsidR="00D97377">
        <w:rPr>
          <w:color w:val="auto"/>
        </w:rPr>
        <w:t>информирования</w:t>
      </w:r>
      <w:r w:rsidR="00D81B66">
        <w:rPr>
          <w:color w:val="auto"/>
        </w:rPr>
        <w:t xml:space="preserve"> модуля безналичной оплаты питания и СКУД</w:t>
      </w:r>
    </w:p>
    <w:p w:rsidR="003D181E" w:rsidRPr="003D181E" w:rsidRDefault="003D181E" w:rsidP="003D181E">
      <w:pPr>
        <w:pStyle w:val="aff5"/>
        <w:spacing w:before="60"/>
      </w:pPr>
    </w:p>
    <w:p w:rsidR="003D181E" w:rsidRPr="003D181E" w:rsidRDefault="003D181E" w:rsidP="00F532CA">
      <w:pPr>
        <w:pStyle w:val="aff5"/>
        <w:rPr>
          <w:color w:val="auto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9A64C0" w:rsidRDefault="009A64C0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A44E7B" w:rsidRDefault="00A44E7B" w:rsidP="00A44E7B">
      <w:pPr>
        <w:pStyle w:val="affff0"/>
        <w:ind w:left="284" w:firstLine="567"/>
        <w:jc w:val="left"/>
        <w:rPr>
          <w:sz w:val="22"/>
          <w:szCs w:val="22"/>
        </w:rPr>
      </w:pPr>
    </w:p>
    <w:p w:rsidR="00F532CA" w:rsidRDefault="00F532CA" w:rsidP="003D181E">
      <w:pPr>
        <w:pStyle w:val="affff0"/>
        <w:jc w:val="left"/>
        <w:rPr>
          <w:sz w:val="22"/>
          <w:szCs w:val="22"/>
        </w:rPr>
      </w:pPr>
    </w:p>
    <w:p w:rsidR="00A44E7B" w:rsidRPr="00785E65" w:rsidRDefault="00A44E7B" w:rsidP="005968F1">
      <w:pPr>
        <w:pStyle w:val="affff2"/>
        <w:rPr>
          <w:szCs w:val="22"/>
        </w:rPr>
      </w:pPr>
      <w:r w:rsidRPr="00785E65">
        <w:rPr>
          <w:szCs w:val="22"/>
        </w:rPr>
        <w:t>Дата</w:t>
      </w:r>
      <w:r w:rsidRPr="00785E65">
        <w:t>:</w:t>
      </w:r>
      <w:r w:rsidRPr="00785E65">
        <w:rPr>
          <w:szCs w:val="22"/>
        </w:rPr>
        <w:t xml:space="preserve"> </w:t>
      </w:r>
      <w:ins w:id="0" w:author="Автор">
        <w:r w:rsidR="00C66E25" w:rsidRPr="009F0FA0">
          <w:rPr>
            <w:szCs w:val="22"/>
            <w:rPrChange w:id="1" w:author="Автор">
              <w:rPr>
                <w:szCs w:val="22"/>
                <w:lang w:val="en-US"/>
              </w:rPr>
            </w:rPrChange>
          </w:rPr>
          <w:t>17</w:t>
        </w:r>
      </w:ins>
      <w:del w:id="2" w:author="Автор">
        <w:r w:rsidR="0066082B" w:rsidDel="00C66E25">
          <w:rPr>
            <w:szCs w:val="22"/>
          </w:rPr>
          <w:delText>2</w:delText>
        </w:r>
        <w:r w:rsidR="00331961" w:rsidDel="00C66E25">
          <w:rPr>
            <w:szCs w:val="22"/>
          </w:rPr>
          <w:delText>6</w:delText>
        </w:r>
      </w:del>
      <w:r w:rsidR="003F42BB" w:rsidRPr="00785E65">
        <w:rPr>
          <w:szCs w:val="22"/>
        </w:rPr>
        <w:t>.</w:t>
      </w:r>
      <w:r w:rsidR="0034732F">
        <w:rPr>
          <w:szCs w:val="22"/>
        </w:rPr>
        <w:t>0</w:t>
      </w:r>
      <w:del w:id="3" w:author="Автор">
        <w:r w:rsidR="0034732F" w:rsidDel="00071221">
          <w:rPr>
            <w:szCs w:val="22"/>
          </w:rPr>
          <w:delText>6</w:delText>
        </w:r>
      </w:del>
      <w:ins w:id="4" w:author="Автор">
        <w:r w:rsidR="00C66E25" w:rsidRPr="009F0FA0">
          <w:rPr>
            <w:szCs w:val="22"/>
            <w:rPrChange w:id="5" w:author="Автор">
              <w:rPr>
                <w:szCs w:val="22"/>
                <w:lang w:val="en-US"/>
              </w:rPr>
            </w:rPrChange>
          </w:rPr>
          <w:t>9</w:t>
        </w:r>
        <w:del w:id="6" w:author="Автор">
          <w:r w:rsidR="00071221" w:rsidDel="00C66E25">
            <w:rPr>
              <w:szCs w:val="22"/>
            </w:rPr>
            <w:delText>8</w:delText>
          </w:r>
        </w:del>
      </w:ins>
      <w:r w:rsidR="003F42BB" w:rsidRPr="00785E65">
        <w:rPr>
          <w:szCs w:val="22"/>
        </w:rPr>
        <w:t>.1</w:t>
      </w:r>
      <w:r w:rsidR="0066082B">
        <w:rPr>
          <w:szCs w:val="22"/>
        </w:rPr>
        <w:t>4</w:t>
      </w:r>
    </w:p>
    <w:p w:rsidR="00D461C7" w:rsidRPr="009F0FA0" w:rsidRDefault="0094448C" w:rsidP="005968F1">
      <w:pPr>
        <w:pStyle w:val="affff2"/>
        <w:rPr>
          <w:szCs w:val="32"/>
        </w:rPr>
      </w:pPr>
      <w:r w:rsidRPr="00785E65">
        <w:rPr>
          <w:szCs w:val="32"/>
        </w:rPr>
        <w:t>Версия</w:t>
      </w:r>
      <w:r w:rsidR="00A44E7B" w:rsidRPr="00785E65">
        <w:t xml:space="preserve">: </w:t>
      </w:r>
      <w:r w:rsidR="003F42BB" w:rsidRPr="00785E65">
        <w:rPr>
          <w:szCs w:val="22"/>
        </w:rPr>
        <w:t>1.</w:t>
      </w:r>
      <w:r w:rsidR="006E4A90">
        <w:rPr>
          <w:szCs w:val="22"/>
        </w:rPr>
        <w:t>4</w:t>
      </w:r>
      <w:r w:rsidR="0066082B">
        <w:rPr>
          <w:szCs w:val="22"/>
        </w:rPr>
        <w:t>.</w:t>
      </w:r>
      <w:ins w:id="7" w:author="Автор">
        <w:r w:rsidR="00C66E25" w:rsidRPr="009F0FA0">
          <w:rPr>
            <w:szCs w:val="22"/>
            <w:rPrChange w:id="8" w:author="Автор">
              <w:rPr>
                <w:szCs w:val="22"/>
                <w:lang w:val="en-US"/>
              </w:rPr>
            </w:rPrChange>
          </w:rPr>
          <w:t>7</w:t>
        </w:r>
      </w:ins>
      <w:del w:id="9" w:author="Автор">
        <w:r w:rsidR="0034732F" w:rsidDel="00C66E25">
          <w:rPr>
            <w:szCs w:val="22"/>
          </w:rPr>
          <w:delText>5</w:delText>
        </w:r>
      </w:del>
    </w:p>
    <w:p w:rsidR="00A44E7B" w:rsidRPr="00785E65" w:rsidRDefault="00EF7C80" w:rsidP="005968F1">
      <w:pPr>
        <w:pStyle w:val="affff2"/>
      </w:pPr>
      <w:r w:rsidRPr="00785E65">
        <w:t>Листов</w:t>
      </w:r>
      <w:r w:rsidR="00BD7438" w:rsidRPr="00785E65">
        <w:t xml:space="preserve">: </w:t>
      </w:r>
      <w:ins w:id="10" w:author="Автор">
        <w:r w:rsidR="003B67D5" w:rsidRPr="00B905AA">
          <w:rPr>
            <w:rPrChange w:id="11" w:author="Автор">
              <w:rPr>
                <w:lang w:val="en-US"/>
              </w:rPr>
            </w:rPrChange>
          </w:rPr>
          <w:t>198</w:t>
        </w:r>
        <w:del w:id="12" w:author="Автор">
          <w:r w:rsidR="00BB6B23" w:rsidDel="003B67D5">
            <w:delText>20</w:delText>
          </w:r>
          <w:r w:rsidR="00C007A3" w:rsidRPr="00AB2B42" w:rsidDel="003B67D5">
            <w:rPr>
              <w:rPrChange w:id="13" w:author="Автор">
                <w:rPr>
                  <w:lang w:val="en-US"/>
                </w:rPr>
              </w:rPrChange>
            </w:rPr>
            <w:delText>5</w:delText>
          </w:r>
          <w:r w:rsidR="00BB6B23" w:rsidDel="00C007A3">
            <w:delText>6</w:delText>
          </w:r>
        </w:del>
      </w:ins>
      <w:del w:id="14" w:author="Автор">
        <w:r w:rsidR="0066082B" w:rsidDel="00BB6B23">
          <w:delText>1</w:delText>
        </w:r>
        <w:r w:rsidR="00331961" w:rsidDel="00BB6B23">
          <w:delText>63</w:delText>
        </w:r>
      </w:del>
    </w:p>
    <w:p w:rsidR="003F42BB" w:rsidRDefault="003F42BB">
      <w:pPr>
        <w:widowControl/>
        <w:autoSpaceDN/>
        <w:adjustRightInd/>
        <w:spacing w:line="240" w:lineRule="auto"/>
        <w:jc w:val="left"/>
        <w:textAlignment w:val="auto"/>
      </w:pPr>
      <w:r>
        <w:br w:type="page"/>
      </w:r>
    </w:p>
    <w:p w:rsidR="00A44E7B" w:rsidRPr="00A44E7B" w:rsidRDefault="00A44E7B" w:rsidP="003D181E">
      <w:pPr>
        <w:pStyle w:val="af7"/>
        <w:ind w:firstLine="0"/>
      </w:pPr>
    </w:p>
    <w:p w:rsidR="00442D39" w:rsidRPr="0057275E" w:rsidRDefault="00442D39" w:rsidP="00442D39">
      <w:pPr>
        <w:pStyle w:val="af0"/>
      </w:pPr>
      <w:r w:rsidRPr="0057275E">
        <w:t>АННОТАЦИЯ</w:t>
      </w:r>
    </w:p>
    <w:p w:rsidR="00442D39" w:rsidRDefault="00442D39" w:rsidP="00442D39">
      <w:pPr>
        <w:pStyle w:val="af7"/>
      </w:pPr>
      <w:r>
        <w:t>Данный документ является руководств</w:t>
      </w:r>
      <w:r w:rsidR="003F42BB">
        <w:t>ом</w:t>
      </w:r>
      <w:r>
        <w:t xml:space="preserve"> пользователя эл</w:t>
      </w:r>
      <w:r w:rsidR="00F60DB0">
        <w:t xml:space="preserve">ектронного сервиса </w:t>
      </w:r>
      <w:r w:rsidR="003F42BB" w:rsidRPr="003F42BB">
        <w:t>информирования</w:t>
      </w:r>
      <w:r w:rsidR="001533A1" w:rsidRPr="001533A1">
        <w:t>.</w:t>
      </w:r>
      <w:r w:rsidR="003F42BB" w:rsidRPr="003F42BB">
        <w:t xml:space="preserve"> </w:t>
      </w:r>
      <w:r w:rsidR="001533A1">
        <w:t>Сервис позволяет получать данные из мод</w:t>
      </w:r>
      <w:r w:rsidR="00D81B66">
        <w:t xml:space="preserve">уля безналичной оплаты питания и </w:t>
      </w:r>
      <w:r w:rsidR="001533A1">
        <w:t>СКУД</w:t>
      </w:r>
      <w:r w:rsidR="009A64C0">
        <w:t>.</w:t>
      </w:r>
    </w:p>
    <w:p w:rsidR="007365A8" w:rsidRPr="00FC073F" w:rsidRDefault="00442D39" w:rsidP="00FC073F">
      <w:pPr>
        <w:pStyle w:val="af0"/>
      </w:pPr>
      <w:r>
        <w:br w:type="page"/>
      </w:r>
      <w:r w:rsidR="007365A8" w:rsidRPr="00FC073F">
        <w:lastRenderedPageBreak/>
        <w:t>СОДЕРЖАНИЕ</w:t>
      </w:r>
    </w:p>
    <w:p w:rsidR="00B905AA" w:rsidRDefault="00E74A07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7365A8">
        <w:instrText xml:space="preserve"> TOC \o "1-4" \h \z \u </w:instrText>
      </w:r>
      <w:r>
        <w:fldChar w:fldCharType="separate"/>
      </w:r>
      <w:hyperlink w:anchor="_Toc399186616" w:history="1">
        <w:r w:rsidR="00B905AA" w:rsidRPr="00EE155C">
          <w:rPr>
            <w:rStyle w:val="aff7"/>
          </w:rPr>
          <w:t>1</w:t>
        </w:r>
        <w:r w:rsidR="00B905AA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B905AA" w:rsidRPr="00EE155C">
          <w:rPr>
            <w:rStyle w:val="aff7"/>
          </w:rPr>
          <w:t>Общие сведения</w:t>
        </w:r>
        <w:r w:rsidR="00B905AA">
          <w:rPr>
            <w:webHidden/>
          </w:rPr>
          <w:tab/>
        </w:r>
        <w:r w:rsidR="00B905AA">
          <w:rPr>
            <w:webHidden/>
          </w:rPr>
          <w:fldChar w:fldCharType="begin"/>
        </w:r>
        <w:r w:rsidR="00B905AA">
          <w:rPr>
            <w:webHidden/>
          </w:rPr>
          <w:instrText xml:space="preserve"> PAGEREF _Toc399186616 \h </w:instrText>
        </w:r>
        <w:r w:rsidR="00B905AA">
          <w:rPr>
            <w:webHidden/>
          </w:rPr>
        </w:r>
        <w:r w:rsidR="00B905AA">
          <w:rPr>
            <w:webHidden/>
          </w:rPr>
          <w:fldChar w:fldCharType="separate"/>
        </w:r>
        <w:r w:rsidR="00B905AA">
          <w:rPr>
            <w:webHidden/>
          </w:rPr>
          <w:t>13</w:t>
        </w:r>
        <w:r w:rsidR="00B905AA">
          <w:rPr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17" w:history="1">
        <w:r w:rsidRPr="00EE155C">
          <w:rPr>
            <w:rStyle w:val="aff7"/>
            <w:noProof/>
          </w:rPr>
          <w:t>1.1 Руководящие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18" w:history="1">
        <w:r w:rsidRPr="00EE155C">
          <w:rPr>
            <w:rStyle w:val="aff7"/>
            <w:noProof/>
          </w:rPr>
          <w:t>1.2 Описание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19" w:history="1">
        <w:r w:rsidRPr="00EE155C">
          <w:rPr>
            <w:rStyle w:val="aff7"/>
            <w:noProof/>
          </w:rPr>
          <w:t>1.3 Операции (методы) электронного сервиса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20" w:history="1">
        <w:r w:rsidRPr="00EE155C">
          <w:rPr>
            <w:rStyle w:val="aff7"/>
            <w:noProof/>
          </w:rPr>
          <w:t>1.4 Сценарии использования и схема взаимодействия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21" w:history="1">
        <w:r w:rsidRPr="00EE155C">
          <w:rPr>
            <w:rStyle w:val="aff7"/>
            <w:noProof/>
          </w:rPr>
          <w:t>1.5 Связи с другими электронными сервисами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9186622" w:history="1">
        <w:r w:rsidRPr="00EE155C">
          <w:rPr>
            <w:rStyle w:val="aff7"/>
          </w:rPr>
          <w:t>2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EE155C">
          <w:rPr>
            <w:rStyle w:val="aff7"/>
          </w:rPr>
          <w:t>Руководство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_Toc399186622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23" w:history="1">
        <w:r w:rsidRPr="00EE155C">
          <w:rPr>
            <w:rStyle w:val="aff7"/>
            <w:noProof/>
          </w:rPr>
          <w:t>2.1 Операция «Получение данных об организации»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24" w:history="1">
        <w:r w:rsidRPr="00EE155C">
          <w:rPr>
            <w:rStyle w:val="aff7"/>
            <w:noProof/>
          </w:rPr>
          <w:t>2.1.1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25" w:history="1">
        <w:r w:rsidRPr="00EE155C">
          <w:rPr>
            <w:rStyle w:val="aff7"/>
            <w:noProof/>
          </w:rPr>
          <w:t>2.1.2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26" w:history="1">
        <w:r w:rsidRPr="00EE155C">
          <w:rPr>
            <w:rStyle w:val="aff7"/>
            <w:noProof/>
          </w:rPr>
          <w:t>2.1.3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27" w:history="1">
        <w:r w:rsidRPr="00EE155C">
          <w:rPr>
            <w:rStyle w:val="aff7"/>
            <w:noProof/>
          </w:rPr>
          <w:t>2.1.4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28" w:history="1">
        <w:r w:rsidRPr="00EE155C">
          <w:rPr>
            <w:rStyle w:val="aff7"/>
            <w:noProof/>
          </w:rPr>
          <w:t>2.1.5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29" w:history="1">
        <w:r w:rsidRPr="00EE155C">
          <w:rPr>
            <w:rStyle w:val="aff7"/>
            <w:noProof/>
          </w:rPr>
          <w:t>2.2 Операция «Получение данных о лицевом счете»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30" w:history="1">
        <w:r w:rsidRPr="00EE155C">
          <w:rPr>
            <w:rStyle w:val="aff7"/>
            <w:noProof/>
          </w:rPr>
          <w:t>2.2.1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31" w:history="1">
        <w:r w:rsidRPr="00EE155C">
          <w:rPr>
            <w:rStyle w:val="aff7"/>
            <w:noProof/>
          </w:rPr>
          <w:t>2.2.2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32" w:history="1">
        <w:r w:rsidRPr="00EE155C">
          <w:rPr>
            <w:rStyle w:val="aff7"/>
            <w:noProof/>
          </w:rPr>
          <w:t>2.2.3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33" w:history="1">
        <w:r w:rsidRPr="00EE155C">
          <w:rPr>
            <w:rStyle w:val="aff7"/>
            <w:noProof/>
          </w:rPr>
          <w:t>2.2.4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34" w:history="1">
        <w:r w:rsidRPr="00EE155C">
          <w:rPr>
            <w:rStyle w:val="aff7"/>
            <w:noProof/>
          </w:rPr>
          <w:t>2.2.5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35" w:history="1">
        <w:r w:rsidRPr="00EE155C">
          <w:rPr>
            <w:rStyle w:val="aff7"/>
            <w:noProof/>
          </w:rPr>
          <w:t>2.3 Операция «Получение данных о лицевом счете через идентификатор»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36" w:history="1">
        <w:r w:rsidRPr="00EE155C">
          <w:rPr>
            <w:rStyle w:val="aff7"/>
            <w:noProof/>
          </w:rPr>
          <w:t>2.3.1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37" w:history="1">
        <w:r w:rsidRPr="00EE155C">
          <w:rPr>
            <w:rStyle w:val="aff7"/>
            <w:noProof/>
          </w:rPr>
          <w:t>2.3.2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38" w:history="1">
        <w:r w:rsidRPr="00EE155C">
          <w:rPr>
            <w:rStyle w:val="aff7"/>
            <w:noProof/>
          </w:rPr>
          <w:t>2.3.3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39" w:history="1">
        <w:r w:rsidRPr="00EE155C">
          <w:rPr>
            <w:rStyle w:val="aff7"/>
            <w:noProof/>
          </w:rPr>
          <w:t>2.3.4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40" w:history="1">
        <w:r w:rsidRPr="00EE155C">
          <w:rPr>
            <w:rStyle w:val="aff7"/>
            <w:noProof/>
          </w:rPr>
          <w:t>2.3.5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41" w:history="1">
        <w:r w:rsidRPr="00EE155C">
          <w:rPr>
            <w:rStyle w:val="aff7"/>
            <w:noProof/>
          </w:rPr>
          <w:t>2.4 Операция «Получение данных о детях по номеру мобильного телефона»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42" w:history="1">
        <w:r w:rsidRPr="00EE155C">
          <w:rPr>
            <w:rStyle w:val="aff7"/>
            <w:noProof/>
          </w:rPr>
          <w:t>2.4.1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43" w:history="1">
        <w:r w:rsidRPr="00EE155C">
          <w:rPr>
            <w:rStyle w:val="aff7"/>
            <w:noProof/>
          </w:rPr>
          <w:t>2.4.2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44" w:history="1">
        <w:r w:rsidRPr="00EE155C">
          <w:rPr>
            <w:rStyle w:val="aff7"/>
            <w:noProof/>
          </w:rPr>
          <w:t>2.4.3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45" w:history="1">
        <w:r w:rsidRPr="00EE155C">
          <w:rPr>
            <w:rStyle w:val="aff7"/>
            <w:noProof/>
          </w:rPr>
          <w:t>2.4.4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46" w:history="1">
        <w:r w:rsidRPr="00EE155C">
          <w:rPr>
            <w:rStyle w:val="aff7"/>
            <w:noProof/>
          </w:rPr>
          <w:t>2.4.5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47" w:history="1">
        <w:r w:rsidRPr="00EE155C">
          <w:rPr>
            <w:rStyle w:val="aff7"/>
            <w:noProof/>
          </w:rPr>
          <w:t>2.5 Операция «Получение данных о покупках с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48" w:history="1">
        <w:r w:rsidRPr="00EE155C">
          <w:rPr>
            <w:rStyle w:val="aff7"/>
            <w:noProof/>
          </w:rPr>
          <w:t>2.5.1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49" w:history="1">
        <w:r w:rsidRPr="00EE155C">
          <w:rPr>
            <w:rStyle w:val="aff7"/>
            <w:noProof/>
          </w:rPr>
          <w:t>2.5.2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50" w:history="1">
        <w:r w:rsidRPr="00EE155C">
          <w:rPr>
            <w:rStyle w:val="aff7"/>
            <w:noProof/>
          </w:rPr>
          <w:t>2.5.3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51" w:history="1">
        <w:r w:rsidRPr="00EE155C">
          <w:rPr>
            <w:rStyle w:val="aff7"/>
            <w:noProof/>
          </w:rPr>
          <w:t>2.5.4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52" w:history="1">
        <w:r w:rsidRPr="00EE155C">
          <w:rPr>
            <w:rStyle w:val="aff7"/>
            <w:noProof/>
          </w:rPr>
          <w:t>2.5.5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53" w:history="1">
        <w:r w:rsidRPr="00EE155C">
          <w:rPr>
            <w:rStyle w:val="aff7"/>
            <w:noProof/>
          </w:rPr>
          <w:t>2.6 Операция «Получение данных о пополнениях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54" w:history="1">
        <w:r w:rsidRPr="00EE155C">
          <w:rPr>
            <w:rStyle w:val="aff7"/>
            <w:noProof/>
          </w:rPr>
          <w:t>2.6.1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55" w:history="1">
        <w:r w:rsidRPr="00EE155C">
          <w:rPr>
            <w:rStyle w:val="aff7"/>
            <w:noProof/>
          </w:rPr>
          <w:t>2.6.2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56" w:history="1">
        <w:r w:rsidRPr="00EE155C">
          <w:rPr>
            <w:rStyle w:val="aff7"/>
            <w:noProof/>
          </w:rPr>
          <w:t>2.6.3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57" w:history="1">
        <w:r w:rsidRPr="00EE155C">
          <w:rPr>
            <w:rStyle w:val="aff7"/>
            <w:noProof/>
          </w:rPr>
          <w:t>2.6.4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58" w:history="1">
        <w:r w:rsidRPr="00EE155C">
          <w:rPr>
            <w:rStyle w:val="aff7"/>
            <w:noProof/>
          </w:rPr>
          <w:t>2.6.5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59" w:history="1">
        <w:r w:rsidRPr="00EE155C">
          <w:rPr>
            <w:rStyle w:val="aff7"/>
            <w:noProof/>
          </w:rPr>
          <w:t>2.7 Операция «Получение информации о меню столовой»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60" w:history="1">
        <w:r w:rsidRPr="00EE155C">
          <w:rPr>
            <w:rStyle w:val="aff7"/>
            <w:noProof/>
          </w:rPr>
          <w:t>2.7.1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61" w:history="1">
        <w:r w:rsidRPr="00EE155C">
          <w:rPr>
            <w:rStyle w:val="aff7"/>
            <w:noProof/>
          </w:rPr>
          <w:t>2.7.2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62" w:history="1">
        <w:r w:rsidRPr="00EE155C">
          <w:rPr>
            <w:rStyle w:val="aff7"/>
            <w:noProof/>
          </w:rPr>
          <w:t>2.7.3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63" w:history="1">
        <w:r w:rsidRPr="00EE155C">
          <w:rPr>
            <w:rStyle w:val="aff7"/>
            <w:noProof/>
          </w:rPr>
          <w:t>2.7.4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64" w:history="1">
        <w:r w:rsidRPr="00EE155C">
          <w:rPr>
            <w:rStyle w:val="aff7"/>
            <w:noProof/>
          </w:rPr>
          <w:t>2.7.5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65" w:history="1">
        <w:r w:rsidRPr="00EE155C">
          <w:rPr>
            <w:rStyle w:val="aff7"/>
            <w:noProof/>
          </w:rPr>
          <w:t>2.8 Операция «Получение данных о посещении образовательного учреждения»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66" w:history="1">
        <w:r w:rsidRPr="00EE155C">
          <w:rPr>
            <w:rStyle w:val="aff7"/>
            <w:noProof/>
          </w:rPr>
          <w:t>2.8.1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67" w:history="1">
        <w:r w:rsidRPr="00EE155C">
          <w:rPr>
            <w:rStyle w:val="aff7"/>
            <w:noProof/>
          </w:rPr>
          <w:t>2.8.2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68" w:history="1">
        <w:r w:rsidRPr="00EE155C">
          <w:rPr>
            <w:rStyle w:val="aff7"/>
            <w:noProof/>
          </w:rPr>
          <w:t>2.8.3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69" w:history="1">
        <w:r w:rsidRPr="00EE155C">
          <w:rPr>
            <w:rStyle w:val="aff7"/>
            <w:noProof/>
          </w:rPr>
          <w:t>2.8.4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70" w:history="1">
        <w:r w:rsidRPr="00EE155C">
          <w:rPr>
            <w:rStyle w:val="aff7"/>
            <w:noProof/>
          </w:rPr>
          <w:t>2.8.5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71" w:history="1">
        <w:r w:rsidRPr="00EE155C">
          <w:rPr>
            <w:rStyle w:val="aff7"/>
            <w:noProof/>
          </w:rPr>
          <w:t>2.9 Операция «Получение данных о посещении дошкольного образовательного учреждения с информацией о представителе ребенка»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72" w:history="1">
        <w:r w:rsidRPr="00EE155C">
          <w:rPr>
            <w:rStyle w:val="aff7"/>
            <w:noProof/>
          </w:rPr>
          <w:t>2.9.1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73" w:history="1">
        <w:r w:rsidRPr="00EE155C">
          <w:rPr>
            <w:rStyle w:val="aff7"/>
            <w:noProof/>
          </w:rPr>
          <w:t>2.9.2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74" w:history="1">
        <w:r w:rsidRPr="00EE155C">
          <w:rPr>
            <w:rStyle w:val="aff7"/>
            <w:noProof/>
          </w:rPr>
          <w:t>2.9.3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75" w:history="1">
        <w:r w:rsidRPr="00EE155C">
          <w:rPr>
            <w:rStyle w:val="aff7"/>
            <w:noProof/>
          </w:rPr>
          <w:t>2.9.4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76" w:history="1">
        <w:r w:rsidRPr="00EE155C">
          <w:rPr>
            <w:rStyle w:val="aff7"/>
            <w:noProof/>
          </w:rPr>
          <w:t>2.9.5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77" w:history="1">
        <w:r w:rsidRPr="00EE155C">
          <w:rPr>
            <w:rStyle w:val="aff7"/>
            <w:noProof/>
          </w:rPr>
          <w:t>2.10 Операция «Включить/отключить СМС-информирование»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78" w:history="1">
        <w:r w:rsidRPr="00EE155C">
          <w:rPr>
            <w:rStyle w:val="aff7"/>
            <w:noProof/>
          </w:rPr>
          <w:t>2.10.1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79" w:history="1">
        <w:r w:rsidRPr="00EE155C">
          <w:rPr>
            <w:rStyle w:val="aff7"/>
            <w:noProof/>
          </w:rPr>
          <w:t>2.10.2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80" w:history="1">
        <w:r w:rsidRPr="00EE155C">
          <w:rPr>
            <w:rStyle w:val="aff7"/>
            <w:noProof/>
          </w:rPr>
          <w:t>2.10.3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81" w:history="1">
        <w:r w:rsidRPr="00EE155C">
          <w:rPr>
            <w:rStyle w:val="aff7"/>
            <w:noProof/>
          </w:rPr>
          <w:t>2.10.4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82" w:history="1">
        <w:r w:rsidRPr="00EE155C">
          <w:rPr>
            <w:rStyle w:val="aff7"/>
            <w:noProof/>
          </w:rPr>
          <w:t>2.10.5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83" w:history="1">
        <w:r w:rsidRPr="00EE155C">
          <w:rPr>
            <w:rStyle w:val="aff7"/>
            <w:noProof/>
          </w:rPr>
          <w:t>2.11 Операция «Изменить номер мобильного телефона для СМС-информирования»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84" w:history="1">
        <w:r w:rsidRPr="00EE155C">
          <w:rPr>
            <w:rStyle w:val="aff7"/>
            <w:noProof/>
          </w:rPr>
          <w:t>2.11.1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85" w:history="1">
        <w:r w:rsidRPr="00EE155C">
          <w:rPr>
            <w:rStyle w:val="aff7"/>
            <w:noProof/>
          </w:rPr>
          <w:t>2.11.2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86" w:history="1">
        <w:r w:rsidRPr="00EE155C">
          <w:rPr>
            <w:rStyle w:val="aff7"/>
            <w:noProof/>
          </w:rPr>
          <w:t>2.11.3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87" w:history="1">
        <w:r w:rsidRPr="00EE155C">
          <w:rPr>
            <w:rStyle w:val="aff7"/>
            <w:noProof/>
          </w:rPr>
          <w:t>2.11.4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88" w:history="1">
        <w:r w:rsidRPr="00EE155C">
          <w:rPr>
            <w:rStyle w:val="aff7"/>
            <w:noProof/>
          </w:rPr>
          <w:t>2.11.5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89" w:history="1">
        <w:r w:rsidRPr="00EE155C">
          <w:rPr>
            <w:rStyle w:val="aff7"/>
            <w:noProof/>
          </w:rPr>
          <w:t>2.12 Операция «Включить/отключить E-Mail-информирование»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90" w:history="1">
        <w:r w:rsidRPr="00EE155C">
          <w:rPr>
            <w:rStyle w:val="aff7"/>
            <w:noProof/>
          </w:rPr>
          <w:t>2.12.1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91" w:history="1">
        <w:r w:rsidRPr="00EE155C">
          <w:rPr>
            <w:rStyle w:val="aff7"/>
            <w:noProof/>
          </w:rPr>
          <w:t>2.12.2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92" w:history="1">
        <w:r w:rsidRPr="00EE155C">
          <w:rPr>
            <w:rStyle w:val="aff7"/>
            <w:noProof/>
          </w:rPr>
          <w:t>2.12.3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93" w:history="1">
        <w:r w:rsidRPr="00EE155C">
          <w:rPr>
            <w:rStyle w:val="aff7"/>
            <w:noProof/>
          </w:rPr>
          <w:t>2.12.4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94" w:history="1">
        <w:r w:rsidRPr="00EE155C">
          <w:rPr>
            <w:rStyle w:val="aff7"/>
            <w:noProof/>
          </w:rPr>
          <w:t>2.12.5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95" w:history="1">
        <w:r w:rsidRPr="00EE155C">
          <w:rPr>
            <w:rStyle w:val="aff7"/>
            <w:noProof/>
          </w:rPr>
          <w:t xml:space="preserve">2.13 Операция «Изменить адрес </w:t>
        </w:r>
        <w:r w:rsidRPr="00EE155C">
          <w:rPr>
            <w:rStyle w:val="aff7"/>
            <w:noProof/>
            <w:lang w:val="en-US"/>
          </w:rPr>
          <w:t>e</w:t>
        </w:r>
        <w:r w:rsidRPr="00EE155C">
          <w:rPr>
            <w:rStyle w:val="aff7"/>
            <w:noProof/>
          </w:rPr>
          <w:t>-</w:t>
        </w:r>
        <w:r w:rsidRPr="00EE155C">
          <w:rPr>
            <w:rStyle w:val="aff7"/>
            <w:noProof/>
            <w:lang w:val="en-US"/>
          </w:rPr>
          <w:t>mail</w:t>
        </w:r>
        <w:r w:rsidRPr="00EE155C">
          <w:rPr>
            <w:rStyle w:val="aff7"/>
            <w:noProof/>
          </w:rPr>
          <w:t xml:space="preserve"> для информирования»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96" w:history="1">
        <w:r w:rsidRPr="00EE155C">
          <w:rPr>
            <w:rStyle w:val="aff7"/>
            <w:noProof/>
          </w:rPr>
          <w:t>2.13.1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97" w:history="1">
        <w:r w:rsidRPr="00EE155C">
          <w:rPr>
            <w:rStyle w:val="aff7"/>
            <w:noProof/>
          </w:rPr>
          <w:t>2.13.2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98" w:history="1">
        <w:r w:rsidRPr="00EE155C">
          <w:rPr>
            <w:rStyle w:val="aff7"/>
            <w:noProof/>
          </w:rPr>
          <w:t>2.13.3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699" w:history="1">
        <w:r w:rsidRPr="00EE155C">
          <w:rPr>
            <w:rStyle w:val="aff7"/>
            <w:noProof/>
          </w:rPr>
          <w:t>2.13.4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00" w:history="1">
        <w:r w:rsidRPr="00EE155C">
          <w:rPr>
            <w:rStyle w:val="aff7"/>
            <w:noProof/>
          </w:rPr>
          <w:t>2.13.5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01" w:history="1">
        <w:r w:rsidRPr="00EE155C">
          <w:rPr>
            <w:rStyle w:val="aff7"/>
            <w:noProof/>
          </w:rPr>
          <w:t>2.14 Операция «Применить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02" w:history="1">
        <w:r w:rsidRPr="00EE155C">
          <w:rPr>
            <w:rStyle w:val="aff7"/>
            <w:noProof/>
          </w:rPr>
          <w:t>2.14.1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03" w:history="1">
        <w:r w:rsidRPr="00EE155C">
          <w:rPr>
            <w:rStyle w:val="aff7"/>
            <w:noProof/>
          </w:rPr>
          <w:t>2.14.2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04" w:history="1">
        <w:r w:rsidRPr="00EE155C">
          <w:rPr>
            <w:rStyle w:val="aff7"/>
            <w:noProof/>
          </w:rPr>
          <w:t>2.14.3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05" w:history="1">
        <w:r w:rsidRPr="00EE155C">
          <w:rPr>
            <w:rStyle w:val="aff7"/>
            <w:noProof/>
          </w:rPr>
          <w:t>2.14.4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06" w:history="1">
        <w:r w:rsidRPr="00EE155C">
          <w:rPr>
            <w:rStyle w:val="aff7"/>
            <w:noProof/>
          </w:rPr>
          <w:t>2.14.5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07" w:history="1">
        <w:r w:rsidRPr="00EE155C">
          <w:rPr>
            <w:rStyle w:val="aff7"/>
            <w:noProof/>
          </w:rPr>
          <w:t>2.15 Операция «Сформировать код активации»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08" w:history="1">
        <w:r w:rsidRPr="00EE155C">
          <w:rPr>
            <w:rStyle w:val="aff7"/>
            <w:noProof/>
          </w:rPr>
          <w:t>2.15.1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09" w:history="1">
        <w:r w:rsidRPr="00EE155C">
          <w:rPr>
            <w:rStyle w:val="aff7"/>
            <w:noProof/>
          </w:rPr>
          <w:t>2.15.2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10" w:history="1">
        <w:r w:rsidRPr="00EE155C">
          <w:rPr>
            <w:rStyle w:val="aff7"/>
            <w:noProof/>
          </w:rPr>
          <w:t>2.15.3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11" w:history="1">
        <w:r w:rsidRPr="00EE155C">
          <w:rPr>
            <w:rStyle w:val="aff7"/>
            <w:noProof/>
          </w:rPr>
          <w:t>2.15.4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12" w:history="1">
        <w:r w:rsidRPr="00EE155C">
          <w:rPr>
            <w:rStyle w:val="aff7"/>
            <w:noProof/>
          </w:rPr>
          <w:t>2.15.5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13" w:history="1">
        <w:r w:rsidRPr="00EE155C">
          <w:rPr>
            <w:rStyle w:val="aff7"/>
            <w:noProof/>
          </w:rPr>
          <w:t>2.16 Операция «Сформировать код активации и отправить по номеру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14" w:history="1">
        <w:r w:rsidRPr="00EE155C">
          <w:rPr>
            <w:rStyle w:val="aff7"/>
            <w:noProof/>
          </w:rPr>
          <w:t>2.16.1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15" w:history="1">
        <w:r w:rsidRPr="00EE155C">
          <w:rPr>
            <w:rStyle w:val="aff7"/>
            <w:noProof/>
          </w:rPr>
          <w:t>2.16.2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16" w:history="1">
        <w:r w:rsidRPr="00EE155C">
          <w:rPr>
            <w:rStyle w:val="aff7"/>
            <w:noProof/>
          </w:rPr>
          <w:t>2.16.3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17" w:history="1">
        <w:r w:rsidRPr="00EE155C">
          <w:rPr>
            <w:rStyle w:val="aff7"/>
            <w:noProof/>
          </w:rPr>
          <w:t>2.16.4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18" w:history="1">
        <w:r w:rsidRPr="00EE155C">
          <w:rPr>
            <w:rStyle w:val="aff7"/>
            <w:noProof/>
          </w:rPr>
          <w:t>2.16.5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19" w:history="1">
        <w:r w:rsidRPr="00EE155C">
          <w:rPr>
            <w:rStyle w:val="aff7"/>
            <w:noProof/>
          </w:rPr>
          <w:t>2.17 Операция «Сформировать код активации и отправить по e-mail и SMS»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20" w:history="1">
        <w:r w:rsidRPr="00EE155C">
          <w:rPr>
            <w:rStyle w:val="aff7"/>
            <w:noProof/>
          </w:rPr>
          <w:t>2.17.1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21" w:history="1">
        <w:r w:rsidRPr="00EE155C">
          <w:rPr>
            <w:rStyle w:val="aff7"/>
            <w:noProof/>
          </w:rPr>
          <w:t>2.17.2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22" w:history="1">
        <w:r w:rsidRPr="00EE155C">
          <w:rPr>
            <w:rStyle w:val="aff7"/>
            <w:noProof/>
          </w:rPr>
          <w:t>2.17.3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23" w:history="1">
        <w:r w:rsidRPr="00EE155C">
          <w:rPr>
            <w:rStyle w:val="aff7"/>
            <w:noProof/>
          </w:rPr>
          <w:t>2.17.4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24" w:history="1">
        <w:r w:rsidRPr="00EE155C">
          <w:rPr>
            <w:rStyle w:val="aff7"/>
            <w:noProof/>
          </w:rPr>
          <w:t>2.17.5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25" w:history="1">
        <w:r w:rsidRPr="00EE155C">
          <w:rPr>
            <w:rStyle w:val="aff7"/>
            <w:noProof/>
          </w:rPr>
          <w:t>2.18 Операция «Изменить размер дневного ограничения на затраты»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26" w:history="1">
        <w:r w:rsidRPr="00EE155C">
          <w:rPr>
            <w:rStyle w:val="aff7"/>
            <w:noProof/>
          </w:rPr>
          <w:t>2.18.1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27" w:history="1">
        <w:r w:rsidRPr="00EE155C">
          <w:rPr>
            <w:rStyle w:val="aff7"/>
            <w:noProof/>
          </w:rPr>
          <w:t>2.18.2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28" w:history="1">
        <w:r w:rsidRPr="00EE155C">
          <w:rPr>
            <w:rStyle w:val="aff7"/>
            <w:noProof/>
          </w:rPr>
          <w:t>2.18.3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29" w:history="1">
        <w:r w:rsidRPr="00EE155C">
          <w:rPr>
            <w:rStyle w:val="aff7"/>
            <w:noProof/>
          </w:rPr>
          <w:t>2.18.4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30" w:history="1">
        <w:r w:rsidRPr="00EE155C">
          <w:rPr>
            <w:rStyle w:val="aff7"/>
            <w:noProof/>
          </w:rPr>
          <w:t>2.18.5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31" w:history="1">
        <w:r w:rsidRPr="00EE155C">
          <w:rPr>
            <w:rStyle w:val="aff7"/>
            <w:noProof/>
          </w:rPr>
          <w:t>2.19 Операция «Прикрепить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32" w:history="1">
        <w:r w:rsidRPr="00EE155C">
          <w:rPr>
            <w:rStyle w:val="aff7"/>
            <w:noProof/>
          </w:rPr>
          <w:t>2.19.1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33" w:history="1">
        <w:r w:rsidRPr="00EE155C">
          <w:rPr>
            <w:rStyle w:val="aff7"/>
            <w:noProof/>
          </w:rPr>
          <w:t>2.19.2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34" w:history="1">
        <w:r w:rsidRPr="00EE155C">
          <w:rPr>
            <w:rStyle w:val="aff7"/>
            <w:noProof/>
          </w:rPr>
          <w:t>2.19.3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35" w:history="1">
        <w:r w:rsidRPr="00EE155C">
          <w:rPr>
            <w:rStyle w:val="aff7"/>
            <w:noProof/>
          </w:rPr>
          <w:t>2.19.4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36" w:history="1">
        <w:r w:rsidRPr="00EE155C">
          <w:rPr>
            <w:rStyle w:val="aff7"/>
            <w:noProof/>
          </w:rPr>
          <w:t>2.20 Операция «Прикрепить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37" w:history="1">
        <w:r w:rsidRPr="00EE155C">
          <w:rPr>
            <w:rStyle w:val="aff7"/>
            <w:noProof/>
          </w:rPr>
          <w:t>2.20.1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38" w:history="1">
        <w:r w:rsidRPr="00EE155C">
          <w:rPr>
            <w:rStyle w:val="aff7"/>
            <w:noProof/>
          </w:rPr>
          <w:t>2.20.2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39" w:history="1">
        <w:r w:rsidRPr="00EE155C">
          <w:rPr>
            <w:rStyle w:val="aff7"/>
            <w:noProof/>
          </w:rPr>
          <w:t>2.20.3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40" w:history="1">
        <w:r w:rsidRPr="00EE155C">
          <w:rPr>
            <w:rStyle w:val="aff7"/>
            <w:noProof/>
          </w:rPr>
          <w:t>2.20.4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41" w:history="1">
        <w:r w:rsidRPr="00EE155C">
          <w:rPr>
            <w:rStyle w:val="aff7"/>
            <w:noProof/>
          </w:rPr>
          <w:t>2.21 Операция «Открепить СНИЛС опекуна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42" w:history="1">
        <w:r w:rsidRPr="00EE155C">
          <w:rPr>
            <w:rStyle w:val="aff7"/>
            <w:noProof/>
          </w:rPr>
          <w:t>2.21.1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43" w:history="1">
        <w:r w:rsidRPr="00EE155C">
          <w:rPr>
            <w:rStyle w:val="aff7"/>
            <w:noProof/>
          </w:rPr>
          <w:t>2.21.2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44" w:history="1">
        <w:r w:rsidRPr="00EE155C">
          <w:rPr>
            <w:rStyle w:val="aff7"/>
            <w:noProof/>
          </w:rPr>
          <w:t>2.21.3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45" w:history="1">
        <w:r w:rsidRPr="00EE155C">
          <w:rPr>
            <w:rStyle w:val="aff7"/>
            <w:noProof/>
          </w:rPr>
          <w:t>2.21.4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46" w:history="1">
        <w:r w:rsidRPr="00EE155C">
          <w:rPr>
            <w:rStyle w:val="aff7"/>
            <w:noProof/>
          </w:rPr>
          <w:t>2.22 Операция «Открепить СНИЛС опекуна по СНИЛС клиента»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47" w:history="1">
        <w:r w:rsidRPr="00EE155C">
          <w:rPr>
            <w:rStyle w:val="aff7"/>
            <w:noProof/>
          </w:rPr>
          <w:t>2.22.1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48" w:history="1">
        <w:r w:rsidRPr="00EE155C">
          <w:rPr>
            <w:rStyle w:val="aff7"/>
            <w:noProof/>
          </w:rPr>
          <w:t>2.22.2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49" w:history="1">
        <w:r w:rsidRPr="00EE155C">
          <w:rPr>
            <w:rStyle w:val="aff7"/>
            <w:noProof/>
          </w:rPr>
          <w:t>2.22.3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50" w:history="1">
        <w:r w:rsidRPr="00EE155C">
          <w:rPr>
            <w:rStyle w:val="aff7"/>
            <w:noProof/>
          </w:rPr>
          <w:t>2.22.4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51" w:history="1">
        <w:r w:rsidRPr="00EE155C">
          <w:rPr>
            <w:rStyle w:val="aff7"/>
            <w:noProof/>
          </w:rPr>
          <w:t>2.23 Операция «Получить список прикрепленных лицевых счетов по СНИЛС опекуна»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52" w:history="1">
        <w:r w:rsidRPr="00EE155C">
          <w:rPr>
            <w:rStyle w:val="aff7"/>
            <w:noProof/>
          </w:rPr>
          <w:t>2.23.1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53" w:history="1">
        <w:r w:rsidRPr="00EE155C">
          <w:rPr>
            <w:rStyle w:val="aff7"/>
            <w:noProof/>
          </w:rPr>
          <w:t>2.23.2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54" w:history="1">
        <w:r w:rsidRPr="00EE155C">
          <w:rPr>
            <w:rStyle w:val="aff7"/>
            <w:noProof/>
          </w:rPr>
          <w:t>2.23.3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55" w:history="1">
        <w:r w:rsidRPr="00EE155C">
          <w:rPr>
            <w:rStyle w:val="aff7"/>
            <w:noProof/>
          </w:rPr>
          <w:t>2.23.4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56" w:history="1">
        <w:r w:rsidRPr="00EE155C">
          <w:rPr>
            <w:rStyle w:val="aff7"/>
            <w:noProof/>
          </w:rPr>
          <w:t>2.23.5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57" w:history="1">
        <w:r w:rsidRPr="00EE155C">
          <w:rPr>
            <w:rStyle w:val="aff7"/>
            <w:noProof/>
          </w:rPr>
          <w:t>2.24 Операция «Получить статистику по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58" w:history="1">
        <w:r w:rsidRPr="00EE155C">
          <w:rPr>
            <w:rStyle w:val="aff7"/>
            <w:noProof/>
          </w:rPr>
          <w:t>2.24.1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59" w:history="1">
        <w:r w:rsidRPr="00EE155C">
          <w:rPr>
            <w:rStyle w:val="aff7"/>
            <w:noProof/>
          </w:rPr>
          <w:t>2.24.2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60" w:history="1">
        <w:r w:rsidRPr="00EE155C">
          <w:rPr>
            <w:rStyle w:val="aff7"/>
            <w:noProof/>
          </w:rPr>
          <w:t>2.24.3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61" w:history="1">
        <w:r w:rsidRPr="00EE155C">
          <w:rPr>
            <w:rStyle w:val="aff7"/>
            <w:noProof/>
          </w:rPr>
          <w:t>2.24.4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62" w:history="1">
        <w:r w:rsidRPr="00EE155C">
          <w:rPr>
            <w:rStyle w:val="aff7"/>
            <w:noProof/>
          </w:rPr>
          <w:t>2.25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63" w:history="1">
        <w:r w:rsidRPr="00EE155C">
          <w:rPr>
            <w:rStyle w:val="aff7"/>
            <w:noProof/>
          </w:rPr>
          <w:t>2.25.1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64" w:history="1">
        <w:r w:rsidRPr="00EE155C">
          <w:rPr>
            <w:rStyle w:val="aff7"/>
            <w:noProof/>
          </w:rPr>
          <w:t>2.25.2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65" w:history="1">
        <w:r w:rsidRPr="00EE155C">
          <w:rPr>
            <w:rStyle w:val="aff7"/>
            <w:noProof/>
          </w:rPr>
          <w:t>2.25.3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66" w:history="1">
        <w:r w:rsidRPr="00EE155C">
          <w:rPr>
            <w:rStyle w:val="aff7"/>
            <w:noProof/>
          </w:rPr>
          <w:t>2.25.4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67" w:history="1">
        <w:r w:rsidRPr="00EE155C">
          <w:rPr>
            <w:rStyle w:val="aff7"/>
            <w:noProof/>
          </w:rPr>
          <w:t>2.26 Получение списка учащихся, которые после оплаты платного плана питания ушли в минус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68" w:history="1">
        <w:r w:rsidRPr="00EE155C">
          <w:rPr>
            <w:rStyle w:val="aff7"/>
            <w:noProof/>
          </w:rPr>
          <w:t>2.26.1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69" w:history="1">
        <w:r w:rsidRPr="00EE155C">
          <w:rPr>
            <w:rStyle w:val="aff7"/>
            <w:noProof/>
          </w:rPr>
          <w:t>2.26.2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70" w:history="1">
        <w:r w:rsidRPr="00EE155C">
          <w:rPr>
            <w:rStyle w:val="aff7"/>
            <w:noProof/>
          </w:rPr>
          <w:t>2.26.3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71" w:history="1">
        <w:r w:rsidRPr="00EE155C">
          <w:rPr>
            <w:rStyle w:val="aff7"/>
            <w:noProof/>
          </w:rPr>
          <w:t>2.26.4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72" w:history="1">
        <w:r w:rsidRPr="00EE155C">
          <w:rPr>
            <w:rStyle w:val="aff7"/>
            <w:noProof/>
          </w:rPr>
          <w:t>2.27 Операция «Получение данных о покупках с субчета по абоненскому питанию лицевого счета»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73" w:history="1">
        <w:r w:rsidRPr="00EE155C">
          <w:rPr>
            <w:rStyle w:val="aff7"/>
            <w:noProof/>
          </w:rPr>
          <w:t>2.27.1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74" w:history="1">
        <w:r w:rsidRPr="00EE155C">
          <w:rPr>
            <w:rStyle w:val="aff7"/>
            <w:noProof/>
          </w:rPr>
          <w:t>2.27.2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75" w:history="1">
        <w:r w:rsidRPr="00EE155C">
          <w:rPr>
            <w:rStyle w:val="aff7"/>
            <w:noProof/>
          </w:rPr>
          <w:t>2.27.3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76" w:history="1">
        <w:r w:rsidRPr="00EE155C">
          <w:rPr>
            <w:rStyle w:val="aff7"/>
            <w:noProof/>
          </w:rPr>
          <w:t>2.27.4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77" w:history="1">
        <w:r w:rsidRPr="00EE155C">
          <w:rPr>
            <w:rStyle w:val="aff7"/>
            <w:noProof/>
          </w:rPr>
          <w:t>2.27.5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78" w:history="1">
        <w:r w:rsidRPr="00EE155C">
          <w:rPr>
            <w:rStyle w:val="aff7"/>
            <w:noProof/>
          </w:rPr>
          <w:t>2.28 Операция «Получение данных о пополнениях субсчета по абоненскому питанию»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79" w:history="1">
        <w:r w:rsidRPr="00EE155C">
          <w:rPr>
            <w:rStyle w:val="aff7"/>
            <w:noProof/>
          </w:rPr>
          <w:t>2.28.1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80" w:history="1">
        <w:r w:rsidRPr="00EE155C">
          <w:rPr>
            <w:rStyle w:val="aff7"/>
            <w:noProof/>
          </w:rPr>
          <w:t>2.28.2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81" w:history="1">
        <w:r w:rsidRPr="00EE155C">
          <w:rPr>
            <w:rStyle w:val="aff7"/>
            <w:noProof/>
          </w:rPr>
          <w:t>2.28.3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82" w:history="1">
        <w:r w:rsidRPr="00EE155C">
          <w:rPr>
            <w:rStyle w:val="aff7"/>
            <w:noProof/>
          </w:rPr>
          <w:t>2.28.4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83" w:history="1">
        <w:r w:rsidRPr="00EE155C">
          <w:rPr>
            <w:rStyle w:val="aff7"/>
            <w:noProof/>
          </w:rPr>
          <w:t>2.28.5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84" w:history="1">
        <w:r w:rsidRPr="00EE155C">
          <w:rPr>
            <w:rStyle w:val="aff7"/>
            <w:noProof/>
          </w:rPr>
          <w:t>2.29 Перевод средств клиента между субсчетами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85" w:history="1">
        <w:r w:rsidRPr="00EE155C">
          <w:rPr>
            <w:rStyle w:val="aff7"/>
            <w:noProof/>
          </w:rPr>
          <w:t>2.29.1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86" w:history="1">
        <w:r w:rsidRPr="00EE155C">
          <w:rPr>
            <w:rStyle w:val="aff7"/>
            <w:noProof/>
          </w:rPr>
          <w:t>2.29.2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87" w:history="1">
        <w:r w:rsidRPr="00EE155C">
          <w:rPr>
            <w:rStyle w:val="aff7"/>
            <w:noProof/>
          </w:rPr>
          <w:t>2.29.3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88" w:history="1">
        <w:r w:rsidRPr="00EE155C">
          <w:rPr>
            <w:rStyle w:val="aff7"/>
            <w:noProof/>
          </w:rPr>
          <w:t>2.29.4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89" w:history="1">
        <w:r w:rsidRPr="00EE155C">
          <w:rPr>
            <w:rStyle w:val="aff7"/>
            <w:noProof/>
          </w:rPr>
          <w:t>2.29.5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90" w:history="1">
        <w:r w:rsidRPr="00EE155C">
          <w:rPr>
            <w:rStyle w:val="aff7"/>
            <w:noProof/>
          </w:rPr>
          <w:t>2.30 Операция «Активация подписки на АП клиенту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91" w:history="1">
        <w:r w:rsidRPr="00EE155C">
          <w:rPr>
            <w:rStyle w:val="aff7"/>
            <w:noProof/>
          </w:rPr>
          <w:t>2.30.1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92" w:history="1">
        <w:r w:rsidRPr="00EE155C">
          <w:rPr>
            <w:rStyle w:val="aff7"/>
            <w:noProof/>
          </w:rPr>
          <w:t>2.30.2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93" w:history="1">
        <w:r w:rsidRPr="00EE155C">
          <w:rPr>
            <w:rStyle w:val="aff7"/>
            <w:noProof/>
          </w:rPr>
          <w:t>2.30.3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94" w:history="1">
        <w:r w:rsidRPr="00EE155C">
          <w:rPr>
            <w:rStyle w:val="aff7"/>
            <w:noProof/>
          </w:rPr>
          <w:t>2.30.4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795" w:history="1">
        <w:r w:rsidRPr="00EE155C">
          <w:rPr>
            <w:rStyle w:val="aff7"/>
            <w:noProof/>
          </w:rPr>
          <w:t>2.30.5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02" w:history="1">
        <w:r w:rsidRPr="00EE155C">
          <w:rPr>
            <w:rStyle w:val="aff7"/>
            <w:noProof/>
          </w:rPr>
          <w:t>2.31 Операция «Получение данных об активной подписке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03" w:history="1">
        <w:r w:rsidRPr="00EE155C">
          <w:rPr>
            <w:rStyle w:val="aff7"/>
            <w:noProof/>
          </w:rPr>
          <w:t>2.31.1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04" w:history="1">
        <w:r w:rsidRPr="00EE155C">
          <w:rPr>
            <w:rStyle w:val="aff7"/>
            <w:noProof/>
          </w:rPr>
          <w:t>2.31.2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05" w:history="1">
        <w:r w:rsidRPr="00EE155C">
          <w:rPr>
            <w:rStyle w:val="aff7"/>
            <w:noProof/>
          </w:rPr>
          <w:t>2.31.3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06" w:history="1">
        <w:r w:rsidRPr="00EE155C">
          <w:rPr>
            <w:rStyle w:val="aff7"/>
            <w:noProof/>
          </w:rPr>
          <w:t>2.31.4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07" w:history="1">
        <w:r w:rsidRPr="00EE155C">
          <w:rPr>
            <w:rStyle w:val="aff7"/>
            <w:noProof/>
          </w:rPr>
          <w:t>2.31.5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08" w:history="1">
        <w:r w:rsidRPr="00EE155C">
          <w:rPr>
            <w:rStyle w:val="aff7"/>
            <w:noProof/>
          </w:rPr>
          <w:t>2.32 Операция «Получение данных об активной подписке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09" w:history="1">
        <w:r w:rsidRPr="00EE155C">
          <w:rPr>
            <w:rStyle w:val="aff7"/>
            <w:noProof/>
          </w:rPr>
          <w:t>2.32.1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10" w:history="1">
        <w:r w:rsidRPr="00EE155C">
          <w:rPr>
            <w:rStyle w:val="aff7"/>
            <w:noProof/>
          </w:rPr>
          <w:t>2.32.2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11" w:history="1">
        <w:r w:rsidRPr="00EE155C">
          <w:rPr>
            <w:rStyle w:val="aff7"/>
            <w:noProof/>
          </w:rPr>
          <w:t>2.32.3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12" w:history="1">
        <w:r w:rsidRPr="00EE155C">
          <w:rPr>
            <w:rStyle w:val="aff7"/>
            <w:noProof/>
          </w:rPr>
          <w:t>2.32.4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13" w:history="1">
        <w:r w:rsidRPr="00EE155C">
          <w:rPr>
            <w:rStyle w:val="aff7"/>
            <w:noProof/>
          </w:rPr>
          <w:t>2.32.5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14" w:history="1">
        <w:r w:rsidRPr="00EE155C">
          <w:rPr>
            <w:rStyle w:val="aff7"/>
            <w:noProof/>
          </w:rPr>
          <w:t>2.33 Операция «Получение настроек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15" w:history="1">
        <w:r w:rsidRPr="00EE155C">
          <w:rPr>
            <w:rStyle w:val="aff7"/>
            <w:noProof/>
          </w:rPr>
          <w:t>2.33.1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16" w:history="1">
        <w:r w:rsidRPr="00EE155C">
          <w:rPr>
            <w:rStyle w:val="aff7"/>
            <w:noProof/>
          </w:rPr>
          <w:t>2.33.2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17" w:history="1">
        <w:r w:rsidRPr="00EE155C">
          <w:rPr>
            <w:rStyle w:val="aff7"/>
            <w:noProof/>
          </w:rPr>
          <w:t>2.33.1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18" w:history="1">
        <w:r w:rsidRPr="00EE155C">
          <w:rPr>
            <w:rStyle w:val="aff7"/>
            <w:noProof/>
          </w:rPr>
          <w:t>2.33.2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19" w:history="1">
        <w:r w:rsidRPr="00EE155C">
          <w:rPr>
            <w:rStyle w:val="aff7"/>
            <w:noProof/>
          </w:rPr>
          <w:t>2.33.3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20" w:history="1">
        <w:r w:rsidRPr="00EE155C">
          <w:rPr>
            <w:rStyle w:val="aff7"/>
            <w:noProof/>
          </w:rPr>
          <w:t>2.34 Операция «Приостановка действия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21" w:history="1">
        <w:r w:rsidRPr="00EE155C">
          <w:rPr>
            <w:rStyle w:val="aff7"/>
            <w:noProof/>
          </w:rPr>
          <w:t>2.34.1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22" w:history="1">
        <w:r w:rsidRPr="00EE155C">
          <w:rPr>
            <w:rStyle w:val="aff7"/>
            <w:noProof/>
          </w:rPr>
          <w:t>2.34.2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23" w:history="1">
        <w:r w:rsidRPr="00EE155C">
          <w:rPr>
            <w:rStyle w:val="aff7"/>
            <w:noProof/>
          </w:rPr>
          <w:t>2.34.3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24" w:history="1">
        <w:r w:rsidRPr="00EE155C">
          <w:rPr>
            <w:rStyle w:val="aff7"/>
            <w:noProof/>
          </w:rPr>
          <w:t>2.34.4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25" w:history="1">
        <w:r w:rsidRPr="00EE155C">
          <w:rPr>
            <w:rStyle w:val="aff7"/>
            <w:noProof/>
          </w:rPr>
          <w:t>2.34.5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26" w:history="1">
        <w:r w:rsidRPr="00EE155C">
          <w:rPr>
            <w:rStyle w:val="aff7"/>
            <w:noProof/>
          </w:rPr>
          <w:t>2.35 Операция «Приостановка действия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27" w:history="1">
        <w:r w:rsidRPr="00EE155C">
          <w:rPr>
            <w:rStyle w:val="aff7"/>
            <w:noProof/>
          </w:rPr>
          <w:t>2.35.1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28" w:history="1">
        <w:r w:rsidRPr="00EE155C">
          <w:rPr>
            <w:rStyle w:val="aff7"/>
            <w:noProof/>
          </w:rPr>
          <w:t>2.35.2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29" w:history="1">
        <w:r w:rsidRPr="00EE155C">
          <w:rPr>
            <w:rStyle w:val="aff7"/>
            <w:noProof/>
          </w:rPr>
          <w:t>2.35.3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30" w:history="1">
        <w:r w:rsidRPr="00EE155C">
          <w:rPr>
            <w:rStyle w:val="aff7"/>
            <w:noProof/>
          </w:rPr>
          <w:t>2.35.4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31" w:history="1">
        <w:r w:rsidRPr="00EE155C">
          <w:rPr>
            <w:rStyle w:val="aff7"/>
            <w:noProof/>
          </w:rPr>
          <w:t>2.35.5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32" w:history="1">
        <w:r w:rsidRPr="00EE155C">
          <w:rPr>
            <w:rStyle w:val="aff7"/>
            <w:noProof/>
          </w:rPr>
          <w:t>2.36 Операция «Возобновление подписки на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33" w:history="1">
        <w:r w:rsidRPr="00EE155C">
          <w:rPr>
            <w:rStyle w:val="aff7"/>
            <w:noProof/>
          </w:rPr>
          <w:t>2.36.1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34" w:history="1">
        <w:r w:rsidRPr="00EE155C">
          <w:rPr>
            <w:rStyle w:val="aff7"/>
            <w:noProof/>
          </w:rPr>
          <w:t>2.36.2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35" w:history="1">
        <w:r w:rsidRPr="00EE155C">
          <w:rPr>
            <w:rStyle w:val="aff7"/>
            <w:noProof/>
          </w:rPr>
          <w:t>2.36.3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36" w:history="1">
        <w:r w:rsidRPr="00EE155C">
          <w:rPr>
            <w:rStyle w:val="aff7"/>
            <w:noProof/>
          </w:rPr>
          <w:t>2.36.4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37" w:history="1">
        <w:r w:rsidRPr="00EE155C">
          <w:rPr>
            <w:rStyle w:val="aff7"/>
            <w:noProof/>
          </w:rPr>
          <w:t>2.36.5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38" w:history="1">
        <w:r w:rsidRPr="00EE155C">
          <w:rPr>
            <w:rStyle w:val="aff7"/>
            <w:noProof/>
          </w:rPr>
          <w:t>2.37 Операция «Возобновление подписки на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39" w:history="1">
        <w:r w:rsidRPr="00EE155C">
          <w:rPr>
            <w:rStyle w:val="aff7"/>
            <w:noProof/>
          </w:rPr>
          <w:t>2.37.1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40" w:history="1">
        <w:r w:rsidRPr="00EE155C">
          <w:rPr>
            <w:rStyle w:val="aff7"/>
            <w:noProof/>
          </w:rPr>
          <w:t>2.37.2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41" w:history="1">
        <w:r w:rsidRPr="00EE155C">
          <w:rPr>
            <w:rStyle w:val="aff7"/>
            <w:noProof/>
          </w:rPr>
          <w:t>2.37.3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42" w:history="1">
        <w:r w:rsidRPr="00EE155C">
          <w:rPr>
            <w:rStyle w:val="aff7"/>
            <w:noProof/>
          </w:rPr>
          <w:t>2.37.4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43" w:history="1">
        <w:r w:rsidRPr="00EE155C">
          <w:rPr>
            <w:rStyle w:val="aff7"/>
            <w:noProof/>
          </w:rPr>
          <w:t>2.37.5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44" w:history="1">
        <w:r w:rsidRPr="00EE155C">
          <w:rPr>
            <w:rStyle w:val="aff7"/>
            <w:noProof/>
          </w:rPr>
          <w:t>2.38 Операция «Добавление циклограммы питания по АП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45" w:history="1">
        <w:r w:rsidRPr="00EE155C">
          <w:rPr>
            <w:rStyle w:val="aff7"/>
            <w:noProof/>
          </w:rPr>
          <w:t>2.38.1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46" w:history="1">
        <w:r w:rsidRPr="00EE155C">
          <w:rPr>
            <w:rStyle w:val="aff7"/>
            <w:noProof/>
          </w:rPr>
          <w:t>2.38.2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47" w:history="1">
        <w:r w:rsidRPr="00EE155C">
          <w:rPr>
            <w:rStyle w:val="aff7"/>
            <w:noProof/>
          </w:rPr>
          <w:t>2.38.3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48" w:history="1">
        <w:r w:rsidRPr="00EE155C">
          <w:rPr>
            <w:rStyle w:val="aff7"/>
            <w:noProof/>
          </w:rPr>
          <w:t>2.38.4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49" w:history="1">
        <w:r w:rsidRPr="00EE155C">
          <w:rPr>
            <w:rStyle w:val="aff7"/>
            <w:noProof/>
          </w:rPr>
          <w:t>2.38.5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50" w:history="1">
        <w:r w:rsidRPr="00EE155C">
          <w:rPr>
            <w:rStyle w:val="aff7"/>
            <w:noProof/>
          </w:rPr>
          <w:t>2.39 Операция «Добавление циклограммы питания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51" w:history="1">
        <w:r w:rsidRPr="00EE155C">
          <w:rPr>
            <w:rStyle w:val="aff7"/>
            <w:noProof/>
          </w:rPr>
          <w:t>2.39.1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52" w:history="1">
        <w:r w:rsidRPr="00EE155C">
          <w:rPr>
            <w:rStyle w:val="aff7"/>
            <w:noProof/>
          </w:rPr>
          <w:t>2.39.2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53" w:history="1">
        <w:r w:rsidRPr="00EE155C">
          <w:rPr>
            <w:rStyle w:val="aff7"/>
            <w:noProof/>
          </w:rPr>
          <w:t>2.39.3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54" w:history="1">
        <w:r w:rsidRPr="00EE155C">
          <w:rPr>
            <w:rStyle w:val="aff7"/>
            <w:noProof/>
          </w:rPr>
          <w:t>2.39.4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55" w:history="1">
        <w:r w:rsidRPr="00EE155C">
          <w:rPr>
            <w:rStyle w:val="aff7"/>
            <w:noProof/>
          </w:rPr>
          <w:t>2.39.5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56" w:history="1">
        <w:r w:rsidRPr="00EE155C">
          <w:rPr>
            <w:rStyle w:val="aff7"/>
            <w:noProof/>
          </w:rPr>
          <w:t xml:space="preserve">2.40 Операция «Получение списка активной и ждущих активации циклограмм по АП по номеру </w:t>
        </w:r>
        <w:r w:rsidRPr="00EE155C">
          <w:rPr>
            <w:rStyle w:val="aff7"/>
            <w:noProof/>
          </w:rPr>
          <w:lastRenderedPageBreak/>
          <w:t>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57" w:history="1">
        <w:r w:rsidRPr="00EE155C">
          <w:rPr>
            <w:rStyle w:val="aff7"/>
            <w:noProof/>
          </w:rPr>
          <w:t>2.40.1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58" w:history="1">
        <w:r w:rsidRPr="00EE155C">
          <w:rPr>
            <w:rStyle w:val="aff7"/>
            <w:noProof/>
          </w:rPr>
          <w:t>2.40.2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59" w:history="1">
        <w:r w:rsidRPr="00EE155C">
          <w:rPr>
            <w:rStyle w:val="aff7"/>
            <w:noProof/>
          </w:rPr>
          <w:t>2.40.3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60" w:history="1">
        <w:r w:rsidRPr="00EE155C">
          <w:rPr>
            <w:rStyle w:val="aff7"/>
            <w:noProof/>
          </w:rPr>
          <w:t>2.40.4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61" w:history="1">
        <w:r w:rsidRPr="00EE155C">
          <w:rPr>
            <w:rStyle w:val="aff7"/>
            <w:noProof/>
          </w:rPr>
          <w:t>2.40.5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62" w:history="1">
        <w:r w:rsidRPr="00EE155C">
          <w:rPr>
            <w:rStyle w:val="aff7"/>
            <w:noProof/>
          </w:rPr>
          <w:t>2.41 Операция «Получение списка активной и ждущих активации циклограмм по АП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63" w:history="1">
        <w:r w:rsidRPr="00EE155C">
          <w:rPr>
            <w:rStyle w:val="aff7"/>
            <w:noProof/>
          </w:rPr>
          <w:t>2.41.1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64" w:history="1">
        <w:r w:rsidRPr="00EE155C">
          <w:rPr>
            <w:rStyle w:val="aff7"/>
            <w:noProof/>
          </w:rPr>
          <w:t>2.41.2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65" w:history="1">
        <w:r w:rsidRPr="00EE155C">
          <w:rPr>
            <w:rStyle w:val="aff7"/>
            <w:noProof/>
          </w:rPr>
          <w:t>2.41.3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66" w:history="1">
        <w:r w:rsidRPr="00EE155C">
          <w:rPr>
            <w:rStyle w:val="aff7"/>
            <w:noProof/>
          </w:rPr>
          <w:t>2.41.4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67" w:history="1">
        <w:r w:rsidRPr="00EE155C">
          <w:rPr>
            <w:rStyle w:val="aff7"/>
            <w:noProof/>
          </w:rPr>
          <w:t>2.41.5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68" w:history="1">
        <w:r w:rsidRPr="00EE155C">
          <w:rPr>
            <w:rStyle w:val="aff7"/>
            <w:noProof/>
          </w:rPr>
          <w:t>2.42 Операция «Получить список комплексов, которые участвуют в АП,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69" w:history="1">
        <w:r w:rsidRPr="00EE155C">
          <w:rPr>
            <w:rStyle w:val="aff7"/>
            <w:noProof/>
          </w:rPr>
          <w:t>2.42.1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70" w:history="1">
        <w:r w:rsidRPr="00EE155C">
          <w:rPr>
            <w:rStyle w:val="aff7"/>
            <w:noProof/>
          </w:rPr>
          <w:t>2.42.2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71" w:history="1">
        <w:r w:rsidRPr="00EE155C">
          <w:rPr>
            <w:rStyle w:val="aff7"/>
            <w:noProof/>
          </w:rPr>
          <w:t>2.42.3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72" w:history="1">
        <w:r w:rsidRPr="00EE155C">
          <w:rPr>
            <w:rStyle w:val="aff7"/>
            <w:noProof/>
          </w:rPr>
          <w:t>2.42.4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73" w:history="1">
        <w:r w:rsidRPr="00EE155C">
          <w:rPr>
            <w:rStyle w:val="aff7"/>
            <w:noProof/>
          </w:rPr>
          <w:t>2.42.5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74" w:history="1">
        <w:r w:rsidRPr="00EE155C">
          <w:rPr>
            <w:rStyle w:val="aff7"/>
            <w:noProof/>
          </w:rPr>
          <w:t>2.43 Операция «Получить список комплексов, которые участвуют в АП,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75" w:history="1">
        <w:r w:rsidRPr="00EE155C">
          <w:rPr>
            <w:rStyle w:val="aff7"/>
            <w:noProof/>
          </w:rPr>
          <w:t>2.43.1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76" w:history="1">
        <w:r w:rsidRPr="00EE155C">
          <w:rPr>
            <w:rStyle w:val="aff7"/>
            <w:noProof/>
          </w:rPr>
          <w:t>2.43.2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77" w:history="1">
        <w:r w:rsidRPr="00EE155C">
          <w:rPr>
            <w:rStyle w:val="aff7"/>
            <w:noProof/>
          </w:rPr>
          <w:t>2.43.3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78" w:history="1">
        <w:r w:rsidRPr="00EE155C">
          <w:rPr>
            <w:rStyle w:val="aff7"/>
            <w:noProof/>
          </w:rPr>
          <w:t>2.43.4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79" w:history="1">
        <w:r w:rsidRPr="00EE155C">
          <w:rPr>
            <w:rStyle w:val="aff7"/>
            <w:noProof/>
          </w:rPr>
          <w:t>2.43.5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80" w:history="1">
        <w:r w:rsidRPr="00EE155C">
          <w:rPr>
            <w:rStyle w:val="aff7"/>
            <w:noProof/>
          </w:rPr>
          <w:t>2.44 Операция «Получение журнала изменений подписки,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81" w:history="1">
        <w:r w:rsidRPr="00EE155C">
          <w:rPr>
            <w:rStyle w:val="aff7"/>
            <w:noProof/>
          </w:rPr>
          <w:t>2.44.1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82" w:history="1">
        <w:r w:rsidRPr="00EE155C">
          <w:rPr>
            <w:rStyle w:val="aff7"/>
            <w:noProof/>
          </w:rPr>
          <w:t>2.44.2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83" w:history="1">
        <w:r w:rsidRPr="00EE155C">
          <w:rPr>
            <w:rStyle w:val="aff7"/>
            <w:noProof/>
          </w:rPr>
          <w:t>2.44.3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84" w:history="1">
        <w:r w:rsidRPr="00EE155C">
          <w:rPr>
            <w:rStyle w:val="aff7"/>
            <w:noProof/>
          </w:rPr>
          <w:t>2.44.4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85" w:history="1">
        <w:r w:rsidRPr="00EE155C">
          <w:rPr>
            <w:rStyle w:val="aff7"/>
            <w:noProof/>
          </w:rPr>
          <w:t>2.44.5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92" w:history="1">
        <w:r w:rsidRPr="00EE155C">
          <w:rPr>
            <w:rStyle w:val="aff7"/>
            <w:noProof/>
          </w:rPr>
          <w:t>2.45 Операция «Получения истории изменений циклограмм,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93" w:history="1">
        <w:r w:rsidRPr="00EE155C">
          <w:rPr>
            <w:rStyle w:val="aff7"/>
            <w:noProof/>
          </w:rPr>
          <w:t>2.45.1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94" w:history="1">
        <w:r w:rsidRPr="00EE155C">
          <w:rPr>
            <w:rStyle w:val="aff7"/>
            <w:noProof/>
          </w:rPr>
          <w:t>2.45.2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95" w:history="1">
        <w:r w:rsidRPr="00EE155C">
          <w:rPr>
            <w:rStyle w:val="aff7"/>
            <w:noProof/>
          </w:rPr>
          <w:t>2.45.3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96" w:history="1">
        <w:r w:rsidRPr="00EE155C">
          <w:rPr>
            <w:rStyle w:val="aff7"/>
            <w:noProof/>
          </w:rPr>
          <w:t>2.45.4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97" w:history="1">
        <w:r w:rsidRPr="00EE155C">
          <w:rPr>
            <w:rStyle w:val="aff7"/>
            <w:noProof/>
          </w:rPr>
          <w:t>2.45.5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98" w:history="1">
        <w:r w:rsidRPr="00EE155C">
          <w:rPr>
            <w:rStyle w:val="aff7"/>
            <w:noProof/>
          </w:rPr>
          <w:t>2.46 Операция «Получения истории изменений циклограмм, по номеру СНИЛС»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899" w:history="1">
        <w:r w:rsidRPr="00EE155C">
          <w:rPr>
            <w:rStyle w:val="aff7"/>
            <w:noProof/>
          </w:rPr>
          <w:t>2.46.1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00" w:history="1">
        <w:r w:rsidRPr="00EE155C">
          <w:rPr>
            <w:rStyle w:val="aff7"/>
            <w:noProof/>
          </w:rPr>
          <w:t>2.46.2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01" w:history="1">
        <w:r w:rsidRPr="00EE155C">
          <w:rPr>
            <w:rStyle w:val="aff7"/>
            <w:noProof/>
          </w:rPr>
          <w:t>2.46.3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02" w:history="1">
        <w:r w:rsidRPr="00EE155C">
          <w:rPr>
            <w:rStyle w:val="aff7"/>
            <w:noProof/>
          </w:rPr>
          <w:t>2.46.4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03" w:history="1">
        <w:r w:rsidRPr="00EE155C">
          <w:rPr>
            <w:rStyle w:val="aff7"/>
            <w:noProof/>
          </w:rPr>
          <w:t>2.46.5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04" w:history="1">
        <w:r w:rsidRPr="00EE155C">
          <w:rPr>
            <w:rStyle w:val="aff7"/>
            <w:noProof/>
          </w:rPr>
          <w:t>2.47 Операция «Получения списка меню столовой для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05" w:history="1">
        <w:r w:rsidRPr="00EE155C">
          <w:rPr>
            <w:rStyle w:val="aff7"/>
            <w:noProof/>
          </w:rPr>
          <w:t>2.47.1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06" w:history="1">
        <w:r w:rsidRPr="00EE155C">
          <w:rPr>
            <w:rStyle w:val="aff7"/>
            <w:noProof/>
          </w:rPr>
          <w:t>2.47.2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07" w:history="1">
        <w:r w:rsidRPr="00EE155C">
          <w:rPr>
            <w:rStyle w:val="aff7"/>
            <w:noProof/>
          </w:rPr>
          <w:t>2.47.3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08" w:history="1">
        <w:r w:rsidRPr="00EE155C">
          <w:rPr>
            <w:rStyle w:val="aff7"/>
            <w:noProof/>
          </w:rPr>
          <w:t>2.47.4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09" w:history="1">
        <w:r w:rsidRPr="00EE155C">
          <w:rPr>
            <w:rStyle w:val="aff7"/>
            <w:noProof/>
          </w:rPr>
          <w:t>2.47.5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10" w:history="1">
        <w:r w:rsidRPr="00EE155C">
          <w:rPr>
            <w:rStyle w:val="aff7"/>
            <w:noProof/>
          </w:rPr>
          <w:t>2.48 Операция «Установка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11" w:history="1">
        <w:r w:rsidRPr="00EE155C">
          <w:rPr>
            <w:rStyle w:val="aff7"/>
            <w:noProof/>
          </w:rPr>
          <w:t>2.48.1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12" w:history="1">
        <w:r w:rsidRPr="00EE155C">
          <w:rPr>
            <w:rStyle w:val="aff7"/>
            <w:noProof/>
          </w:rPr>
          <w:t>2.48.2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13" w:history="1">
        <w:r w:rsidRPr="00EE155C">
          <w:rPr>
            <w:rStyle w:val="aff7"/>
            <w:noProof/>
          </w:rPr>
          <w:t>2.48.3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14" w:history="1">
        <w:r w:rsidRPr="00EE155C">
          <w:rPr>
            <w:rStyle w:val="aff7"/>
            <w:noProof/>
          </w:rPr>
          <w:t>2.48.4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15" w:history="1">
        <w:r w:rsidRPr="00EE155C">
          <w:rPr>
            <w:rStyle w:val="aff7"/>
            <w:noProof/>
          </w:rPr>
          <w:t>2.48.5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16" w:history="1">
        <w:r w:rsidRPr="00EE155C">
          <w:rPr>
            <w:rStyle w:val="aff7"/>
            <w:noProof/>
          </w:rPr>
          <w:t>2.49 Операция «Снятия запрета,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17" w:history="1">
        <w:r w:rsidRPr="00EE155C">
          <w:rPr>
            <w:rStyle w:val="aff7"/>
            <w:noProof/>
          </w:rPr>
          <w:t>2.49.1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18" w:history="1">
        <w:r w:rsidRPr="00EE155C">
          <w:rPr>
            <w:rStyle w:val="aff7"/>
            <w:noProof/>
          </w:rPr>
          <w:t>2.49.2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19" w:history="1">
        <w:r w:rsidRPr="00EE155C">
          <w:rPr>
            <w:rStyle w:val="aff7"/>
            <w:noProof/>
          </w:rPr>
          <w:t>2.49.3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20" w:history="1">
        <w:r w:rsidRPr="00EE155C">
          <w:rPr>
            <w:rStyle w:val="aff7"/>
            <w:noProof/>
          </w:rPr>
          <w:t>2.49.4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21" w:history="1">
        <w:r w:rsidRPr="00EE155C">
          <w:rPr>
            <w:rStyle w:val="aff7"/>
            <w:noProof/>
          </w:rPr>
          <w:t>2.49.5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22" w:history="1">
        <w:r w:rsidRPr="00EE155C">
          <w:rPr>
            <w:rStyle w:val="aff7"/>
            <w:noProof/>
          </w:rPr>
          <w:t>2.50 Операция «Получение данных о представителях ребенка по номеру контракта»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23" w:history="1">
        <w:r w:rsidRPr="00EE155C">
          <w:rPr>
            <w:rStyle w:val="aff7"/>
            <w:noProof/>
          </w:rPr>
          <w:t>2.50.1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24" w:history="1">
        <w:r w:rsidRPr="00EE155C">
          <w:rPr>
            <w:rStyle w:val="aff7"/>
            <w:noProof/>
          </w:rPr>
          <w:t>2.50.2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25" w:history="1">
        <w:r w:rsidRPr="00EE155C">
          <w:rPr>
            <w:rStyle w:val="aff7"/>
            <w:noProof/>
          </w:rPr>
          <w:t>2.50.3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26" w:history="1">
        <w:r w:rsidRPr="00EE155C">
          <w:rPr>
            <w:rStyle w:val="aff7"/>
            <w:noProof/>
          </w:rPr>
          <w:t>2.50.4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27" w:history="1">
        <w:r w:rsidRPr="00EE155C">
          <w:rPr>
            <w:rStyle w:val="aff7"/>
            <w:noProof/>
          </w:rPr>
          <w:t>2.50.5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28" w:history="1">
        <w:r w:rsidRPr="00EE155C">
          <w:rPr>
            <w:rStyle w:val="aff7"/>
            <w:noProof/>
          </w:rPr>
          <w:t>2.51 Операция «Получить типы уведомлений»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29" w:history="1">
        <w:r w:rsidRPr="00EE155C">
          <w:rPr>
            <w:rStyle w:val="aff7"/>
            <w:noProof/>
          </w:rPr>
          <w:t>2.51.1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30" w:history="1">
        <w:r w:rsidRPr="00EE155C">
          <w:rPr>
            <w:rStyle w:val="aff7"/>
            <w:noProof/>
          </w:rPr>
          <w:t>2.51.2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31" w:history="1">
        <w:r w:rsidRPr="00EE155C">
          <w:rPr>
            <w:rStyle w:val="aff7"/>
            <w:noProof/>
          </w:rPr>
          <w:t>2.51.3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32" w:history="1">
        <w:r w:rsidRPr="00EE155C">
          <w:rPr>
            <w:rStyle w:val="aff7"/>
            <w:noProof/>
          </w:rPr>
          <w:t>2.51.4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33" w:history="1">
        <w:r w:rsidRPr="00EE155C">
          <w:rPr>
            <w:rStyle w:val="aff7"/>
            <w:noProof/>
          </w:rPr>
          <w:t>2.51.5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34" w:history="1">
        <w:r w:rsidRPr="00EE155C">
          <w:rPr>
            <w:rStyle w:val="aff7"/>
            <w:noProof/>
          </w:rPr>
          <w:t>2.52 Операция «Получить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35" w:history="1">
        <w:r w:rsidRPr="00EE155C">
          <w:rPr>
            <w:rStyle w:val="aff7"/>
            <w:noProof/>
          </w:rPr>
          <w:t>2.52.1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36" w:history="1">
        <w:r w:rsidRPr="00EE155C">
          <w:rPr>
            <w:rStyle w:val="aff7"/>
            <w:noProof/>
          </w:rPr>
          <w:t>2.52.2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37" w:history="1">
        <w:r w:rsidRPr="00EE155C">
          <w:rPr>
            <w:rStyle w:val="aff7"/>
            <w:noProof/>
          </w:rPr>
          <w:t>2.52.3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38" w:history="1">
        <w:r w:rsidRPr="00EE155C">
          <w:rPr>
            <w:rStyle w:val="aff7"/>
            <w:noProof/>
          </w:rPr>
          <w:t>2.52.4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39" w:history="1">
        <w:r w:rsidRPr="00EE155C">
          <w:rPr>
            <w:rStyle w:val="aff7"/>
            <w:noProof/>
          </w:rPr>
          <w:t>2.52.5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40" w:history="1">
        <w:r w:rsidRPr="00EE155C">
          <w:rPr>
            <w:rStyle w:val="aff7"/>
            <w:noProof/>
          </w:rPr>
          <w:t>2.53 Операция «Установить настройки уведомлений клиента по номеру ЛС»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41" w:history="1">
        <w:r w:rsidRPr="00EE155C">
          <w:rPr>
            <w:rStyle w:val="aff7"/>
            <w:noProof/>
          </w:rPr>
          <w:t>2.53.1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42" w:history="1">
        <w:r w:rsidRPr="00EE155C">
          <w:rPr>
            <w:rStyle w:val="aff7"/>
            <w:noProof/>
          </w:rPr>
          <w:t>2.53.2 Описание входных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43" w:history="1">
        <w:r w:rsidRPr="00EE155C">
          <w:rPr>
            <w:rStyle w:val="aff7"/>
            <w:noProof/>
          </w:rPr>
          <w:t>2.53.3 Описание выходных параметров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44" w:history="1">
        <w:r w:rsidRPr="00EE155C">
          <w:rPr>
            <w:rStyle w:val="aff7"/>
            <w:noProof/>
          </w:rPr>
          <w:t>2.53.4 Ошибки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45" w:history="1">
        <w:r w:rsidRPr="00EE155C">
          <w:rPr>
            <w:rStyle w:val="aff7"/>
            <w:noProof/>
          </w:rPr>
          <w:t>2.53.5 Контрольные примеры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17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399186946" w:history="1">
        <w:r w:rsidRPr="00EE155C">
          <w:rPr>
            <w:rStyle w:val="aff7"/>
          </w:rPr>
          <w:t>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_Toc399186946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116</w:t>
        </w:r>
        <w:r>
          <w:rPr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47" w:history="1">
        <w:r w:rsidRPr="00EE155C">
          <w:rPr>
            <w:rStyle w:val="aff7"/>
            <w:noProof/>
            <w:lang w:val="en-US"/>
          </w:rPr>
          <w:t>2.54</w:t>
        </w:r>
        <w:r w:rsidRPr="00EE155C">
          <w:rPr>
            <w:rStyle w:val="aff7"/>
            <w:noProof/>
          </w:rPr>
          <w:t xml:space="preserve"> Описание сервиса (WSDL)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25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48" w:history="1">
        <w:r w:rsidRPr="00EE155C">
          <w:rPr>
            <w:rStyle w:val="aff7"/>
            <w:noProof/>
            <w:lang w:val="en-US"/>
          </w:rPr>
          <w:t>2.55</w:t>
        </w:r>
        <w:r w:rsidRPr="00EE155C">
          <w:rPr>
            <w:rStyle w:val="aff7"/>
            <w:noProof/>
          </w:rPr>
          <w:t xml:space="preserve"> Описание</w:t>
        </w:r>
        <w:r w:rsidRPr="00EE155C">
          <w:rPr>
            <w:rStyle w:val="aff7"/>
            <w:noProof/>
            <w:lang w:val="en-US"/>
          </w:rPr>
          <w:t xml:space="preserve"> </w:t>
        </w:r>
        <w:r w:rsidRPr="00EE155C">
          <w:rPr>
            <w:rStyle w:val="aff7"/>
            <w:noProof/>
          </w:rPr>
          <w:t>общих</w:t>
        </w:r>
        <w:r w:rsidRPr="00EE155C">
          <w:rPr>
            <w:rStyle w:val="aff7"/>
            <w:noProof/>
            <w:lang w:val="en-US"/>
          </w:rPr>
          <w:t xml:space="preserve"> </w:t>
        </w:r>
        <w:r w:rsidRPr="00EE155C">
          <w:rPr>
            <w:rStyle w:val="aff7"/>
            <w:noProof/>
          </w:rPr>
          <w:t>структур</w:t>
        </w:r>
        <w:r w:rsidRPr="00EE155C">
          <w:rPr>
            <w:rStyle w:val="aff7"/>
            <w:noProof/>
            <w:lang w:val="en-US"/>
          </w:rPr>
          <w:t xml:space="preserve"> </w:t>
        </w:r>
        <w:r w:rsidRPr="00EE155C">
          <w:rPr>
            <w:rStyle w:val="aff7"/>
            <w:noProof/>
          </w:rPr>
          <w:t>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49" w:history="1">
        <w:r w:rsidRPr="00EE155C">
          <w:rPr>
            <w:rStyle w:val="aff7"/>
            <w:noProof/>
          </w:rPr>
          <w:t>2.55.1 Параметр комплексного типа: orgSummary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50" w:history="1">
        <w:r w:rsidRPr="00EE155C">
          <w:rPr>
            <w:rStyle w:val="aff7"/>
            <w:noProof/>
          </w:rPr>
          <w:t xml:space="preserve">2.55.2 Параметр комплексного типа: </w:t>
        </w:r>
        <w:r w:rsidRPr="00EE155C">
          <w:rPr>
            <w:rStyle w:val="aff7"/>
            <w:noProof/>
            <w:lang w:val="en-US"/>
          </w:rPr>
          <w:t>ClientSummaryExt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51" w:history="1">
        <w:r w:rsidRPr="00EE155C">
          <w:rPr>
            <w:rStyle w:val="aff7"/>
            <w:noProof/>
          </w:rPr>
          <w:t xml:space="preserve">2.55.3 Параметр комплексного типа: </w:t>
        </w:r>
        <w:r w:rsidRPr="00EE155C">
          <w:rPr>
            <w:rStyle w:val="aff7"/>
            <w:noProof/>
            <w:lang w:val="en-US"/>
          </w:rPr>
          <w:t>ClientItem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52" w:history="1">
        <w:r w:rsidRPr="00EE155C">
          <w:rPr>
            <w:rStyle w:val="aff7"/>
            <w:noProof/>
          </w:rPr>
          <w:t xml:space="preserve">2.55.4 Параметр комплексного типа: </w:t>
        </w:r>
        <w:r w:rsidRPr="00EE155C">
          <w:rPr>
            <w:rStyle w:val="aff7"/>
            <w:noProof/>
            <w:lang w:val="en-US"/>
          </w:rPr>
          <w:t>PurchaseListExt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53" w:history="1">
        <w:r w:rsidRPr="00EE155C">
          <w:rPr>
            <w:rStyle w:val="aff7"/>
            <w:noProof/>
          </w:rPr>
          <w:t>2.55.5 Параметр комплексного типа: PurchaseElementExt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54" w:history="1">
        <w:r w:rsidRPr="00EE155C">
          <w:rPr>
            <w:rStyle w:val="aff7"/>
            <w:noProof/>
          </w:rPr>
          <w:t xml:space="preserve">2.55.6 Параметр комплексного типа: </w:t>
        </w:r>
        <w:r w:rsidRPr="00EE155C">
          <w:rPr>
            <w:rStyle w:val="aff7"/>
            <w:noProof/>
            <w:lang w:val="en-US"/>
          </w:rPr>
          <w:t>PurchaseExt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55" w:history="1">
        <w:r w:rsidRPr="00EE155C">
          <w:rPr>
            <w:rStyle w:val="aff7"/>
            <w:noProof/>
          </w:rPr>
          <w:t xml:space="preserve">2.55.7 Параметр комплексного типа: </w:t>
        </w:r>
        <w:r w:rsidRPr="00EE155C">
          <w:rPr>
            <w:rStyle w:val="aff7"/>
            <w:noProof/>
            <w:lang w:val="en-US"/>
          </w:rPr>
          <w:t>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56" w:history="1">
        <w:r w:rsidRPr="00EE155C">
          <w:rPr>
            <w:rStyle w:val="aff7"/>
            <w:noProof/>
          </w:rPr>
          <w:t xml:space="preserve">2.55.8 Параметр комплексного типа: </w:t>
        </w:r>
        <w:r w:rsidRPr="00EE155C">
          <w:rPr>
            <w:rStyle w:val="aff7"/>
            <w:noProof/>
            <w:lang w:val="en-US"/>
          </w:rPr>
          <w:t>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57" w:history="1">
        <w:r w:rsidRPr="00EE155C">
          <w:rPr>
            <w:rStyle w:val="aff7"/>
            <w:noProof/>
          </w:rPr>
          <w:t xml:space="preserve">2.55.1 Параметр комплексного </w:t>
        </w:r>
        <w:r w:rsidRPr="00EE155C">
          <w:rPr>
            <w:rStyle w:val="aff7"/>
            <w:noProof/>
            <w:lang w:val="en-US"/>
          </w:rPr>
          <w:t>типа: subscriptionFeedingSettingExt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58" w:history="1">
        <w:r w:rsidRPr="00EE155C">
          <w:rPr>
            <w:rStyle w:val="aff7"/>
            <w:noProof/>
          </w:rPr>
          <w:t xml:space="preserve">2.55.2 Параметр комплексного типа: </w:t>
        </w:r>
        <w:r w:rsidRPr="00EE155C">
          <w:rPr>
            <w:rStyle w:val="aff7"/>
            <w:noProof/>
            <w:lang w:val="en-US"/>
          </w:rPr>
          <w:t>MenuListExt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59" w:history="1">
        <w:r w:rsidRPr="00EE155C">
          <w:rPr>
            <w:rStyle w:val="aff7"/>
            <w:noProof/>
          </w:rPr>
          <w:t>2.55.3 Параметр комплексного типа: MenuDateItemExt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60" w:history="1">
        <w:r w:rsidRPr="00EE155C">
          <w:rPr>
            <w:rStyle w:val="aff7"/>
            <w:noProof/>
          </w:rPr>
          <w:t>2.55.4 Параметр комплексного типа: MenuItemExt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61" w:history="1">
        <w:r w:rsidRPr="00EE155C">
          <w:rPr>
            <w:rStyle w:val="aff7"/>
            <w:noProof/>
          </w:rPr>
          <w:t xml:space="preserve">2.55.5 Параметр комплексного типа: </w:t>
        </w:r>
        <w:r w:rsidRPr="00EE155C">
          <w:rPr>
            <w:rStyle w:val="aff7"/>
            <w:noProof/>
            <w:lang w:val="en-US"/>
          </w:rPr>
          <w:t>EnterEventList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62" w:history="1">
        <w:r w:rsidRPr="00EE155C">
          <w:rPr>
            <w:rStyle w:val="aff7"/>
            <w:noProof/>
          </w:rPr>
          <w:t xml:space="preserve">2.55.6 Параметр комплексного типа: </w:t>
        </w:r>
        <w:r w:rsidRPr="00EE155C">
          <w:rPr>
            <w:rStyle w:val="aff7"/>
            <w:noProof/>
            <w:lang w:val="en-US"/>
          </w:rPr>
          <w:t>EnterEventItem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63" w:history="1">
        <w:r w:rsidRPr="00EE155C">
          <w:rPr>
            <w:rStyle w:val="aff7"/>
            <w:noProof/>
          </w:rPr>
          <w:t>2.55.7 Параметр комплексного типа: EnterEventWithRepList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64" w:history="1">
        <w:r w:rsidRPr="00EE155C">
          <w:rPr>
            <w:rStyle w:val="aff7"/>
            <w:noProof/>
          </w:rPr>
          <w:t xml:space="preserve">2.55.8 Параметр комплексного типа: </w:t>
        </w:r>
        <w:r w:rsidRPr="00EE155C">
          <w:rPr>
            <w:rStyle w:val="aff7"/>
            <w:noProof/>
            <w:lang w:val="en-US"/>
          </w:rPr>
          <w:t>EnterEventWithRepItem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65" w:history="1">
        <w:r w:rsidRPr="00EE155C">
          <w:rPr>
            <w:rStyle w:val="aff7"/>
            <w:noProof/>
          </w:rPr>
          <w:t xml:space="preserve">2.55.9 Параметр комплексного типа: </w:t>
        </w:r>
        <w:r w:rsidRPr="00EE155C">
          <w:rPr>
            <w:rStyle w:val="aff7"/>
            <w:noProof/>
            <w:lang w:val="en-US"/>
          </w:rPr>
          <w:t>ClientNotificationSettingsItem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66" w:history="1">
        <w:r w:rsidRPr="00EE155C">
          <w:rPr>
            <w:rStyle w:val="aff7"/>
            <w:noProof/>
          </w:rPr>
          <w:t>2.55.10 Параметр комплексного типа: StudentsConfirmPaymentList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67" w:history="1">
        <w:r w:rsidRPr="00EE155C">
          <w:rPr>
            <w:rStyle w:val="aff7"/>
            <w:noProof/>
          </w:rPr>
          <w:t>2.55.11 Параметр комплексного типа: StudentMustPayItem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68" w:history="1">
        <w:r w:rsidRPr="00EE155C">
          <w:rPr>
            <w:rStyle w:val="aff7"/>
            <w:noProof/>
          </w:rPr>
          <w:t xml:space="preserve">2.55.12 Параметр комплексного типа: </w:t>
        </w:r>
        <w:r w:rsidRPr="00EE155C">
          <w:rPr>
            <w:rStyle w:val="aff7"/>
            <w:noProof/>
            <w:lang w:val="en-US"/>
          </w:rPr>
          <w:t>CycleDiagramExt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70" w:history="1">
        <w:r w:rsidRPr="00EE155C">
          <w:rPr>
            <w:rStyle w:val="aff7"/>
            <w:noProof/>
          </w:rPr>
          <w:t xml:space="preserve">2.55.13 Параметр комплексного типа: </w:t>
        </w:r>
        <w:r w:rsidRPr="00EE155C">
          <w:rPr>
            <w:rStyle w:val="aff7"/>
            <w:noProof/>
            <w:lang w:val="en-US"/>
          </w:rPr>
          <w:t>ComplexInfoList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71" w:history="1">
        <w:r w:rsidRPr="00EE155C">
          <w:rPr>
            <w:rStyle w:val="aff7"/>
            <w:noProof/>
          </w:rPr>
          <w:t xml:space="preserve">2.55.14 Параметр комплексного типа: </w:t>
        </w:r>
        <w:r w:rsidRPr="00EE155C">
          <w:rPr>
            <w:rStyle w:val="aff7"/>
            <w:noProof/>
            <w:lang w:val="en-US"/>
          </w:rPr>
          <w:t>ComplexInfoExt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72" w:history="1">
        <w:r w:rsidRPr="00EE155C">
          <w:rPr>
            <w:rStyle w:val="aff7"/>
            <w:noProof/>
          </w:rPr>
          <w:t>2.55.15 Параметр комплексног</w:t>
        </w:r>
        <w:bookmarkStart w:id="15" w:name="_GoBack"/>
        <w:bookmarkEnd w:id="15"/>
        <w:r w:rsidRPr="00EE155C">
          <w:rPr>
            <w:rStyle w:val="aff7"/>
            <w:noProof/>
          </w:rPr>
          <w:t xml:space="preserve">о типа: ClientRepresentativesList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73" w:history="1">
        <w:r w:rsidRPr="00EE155C">
          <w:rPr>
            <w:rStyle w:val="aff7"/>
            <w:noProof/>
          </w:rPr>
          <w:t xml:space="preserve">2.55.16 Параметр комплексного типа: </w:t>
        </w:r>
        <w:r w:rsidRPr="00EE155C">
          <w:rPr>
            <w:rStyle w:val="aff7"/>
            <w:noProof/>
            <w:lang w:val="en-US"/>
          </w:rPr>
          <w:t>ClientRepresentative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74" w:history="1">
        <w:r w:rsidRPr="00EE155C">
          <w:rPr>
            <w:rStyle w:val="aff7"/>
            <w:noProof/>
          </w:rPr>
          <w:t>2.55.17 Параметр комплексного типа: SubscriptionFeedingExt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B905AA" w:rsidRDefault="00B905AA">
      <w:pPr>
        <w:pStyle w:val="34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9186975" w:history="1">
        <w:r w:rsidRPr="00EE155C">
          <w:rPr>
            <w:rStyle w:val="aff7"/>
            <w:noProof/>
          </w:rPr>
          <w:t>2.55.18 Параметр комплексного типа: SubscriptionFeedingJournalExt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_Toc399186975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F60DB0" w:rsidRDefault="00E74A07" w:rsidP="007365A8">
      <w:pPr>
        <w:spacing w:line="240" w:lineRule="auto"/>
      </w:pPr>
      <w:r>
        <w:fldChar w:fldCharType="end"/>
      </w:r>
    </w:p>
    <w:p w:rsidR="00FB702E" w:rsidRPr="00B77388" w:rsidRDefault="00F60DB0" w:rsidP="00AE26B4">
      <w:pPr>
        <w:pStyle w:val="af0"/>
        <w:rPr>
          <w:rFonts w:ascii="Calibri" w:hAnsi="Calibri"/>
        </w:rPr>
      </w:pPr>
      <w:r>
        <w:br w:type="page"/>
      </w:r>
      <w:r w:rsidR="00624BF3" w:rsidRPr="00AE26B4">
        <w:lastRenderedPageBreak/>
        <w:t>изменения</w:t>
      </w:r>
    </w:p>
    <w:p w:rsidR="00AE26B4" w:rsidRPr="00B77388" w:rsidRDefault="00AE26B4" w:rsidP="00AE26B4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  <w:tblPrChange w:id="16" w:author="Автор">
          <w:tblPr>
            <w:tblW w:w="9781" w:type="dxa"/>
            <w:tblInd w:w="392" w:type="dxa"/>
            <w:tbl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  <w:insideH w:val="single" w:sz="8" w:space="0" w:color="auto"/>
              <w:insideV w:val="single" w:sz="8" w:space="0" w:color="auto"/>
            </w:tblBorders>
            <w:tblLook w:val="0000" w:firstRow="0" w:lastRow="0" w:firstColumn="0" w:lastColumn="0" w:noHBand="0" w:noVBand="0"/>
          </w:tblPr>
        </w:tblPrChange>
      </w:tblPr>
      <w:tblGrid>
        <w:gridCol w:w="1276"/>
        <w:gridCol w:w="1536"/>
        <w:gridCol w:w="1825"/>
        <w:gridCol w:w="5144"/>
        <w:tblGridChange w:id="17">
          <w:tblGrid>
            <w:gridCol w:w="1276"/>
            <w:gridCol w:w="1559"/>
            <w:gridCol w:w="1701"/>
            <w:gridCol w:w="5245"/>
          </w:tblGrid>
        </w:tblGridChange>
      </w:tblGrid>
      <w:tr w:rsidR="00FB702E" w:rsidRPr="00FB702E" w:rsidTr="00DF19BD">
        <w:trPr>
          <w:trHeight w:val="330"/>
          <w:trPrChange w:id="18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19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Версия</w:t>
            </w:r>
          </w:p>
        </w:tc>
        <w:tc>
          <w:tcPr>
            <w:tcW w:w="1417" w:type="dxa"/>
            <w:shd w:val="clear" w:color="auto" w:fill="auto"/>
            <w:noWrap/>
            <w:tcPrChange w:id="20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Дата</w:t>
            </w:r>
          </w:p>
        </w:tc>
        <w:tc>
          <w:tcPr>
            <w:tcW w:w="1843" w:type="dxa"/>
            <w:tcPrChange w:id="21" w:author="Автор">
              <w:tcPr>
                <w:tcW w:w="1701" w:type="dxa"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Автор</w:t>
            </w:r>
          </w:p>
        </w:tc>
        <w:tc>
          <w:tcPr>
            <w:tcW w:w="5245" w:type="dxa"/>
            <w:tcPrChange w:id="22" w:author="Автор">
              <w:tcPr>
                <w:tcW w:w="5245" w:type="dxa"/>
              </w:tcPr>
            </w:tcPrChange>
          </w:tcPr>
          <w:p w:rsidR="00FB702E" w:rsidRPr="00FB702E" w:rsidRDefault="00FB702E" w:rsidP="00FB702E">
            <w:pPr>
              <w:pStyle w:val="a9"/>
            </w:pPr>
            <w:r w:rsidRPr="00FB702E">
              <w:t>Изменения</w:t>
            </w:r>
          </w:p>
        </w:tc>
      </w:tr>
      <w:tr w:rsidR="00FB702E" w:rsidRPr="004C4032" w:rsidTr="00DF19BD">
        <w:trPr>
          <w:trHeight w:val="330"/>
          <w:trPrChange w:id="23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24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624BF3" w:rsidRDefault="003F42B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1.0</w:t>
            </w:r>
          </w:p>
        </w:tc>
        <w:tc>
          <w:tcPr>
            <w:tcW w:w="1417" w:type="dxa"/>
            <w:shd w:val="clear" w:color="auto" w:fill="auto"/>
            <w:noWrap/>
            <w:tcPrChange w:id="25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30.07.2012</w:t>
            </w:r>
          </w:p>
        </w:tc>
        <w:tc>
          <w:tcPr>
            <w:tcW w:w="1843" w:type="dxa"/>
            <w:tcPrChange w:id="26" w:author="Автор">
              <w:tcPr>
                <w:tcW w:w="1701" w:type="dxa"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27" w:author="Автор">
              <w:tcPr>
                <w:tcW w:w="5245" w:type="dxa"/>
              </w:tcPr>
            </w:tcPrChange>
          </w:tcPr>
          <w:p w:rsidR="00FB702E" w:rsidRDefault="003F42BB" w:rsidP="00916933">
            <w:pPr>
              <w:widowControl/>
              <w:autoSpaceDN/>
              <w:adjustRightInd/>
              <w:spacing w:line="240" w:lineRule="auto"/>
            </w:pPr>
            <w:r>
              <w:t>Первичная версия документа</w:t>
            </w:r>
          </w:p>
        </w:tc>
      </w:tr>
      <w:tr w:rsidR="00FB702E" w:rsidRPr="004C4032" w:rsidTr="00DF19BD">
        <w:trPr>
          <w:trHeight w:val="330"/>
          <w:trPrChange w:id="28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29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417" w:type="dxa"/>
            <w:shd w:val="clear" w:color="auto" w:fill="auto"/>
            <w:noWrap/>
            <w:tcPrChange w:id="30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Pr="001E1144" w:rsidRDefault="002A306A" w:rsidP="001E1144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13.08.2012</w:t>
            </w:r>
          </w:p>
        </w:tc>
        <w:tc>
          <w:tcPr>
            <w:tcW w:w="1843" w:type="dxa"/>
            <w:tcPrChange w:id="31" w:author="Автор">
              <w:tcPr>
                <w:tcW w:w="1701" w:type="dxa"/>
              </w:tcPr>
            </w:tcPrChange>
          </w:tcPr>
          <w:p w:rsidR="00FB702E" w:rsidRDefault="002A306A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32" w:author="Автор">
              <w:tcPr>
                <w:tcW w:w="5245" w:type="dxa"/>
              </w:tcPr>
            </w:tcPrChange>
          </w:tcPr>
          <w:p w:rsidR="00FB702E" w:rsidRPr="006E0B9B" w:rsidRDefault="002A306A" w:rsidP="001E1144">
            <w:pPr>
              <w:widowControl/>
              <w:autoSpaceDN/>
              <w:adjustRightInd/>
              <w:spacing w:line="240" w:lineRule="auto"/>
            </w:pPr>
            <w:r>
              <w:t>Добавлены операции для работы с кодами активации</w:t>
            </w:r>
          </w:p>
        </w:tc>
      </w:tr>
      <w:tr w:rsidR="00FB702E" w:rsidRPr="004C4032" w:rsidTr="00DF19BD">
        <w:trPr>
          <w:trHeight w:val="315"/>
          <w:trPrChange w:id="33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34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Default="006147AF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1.2</w:t>
            </w:r>
          </w:p>
        </w:tc>
        <w:tc>
          <w:tcPr>
            <w:tcW w:w="1417" w:type="dxa"/>
            <w:shd w:val="clear" w:color="auto" w:fill="auto"/>
            <w:noWrap/>
            <w:tcPrChange w:id="35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26.03.2013</w:t>
            </w:r>
          </w:p>
        </w:tc>
        <w:tc>
          <w:tcPr>
            <w:tcW w:w="1843" w:type="dxa"/>
            <w:tcPrChange w:id="36" w:author="Автор">
              <w:tcPr>
                <w:tcW w:w="1701" w:type="dxa"/>
              </w:tcPr>
            </w:tcPrChange>
          </w:tcPr>
          <w:p w:rsidR="00FB702E" w:rsidRPr="004C4032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37" w:author="Автор">
              <w:tcPr>
                <w:tcW w:w="5245" w:type="dxa"/>
              </w:tcPr>
            </w:tcPrChange>
          </w:tcPr>
          <w:p w:rsidR="00FB702E" w:rsidRPr="006147AF" w:rsidRDefault="006147AF" w:rsidP="00916933">
            <w:pPr>
              <w:widowControl/>
              <w:autoSpaceDN/>
              <w:adjustRightInd/>
              <w:spacing w:line="240" w:lineRule="auto"/>
            </w:pPr>
            <w:r>
              <w:t xml:space="preserve">Добавлена операция изменения </w:t>
            </w:r>
            <w:r w:rsidRPr="006147AF">
              <w:t>размер дневного ограничения на затраты по номеру контракта ребенка</w:t>
            </w:r>
          </w:p>
        </w:tc>
      </w:tr>
      <w:tr w:rsidR="00FB702E" w:rsidRPr="004C4032" w:rsidTr="00DF19BD">
        <w:trPr>
          <w:trHeight w:val="330"/>
          <w:trPrChange w:id="38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39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417" w:type="dxa"/>
            <w:shd w:val="clear" w:color="auto" w:fill="auto"/>
            <w:noWrap/>
            <w:tcPrChange w:id="40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03.06.2013</w:t>
            </w:r>
          </w:p>
        </w:tc>
        <w:tc>
          <w:tcPr>
            <w:tcW w:w="1843" w:type="dxa"/>
            <w:tcPrChange w:id="41" w:author="Автор">
              <w:tcPr>
                <w:tcW w:w="1701" w:type="dxa"/>
              </w:tcPr>
            </w:tcPrChange>
          </w:tcPr>
          <w:p w:rsidR="00FB702E" w:rsidRPr="009763A8" w:rsidRDefault="009763A8" w:rsidP="00916933">
            <w:pPr>
              <w:widowControl/>
              <w:autoSpaceDN/>
              <w:adjustRightInd/>
              <w:spacing w:line="240" w:lineRule="auto"/>
            </w:pPr>
            <w:r>
              <w:t>Скворцов А.В.</w:t>
            </w:r>
          </w:p>
        </w:tc>
        <w:tc>
          <w:tcPr>
            <w:tcW w:w="5245" w:type="dxa"/>
            <w:tcPrChange w:id="42" w:author="Автор">
              <w:tcPr>
                <w:tcW w:w="5245" w:type="dxa"/>
              </w:tcPr>
            </w:tcPrChange>
          </w:tcPr>
          <w:p w:rsidR="00FB702E" w:rsidRDefault="009763A8" w:rsidP="009763A8">
            <w:pPr>
              <w:widowControl/>
              <w:autoSpaceDN/>
              <w:adjustRightInd/>
              <w:spacing w:line="240" w:lineRule="auto"/>
            </w:pPr>
            <w:r>
              <w:t>Добавлены операции управления привязкой СНИЛС опекуна, изменения параметров уведомлений клиентов</w:t>
            </w:r>
          </w:p>
        </w:tc>
      </w:tr>
      <w:tr w:rsidR="00FB702E" w:rsidRPr="004C4032" w:rsidTr="00DF19BD">
        <w:trPr>
          <w:trHeight w:val="315"/>
          <w:trPrChange w:id="43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44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417" w:type="dxa"/>
            <w:shd w:val="clear" w:color="auto" w:fill="auto"/>
            <w:noWrap/>
            <w:tcPrChange w:id="45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18.10.2013</w:t>
            </w:r>
          </w:p>
        </w:tc>
        <w:tc>
          <w:tcPr>
            <w:tcW w:w="1843" w:type="dxa"/>
            <w:tcPrChange w:id="46" w:author="Автор">
              <w:tcPr>
                <w:tcW w:w="1701" w:type="dxa"/>
              </w:tcPr>
            </w:tcPrChange>
          </w:tcPr>
          <w:p w:rsidR="00FB702E" w:rsidRPr="004C4032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47" w:author="Автор">
              <w:tcPr>
                <w:tcW w:w="5245" w:type="dxa"/>
              </w:tcPr>
            </w:tcPrChange>
          </w:tcPr>
          <w:p w:rsidR="00FB702E" w:rsidRPr="00153D83" w:rsidRDefault="00153D83" w:rsidP="00916933">
            <w:pPr>
              <w:widowControl/>
              <w:autoSpaceDN/>
              <w:adjustRightInd/>
              <w:spacing w:line="240" w:lineRule="auto"/>
            </w:pPr>
            <w:r>
              <w:t>Добавлены поля по Абоненскому питанию и добавлена опрерация перевода перевода средств с субсчетов</w:t>
            </w:r>
          </w:p>
        </w:tc>
      </w:tr>
      <w:tr w:rsidR="00FB702E" w:rsidRPr="004C4032" w:rsidTr="00DF19BD">
        <w:trPr>
          <w:trHeight w:val="315"/>
          <w:trPrChange w:id="48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49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4C4032" w:rsidRDefault="00864515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1.4.2</w:t>
            </w:r>
          </w:p>
        </w:tc>
        <w:tc>
          <w:tcPr>
            <w:tcW w:w="1417" w:type="dxa"/>
            <w:shd w:val="clear" w:color="auto" w:fill="auto"/>
            <w:noWrap/>
            <w:tcPrChange w:id="50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 w:rsidRPr="003C417B">
              <w:t>15.</w:t>
            </w:r>
            <w:r>
              <w:t>01.2014</w:t>
            </w:r>
          </w:p>
        </w:tc>
        <w:tc>
          <w:tcPr>
            <w:tcW w:w="1843" w:type="dxa"/>
            <w:tcPrChange w:id="51" w:author="Автор">
              <w:tcPr>
                <w:tcW w:w="1701" w:type="dxa"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52" w:author="Автор">
              <w:tcPr>
                <w:tcW w:w="5245" w:type="dxa"/>
              </w:tcPr>
            </w:tcPrChange>
          </w:tcPr>
          <w:p w:rsidR="00FB702E" w:rsidRDefault="00864515" w:rsidP="00916933">
            <w:pPr>
              <w:widowControl/>
              <w:autoSpaceDN/>
              <w:adjustRightInd/>
              <w:spacing w:line="240" w:lineRule="auto"/>
            </w:pPr>
            <w:r>
              <w:t>Добавлены методы по получению информации по питанию, поп</w:t>
            </w:r>
            <w:r w:rsidR="00D030A6">
              <w:t>о</w:t>
            </w:r>
            <w:r>
              <w:t>лнению и перевода стредств по АП</w:t>
            </w:r>
          </w:p>
        </w:tc>
      </w:tr>
      <w:tr w:rsidR="00FB702E" w:rsidRPr="004C4032" w:rsidTr="00DF19BD">
        <w:trPr>
          <w:trHeight w:val="330"/>
          <w:trPrChange w:id="53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54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1.4.3</w:t>
            </w:r>
          </w:p>
        </w:tc>
        <w:tc>
          <w:tcPr>
            <w:tcW w:w="1417" w:type="dxa"/>
            <w:shd w:val="clear" w:color="auto" w:fill="auto"/>
            <w:noWrap/>
            <w:tcPrChange w:id="55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26</w:t>
            </w:r>
            <w:r w:rsidRPr="003C417B">
              <w:t>.</w:t>
            </w:r>
            <w:r>
              <w:t>03.2014</w:t>
            </w:r>
          </w:p>
        </w:tc>
        <w:tc>
          <w:tcPr>
            <w:tcW w:w="1843" w:type="dxa"/>
            <w:tcPrChange w:id="56" w:author="Автор">
              <w:tcPr>
                <w:tcW w:w="1701" w:type="dxa"/>
              </w:tcPr>
            </w:tcPrChange>
          </w:tcPr>
          <w:p w:rsidR="00FB702E" w:rsidRDefault="0066082B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57" w:author="Автор">
              <w:tcPr>
                <w:tcW w:w="5245" w:type="dxa"/>
              </w:tcPr>
            </w:tcPrChange>
          </w:tcPr>
          <w:p w:rsidR="00FB702E" w:rsidRPr="00E16E79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Дополнены методы веб сервисов по АП</w:t>
            </w:r>
          </w:p>
        </w:tc>
      </w:tr>
      <w:tr w:rsidR="00FB702E" w:rsidRPr="004C4032" w:rsidTr="00DF19BD">
        <w:trPr>
          <w:trHeight w:val="315"/>
          <w:trPrChange w:id="58" w:author="Автор">
            <w:trPr>
              <w:trHeight w:val="315"/>
            </w:trPr>
          </w:trPrChange>
        </w:trPr>
        <w:tc>
          <w:tcPr>
            <w:tcW w:w="1276" w:type="dxa"/>
            <w:shd w:val="clear" w:color="auto" w:fill="auto"/>
            <w:noWrap/>
            <w:tcPrChange w:id="59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FB702E" w:rsidRPr="00FA6145" w:rsidRDefault="00E16E79" w:rsidP="00916933">
            <w:pPr>
              <w:widowControl/>
              <w:autoSpaceDN/>
              <w:adjustRightInd/>
              <w:spacing w:line="240" w:lineRule="auto"/>
              <w:jc w:val="center"/>
            </w:pPr>
            <w:r>
              <w:t>1.4.4</w:t>
            </w:r>
          </w:p>
        </w:tc>
        <w:tc>
          <w:tcPr>
            <w:tcW w:w="1417" w:type="dxa"/>
            <w:shd w:val="clear" w:color="auto" w:fill="auto"/>
            <w:noWrap/>
            <w:tcPrChange w:id="60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27.05.2014</w:t>
            </w:r>
          </w:p>
        </w:tc>
        <w:tc>
          <w:tcPr>
            <w:tcW w:w="1843" w:type="dxa"/>
            <w:tcPrChange w:id="61" w:author="Автор">
              <w:tcPr>
                <w:tcW w:w="1701" w:type="dxa"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62" w:author="Автор">
              <w:tcPr>
                <w:tcW w:w="5245" w:type="dxa"/>
              </w:tcPr>
            </w:tcPrChange>
          </w:tcPr>
          <w:p w:rsidR="00FB702E" w:rsidRDefault="00E16E79" w:rsidP="00916933">
            <w:pPr>
              <w:widowControl/>
              <w:autoSpaceDN/>
              <w:adjustRightInd/>
              <w:spacing w:line="240" w:lineRule="auto"/>
            </w:pPr>
            <w:r>
              <w:t>Добавлены описания методов выборки буфетной продукции, и установка на запретов на продукции и на группы продукции</w:t>
            </w:r>
          </w:p>
        </w:tc>
      </w:tr>
      <w:tr w:rsidR="0034732F" w:rsidRPr="004C4032" w:rsidTr="00DF19BD">
        <w:trPr>
          <w:trHeight w:val="330"/>
          <w:trPrChange w:id="63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64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  <w:jc w:val="center"/>
            </w:pPr>
            <w:r>
              <w:t>1.4.5</w:t>
            </w:r>
          </w:p>
        </w:tc>
        <w:tc>
          <w:tcPr>
            <w:tcW w:w="1417" w:type="dxa"/>
            <w:shd w:val="clear" w:color="auto" w:fill="auto"/>
            <w:noWrap/>
            <w:tcPrChange w:id="65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24.06.2014</w:t>
            </w:r>
          </w:p>
        </w:tc>
        <w:tc>
          <w:tcPr>
            <w:tcW w:w="1843" w:type="dxa"/>
            <w:tcPrChange w:id="66" w:author="Автор">
              <w:tcPr>
                <w:tcW w:w="1701" w:type="dxa"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Кадыров Д.И.</w:t>
            </w:r>
          </w:p>
        </w:tc>
        <w:tc>
          <w:tcPr>
            <w:tcW w:w="5245" w:type="dxa"/>
            <w:tcPrChange w:id="67" w:author="Автор">
              <w:tcPr>
                <w:tcW w:w="5245" w:type="dxa"/>
              </w:tcPr>
            </w:tcPrChange>
          </w:tcPr>
          <w:p w:rsidR="0034732F" w:rsidRDefault="0034732F" w:rsidP="0034732F">
            <w:pPr>
              <w:widowControl/>
              <w:autoSpaceDN/>
              <w:adjustRightInd/>
              <w:spacing w:line="240" w:lineRule="auto"/>
            </w:pPr>
            <w:r>
              <w:t>Поправки в методах по АП</w:t>
            </w:r>
          </w:p>
        </w:tc>
      </w:tr>
      <w:tr w:rsidR="00AD4202" w:rsidRPr="004C4032" w:rsidTr="00DF19BD">
        <w:trPr>
          <w:trHeight w:val="330"/>
          <w:ins w:id="68" w:author="Автор"/>
          <w:trPrChange w:id="69" w:author="Автор">
            <w:trPr>
              <w:trHeight w:val="330"/>
            </w:trPr>
          </w:trPrChange>
        </w:trPr>
        <w:tc>
          <w:tcPr>
            <w:tcW w:w="1276" w:type="dxa"/>
            <w:shd w:val="clear" w:color="auto" w:fill="auto"/>
            <w:noWrap/>
            <w:tcPrChange w:id="70" w:author="Автор">
              <w:tcPr>
                <w:tcW w:w="1276" w:type="dxa"/>
                <w:shd w:val="clear" w:color="auto" w:fill="auto"/>
                <w:noWrap/>
              </w:tcPr>
            </w:tcPrChange>
          </w:tcPr>
          <w:p w:rsidR="00AD4202" w:rsidRPr="00DF19BD" w:rsidRDefault="00AD4202" w:rsidP="0034732F">
            <w:pPr>
              <w:widowControl/>
              <w:autoSpaceDN/>
              <w:adjustRightInd/>
              <w:spacing w:line="240" w:lineRule="auto"/>
              <w:jc w:val="center"/>
              <w:rPr>
                <w:ins w:id="71" w:author="Автор"/>
                <w:lang w:val="en-US"/>
                <w:rPrChange w:id="72" w:author="Автор">
                  <w:rPr>
                    <w:ins w:id="73" w:author="Автор"/>
                  </w:rPr>
                </w:rPrChange>
              </w:rPr>
            </w:pPr>
            <w:ins w:id="74" w:author="Автор">
              <w:r>
                <w:rPr>
                  <w:lang w:val="en-US"/>
                </w:rPr>
                <w:t>1.4.</w:t>
              </w:r>
              <w:r w:rsidR="00F27A14">
                <w:rPr>
                  <w:lang w:val="en-US"/>
                </w:rPr>
                <w:t>7</w:t>
              </w:r>
              <w:del w:id="75" w:author="Автор">
                <w:r w:rsidDel="00F27A14">
                  <w:rPr>
                    <w:lang w:val="en-US"/>
                  </w:rPr>
                  <w:delText>6</w:delText>
                </w:r>
              </w:del>
            </w:ins>
          </w:p>
        </w:tc>
        <w:tc>
          <w:tcPr>
            <w:tcW w:w="1417" w:type="dxa"/>
            <w:shd w:val="clear" w:color="auto" w:fill="auto"/>
            <w:noWrap/>
            <w:tcPrChange w:id="76" w:author="Автор">
              <w:tcPr>
                <w:tcW w:w="1559" w:type="dxa"/>
                <w:shd w:val="clear" w:color="auto" w:fill="auto"/>
                <w:noWrap/>
              </w:tcPr>
            </w:tcPrChange>
          </w:tcPr>
          <w:p w:rsidR="00AD4202" w:rsidRPr="00DF19BD" w:rsidRDefault="00C66E25" w:rsidP="0034732F">
            <w:pPr>
              <w:widowControl/>
              <w:autoSpaceDN/>
              <w:adjustRightInd/>
              <w:spacing w:line="240" w:lineRule="auto"/>
              <w:rPr>
                <w:ins w:id="77" w:author="Автор"/>
                <w:lang w:val="en-US"/>
                <w:rPrChange w:id="78" w:author="Автор">
                  <w:rPr>
                    <w:ins w:id="79" w:author="Автор"/>
                  </w:rPr>
                </w:rPrChange>
              </w:rPr>
            </w:pPr>
            <w:ins w:id="80" w:author="Автор">
              <w:r>
                <w:rPr>
                  <w:lang w:val="en-US"/>
                </w:rPr>
                <w:t>17</w:t>
              </w:r>
              <w:del w:id="81" w:author="Автор">
                <w:r w:rsidR="00AD4202" w:rsidDel="00C66E25">
                  <w:rPr>
                    <w:lang w:val="en-US"/>
                  </w:rPr>
                  <w:delText>08</w:delText>
                </w:r>
              </w:del>
              <w:r w:rsidR="00AD4202">
                <w:rPr>
                  <w:lang w:val="en-US"/>
                </w:rPr>
                <w:t>.09.2014</w:t>
              </w:r>
            </w:ins>
          </w:p>
        </w:tc>
        <w:tc>
          <w:tcPr>
            <w:tcW w:w="1843" w:type="dxa"/>
            <w:tcPrChange w:id="82" w:author="Автор">
              <w:tcPr>
                <w:tcW w:w="1701" w:type="dxa"/>
              </w:tcPr>
            </w:tcPrChange>
          </w:tcPr>
          <w:p w:rsidR="00AD4202" w:rsidRPr="00AD4202" w:rsidRDefault="00AD4202" w:rsidP="0034732F">
            <w:pPr>
              <w:widowControl/>
              <w:autoSpaceDN/>
              <w:adjustRightInd/>
              <w:spacing w:line="240" w:lineRule="auto"/>
              <w:rPr>
                <w:ins w:id="83" w:author="Автор"/>
              </w:rPr>
            </w:pPr>
            <w:ins w:id="84" w:author="Автор">
              <w:r>
                <w:t>Скворцов А.В.</w:t>
              </w:r>
            </w:ins>
          </w:p>
        </w:tc>
        <w:tc>
          <w:tcPr>
            <w:tcW w:w="5245" w:type="dxa"/>
            <w:tcPrChange w:id="85" w:author="Автор">
              <w:tcPr>
                <w:tcW w:w="5245" w:type="dxa"/>
              </w:tcPr>
            </w:tcPrChange>
          </w:tcPr>
          <w:p w:rsidR="00AD4202" w:rsidRDefault="00AD4202" w:rsidP="00985863">
            <w:pPr>
              <w:widowControl/>
              <w:autoSpaceDN/>
              <w:adjustRightInd/>
              <w:spacing w:line="240" w:lineRule="auto"/>
              <w:rPr>
                <w:ins w:id="86" w:author="Автор"/>
              </w:rPr>
            </w:pPr>
            <w:ins w:id="87" w:author="Автор">
              <w:r>
                <w:t xml:space="preserve">Добавление и </w:t>
              </w:r>
              <w:r w:rsidR="00985863">
                <w:t xml:space="preserve">актуализация </w:t>
              </w:r>
              <w:r>
                <w:t>методов</w:t>
              </w:r>
              <w:r w:rsidR="00985863">
                <w:t xml:space="preserve"> для МПГУ</w:t>
              </w:r>
            </w:ins>
          </w:p>
        </w:tc>
      </w:tr>
    </w:tbl>
    <w:p w:rsidR="00AE26B4" w:rsidRPr="00B77388" w:rsidRDefault="00AE26B4" w:rsidP="00AE26B4">
      <w:pPr>
        <w:pStyle w:val="af7"/>
        <w:rPr>
          <w:color w:val="A6A6A6"/>
        </w:rPr>
      </w:pPr>
    </w:p>
    <w:p w:rsidR="007365A8" w:rsidRPr="00B77388" w:rsidRDefault="00BD7438" w:rsidP="00FC073F">
      <w:pPr>
        <w:pStyle w:val="af0"/>
        <w:rPr>
          <w:rFonts w:ascii="Calibri" w:hAnsi="Calibri"/>
        </w:rPr>
      </w:pPr>
      <w:r w:rsidRPr="00BD7438">
        <w:t>термины</w:t>
      </w:r>
      <w:r w:rsidR="00624BF3" w:rsidRPr="00AE26B4">
        <w:t>/</w:t>
      </w:r>
      <w:r w:rsidR="00624BF3" w:rsidRPr="00BD7438">
        <w:t>СОКРАЩЕНИя</w:t>
      </w:r>
    </w:p>
    <w:p w:rsidR="00AF3146" w:rsidRPr="00B77388" w:rsidRDefault="00AF3146" w:rsidP="00AF3146">
      <w:pPr>
        <w:pStyle w:val="af7"/>
        <w:rPr>
          <w:color w:val="A6A6A6"/>
        </w:rPr>
      </w:pPr>
    </w:p>
    <w:tbl>
      <w:tblPr>
        <w:tblW w:w="9781" w:type="dxa"/>
        <w:tblInd w:w="392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693"/>
        <w:gridCol w:w="7088"/>
      </w:tblGrid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FB702E" w:rsidRDefault="00AE26B4" w:rsidP="00FB702E">
            <w:pPr>
              <w:pStyle w:val="a9"/>
            </w:pPr>
            <w:r>
              <w:t>Т</w:t>
            </w:r>
            <w:r w:rsidR="00F802F5" w:rsidRPr="00FB702E">
              <w:t>ермин</w:t>
            </w:r>
            <w:r>
              <w:t>/сокращение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FB702E" w:rsidRDefault="00F802F5" w:rsidP="00FB702E">
            <w:pPr>
              <w:pStyle w:val="a9"/>
            </w:pPr>
            <w:r w:rsidRPr="00FB702E">
              <w:t>Описание</w:t>
            </w:r>
          </w:p>
        </w:tc>
      </w:tr>
      <w:tr w:rsidR="000E4392" w:rsidRPr="004C4032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Поставщик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Default="00571F60" w:rsidP="00571F60">
            <w:pPr>
              <w:widowControl/>
              <w:autoSpaceDN/>
              <w:adjustRightInd/>
              <w:spacing w:line="240" w:lineRule="auto"/>
              <w:jc w:val="left"/>
            </w:pPr>
            <w:r>
              <w:t>Организация-владелец электронного сервиса</w:t>
            </w:r>
          </w:p>
        </w:tc>
      </w:tr>
      <w:tr w:rsidR="000E4392" w:rsidRPr="00B905A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38149F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WSDL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38149F" w:rsidRDefault="0038149F" w:rsidP="0038149F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 w:rsidRPr="0038149F">
              <w:rPr>
                <w:lang w:val="en-US"/>
              </w:rPr>
              <w:t>Web Services Description Language</w:t>
            </w:r>
            <w:r>
              <w:rPr>
                <w:lang w:val="en-US"/>
              </w:rPr>
              <w:t xml:space="preserve"> </w:t>
            </w:r>
            <w:r w:rsidRPr="0038149F">
              <w:rPr>
                <w:lang w:val="en-US"/>
              </w:rPr>
              <w:t xml:space="preserve">— </w:t>
            </w:r>
            <w:r>
              <w:t>язык</w:t>
            </w:r>
            <w:r w:rsidRPr="0038149F">
              <w:rPr>
                <w:lang w:val="en-US"/>
              </w:rPr>
              <w:t xml:space="preserve"> </w:t>
            </w:r>
            <w:r>
              <w:t>описания</w:t>
            </w:r>
            <w:r w:rsidRPr="0038149F">
              <w:rPr>
                <w:lang w:val="en-US"/>
              </w:rPr>
              <w:t xml:space="preserve"> </w:t>
            </w:r>
            <w:r w:rsidR="00E74A07">
              <w:fldChar w:fldCharType="begin"/>
            </w:r>
            <w:r w:rsidR="00E74A07" w:rsidRPr="00E74A07">
              <w:rPr>
                <w:lang w:val="en-US"/>
                <w:rPrChange w:id="88" w:author="Автор">
                  <w:rPr/>
                </w:rPrChange>
              </w:rPr>
              <w:instrText xml:space="preserve"> HYPERLINK "http://ru.wikipedia.org/wiki/%D0%92%D0%B5%D0%B1-%D1%81%D0%B5%D1%80%D0%B2%D0%B8%D1%81" \o "</w:instrText>
            </w:r>
            <w:r w:rsidR="007C1AAF">
              <w:instrText>Веб</w:instrText>
            </w:r>
            <w:r w:rsidR="00E74A07" w:rsidRPr="00E74A07">
              <w:rPr>
                <w:lang w:val="en-US"/>
                <w:rPrChange w:id="89" w:author="Автор">
                  <w:rPr/>
                </w:rPrChange>
              </w:rPr>
              <w:instrText>-</w:instrText>
            </w:r>
            <w:r w:rsidR="007C1AAF">
              <w:instrText>сервис</w:instrText>
            </w:r>
            <w:r w:rsidR="00E74A07" w:rsidRPr="00E74A07">
              <w:rPr>
                <w:lang w:val="en-US"/>
                <w:rPrChange w:id="90" w:author="Автор">
                  <w:rPr/>
                </w:rPrChange>
              </w:rPr>
              <w:instrText xml:space="preserve">" </w:instrText>
            </w:r>
            <w:r w:rsidR="00E74A07">
              <w:fldChar w:fldCharType="separate"/>
            </w:r>
            <w:r w:rsidRPr="0038149F">
              <w:t>веб</w:t>
            </w:r>
            <w:r w:rsidRPr="0038149F">
              <w:rPr>
                <w:lang w:val="en-US"/>
              </w:rPr>
              <w:t>-</w:t>
            </w:r>
            <w:r w:rsidRPr="0038149F">
              <w:t>сервисов</w:t>
            </w:r>
            <w:r w:rsidR="00E74A07">
              <w:fldChar w:fldCharType="end"/>
            </w:r>
            <w:r>
              <w:rPr>
                <w:lang w:val="en-US"/>
              </w:rPr>
              <w:t>.</w:t>
            </w:r>
          </w:p>
        </w:tc>
      </w:tr>
      <w:tr w:rsidR="000E4392" w:rsidRPr="00E47DEB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XSD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E47DEB" w:rsidRDefault="00864D7C" w:rsidP="00E47DEB">
            <w:pPr>
              <w:widowControl/>
              <w:autoSpaceDN/>
              <w:adjustRightInd/>
              <w:spacing w:line="240" w:lineRule="auto"/>
            </w:pPr>
            <w:r w:rsidRPr="00E47DEB">
              <w:rPr>
                <w:bCs/>
                <w:lang w:val="en-US"/>
              </w:rPr>
              <w:t>X</w:t>
            </w:r>
            <w:r w:rsidRPr="00E47DEB">
              <w:rPr>
                <w:lang w:val="en-US"/>
              </w:rPr>
              <w:t>ML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S</w:t>
            </w:r>
            <w:r w:rsidRPr="00E47DEB">
              <w:rPr>
                <w:lang w:val="en-US"/>
              </w:rPr>
              <w:t>chema</w:t>
            </w:r>
            <w:r w:rsidRPr="00E47DEB">
              <w:t xml:space="preserve"> </w:t>
            </w:r>
            <w:r w:rsidRPr="00E47DEB">
              <w:rPr>
                <w:bCs/>
                <w:lang w:val="en-US"/>
              </w:rPr>
              <w:t>d</w:t>
            </w:r>
            <w:r w:rsidRPr="00E47DEB">
              <w:rPr>
                <w:lang w:val="en-US"/>
              </w:rPr>
              <w:t>efinition</w:t>
            </w:r>
            <w:r w:rsidRPr="00E47DEB">
              <w:t xml:space="preserve"> - </w:t>
            </w:r>
            <w:r w:rsidR="00E47DEB" w:rsidRPr="00E47DEB">
              <w:t>язык описания структуры XML документа.</w:t>
            </w:r>
          </w:p>
        </w:tc>
      </w:tr>
      <w:tr w:rsidR="000E4392" w:rsidRPr="00F532CA" w:rsidTr="001F63CD">
        <w:trPr>
          <w:trHeight w:val="315"/>
        </w:trPr>
        <w:tc>
          <w:tcPr>
            <w:tcW w:w="2693" w:type="dxa"/>
            <w:shd w:val="clear" w:color="auto" w:fill="auto"/>
            <w:noWrap/>
          </w:tcPr>
          <w:p w:rsidR="000E4392" w:rsidRPr="0038149F" w:rsidRDefault="00F532CA" w:rsidP="00864D7C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SOAP</w:t>
            </w:r>
          </w:p>
        </w:tc>
        <w:tc>
          <w:tcPr>
            <w:tcW w:w="7088" w:type="dxa"/>
            <w:shd w:val="clear" w:color="auto" w:fill="auto"/>
            <w:noWrap/>
          </w:tcPr>
          <w:p w:rsidR="000E4392" w:rsidRPr="005331EF" w:rsidRDefault="00E47DEB" w:rsidP="00FB2840">
            <w:pPr>
              <w:widowControl/>
              <w:autoSpaceDN/>
              <w:adjustRightInd/>
              <w:spacing w:line="240" w:lineRule="auto"/>
            </w:pPr>
            <w:r w:rsidRPr="00E47DEB">
              <w:rPr>
                <w:iCs/>
              </w:rPr>
              <w:t>Simple Object Access Protocol</w:t>
            </w:r>
            <w:r w:rsidRPr="00E47DEB">
              <w:t xml:space="preserve"> - протокол обмена структурированными сообщениями в распределённой вычислительной среде</w:t>
            </w:r>
            <w:r w:rsidR="005331EF" w:rsidRPr="005331EF">
              <w:t>.</w:t>
            </w:r>
          </w:p>
        </w:tc>
      </w:tr>
      <w:tr w:rsidR="00B26251" w:rsidRPr="00B905AA" w:rsidTr="001F63CD">
        <w:trPr>
          <w:trHeight w:val="330"/>
        </w:trPr>
        <w:tc>
          <w:tcPr>
            <w:tcW w:w="2693" w:type="dxa"/>
            <w:shd w:val="clear" w:color="auto" w:fill="auto"/>
            <w:noWrap/>
          </w:tcPr>
          <w:p w:rsidR="00B26251" w:rsidRPr="005331EF" w:rsidRDefault="00B26251" w:rsidP="008D5B15">
            <w:pPr>
              <w:widowControl/>
              <w:autoSpaceDN/>
              <w:adjustRightInd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XML</w:t>
            </w:r>
          </w:p>
        </w:tc>
        <w:tc>
          <w:tcPr>
            <w:tcW w:w="7088" w:type="dxa"/>
            <w:shd w:val="clear" w:color="auto" w:fill="auto"/>
            <w:noWrap/>
          </w:tcPr>
          <w:p w:rsidR="00B26251" w:rsidRPr="007E2214" w:rsidRDefault="00B26251" w:rsidP="008D5B15">
            <w:pPr>
              <w:widowControl/>
              <w:autoSpaceDN/>
              <w:adjustRightInd/>
              <w:spacing w:line="240" w:lineRule="auto"/>
              <w:rPr>
                <w:lang w:val="en-US"/>
              </w:rPr>
            </w:pPr>
            <w:r w:rsidRPr="00F30833">
              <w:rPr>
                <w:iCs/>
                <w:lang w:val="en-US"/>
              </w:rPr>
              <w:t>eXtensible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Markup</w:t>
            </w:r>
            <w:r w:rsidRPr="007E2214">
              <w:rPr>
                <w:iCs/>
                <w:lang w:val="en-US"/>
              </w:rPr>
              <w:t xml:space="preserve"> </w:t>
            </w:r>
            <w:r w:rsidRPr="00F30833">
              <w:rPr>
                <w:iCs/>
                <w:lang w:val="en-US"/>
              </w:rPr>
              <w:t>Language</w:t>
            </w:r>
            <w:r w:rsidRPr="007E2214">
              <w:rPr>
                <w:lang w:val="en-US"/>
              </w:rPr>
              <w:t xml:space="preserve"> — </w:t>
            </w:r>
            <w:r>
              <w:t>расширяемый</w:t>
            </w:r>
            <w:r w:rsidRPr="007E2214">
              <w:rPr>
                <w:lang w:val="en-US"/>
              </w:rPr>
              <w:t xml:space="preserve"> </w:t>
            </w:r>
            <w:r>
              <w:t>язык</w:t>
            </w:r>
            <w:r w:rsidRPr="007E2214">
              <w:rPr>
                <w:lang w:val="en-US"/>
              </w:rPr>
              <w:t xml:space="preserve"> </w:t>
            </w:r>
            <w:r>
              <w:t>разметки</w:t>
            </w:r>
            <w:r w:rsidRPr="007E2214">
              <w:rPr>
                <w:lang w:val="en-US"/>
              </w:rPr>
              <w:t>.</w:t>
            </w:r>
          </w:p>
        </w:tc>
      </w:tr>
    </w:tbl>
    <w:p w:rsidR="000825B5" w:rsidRPr="00A80AB5" w:rsidRDefault="004A24BF" w:rsidP="004A24BF">
      <w:pPr>
        <w:pStyle w:val="12"/>
      </w:pPr>
      <w:r w:rsidRPr="007E2214">
        <w:rPr>
          <w:lang w:val="en-US"/>
        </w:rPr>
        <w:br w:type="page"/>
      </w:r>
      <w:bookmarkStart w:id="91" w:name="_Toc399186616"/>
      <w:r w:rsidR="0009437C" w:rsidRPr="004A24BF">
        <w:lastRenderedPageBreak/>
        <w:t>Общие сведения</w:t>
      </w:r>
      <w:bookmarkEnd w:id="91"/>
    </w:p>
    <w:p w:rsidR="00A80AB5" w:rsidRPr="00AE26B4" w:rsidRDefault="00A80AB5" w:rsidP="00A80AB5">
      <w:pPr>
        <w:pStyle w:val="23"/>
      </w:pPr>
      <w:bookmarkStart w:id="92" w:name="_Toc399186617"/>
      <w:r w:rsidRPr="00AE26B4">
        <w:t>Руководящие документы</w:t>
      </w:r>
      <w:bookmarkEnd w:id="92"/>
    </w:p>
    <w:p w:rsidR="00A80AB5" w:rsidRDefault="00A80AB5" w:rsidP="00A80AB5">
      <w:pPr>
        <w:pStyle w:val="af7"/>
      </w:pPr>
      <w:r>
        <w:t xml:space="preserve">Основанием для создания и использования электронного сервиса являются перечисленные </w:t>
      </w:r>
      <w:r w:rsidR="004E1BA1">
        <w:t>ниже</w:t>
      </w:r>
      <w:r>
        <w:t xml:space="preserve"> документы.</w:t>
      </w:r>
    </w:p>
    <w:p w:rsidR="00A80AB5" w:rsidRDefault="00A80AB5" w:rsidP="00A80AB5">
      <w:pPr>
        <w:pStyle w:val="af6"/>
      </w:pPr>
      <w:r>
        <w:t>Нормативно-правовые документы:</w:t>
      </w:r>
    </w:p>
    <w:p w:rsidR="00A80AB5" w:rsidRPr="00A80AB5" w:rsidRDefault="00A80AB5" w:rsidP="00780902">
      <w:pPr>
        <w:pStyle w:val="1"/>
      </w:pPr>
      <w:r w:rsidRPr="00A80AB5">
        <w:t>Постановление Правительства Российской Федерации от 8 сентября 2010 г. № 697 «О единой системе межведомственного электронного взаимодействия»</w:t>
      </w:r>
      <w:r w:rsidR="004E1BA1">
        <w:t>;</w:t>
      </w:r>
    </w:p>
    <w:p w:rsidR="00A80AB5" w:rsidRPr="00A80AB5" w:rsidRDefault="00A80AB5" w:rsidP="00780902">
      <w:pPr>
        <w:pStyle w:val="1"/>
      </w:pPr>
      <w:r w:rsidRPr="00A80AB5">
        <w:t>Приказ Министерства связи и массовых коммуникаций Российской Федерации от 27 декабря 2010 г. № 190 «Об утверждении технических требований к взаимодействию информационных систем в единой системе межведомственного электронного взаимодействия».</w:t>
      </w:r>
    </w:p>
    <w:p w:rsidR="00F22925" w:rsidRPr="004E1BA1" w:rsidRDefault="0009437C" w:rsidP="004E1BA1">
      <w:pPr>
        <w:pStyle w:val="23"/>
      </w:pPr>
      <w:bookmarkStart w:id="93" w:name="_Toc294260366"/>
      <w:bookmarkStart w:id="94" w:name="_Toc399186618"/>
      <w:r>
        <w:t>Описание электронного сервиса</w:t>
      </w:r>
      <w:bookmarkEnd w:id="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470"/>
      </w:tblGrid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Наименование:</w:t>
            </w:r>
          </w:p>
        </w:tc>
        <w:tc>
          <w:tcPr>
            <w:tcW w:w="8470" w:type="dxa"/>
          </w:tcPr>
          <w:p w:rsidR="000A2301" w:rsidRPr="00942334" w:rsidRDefault="00942334" w:rsidP="00A65227">
            <w:pPr>
              <w:pStyle w:val="af7"/>
              <w:ind w:firstLine="0"/>
            </w:pPr>
            <w:r w:rsidRPr="00942334">
              <w:t>С</w:t>
            </w:r>
            <w:r w:rsidR="00A65227">
              <w:t>ервис информирования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Назначение:</w:t>
            </w:r>
          </w:p>
        </w:tc>
        <w:tc>
          <w:tcPr>
            <w:tcW w:w="8470" w:type="dxa"/>
          </w:tcPr>
          <w:p w:rsidR="00603602" w:rsidRPr="00942334" w:rsidRDefault="003F42BB" w:rsidP="00C74401">
            <w:pPr>
              <w:pStyle w:val="af7"/>
              <w:ind w:firstLine="0"/>
            </w:pPr>
            <w:r w:rsidRPr="00942334">
              <w:t>Предоставление доступа к данным о посещении образовательных учреждений, меню  поставщиков питания, оказанных услугах питания, информации о статусе лицевого счета держателя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Поставщик:</w:t>
            </w:r>
          </w:p>
        </w:tc>
        <w:tc>
          <w:tcPr>
            <w:tcW w:w="8470" w:type="dxa"/>
          </w:tcPr>
          <w:p w:rsidR="006C62E8" w:rsidRPr="00942334" w:rsidRDefault="001533A1" w:rsidP="001533A1">
            <w:pPr>
              <w:pStyle w:val="af7"/>
              <w:ind w:firstLine="0"/>
            </w:pPr>
            <w:r>
              <w:t>Региональный оператор проекта безналичной оплаты питания</w:t>
            </w:r>
          </w:p>
        </w:tc>
      </w:tr>
      <w:tr w:rsidR="00703AC4" w:rsidTr="00703AC4">
        <w:tc>
          <w:tcPr>
            <w:tcW w:w="1951" w:type="dxa"/>
          </w:tcPr>
          <w:p w:rsidR="00703AC4" w:rsidRPr="00942334" w:rsidRDefault="00703AC4" w:rsidP="00703AC4">
            <w:pPr>
              <w:pStyle w:val="af7"/>
              <w:ind w:firstLine="0"/>
              <w:rPr>
                <w:b/>
              </w:rPr>
            </w:pPr>
            <w:r w:rsidRPr="00942334">
              <w:rPr>
                <w:b/>
              </w:rPr>
              <w:t>Область применения:</w:t>
            </w:r>
          </w:p>
        </w:tc>
        <w:tc>
          <w:tcPr>
            <w:tcW w:w="8470" w:type="dxa"/>
          </w:tcPr>
          <w:p w:rsidR="006C6B0E" w:rsidRPr="00942334" w:rsidRDefault="003F42BB" w:rsidP="003F42BB">
            <w:pPr>
              <w:pStyle w:val="af7"/>
              <w:ind w:firstLine="0"/>
            </w:pPr>
            <w:r w:rsidRPr="00942334">
              <w:t>Предоставление открытого доступа к данным</w:t>
            </w:r>
          </w:p>
        </w:tc>
      </w:tr>
      <w:tr w:rsidR="00A770AE" w:rsidRPr="00A770AE" w:rsidTr="00703AC4">
        <w:tc>
          <w:tcPr>
            <w:tcW w:w="1951" w:type="dxa"/>
          </w:tcPr>
          <w:p w:rsidR="00A770AE" w:rsidRPr="00942334" w:rsidRDefault="00A770AE" w:rsidP="00703AC4">
            <w:pPr>
              <w:pStyle w:val="af7"/>
              <w:ind w:firstLine="0"/>
              <w:rPr>
                <w:b/>
              </w:rPr>
            </w:pPr>
            <w:r>
              <w:rPr>
                <w:b/>
                <w:lang w:val="en-US"/>
              </w:rPr>
              <w:t>URL (SOAP)</w:t>
            </w:r>
          </w:p>
        </w:tc>
        <w:tc>
          <w:tcPr>
            <w:tcW w:w="8470" w:type="dxa"/>
          </w:tcPr>
          <w:p w:rsidR="00A770AE" w:rsidRPr="00A770AE" w:rsidRDefault="00A770AE" w:rsidP="003F42BB">
            <w:pPr>
              <w:pStyle w:val="af7"/>
              <w:ind w:firstLine="0"/>
            </w:pPr>
            <w:r>
              <w:rPr>
                <w:lang w:val="en-US"/>
              </w:rPr>
              <w:t>https</w:t>
            </w:r>
            <w:r w:rsidRPr="00A770AE">
              <w:t>://</w:t>
            </w:r>
            <w:r>
              <w:rPr>
                <w:lang w:val="en-US"/>
              </w:rPr>
              <w:t>server</w:t>
            </w:r>
            <w:r w:rsidRPr="00A770AE">
              <w:t>:</w:t>
            </w:r>
            <w:r>
              <w:rPr>
                <w:lang w:val="en-US"/>
              </w:rPr>
              <w:t>port</w:t>
            </w:r>
            <w:r w:rsidRPr="00A770AE">
              <w:t>/</w:t>
            </w:r>
            <w:r>
              <w:rPr>
                <w:lang w:val="en-US"/>
              </w:rPr>
              <w:t>processor</w:t>
            </w:r>
            <w:r w:rsidRPr="00A770AE">
              <w:t>/</w:t>
            </w:r>
            <w:r>
              <w:rPr>
                <w:lang w:val="en-US"/>
              </w:rPr>
              <w:t>soap</w:t>
            </w:r>
            <w:r w:rsidRPr="00A770AE">
              <w:t>/</w:t>
            </w:r>
            <w:r>
              <w:rPr>
                <w:lang w:val="en-US"/>
              </w:rPr>
              <w:t>client</w:t>
            </w:r>
            <w:r w:rsidRPr="00A770AE">
              <w:t>?</w:t>
            </w:r>
            <w:r>
              <w:rPr>
                <w:lang w:val="en-US"/>
              </w:rPr>
              <w:t>wsdl</w:t>
            </w:r>
          </w:p>
        </w:tc>
      </w:tr>
    </w:tbl>
    <w:p w:rsidR="006C62E8" w:rsidRDefault="006C62E8" w:rsidP="005952BB">
      <w:pPr>
        <w:pStyle w:val="23"/>
      </w:pPr>
      <w:bookmarkStart w:id="95" w:name="_Toc399186619"/>
      <w:r>
        <w:t>Операции (методы) электронного сервиса</w:t>
      </w:r>
      <w:bookmarkEnd w:id="95"/>
    </w:p>
    <w:p w:rsidR="00522AB4" w:rsidRPr="00B77388" w:rsidRDefault="00522AB4" w:rsidP="00104473">
      <w:pPr>
        <w:pStyle w:val="af7"/>
        <w:rPr>
          <w:color w:val="A6A6A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96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6576"/>
        <w:gridCol w:w="3845"/>
        <w:tblGridChange w:id="97">
          <w:tblGrid>
            <w:gridCol w:w="108"/>
            <w:gridCol w:w="5052"/>
            <w:gridCol w:w="1524"/>
            <w:gridCol w:w="3511"/>
            <w:gridCol w:w="334"/>
          </w:tblGrid>
        </w:tblGridChange>
      </w:tblGrid>
      <w:tr w:rsidR="00104473" w:rsidRPr="003D1D9F" w:rsidTr="00013BA1">
        <w:trPr>
          <w:trPrChange w:id="98" w:author="Автор">
            <w:trPr>
              <w:gridAfter w:val="0"/>
            </w:trPr>
          </w:trPrChange>
        </w:trPr>
        <w:tc>
          <w:tcPr>
            <w:tcW w:w="6576" w:type="dxa"/>
            <w:tcPrChange w:id="99" w:author="Автор">
              <w:tcPr>
                <w:tcW w:w="5160" w:type="dxa"/>
                <w:gridSpan w:val="2"/>
              </w:tcPr>
            </w:tcPrChange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М</w:t>
            </w:r>
            <w:r w:rsidR="00104473" w:rsidRPr="006B7E13">
              <w:rPr>
                <w:b/>
              </w:rPr>
              <w:t>етод</w:t>
            </w:r>
          </w:p>
        </w:tc>
        <w:tc>
          <w:tcPr>
            <w:tcW w:w="3845" w:type="dxa"/>
            <w:tcPrChange w:id="100" w:author="Автор">
              <w:tcPr>
                <w:tcW w:w="5035" w:type="dxa"/>
                <w:gridSpan w:val="2"/>
              </w:tcPr>
            </w:tcPrChange>
          </w:tcPr>
          <w:p w:rsidR="00104473" w:rsidRPr="006B7E13" w:rsidRDefault="0034741C" w:rsidP="003D1D9F">
            <w:pPr>
              <w:pStyle w:val="af7"/>
              <w:ind w:firstLine="0"/>
              <w:rPr>
                <w:b/>
              </w:rPr>
            </w:pPr>
            <w:r w:rsidRPr="006B7E13">
              <w:rPr>
                <w:b/>
              </w:rPr>
              <w:t>Н</w:t>
            </w:r>
            <w:r w:rsidR="00104473" w:rsidRPr="006B7E13">
              <w:rPr>
                <w:b/>
              </w:rPr>
              <w:t>азначение</w:t>
            </w:r>
          </w:p>
        </w:tc>
      </w:tr>
      <w:tr w:rsidR="00985863" w:rsidRPr="003D1D9F" w:rsidTr="00013BA1">
        <w:trPr>
          <w:ins w:id="101" w:author="Автор"/>
          <w:trPrChange w:id="102" w:author="Автор">
            <w:trPr>
              <w:gridAfter w:val="0"/>
            </w:trPr>
          </w:trPrChange>
        </w:trPr>
        <w:tc>
          <w:tcPr>
            <w:tcW w:w="6576" w:type="dxa"/>
            <w:tcPrChange w:id="103" w:author="Автор">
              <w:tcPr>
                <w:tcW w:w="5160" w:type="dxa"/>
                <w:gridSpan w:val="2"/>
              </w:tcPr>
            </w:tcPrChange>
          </w:tcPr>
          <w:p w:rsidR="00985863" w:rsidRPr="00DF19BD" w:rsidRDefault="00985863" w:rsidP="00AD72D3">
            <w:pPr>
              <w:pStyle w:val="af7"/>
              <w:ind w:firstLine="0"/>
              <w:rPr>
                <w:ins w:id="104" w:author="Автор"/>
                <w:lang w:val="en-US"/>
                <w:rPrChange w:id="105" w:author="Автор">
                  <w:rPr>
                    <w:ins w:id="106" w:author="Автор"/>
                  </w:rPr>
                </w:rPrChange>
              </w:rPr>
            </w:pPr>
            <w:ins w:id="107" w:author="Автор">
              <w:r>
                <w:rPr>
                  <w:lang w:val="en-US"/>
                </w:rPr>
                <w:t>getOrgSummary</w:t>
              </w:r>
            </w:ins>
          </w:p>
        </w:tc>
        <w:tc>
          <w:tcPr>
            <w:tcW w:w="3845" w:type="dxa"/>
            <w:tcPrChange w:id="108" w:author="Автор">
              <w:tcPr>
                <w:tcW w:w="5035" w:type="dxa"/>
                <w:gridSpan w:val="2"/>
              </w:tcPr>
            </w:tcPrChange>
          </w:tcPr>
          <w:p w:rsidR="00985863" w:rsidRPr="003F42BB" w:rsidRDefault="00985863" w:rsidP="00AD72D3">
            <w:pPr>
              <w:pStyle w:val="af7"/>
              <w:ind w:firstLine="0"/>
              <w:rPr>
                <w:ins w:id="109" w:author="Автор"/>
              </w:rPr>
            </w:pPr>
            <w:ins w:id="110" w:author="Автор">
              <w:r>
                <w:t>Предоставление информации об организации: название и тип организации.</w:t>
              </w:r>
            </w:ins>
          </w:p>
        </w:tc>
      </w:tr>
      <w:tr w:rsidR="00104473" w:rsidRPr="003D1D9F" w:rsidTr="00013BA1">
        <w:trPr>
          <w:trPrChange w:id="111" w:author="Автор">
            <w:trPr>
              <w:gridAfter w:val="0"/>
            </w:trPr>
          </w:trPrChange>
        </w:trPr>
        <w:tc>
          <w:tcPr>
            <w:tcW w:w="6576" w:type="dxa"/>
            <w:tcPrChange w:id="112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AD72D3">
            <w:pPr>
              <w:pStyle w:val="af7"/>
              <w:ind w:firstLine="0"/>
            </w:pPr>
            <w:r w:rsidRPr="003F42BB">
              <w:t>getSummary</w:t>
            </w:r>
          </w:p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Получение данных о лицевом счете</w:t>
            </w:r>
          </w:p>
        </w:tc>
        <w:tc>
          <w:tcPr>
            <w:tcW w:w="3845" w:type="dxa"/>
            <w:tcPrChange w:id="113" w:author="Автор">
              <w:tcPr>
                <w:tcW w:w="5035" w:type="dxa"/>
                <w:gridSpan w:val="2"/>
              </w:tcPr>
            </w:tcPrChange>
          </w:tcPr>
          <w:p w:rsidR="00104473" w:rsidRPr="00A33F15" w:rsidRDefault="003F42BB" w:rsidP="00AD72D3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ЛС: ФИО, баланс, статус, параметры лицевого счета, информация о нахождении в ОУ</w:t>
            </w:r>
            <w:ins w:id="114" w:author="Автор">
              <w:r w:rsidR="00985863">
                <w:t>, тип организации.</w:t>
              </w:r>
            </w:ins>
          </w:p>
        </w:tc>
      </w:tr>
      <w:tr w:rsidR="006B7E13" w:rsidRPr="003D1D9F" w:rsidTr="00013BA1">
        <w:trPr>
          <w:trPrChange w:id="115" w:author="Автор">
            <w:trPr>
              <w:gridAfter w:val="0"/>
            </w:trPr>
          </w:trPrChange>
        </w:trPr>
        <w:tc>
          <w:tcPr>
            <w:tcW w:w="6576" w:type="dxa"/>
            <w:tcPrChange w:id="116" w:author="Автор">
              <w:tcPr>
                <w:tcW w:w="5160" w:type="dxa"/>
                <w:gridSpan w:val="2"/>
              </w:tcPr>
            </w:tcPrChange>
          </w:tcPr>
          <w:p w:rsidR="006B7E13" w:rsidRDefault="006B7E13" w:rsidP="00AD72D3">
            <w:pPr>
              <w:pStyle w:val="af7"/>
              <w:ind w:firstLine="0"/>
            </w:pPr>
            <w:r w:rsidRPr="006B7E13">
              <w:t>getSymmaryByTypeId</w:t>
            </w:r>
          </w:p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идентификатор</w:t>
            </w:r>
          </w:p>
        </w:tc>
        <w:tc>
          <w:tcPr>
            <w:tcW w:w="3845" w:type="dxa"/>
            <w:tcPrChange w:id="117" w:author="Автор">
              <w:tcPr>
                <w:tcW w:w="5035" w:type="dxa"/>
                <w:gridSpan w:val="2"/>
              </w:tcPr>
            </w:tcPrChange>
          </w:tcPr>
          <w:p w:rsidR="006B7E13" w:rsidRPr="003F42BB" w:rsidRDefault="006B7E13" w:rsidP="00AD72D3">
            <w:pPr>
              <w:pStyle w:val="af7"/>
              <w:ind w:firstLine="0"/>
            </w:pPr>
            <w:r w:rsidRPr="006B7E13">
              <w:t>Получение данных о лицевом счете через СНИЛС опекуна, GUID или внешний идентификатор</w:t>
            </w:r>
            <w:ins w:id="118" w:author="Автор">
              <w:r w:rsidR="002008CA">
                <w:t>, тип организации.</w:t>
              </w:r>
            </w:ins>
          </w:p>
        </w:tc>
      </w:tr>
      <w:tr w:rsidR="00C115CA" w:rsidRPr="003D1D9F" w:rsidTr="00013BA1">
        <w:trPr>
          <w:ins w:id="119" w:author="Автор"/>
          <w:trPrChange w:id="120" w:author="Автор">
            <w:trPr>
              <w:gridAfter w:val="0"/>
            </w:trPr>
          </w:trPrChange>
        </w:trPr>
        <w:tc>
          <w:tcPr>
            <w:tcW w:w="6576" w:type="dxa"/>
            <w:tcPrChange w:id="121" w:author="Автор">
              <w:tcPr>
                <w:tcW w:w="5160" w:type="dxa"/>
                <w:gridSpan w:val="2"/>
              </w:tcPr>
            </w:tcPrChange>
          </w:tcPr>
          <w:p w:rsidR="00C115CA" w:rsidRPr="00C115CA" w:rsidRDefault="00C115CA" w:rsidP="00B9482C">
            <w:pPr>
              <w:rPr>
                <w:ins w:id="122" w:author="Автор"/>
                <w:lang w:val="en-US"/>
              </w:rPr>
            </w:pPr>
            <w:ins w:id="123" w:author="Автор">
              <w:r w:rsidRPr="00C115CA">
                <w:rPr>
                  <w:lang w:val="en-US"/>
                </w:rPr>
                <w:lastRenderedPageBreak/>
                <w:t>getSummaryByGuardMobile</w:t>
              </w:r>
            </w:ins>
          </w:p>
        </w:tc>
        <w:tc>
          <w:tcPr>
            <w:tcW w:w="3845" w:type="dxa"/>
            <w:tcPrChange w:id="124" w:author="Автор">
              <w:tcPr>
                <w:tcW w:w="5035" w:type="dxa"/>
                <w:gridSpan w:val="2"/>
              </w:tcPr>
            </w:tcPrChange>
          </w:tcPr>
          <w:p w:rsidR="00C115CA" w:rsidRPr="003F42BB" w:rsidRDefault="00C115CA" w:rsidP="003D1D9F">
            <w:pPr>
              <w:pStyle w:val="af7"/>
              <w:ind w:firstLine="0"/>
              <w:rPr>
                <w:ins w:id="125" w:author="Автор"/>
              </w:rPr>
            </w:pPr>
            <w:ins w:id="126" w:author="Автор">
              <w:r>
                <w:t>Получение данных о детях по номеру мобильного телефона</w:t>
              </w:r>
              <w:r w:rsidR="002008CA">
                <w:t>, тип организации.</w:t>
              </w:r>
            </w:ins>
          </w:p>
        </w:tc>
      </w:tr>
      <w:tr w:rsidR="00104473" w:rsidRPr="003D1D9F" w:rsidTr="00013BA1">
        <w:trPr>
          <w:trPrChange w:id="127" w:author="Автор">
            <w:trPr>
              <w:gridAfter w:val="0"/>
            </w:trPr>
          </w:trPrChange>
        </w:trPr>
        <w:tc>
          <w:tcPr>
            <w:tcW w:w="6576" w:type="dxa"/>
            <w:tcPrChange w:id="128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rPr>
                <w:lang w:val="en-US"/>
              </w:rPr>
              <w:t>getPurchaseList</w:t>
            </w:r>
          </w:p>
          <w:p w:rsidR="00B9482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3845" w:type="dxa"/>
            <w:tcPrChange w:id="129" w:author="Автор">
              <w:tcPr>
                <w:tcW w:w="5035" w:type="dxa"/>
                <w:gridSpan w:val="2"/>
              </w:tcPr>
            </w:tcPrChange>
          </w:tcPr>
          <w:p w:rsidR="00104473" w:rsidRPr="00B9482C" w:rsidRDefault="003F42BB" w:rsidP="003D1D9F">
            <w:pPr>
              <w:pStyle w:val="af7"/>
              <w:ind w:firstLine="0"/>
              <w:rPr>
                <w:highlight w:val="yellow"/>
              </w:rPr>
            </w:pPr>
            <w:r w:rsidRPr="003F42BB">
              <w:t>Предоставление информации о покупках: дата, сумма, состав</w:t>
            </w:r>
          </w:p>
        </w:tc>
      </w:tr>
      <w:tr w:rsidR="0034741C" w:rsidRPr="003D1D9F" w:rsidTr="00013BA1">
        <w:trPr>
          <w:trPrChange w:id="130" w:author="Автор">
            <w:trPr>
              <w:gridAfter w:val="0"/>
            </w:trPr>
          </w:trPrChange>
        </w:trPr>
        <w:tc>
          <w:tcPr>
            <w:tcW w:w="6576" w:type="dxa"/>
            <w:tcPrChange w:id="131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getPaymentList</w:t>
            </w:r>
          </w:p>
          <w:p w:rsidR="0034741C" w:rsidRPr="00B9482C" w:rsidRDefault="003F42BB" w:rsidP="00B9482C">
            <w:pPr>
              <w:rPr>
                <w:highlight w:val="yellow"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3845" w:type="dxa"/>
            <w:tcPrChange w:id="132" w:author="Автор">
              <w:tcPr>
                <w:tcW w:w="5035" w:type="dxa"/>
                <w:gridSpan w:val="2"/>
              </w:tcPr>
            </w:tcPrChange>
          </w:tcPr>
          <w:p w:rsidR="0034741C" w:rsidRPr="00B9482C" w:rsidRDefault="003F42BB" w:rsidP="00AD72D3">
            <w:pPr>
              <w:pStyle w:val="1"/>
              <w:numPr>
                <w:ilvl w:val="0"/>
                <w:numId w:val="0"/>
              </w:numPr>
              <w:rPr>
                <w:highlight w:val="yellow"/>
              </w:rPr>
            </w:pPr>
            <w:r w:rsidRPr="003F42BB">
              <w:t>Предоставление информации о пополнениях: дата, сумма, источник</w:t>
            </w:r>
          </w:p>
        </w:tc>
      </w:tr>
      <w:tr w:rsidR="003F42BB" w:rsidRPr="003D1D9F" w:rsidTr="00013BA1">
        <w:trPr>
          <w:trPrChange w:id="133" w:author="Автор">
            <w:trPr>
              <w:gridAfter w:val="0"/>
            </w:trPr>
          </w:trPrChange>
        </w:trPr>
        <w:tc>
          <w:tcPr>
            <w:tcW w:w="6576" w:type="dxa"/>
            <w:tcPrChange w:id="134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getMenuList</w:t>
            </w:r>
          </w:p>
          <w:p w:rsidR="003F42BB" w:rsidRPr="003F42BB" w:rsidRDefault="003F42BB" w:rsidP="00B9482C">
            <w:r w:rsidRPr="003F42BB">
              <w:t>Получение информации о меню столовой</w:t>
            </w:r>
          </w:p>
        </w:tc>
        <w:tc>
          <w:tcPr>
            <w:tcW w:w="3845" w:type="dxa"/>
            <w:tcPrChange w:id="135" w:author="Автор">
              <w:tcPr>
                <w:tcW w:w="5035" w:type="dxa"/>
                <w:gridSpan w:val="2"/>
              </w:tcPr>
            </w:tcPrChange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 w:rsidRPr="003F42BB">
              <w:t>Получение информации о меню столовой: дата, наименование, цена</w:t>
            </w:r>
          </w:p>
        </w:tc>
      </w:tr>
      <w:tr w:rsidR="003F42BB" w:rsidRPr="003D1D9F" w:rsidTr="00013BA1">
        <w:trPr>
          <w:trPrChange w:id="136" w:author="Автор">
            <w:trPr>
              <w:gridAfter w:val="0"/>
            </w:trPr>
          </w:trPrChange>
        </w:trPr>
        <w:tc>
          <w:tcPr>
            <w:tcW w:w="6576" w:type="dxa"/>
            <w:tcPrChange w:id="137" w:author="Автор">
              <w:tcPr>
                <w:tcW w:w="5160" w:type="dxa"/>
                <w:gridSpan w:val="2"/>
              </w:tcPr>
            </w:tcPrChange>
          </w:tcPr>
          <w:p w:rsidR="003F42BB" w:rsidRDefault="003F42BB" w:rsidP="00B9482C">
            <w:r w:rsidRPr="003F42BB">
              <w:t>getEnterEventList</w:t>
            </w:r>
          </w:p>
          <w:p w:rsidR="003F42BB" w:rsidRPr="003F42BB" w:rsidRDefault="003F42BB" w:rsidP="00B9482C">
            <w:r w:rsidRPr="003F42BB">
              <w:t xml:space="preserve">Получение данных </w:t>
            </w:r>
            <w:ins w:id="138" w:author="Автор">
              <w:r w:rsidR="002B3BFF">
                <w:t xml:space="preserve">о </w:t>
              </w:r>
            </w:ins>
            <w:r w:rsidRPr="003F42BB">
              <w:t>посещениях образовательного учреждения</w:t>
            </w:r>
          </w:p>
        </w:tc>
        <w:tc>
          <w:tcPr>
            <w:tcW w:w="3845" w:type="dxa"/>
            <w:tcPrChange w:id="139" w:author="Автор">
              <w:tcPr>
                <w:tcW w:w="5035" w:type="dxa"/>
                <w:gridSpan w:val="2"/>
              </w:tcPr>
            </w:tcPrChange>
          </w:tcPr>
          <w:p w:rsidR="003F42BB" w:rsidRPr="003F42BB" w:rsidRDefault="003F42BB" w:rsidP="00AD72D3">
            <w:pPr>
              <w:pStyle w:val="1"/>
              <w:numPr>
                <w:ilvl w:val="0"/>
                <w:numId w:val="0"/>
              </w:numPr>
            </w:pPr>
            <w:r>
              <w:t>П</w:t>
            </w:r>
            <w:r w:rsidRPr="003F42BB">
              <w:t>олучение информации о посещении образовательного учреждения: дата, направление входа</w:t>
            </w:r>
          </w:p>
        </w:tc>
      </w:tr>
      <w:tr w:rsidR="002B3BFF" w:rsidRPr="003D1D9F" w:rsidTr="00013BA1">
        <w:trPr>
          <w:ins w:id="140" w:author="Автор"/>
          <w:trPrChange w:id="141" w:author="Автор">
            <w:trPr>
              <w:gridAfter w:val="0"/>
            </w:trPr>
          </w:trPrChange>
        </w:trPr>
        <w:tc>
          <w:tcPr>
            <w:tcW w:w="6576" w:type="dxa"/>
            <w:tcPrChange w:id="142" w:author="Автор">
              <w:tcPr>
                <w:tcW w:w="5160" w:type="dxa"/>
                <w:gridSpan w:val="2"/>
              </w:tcPr>
            </w:tcPrChange>
          </w:tcPr>
          <w:p w:rsidR="002B3BFF" w:rsidRDefault="002B3BFF" w:rsidP="00B9482C">
            <w:pPr>
              <w:rPr>
                <w:ins w:id="143" w:author="Автор"/>
              </w:rPr>
            </w:pPr>
            <w:ins w:id="144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  <w:p w:rsidR="002B3BFF" w:rsidRPr="009A5310" w:rsidRDefault="002B3BFF" w:rsidP="00B9482C">
            <w:pPr>
              <w:rPr>
                <w:ins w:id="145" w:author="Автор"/>
              </w:rPr>
            </w:pPr>
            <w:ins w:id="146" w:author="Автор">
              <w:r w:rsidRPr="003F42BB">
                <w:t xml:space="preserve">Получение данных </w:t>
              </w:r>
              <w:r>
                <w:t xml:space="preserve">о </w:t>
              </w:r>
              <w:r w:rsidRPr="003F42BB">
                <w:t xml:space="preserve">посещениях </w:t>
              </w:r>
              <w:r>
                <w:t xml:space="preserve">дошкольного </w:t>
              </w:r>
              <w:r w:rsidRPr="003F42BB">
                <w:t>образовательного учреждения</w:t>
              </w:r>
            </w:ins>
          </w:p>
        </w:tc>
        <w:tc>
          <w:tcPr>
            <w:tcW w:w="3845" w:type="dxa"/>
            <w:tcPrChange w:id="147" w:author="Автор">
              <w:tcPr>
                <w:tcW w:w="5035" w:type="dxa"/>
                <w:gridSpan w:val="2"/>
              </w:tcPr>
            </w:tcPrChange>
          </w:tcPr>
          <w:p w:rsidR="002B3BFF" w:rsidRPr="009A5310" w:rsidRDefault="002B3BFF" w:rsidP="00556606">
            <w:pPr>
              <w:pStyle w:val="1"/>
              <w:numPr>
                <w:ilvl w:val="0"/>
                <w:numId w:val="0"/>
              </w:numPr>
              <w:rPr>
                <w:ins w:id="148" w:author="Автор"/>
              </w:rPr>
            </w:pPr>
            <w:ins w:id="149" w:author="Автор">
              <w:r>
                <w:t xml:space="preserve">Получение данных о посещении дошкольного образовательного учреждения с информацией </w:t>
              </w:r>
              <w:r w:rsidR="00556606">
                <w:t>о</w:t>
              </w:r>
              <w:r>
                <w:t xml:space="preserve"> </w:t>
              </w:r>
              <w:r w:rsidR="00556606">
                <w:t>представителе ребенка</w:t>
              </w:r>
            </w:ins>
          </w:p>
        </w:tc>
      </w:tr>
      <w:tr w:rsidR="009A5310" w:rsidRPr="003D1D9F" w:rsidTr="00013BA1">
        <w:trPr>
          <w:trPrChange w:id="150" w:author="Автор">
            <w:trPr>
              <w:gridAfter w:val="0"/>
            </w:trPr>
          </w:trPrChange>
        </w:trPr>
        <w:tc>
          <w:tcPr>
            <w:tcW w:w="6576" w:type="dxa"/>
            <w:tcPrChange w:id="151" w:author="Автор">
              <w:tcPr>
                <w:tcW w:w="5160" w:type="dxa"/>
                <w:gridSpan w:val="2"/>
              </w:tcPr>
            </w:tcPrChange>
          </w:tcPr>
          <w:p w:rsidR="009A5310" w:rsidRDefault="009A5310" w:rsidP="00B9482C">
            <w:r w:rsidRPr="009A5310">
              <w:t>enableNotificationBySMS</w:t>
            </w:r>
          </w:p>
          <w:p w:rsidR="009A5310" w:rsidRPr="003F42BB" w:rsidRDefault="009A5310" w:rsidP="00B9482C">
            <w:r w:rsidRPr="009A5310">
              <w:t>Включить/отключить СМС-информирование</w:t>
            </w:r>
          </w:p>
        </w:tc>
        <w:tc>
          <w:tcPr>
            <w:tcW w:w="3845" w:type="dxa"/>
            <w:tcPrChange w:id="152" w:author="Автор">
              <w:tcPr>
                <w:tcW w:w="5035" w:type="dxa"/>
                <w:gridSpan w:val="2"/>
              </w:tcPr>
            </w:tcPrChange>
          </w:tcPr>
          <w:p w:rsidR="009A5310" w:rsidRDefault="009A5310" w:rsidP="00AD72D3">
            <w:pPr>
              <w:pStyle w:val="1"/>
              <w:numPr>
                <w:ilvl w:val="0"/>
                <w:numId w:val="0"/>
              </w:numPr>
            </w:pPr>
            <w:r w:rsidRPr="009A5310">
              <w:t>Изменение настроек СМС-информирования</w:t>
            </w:r>
          </w:p>
        </w:tc>
      </w:tr>
      <w:tr w:rsidR="009A5310" w:rsidRPr="003D1D9F" w:rsidTr="00013BA1">
        <w:trPr>
          <w:trPrChange w:id="153" w:author="Автор">
            <w:trPr>
              <w:gridAfter w:val="0"/>
            </w:trPr>
          </w:trPrChange>
        </w:trPr>
        <w:tc>
          <w:tcPr>
            <w:tcW w:w="6576" w:type="dxa"/>
            <w:tcPrChange w:id="154" w:author="Автор">
              <w:tcPr>
                <w:tcW w:w="5160" w:type="dxa"/>
                <w:gridSpan w:val="2"/>
              </w:tcPr>
            </w:tcPrChange>
          </w:tcPr>
          <w:p w:rsidR="009A5310" w:rsidRDefault="009A5310" w:rsidP="00B9482C">
            <w:r w:rsidRPr="009A5310">
              <w:t>changeMobilePhone</w:t>
            </w:r>
          </w:p>
          <w:p w:rsidR="009A5310" w:rsidRPr="003F42BB" w:rsidRDefault="009A5310" w:rsidP="00B9482C">
            <w:r w:rsidRPr="009A5310">
              <w:t>Изменить номер мобильного телефона для СМС-информирования</w:t>
            </w:r>
          </w:p>
        </w:tc>
        <w:tc>
          <w:tcPr>
            <w:tcW w:w="3845" w:type="dxa"/>
            <w:tcPrChange w:id="155" w:author="Автор">
              <w:tcPr>
                <w:tcW w:w="5035" w:type="dxa"/>
                <w:gridSpan w:val="2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СМС-информирования (номер телефона)</w:t>
            </w:r>
          </w:p>
        </w:tc>
      </w:tr>
      <w:tr w:rsidR="009A5310" w:rsidRPr="003D1D9F" w:rsidTr="00013BA1">
        <w:trPr>
          <w:trPrChange w:id="156" w:author="Автор">
            <w:trPr>
              <w:gridAfter w:val="0"/>
            </w:trPr>
          </w:trPrChange>
        </w:trPr>
        <w:tc>
          <w:tcPr>
            <w:tcW w:w="6576" w:type="dxa"/>
            <w:tcPrChange w:id="157" w:author="Автор">
              <w:tcPr>
                <w:tcW w:w="5160" w:type="dxa"/>
                <w:gridSpan w:val="2"/>
              </w:tcPr>
            </w:tcPrChange>
          </w:tcPr>
          <w:p w:rsidR="009A5310" w:rsidRDefault="006B7E13" w:rsidP="00B9482C">
            <w:r w:rsidRPr="006B7E13">
              <w:t>enableNotificationByEmail</w:t>
            </w:r>
          </w:p>
          <w:p w:rsidR="006B7E13" w:rsidRPr="003F42BB" w:rsidRDefault="006B7E13" w:rsidP="00B9482C">
            <w:r w:rsidRPr="006B7E13">
              <w:t>Включить/отключить E-Mail-информирование</w:t>
            </w:r>
          </w:p>
        </w:tc>
        <w:tc>
          <w:tcPr>
            <w:tcW w:w="3845" w:type="dxa"/>
            <w:tcPrChange w:id="158" w:author="Автор">
              <w:tcPr>
                <w:tcW w:w="5035" w:type="dxa"/>
                <w:gridSpan w:val="2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лицевого счета</w:t>
            </w:r>
          </w:p>
        </w:tc>
      </w:tr>
      <w:tr w:rsidR="009A5310" w:rsidRPr="003D1D9F" w:rsidTr="00013BA1">
        <w:trPr>
          <w:trPrChange w:id="159" w:author="Автор">
            <w:trPr>
              <w:gridAfter w:val="0"/>
            </w:trPr>
          </w:trPrChange>
        </w:trPr>
        <w:tc>
          <w:tcPr>
            <w:tcW w:w="6576" w:type="dxa"/>
            <w:tcPrChange w:id="160" w:author="Автор">
              <w:tcPr>
                <w:tcW w:w="5160" w:type="dxa"/>
                <w:gridSpan w:val="2"/>
              </w:tcPr>
            </w:tcPrChange>
          </w:tcPr>
          <w:p w:rsidR="009A5310" w:rsidRDefault="006B7E13" w:rsidP="00B9482C">
            <w:r w:rsidRPr="006B7E13">
              <w:t>changeEmail</w:t>
            </w:r>
          </w:p>
          <w:p w:rsidR="006B7E13" w:rsidRPr="003F42BB" w:rsidRDefault="006B7E13" w:rsidP="00B9482C">
            <w:r w:rsidRPr="006B7E13">
              <w:t>Изменить адрес e-mail для информирования</w:t>
            </w:r>
          </w:p>
        </w:tc>
        <w:tc>
          <w:tcPr>
            <w:tcW w:w="3845" w:type="dxa"/>
            <w:tcPrChange w:id="161" w:author="Автор">
              <w:tcPr>
                <w:tcW w:w="5035" w:type="dxa"/>
                <w:gridSpan w:val="2"/>
              </w:tcPr>
            </w:tcPrChange>
          </w:tcPr>
          <w:p w:rsidR="009A5310" w:rsidRDefault="006B7E13" w:rsidP="00AD72D3">
            <w:pPr>
              <w:pStyle w:val="1"/>
              <w:numPr>
                <w:ilvl w:val="0"/>
                <w:numId w:val="0"/>
              </w:numPr>
            </w:pPr>
            <w:r w:rsidRPr="006B7E13">
              <w:t>Изменение настроек Email-информирования (адрес)</w:t>
            </w:r>
          </w:p>
        </w:tc>
      </w:tr>
      <w:tr w:rsidR="005D1B09" w:rsidRPr="003D1D9F" w:rsidTr="00013BA1">
        <w:trPr>
          <w:trPrChange w:id="162" w:author="Автор">
            <w:trPr>
              <w:gridAfter w:val="0"/>
            </w:trPr>
          </w:trPrChange>
        </w:trPr>
        <w:tc>
          <w:tcPr>
            <w:tcW w:w="6576" w:type="dxa"/>
            <w:tcPrChange w:id="163" w:author="Автор">
              <w:tcPr>
                <w:tcW w:w="5160" w:type="dxa"/>
                <w:gridSpan w:val="2"/>
              </w:tcPr>
            </w:tcPrChange>
          </w:tcPr>
          <w:p w:rsidR="005D1B09" w:rsidRDefault="005D1B09" w:rsidP="00B9482C">
            <w:r w:rsidRPr="005D1B09">
              <w:t>activateLinkingToken</w:t>
            </w:r>
          </w:p>
          <w:p w:rsidR="005D1B09" w:rsidRPr="006B7E13" w:rsidRDefault="005D1B09" w:rsidP="00B9482C">
            <w:r>
              <w:t>Применить код активации</w:t>
            </w:r>
          </w:p>
        </w:tc>
        <w:tc>
          <w:tcPr>
            <w:tcW w:w="3845" w:type="dxa"/>
            <w:tcPrChange w:id="164" w:author="Автор">
              <w:tcPr>
                <w:tcW w:w="5035" w:type="dxa"/>
                <w:gridSpan w:val="2"/>
              </w:tcPr>
            </w:tcPrChange>
          </w:tcPr>
          <w:p w:rsidR="005D1B09" w:rsidRPr="006B7E13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Применить код активации для связки с лицевым счетом</w:t>
            </w:r>
          </w:p>
        </w:tc>
      </w:tr>
      <w:tr w:rsidR="005D1B09" w:rsidRPr="003D1D9F" w:rsidTr="00013BA1">
        <w:trPr>
          <w:trPrChange w:id="165" w:author="Автор">
            <w:trPr>
              <w:gridAfter w:val="0"/>
            </w:trPr>
          </w:trPrChange>
        </w:trPr>
        <w:tc>
          <w:tcPr>
            <w:tcW w:w="6576" w:type="dxa"/>
            <w:tcPrChange w:id="166" w:author="Автор">
              <w:tcPr>
                <w:tcW w:w="5160" w:type="dxa"/>
                <w:gridSpan w:val="2"/>
              </w:tcPr>
            </w:tcPrChange>
          </w:tcPr>
          <w:p w:rsidR="005D1B09" w:rsidRDefault="005D1B09" w:rsidP="00B9482C">
            <w:r w:rsidRPr="005D1B09">
              <w:t>generateLinkingToken</w:t>
            </w:r>
          </w:p>
          <w:p w:rsidR="005D1B09" w:rsidRPr="005D1B09" w:rsidRDefault="005D1B09" w:rsidP="00B9482C">
            <w:r>
              <w:t>Сформировать код активации</w:t>
            </w:r>
          </w:p>
        </w:tc>
        <w:tc>
          <w:tcPr>
            <w:tcW w:w="3845" w:type="dxa"/>
            <w:tcPrChange w:id="167" w:author="Автор">
              <w:tcPr>
                <w:tcW w:w="5035" w:type="dxa"/>
                <w:gridSpan w:val="2"/>
              </w:tcPr>
            </w:tcPrChange>
          </w:tcPr>
          <w:p w:rsidR="005D1B09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>Сформировать новый код активации для лицевого счета</w:t>
            </w:r>
          </w:p>
        </w:tc>
      </w:tr>
      <w:tr w:rsidR="005D1B09" w:rsidRPr="003D1D9F" w:rsidTr="00013BA1">
        <w:trPr>
          <w:trPrChange w:id="168" w:author="Автор">
            <w:trPr>
              <w:gridAfter w:val="0"/>
            </w:trPr>
          </w:trPrChange>
        </w:trPr>
        <w:tc>
          <w:tcPr>
            <w:tcW w:w="6576" w:type="dxa"/>
            <w:tcPrChange w:id="169" w:author="Автор">
              <w:tcPr>
                <w:tcW w:w="5160" w:type="dxa"/>
                <w:gridSpan w:val="2"/>
              </w:tcPr>
            </w:tcPrChange>
          </w:tcPr>
          <w:p w:rsidR="005D1B09" w:rsidRPr="006E0B9B" w:rsidRDefault="005D1B09" w:rsidP="00ED47C8">
            <w:r w:rsidRPr="005D1B09">
              <w:t>sendLinkingToken</w:t>
            </w:r>
            <w:r w:rsidR="006E0B9B">
              <w:rPr>
                <w:lang w:val="en-US"/>
              </w:rPr>
              <w:t>ByContractId</w:t>
            </w:r>
          </w:p>
          <w:p w:rsidR="005D1B09" w:rsidRPr="005D1B09" w:rsidRDefault="005D1B09" w:rsidP="001E1144">
            <w:r>
              <w:t xml:space="preserve">Сформировать код активации и отправить </w:t>
            </w:r>
            <w:r w:rsidR="006E0B9B">
              <w:t>по номеру лицевого счета</w:t>
            </w:r>
          </w:p>
        </w:tc>
        <w:tc>
          <w:tcPr>
            <w:tcW w:w="3845" w:type="dxa"/>
            <w:tcPrChange w:id="170" w:author="Автор">
              <w:tcPr>
                <w:tcW w:w="5035" w:type="dxa"/>
                <w:gridSpan w:val="2"/>
              </w:tcPr>
            </w:tcPrChange>
          </w:tcPr>
          <w:p w:rsidR="005D1B09" w:rsidRPr="006E0B9B" w:rsidRDefault="005D1B09" w:rsidP="005D1B09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 w:rsidR="006E0B9B">
              <w:t xml:space="preserve"> для указанного лицевого счета</w:t>
            </w:r>
          </w:p>
        </w:tc>
      </w:tr>
      <w:tr w:rsidR="006E0B9B" w:rsidRPr="003D1D9F" w:rsidTr="00013BA1">
        <w:trPr>
          <w:trPrChange w:id="171" w:author="Автор">
            <w:trPr>
              <w:gridAfter w:val="0"/>
            </w:trPr>
          </w:trPrChange>
        </w:trPr>
        <w:tc>
          <w:tcPr>
            <w:tcW w:w="6576" w:type="dxa"/>
            <w:tcPrChange w:id="172" w:author="Автор">
              <w:tcPr>
                <w:tcW w:w="5160" w:type="dxa"/>
                <w:gridSpan w:val="2"/>
              </w:tcPr>
            </w:tcPrChange>
          </w:tcPr>
          <w:p w:rsidR="006E0B9B" w:rsidRPr="006D1000" w:rsidRDefault="006E0B9B" w:rsidP="006E0B9B">
            <w:r w:rsidRPr="005D1B09">
              <w:t>sendLinkingToken</w:t>
            </w:r>
            <w:r>
              <w:rPr>
                <w:lang w:val="en-US"/>
              </w:rPr>
              <w:t>ByMobile</w:t>
            </w:r>
          </w:p>
          <w:p w:rsidR="006E0B9B" w:rsidRPr="006E0B9B" w:rsidRDefault="006E0B9B" w:rsidP="001E1144">
            <w:r>
              <w:t>Сформировать код активации и отправить по номеру телефона</w:t>
            </w:r>
          </w:p>
        </w:tc>
        <w:tc>
          <w:tcPr>
            <w:tcW w:w="3845" w:type="dxa"/>
            <w:tcPrChange w:id="173" w:author="Автор">
              <w:tcPr>
                <w:tcW w:w="5035" w:type="dxa"/>
                <w:gridSpan w:val="2"/>
              </w:tcPr>
            </w:tcPrChange>
          </w:tcPr>
          <w:p w:rsidR="006E0B9B" w:rsidRPr="006E0B9B" w:rsidRDefault="006E0B9B">
            <w:pPr>
              <w:pStyle w:val="1"/>
              <w:numPr>
                <w:ilvl w:val="0"/>
                <w:numId w:val="0"/>
              </w:numPr>
            </w:pPr>
            <w:r>
              <w:t xml:space="preserve">Сформировать код активации и отправить по </w:t>
            </w:r>
            <w:r>
              <w:rPr>
                <w:lang w:val="en-US"/>
              </w:rPr>
              <w:t>e</w:t>
            </w:r>
            <w:r w:rsidRPr="006D1000">
              <w:t>-</w:t>
            </w:r>
            <w:r>
              <w:rPr>
                <w:lang w:val="en-US"/>
              </w:rPr>
              <w:t>mail</w:t>
            </w:r>
            <w:r>
              <w:t xml:space="preserve"> и </w:t>
            </w:r>
            <w:r>
              <w:rPr>
                <w:lang w:val="en-US"/>
              </w:rPr>
              <w:t>SMS</w:t>
            </w:r>
            <w:r>
              <w:t xml:space="preserve"> для указанного номера телефона</w:t>
            </w:r>
          </w:p>
        </w:tc>
      </w:tr>
      <w:tr w:rsidR="0084212D" w:rsidRPr="003D1D9F" w:rsidTr="00013BA1">
        <w:trPr>
          <w:trPrChange w:id="174" w:author="Автор">
            <w:trPr>
              <w:gridAfter w:val="0"/>
            </w:trPr>
          </w:trPrChange>
        </w:trPr>
        <w:tc>
          <w:tcPr>
            <w:tcW w:w="6576" w:type="dxa"/>
            <w:tcPrChange w:id="175" w:author="Автор">
              <w:tcPr>
                <w:tcW w:w="5160" w:type="dxa"/>
                <w:gridSpan w:val="2"/>
              </w:tcPr>
            </w:tcPrChange>
          </w:tcPr>
          <w:p w:rsidR="0084212D" w:rsidRPr="008A7C5D" w:rsidRDefault="0084212D" w:rsidP="006E0B9B">
            <w:pPr>
              <w:rPr>
                <w:bCs/>
              </w:rPr>
            </w:pPr>
            <w:r w:rsidRPr="00ED47C8">
              <w:rPr>
                <w:bCs/>
              </w:rPr>
              <w:lastRenderedPageBreak/>
              <w:t>changeExpenditureLimit()</w:t>
            </w:r>
          </w:p>
          <w:p w:rsidR="0084212D" w:rsidRPr="0084212D" w:rsidRDefault="0084212D" w:rsidP="006E0B9B">
            <w:r w:rsidRPr="00ED47C8">
              <w:t>Изменить размер дневного ограничения на затраты по номеру контракта ребенка</w:t>
            </w:r>
          </w:p>
        </w:tc>
        <w:tc>
          <w:tcPr>
            <w:tcW w:w="3845" w:type="dxa"/>
            <w:tcPrChange w:id="176" w:author="Автор">
              <w:tcPr>
                <w:tcW w:w="5035" w:type="dxa"/>
                <w:gridSpan w:val="2"/>
              </w:tcPr>
            </w:tcPrChange>
          </w:tcPr>
          <w:p w:rsidR="0084212D" w:rsidRDefault="0084212D">
            <w:pPr>
              <w:pStyle w:val="1"/>
              <w:numPr>
                <w:ilvl w:val="0"/>
                <w:numId w:val="0"/>
              </w:numPr>
            </w:pPr>
            <w:r w:rsidRPr="00FA1BE4">
              <w:t>Изменить размер дневного ограничения на затраты по номеру контракта ребенка</w:t>
            </w:r>
          </w:p>
        </w:tc>
      </w:tr>
      <w:tr w:rsidR="00CC6C8D" w:rsidRPr="003D1D9F" w:rsidTr="00013BA1">
        <w:trPr>
          <w:trPrChange w:id="177" w:author="Автор">
            <w:trPr>
              <w:gridAfter w:val="0"/>
            </w:trPr>
          </w:trPrChange>
        </w:trPr>
        <w:tc>
          <w:tcPr>
            <w:tcW w:w="6576" w:type="dxa"/>
            <w:tcPrChange w:id="178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</w:t>
            </w:r>
          </w:p>
          <w:p w:rsidR="00CC6C8D" w:rsidRPr="00CC6C8D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номеру ЛС</w:t>
            </w:r>
          </w:p>
        </w:tc>
        <w:tc>
          <w:tcPr>
            <w:tcW w:w="3845" w:type="dxa"/>
            <w:tcPrChange w:id="179" w:author="Автор">
              <w:tcPr>
                <w:tcW w:w="5035" w:type="dxa"/>
                <w:gridSpan w:val="2"/>
              </w:tcPr>
            </w:tcPrChange>
          </w:tcPr>
          <w:p w:rsidR="00CC6C8D" w:rsidRPr="00FA1BE4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(присвоить) СНИЛС опекуна по номеру лицевого счета</w:t>
            </w:r>
          </w:p>
        </w:tc>
      </w:tr>
      <w:tr w:rsidR="00CC6C8D" w:rsidRPr="003D1D9F" w:rsidTr="00013BA1">
        <w:trPr>
          <w:trPrChange w:id="180" w:author="Автор">
            <w:trPr>
              <w:gridAfter w:val="0"/>
            </w:trPr>
          </w:trPrChange>
        </w:trPr>
        <w:tc>
          <w:tcPr>
            <w:tcW w:w="6576" w:type="dxa"/>
            <w:tcPrChange w:id="181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attachGuardSanBySan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Прикрепить СНИЛС опекуна по СНИЛС клиента</w:t>
            </w:r>
          </w:p>
        </w:tc>
        <w:tc>
          <w:tcPr>
            <w:tcW w:w="3845" w:type="dxa"/>
            <w:tcPrChange w:id="182" w:author="Автор">
              <w:tcPr>
                <w:tcW w:w="5035" w:type="dxa"/>
                <w:gridSpan w:val="2"/>
              </w:tcPr>
            </w:tcPrChange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Прикрепить СНИЛС опекуна по СНИЛС клиента</w:t>
            </w:r>
          </w:p>
        </w:tc>
      </w:tr>
      <w:tr w:rsidR="00CC6C8D" w:rsidRPr="003D1D9F" w:rsidTr="00013BA1">
        <w:trPr>
          <w:trPrChange w:id="183" w:author="Автор">
            <w:trPr>
              <w:gridAfter w:val="0"/>
            </w:trPr>
          </w:trPrChange>
        </w:trPr>
        <w:tc>
          <w:tcPr>
            <w:tcW w:w="6576" w:type="dxa"/>
            <w:tcPrChange w:id="184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номеру ЛС</w:t>
            </w:r>
          </w:p>
        </w:tc>
        <w:tc>
          <w:tcPr>
            <w:tcW w:w="3845" w:type="dxa"/>
            <w:tcPrChange w:id="185" w:author="Автор">
              <w:tcPr>
                <w:tcW w:w="5035" w:type="dxa"/>
                <w:gridSpan w:val="2"/>
              </w:tcPr>
            </w:tcPrChange>
          </w:tcPr>
          <w:p w:rsidR="00CC6C8D" w:rsidRDefault="00CC6C8D" w:rsidP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номеру лицевого счета</w:t>
            </w:r>
          </w:p>
        </w:tc>
      </w:tr>
      <w:tr w:rsidR="00CC6C8D" w:rsidRPr="003D1D9F" w:rsidTr="00013BA1">
        <w:trPr>
          <w:trPrChange w:id="186" w:author="Автор">
            <w:trPr>
              <w:gridAfter w:val="0"/>
            </w:trPr>
          </w:trPrChange>
        </w:trPr>
        <w:tc>
          <w:tcPr>
            <w:tcW w:w="6576" w:type="dxa"/>
            <w:tcPrChange w:id="187" w:author="Автор">
              <w:tcPr>
                <w:tcW w:w="5160" w:type="dxa"/>
                <w:gridSpan w:val="2"/>
              </w:tcPr>
            </w:tcPrChange>
          </w:tcPr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detachGuardSanBySan</w:t>
            </w:r>
          </w:p>
          <w:p w:rsidR="00CC6C8D" w:rsidRPr="003E3797" w:rsidRDefault="00CC6C8D" w:rsidP="006E0B9B">
            <w:pPr>
              <w:rPr>
                <w:bCs/>
              </w:rPr>
            </w:pPr>
            <w:r w:rsidRPr="003E3797">
              <w:rPr>
                <w:bCs/>
              </w:rPr>
              <w:t>Открепить СНИЛС опекуна по СНИЛС клиента</w:t>
            </w:r>
          </w:p>
        </w:tc>
        <w:tc>
          <w:tcPr>
            <w:tcW w:w="3845" w:type="dxa"/>
            <w:tcPrChange w:id="188" w:author="Автор">
              <w:tcPr>
                <w:tcW w:w="5035" w:type="dxa"/>
                <w:gridSpan w:val="2"/>
              </w:tcPr>
            </w:tcPrChange>
          </w:tcPr>
          <w:p w:rsidR="00CC6C8D" w:rsidRDefault="00CC6C8D">
            <w:pPr>
              <w:pStyle w:val="1"/>
              <w:numPr>
                <w:ilvl w:val="0"/>
                <w:numId w:val="0"/>
              </w:numPr>
            </w:pPr>
            <w:r>
              <w:t>Открепить СНИЛС опекуна по СНИЛС клиента</w:t>
            </w:r>
          </w:p>
          <w:p w:rsidR="00153D83" w:rsidRDefault="00153D83">
            <w:pPr>
              <w:pStyle w:val="1"/>
              <w:numPr>
                <w:ilvl w:val="0"/>
                <w:numId w:val="0"/>
              </w:numPr>
            </w:pPr>
          </w:p>
        </w:tc>
      </w:tr>
      <w:tr w:rsidR="00414642" w:rsidRPr="003D1D9F" w:rsidTr="00013BA1">
        <w:trPr>
          <w:trPrChange w:id="189" w:author="Автор">
            <w:trPr>
              <w:gridAfter w:val="0"/>
            </w:trPr>
          </w:trPrChange>
        </w:trPr>
        <w:tc>
          <w:tcPr>
            <w:tcW w:w="6576" w:type="dxa"/>
            <w:tcPrChange w:id="190" w:author="Автор">
              <w:tcPr>
                <w:tcW w:w="5160" w:type="dxa"/>
                <w:gridSpan w:val="2"/>
              </w:tcPr>
            </w:tcPrChange>
          </w:tcPr>
          <w:p w:rsidR="00414642" w:rsidRPr="00414642" w:rsidRDefault="00414642" w:rsidP="006E0B9B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  <w:r w:rsidRPr="00414642">
              <w:rPr>
                <w:bCs/>
              </w:rPr>
              <w:t xml:space="preserve"> </w:t>
            </w:r>
          </w:p>
          <w:p w:rsidR="00414642" w:rsidRPr="00414642" w:rsidRDefault="00414642" w:rsidP="006E0B9B">
            <w:pPr>
              <w:rPr>
                <w:bCs/>
              </w:rPr>
            </w:pPr>
            <w:r>
              <w:t>Получить список прикрепленных лицевых счетов по СНИЛС опекуна</w:t>
            </w:r>
          </w:p>
        </w:tc>
        <w:tc>
          <w:tcPr>
            <w:tcW w:w="3845" w:type="dxa"/>
            <w:tcPrChange w:id="191" w:author="Автор">
              <w:tcPr>
                <w:tcW w:w="5035" w:type="dxa"/>
                <w:gridSpan w:val="2"/>
              </w:tcPr>
            </w:tcPrChange>
          </w:tcPr>
          <w:p w:rsidR="00414642" w:rsidRDefault="00414642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  <w:tr w:rsidR="00E218FC" w:rsidRPr="003D1D9F" w:rsidTr="00013BA1">
        <w:trPr>
          <w:trPrChange w:id="192" w:author="Автор">
            <w:trPr>
              <w:gridAfter w:val="0"/>
            </w:trPr>
          </w:trPrChange>
        </w:trPr>
        <w:tc>
          <w:tcPr>
            <w:tcW w:w="6576" w:type="dxa"/>
            <w:tcPrChange w:id="193" w:author="Автор">
              <w:tcPr>
                <w:tcW w:w="5160" w:type="dxa"/>
                <w:gridSpan w:val="2"/>
              </w:tcPr>
            </w:tcPrChange>
          </w:tcPr>
          <w:p w:rsidR="00E218FC" w:rsidRPr="00693C11" w:rsidRDefault="0006773D" w:rsidP="00250BEB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  <w:p w:rsidR="0006773D" w:rsidRPr="00151949" w:rsidRDefault="0006773D" w:rsidP="00250BEB">
            <w:pPr>
              <w:rPr>
                <w:bCs/>
              </w:rPr>
            </w:pPr>
            <w:r>
              <w:t>Получить статистику по ЛС</w:t>
            </w:r>
          </w:p>
        </w:tc>
        <w:tc>
          <w:tcPr>
            <w:tcW w:w="3845" w:type="dxa"/>
            <w:tcPrChange w:id="194" w:author="Автор">
              <w:tcPr>
                <w:tcW w:w="5035" w:type="dxa"/>
                <w:gridSpan w:val="2"/>
              </w:tcPr>
            </w:tcPrChange>
          </w:tcPr>
          <w:p w:rsidR="00E218FC" w:rsidRDefault="0006773D">
            <w:pPr>
              <w:pStyle w:val="1"/>
              <w:numPr>
                <w:ilvl w:val="0"/>
                <w:numId w:val="0"/>
              </w:numPr>
            </w:pPr>
            <w:r>
              <w:t>Получить статистику операций по ЛС</w:t>
            </w:r>
          </w:p>
        </w:tc>
      </w:tr>
      <w:tr w:rsidR="00E218FC" w:rsidRPr="003D1D9F" w:rsidTr="00013BA1">
        <w:trPr>
          <w:trPrChange w:id="195" w:author="Автор">
            <w:trPr>
              <w:gridAfter w:val="0"/>
            </w:trPr>
          </w:trPrChange>
        </w:trPr>
        <w:tc>
          <w:tcPr>
            <w:tcW w:w="6576" w:type="dxa"/>
            <w:tcPrChange w:id="196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E218FC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</w:p>
          <w:p w:rsidR="00E218FC" w:rsidRPr="00E218FC" w:rsidRDefault="00E218FC" w:rsidP="00E218FC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3845" w:type="dxa"/>
            <w:tcPrChange w:id="197" w:author="Автор">
              <w:tcPr>
                <w:tcW w:w="5035" w:type="dxa"/>
                <w:gridSpan w:val="2"/>
              </w:tcPr>
            </w:tcPrChange>
          </w:tcPr>
          <w:p w:rsidR="00E218FC" w:rsidRDefault="00E218FC">
            <w:pPr>
              <w:pStyle w:val="1"/>
              <w:numPr>
                <w:ilvl w:val="0"/>
                <w:numId w:val="0"/>
              </w:num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013BA1">
        <w:trPr>
          <w:trPrChange w:id="198" w:author="Автор">
            <w:trPr>
              <w:gridAfter w:val="0"/>
            </w:trPr>
          </w:trPrChange>
        </w:trPr>
        <w:tc>
          <w:tcPr>
            <w:tcW w:w="6576" w:type="dxa"/>
            <w:tcPrChange w:id="199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6E0B9B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  <w:p w:rsidR="00E218FC" w:rsidRPr="00153D83" w:rsidRDefault="00E218FC" w:rsidP="00153D83">
            <w:pPr>
              <w:rPr>
                <w:bCs/>
              </w:rPr>
            </w:pPr>
            <w:r>
              <w:rPr>
                <w:bCs/>
              </w:rPr>
              <w:t>Получение списка уч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  <w:tc>
          <w:tcPr>
            <w:tcW w:w="3845" w:type="dxa"/>
            <w:tcPrChange w:id="200" w:author="Автор">
              <w:tcPr>
                <w:tcW w:w="5035" w:type="dxa"/>
                <w:gridSpan w:val="2"/>
              </w:tcPr>
            </w:tcPrChange>
          </w:tcPr>
          <w:p w:rsidR="00E218FC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153D83">
              <w:rPr>
                <w:bCs/>
              </w:rPr>
              <w:t>Получение списка у</w:t>
            </w:r>
            <w:r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74E8" w:rsidRPr="003D1D9F" w:rsidTr="00013BA1">
        <w:trPr>
          <w:trPrChange w:id="201" w:author="Автор">
            <w:trPr>
              <w:gridAfter w:val="0"/>
            </w:trPr>
          </w:trPrChange>
        </w:trPr>
        <w:tc>
          <w:tcPr>
            <w:tcW w:w="6576" w:type="dxa"/>
            <w:tcPrChange w:id="202" w:author="Автор">
              <w:tcPr>
                <w:tcW w:w="5160" w:type="dxa"/>
                <w:gridSpan w:val="2"/>
              </w:tcPr>
            </w:tcPrChange>
          </w:tcPr>
          <w:p w:rsidR="006D74E8" w:rsidRPr="00693C11" w:rsidRDefault="006D74E8" w:rsidP="006E0B9B"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  <w:p w:rsidR="00A06EC6" w:rsidRPr="00A06EC6" w:rsidRDefault="00A06EC6" w:rsidP="006E0B9B">
            <w:pPr>
              <w:rPr>
                <w:bCs/>
              </w:rPr>
            </w:pPr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  <w:tc>
          <w:tcPr>
            <w:tcW w:w="3845" w:type="dxa"/>
            <w:tcPrChange w:id="203" w:author="Автор">
              <w:tcPr>
                <w:tcW w:w="5035" w:type="dxa"/>
                <w:gridSpan w:val="2"/>
              </w:tcPr>
            </w:tcPrChange>
          </w:tcPr>
          <w:p w:rsidR="006D74E8" w:rsidRPr="00153D83" w:rsidRDefault="00A06EC6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0D3C28">
              <w:t>Предоставление информации о покупках: дата, сумма, состав</w:t>
            </w:r>
          </w:p>
        </w:tc>
      </w:tr>
      <w:tr w:rsidR="00A06EC6" w:rsidRPr="003D1D9F" w:rsidTr="00013BA1">
        <w:trPr>
          <w:trPrChange w:id="204" w:author="Автор">
            <w:trPr>
              <w:gridAfter w:val="0"/>
            </w:trPr>
          </w:trPrChange>
        </w:trPr>
        <w:tc>
          <w:tcPr>
            <w:tcW w:w="6576" w:type="dxa"/>
            <w:tcPrChange w:id="205" w:author="Автор">
              <w:tcPr>
                <w:tcW w:w="5160" w:type="dxa"/>
                <w:gridSpan w:val="2"/>
              </w:tcPr>
            </w:tcPrChange>
          </w:tcPr>
          <w:p w:rsidR="00A06EC6" w:rsidRPr="000D3C28" w:rsidRDefault="00A06EC6" w:rsidP="006E0B9B"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  <w:tc>
          <w:tcPr>
            <w:tcW w:w="3845" w:type="dxa"/>
            <w:tcPrChange w:id="206" w:author="Автор">
              <w:tcPr>
                <w:tcW w:w="5035" w:type="dxa"/>
                <w:gridSpan w:val="2"/>
              </w:tcPr>
            </w:tcPrChange>
          </w:tcPr>
          <w:p w:rsidR="00A06EC6" w:rsidRPr="000D3C28" w:rsidRDefault="00A06EC6" w:rsidP="002077E3">
            <w:pPr>
              <w:pStyle w:val="1"/>
              <w:numPr>
                <w:ilvl w:val="0"/>
                <w:numId w:val="0"/>
              </w:numPr>
            </w:pPr>
          </w:p>
        </w:tc>
      </w:tr>
      <w:tr w:rsidR="00E218FC" w:rsidRPr="003D1D9F" w:rsidTr="00013BA1">
        <w:trPr>
          <w:trPrChange w:id="207" w:author="Автор">
            <w:trPr>
              <w:gridAfter w:val="0"/>
            </w:trPr>
          </w:trPrChange>
        </w:trPr>
        <w:tc>
          <w:tcPr>
            <w:tcW w:w="6576" w:type="dxa"/>
            <w:tcPrChange w:id="208" w:author="Автор">
              <w:tcPr>
                <w:tcW w:w="5160" w:type="dxa"/>
                <w:gridSpan w:val="2"/>
              </w:tcPr>
            </w:tcPrChange>
          </w:tcPr>
          <w:p w:rsidR="00E218FC" w:rsidRDefault="00E218FC" w:rsidP="00864515">
            <w:r w:rsidRPr="003F42BB">
              <w:rPr>
                <w:lang w:val="en-US"/>
              </w:rPr>
              <w:t>getPurchase</w:t>
            </w:r>
            <w:r w:rsidRPr="003C417B">
              <w:rPr>
                <w:lang w:val="en-US"/>
              </w:rPr>
              <w:t>SubscriptionFeeding</w:t>
            </w:r>
            <w:r w:rsidRPr="003F42BB">
              <w:rPr>
                <w:lang w:val="en-US"/>
              </w:rPr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покупках с лицевого счета</w:t>
            </w:r>
          </w:p>
        </w:tc>
        <w:tc>
          <w:tcPr>
            <w:tcW w:w="3845" w:type="dxa"/>
            <w:tcPrChange w:id="209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покупках</w:t>
            </w:r>
            <w:r w:rsidRPr="003C417B">
              <w:t xml:space="preserve"> по абоненскому питанию</w:t>
            </w:r>
            <w:r w:rsidRPr="003F42BB">
              <w:t>: дата, сумма, состав</w:t>
            </w:r>
          </w:p>
        </w:tc>
      </w:tr>
      <w:tr w:rsidR="00E218FC" w:rsidRPr="003D1D9F" w:rsidTr="00013BA1">
        <w:trPr>
          <w:trPrChange w:id="210" w:author="Автор">
            <w:trPr>
              <w:gridAfter w:val="0"/>
            </w:trPr>
          </w:trPrChange>
        </w:trPr>
        <w:tc>
          <w:tcPr>
            <w:tcW w:w="6576" w:type="dxa"/>
            <w:tcPrChange w:id="211" w:author="Автор">
              <w:tcPr>
                <w:tcW w:w="5160" w:type="dxa"/>
                <w:gridSpan w:val="2"/>
              </w:tcPr>
            </w:tcPrChange>
          </w:tcPr>
          <w:p w:rsidR="00E218FC" w:rsidRDefault="00E218FC" w:rsidP="00864515">
            <w:r w:rsidRPr="003F42BB">
              <w:t>getPayment</w:t>
            </w:r>
            <w:r w:rsidRPr="003C417B">
              <w:t>SubscriptionFeeding</w:t>
            </w:r>
            <w:r w:rsidRPr="003F42BB">
              <w:t>List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 w:rsidRPr="003F42BB">
              <w:t>Получение данных о пополнениях лицевого счета</w:t>
            </w:r>
          </w:p>
        </w:tc>
        <w:tc>
          <w:tcPr>
            <w:tcW w:w="3845" w:type="dxa"/>
            <w:tcPrChange w:id="212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3F42BB">
              <w:t>Предоставление информации о пополнениях</w:t>
            </w:r>
            <w:r>
              <w:t xml:space="preserve"> по субсчету абоненского питания</w:t>
            </w:r>
            <w:r w:rsidRPr="003F42BB">
              <w:t>: дата, сумма, источник</w:t>
            </w:r>
          </w:p>
        </w:tc>
      </w:tr>
      <w:tr w:rsidR="00E218FC" w:rsidRPr="003D1D9F" w:rsidTr="00013BA1">
        <w:trPr>
          <w:trPrChange w:id="213" w:author="Автор">
            <w:trPr>
              <w:gridAfter w:val="0"/>
            </w:trPr>
          </w:trPrChange>
        </w:trPr>
        <w:tc>
          <w:tcPr>
            <w:tcW w:w="6576" w:type="dxa"/>
            <w:tcPrChange w:id="214" w:author="Автор">
              <w:tcPr>
                <w:tcW w:w="5160" w:type="dxa"/>
                <w:gridSpan w:val="2"/>
              </w:tcPr>
            </w:tcPrChange>
          </w:tcPr>
          <w:p w:rsidR="00E218FC" w:rsidRPr="00262381" w:rsidRDefault="00E218FC" w:rsidP="00864515">
            <w:pPr>
              <w:rPr>
                <w:bCs/>
              </w:rPr>
            </w:pPr>
            <w:r w:rsidRPr="00153D83">
              <w:rPr>
                <w:bCs/>
                <w:lang w:val="en-US"/>
              </w:rPr>
              <w:t>transferBalance</w:t>
            </w:r>
            <w:r w:rsidRPr="003E3797">
              <w:rPr>
                <w:bCs/>
              </w:rPr>
              <w:t>BySan</w:t>
            </w:r>
          </w:p>
          <w:p w:rsidR="00E218FC" w:rsidRPr="00864515" w:rsidRDefault="00E218FC" w:rsidP="00864515">
            <w:p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  <w:tc>
          <w:tcPr>
            <w:tcW w:w="3845" w:type="dxa"/>
            <w:tcPrChange w:id="215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E218FC" w:rsidRPr="003D1D9F" w:rsidTr="00013BA1">
        <w:trPr>
          <w:trPrChange w:id="216" w:author="Автор">
            <w:trPr>
              <w:gridAfter w:val="0"/>
            </w:trPr>
          </w:trPrChange>
        </w:trPr>
        <w:tc>
          <w:tcPr>
            <w:tcW w:w="6576" w:type="dxa"/>
            <w:tcPrChange w:id="217" w:author="Автор">
              <w:tcPr>
                <w:tcW w:w="5160" w:type="dxa"/>
                <w:gridSpan w:val="2"/>
              </w:tcPr>
            </w:tcPrChange>
          </w:tcPr>
          <w:p w:rsidR="00B261D7" w:rsidRPr="009F0FA0" w:rsidRDefault="00E218FC" w:rsidP="00693C11">
            <w:pPr>
              <w:rPr>
                <w:ins w:id="218" w:author="Автор"/>
                <w:bCs/>
                <w:rPrChange w:id="219" w:author="Автор">
                  <w:rPr>
                    <w:ins w:id="220" w:author="Автор"/>
                    <w:bCs/>
                    <w:lang w:val="en-US"/>
                  </w:rPr>
                </w:rPrChange>
              </w:rPr>
            </w:pPr>
            <w:del w:id="221" w:author="Автор">
              <w:r w:rsidDel="00B261D7">
                <w:rPr>
                  <w:bCs/>
                  <w:lang w:val="en-US"/>
                </w:rPr>
                <w:delText>activ</w:delText>
              </w:r>
              <w:r w:rsidR="00693C11" w:rsidDel="00B261D7">
                <w:rPr>
                  <w:bCs/>
                  <w:lang w:val="en-US"/>
                </w:rPr>
                <w:delText>ate</w:delText>
              </w:r>
              <w:r w:rsidRPr="00C57523" w:rsidDel="00B261D7">
                <w:rPr>
                  <w:bCs/>
                  <w:lang w:val="en-US"/>
                </w:rPr>
                <w:delText>SubscriptionFeeding</w:delText>
              </w:r>
            </w:del>
          </w:p>
          <w:p w:rsidR="00693C11" w:rsidRPr="009F0FA0" w:rsidRDefault="00B261D7" w:rsidP="00693C11">
            <w:pPr>
              <w:rPr>
                <w:bCs/>
              </w:rPr>
            </w:pPr>
            <w:ins w:id="222" w:author="Автор">
              <w:r w:rsidRPr="00B261D7">
                <w:rPr>
                  <w:bCs/>
                </w:rPr>
                <w:lastRenderedPageBreak/>
                <w:t>activateCurrentSubscriptionFeeading</w:t>
              </w:r>
            </w:ins>
            <w:del w:id="223" w:author="Автор">
              <w:r w:rsidR="00693C11" w:rsidRPr="00693C11" w:rsidDel="00B261D7">
                <w:rPr>
                  <w:bCs/>
                </w:rPr>
                <w:delText xml:space="preserve"> </w:delText>
              </w:r>
            </w:del>
          </w:p>
          <w:p w:rsidR="00E218FC" w:rsidRPr="00693C11" w:rsidRDefault="00693C11" w:rsidP="00693C11">
            <w:pPr>
              <w:rPr>
                <w:bCs/>
              </w:rPr>
            </w:pPr>
            <w:del w:id="224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225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  <w:tc>
          <w:tcPr>
            <w:tcW w:w="3845" w:type="dxa"/>
            <w:tcPrChange w:id="226" w:author="Автор">
              <w:tcPr>
                <w:tcW w:w="5035" w:type="dxa"/>
                <w:gridSpan w:val="2"/>
              </w:tcPr>
            </w:tcPrChange>
          </w:tcPr>
          <w:p w:rsidR="00E218FC" w:rsidRPr="00153D83" w:rsidRDefault="00E218FC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del w:id="227" w:author="Автор">
              <w:r w:rsidDel="009B37FE">
                <w:rPr>
                  <w:bCs/>
                </w:rPr>
                <w:lastRenderedPageBreak/>
                <w:delText xml:space="preserve">Подключить </w:delText>
              </w:r>
            </w:del>
            <w:ins w:id="228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</w:t>
            </w:r>
            <w:ins w:id="229" w:author="Автор">
              <w:r w:rsidR="009B37FE">
                <w:rPr>
                  <w:bCs/>
                </w:rPr>
                <w:t>и</w:t>
              </w:r>
            </w:ins>
            <w:del w:id="230" w:author="Автор">
              <w:r w:rsidDel="009B37FE">
                <w:rPr>
                  <w:bCs/>
                </w:rPr>
                <w:delText>у</w:delText>
              </w:r>
            </w:del>
            <w:r>
              <w:rPr>
                <w:bCs/>
              </w:rPr>
              <w:t xml:space="preserve"> на АП по </w:t>
            </w:r>
            <w:r>
              <w:rPr>
                <w:bCs/>
              </w:rPr>
              <w:lastRenderedPageBreak/>
              <w:t>номеру ЛС</w:t>
            </w:r>
          </w:p>
        </w:tc>
      </w:tr>
      <w:tr w:rsidR="00693C11" w:rsidRPr="003D1D9F" w:rsidDel="00C040A6" w:rsidTr="00013BA1">
        <w:trPr>
          <w:del w:id="231" w:author="Автор"/>
          <w:trPrChange w:id="232" w:author="Автор">
            <w:trPr>
              <w:gridAfter w:val="0"/>
            </w:trPr>
          </w:trPrChange>
        </w:trPr>
        <w:tc>
          <w:tcPr>
            <w:tcW w:w="6576" w:type="dxa"/>
            <w:tcPrChange w:id="233" w:author="Автор">
              <w:tcPr>
                <w:tcW w:w="5160" w:type="dxa"/>
                <w:gridSpan w:val="2"/>
              </w:tcPr>
            </w:tcPrChange>
          </w:tcPr>
          <w:p w:rsidR="00693C11" w:rsidRPr="00A770AE" w:rsidDel="00C040A6" w:rsidRDefault="00693C11" w:rsidP="00693C11">
            <w:pPr>
              <w:rPr>
                <w:del w:id="234" w:author="Автор"/>
                <w:bCs/>
              </w:rPr>
            </w:pPr>
            <w:del w:id="235" w:author="Автор">
              <w:r w:rsidDel="00C040A6">
                <w:rPr>
                  <w:bCs/>
                  <w:lang w:val="en-US"/>
                </w:rPr>
                <w:lastRenderedPageBreak/>
                <w:delText>activate</w:delText>
              </w:r>
              <w:r w:rsidRPr="0073077E" w:rsidDel="00C040A6">
                <w:rPr>
                  <w:bCs/>
                </w:rPr>
                <w:delText>SubscriptionFeedingBySan</w:delText>
              </w:r>
            </w:del>
          </w:p>
          <w:p w:rsidR="00693C11" w:rsidRPr="00693C11" w:rsidDel="00C040A6" w:rsidRDefault="00693C11" w:rsidP="00693C11">
            <w:pPr>
              <w:rPr>
                <w:del w:id="236" w:author="Автор"/>
                <w:bCs/>
              </w:rPr>
            </w:pPr>
            <w:del w:id="237" w:author="Автор">
              <w:r w:rsidDel="00C040A6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  <w:tc>
          <w:tcPr>
            <w:tcW w:w="3845" w:type="dxa"/>
            <w:tcPrChange w:id="238" w:author="Автор">
              <w:tcPr>
                <w:tcW w:w="5035" w:type="dxa"/>
                <w:gridSpan w:val="2"/>
              </w:tcPr>
            </w:tcPrChange>
          </w:tcPr>
          <w:p w:rsidR="00693C11" w:rsidDel="00C040A6" w:rsidRDefault="00693C11" w:rsidP="002077E3">
            <w:pPr>
              <w:pStyle w:val="1"/>
              <w:numPr>
                <w:ilvl w:val="0"/>
                <w:numId w:val="0"/>
              </w:numPr>
              <w:rPr>
                <w:del w:id="239" w:author="Автор"/>
                <w:bCs/>
              </w:rPr>
            </w:pPr>
            <w:del w:id="240" w:author="Автор">
              <w:r w:rsidDel="00C040A6">
                <w:rPr>
                  <w:bCs/>
                </w:rPr>
                <w:delText>Подключить подписку на АП по номеру СНИЛС клиента</w:delText>
              </w:r>
            </w:del>
          </w:p>
        </w:tc>
      </w:tr>
      <w:tr w:rsidR="00CB4D69" w:rsidRPr="003D1D9F" w:rsidTr="00013BA1">
        <w:trPr>
          <w:trPrChange w:id="241" w:author="Автор">
            <w:trPr>
              <w:gridAfter w:val="0"/>
            </w:trPr>
          </w:trPrChange>
        </w:trPr>
        <w:tc>
          <w:tcPr>
            <w:tcW w:w="6576" w:type="dxa"/>
            <w:tcPrChange w:id="242" w:author="Автор">
              <w:tcPr>
                <w:tcW w:w="5160" w:type="dxa"/>
                <w:gridSpan w:val="2"/>
              </w:tcPr>
            </w:tcPrChange>
          </w:tcPr>
          <w:p w:rsidR="00CB4D69" w:rsidRPr="007A00B1" w:rsidRDefault="00CB4D69" w:rsidP="00693C11">
            <w:pPr>
              <w:rPr>
                <w:bCs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  <w:tc>
          <w:tcPr>
            <w:tcW w:w="3845" w:type="dxa"/>
            <w:tcPrChange w:id="243" w:author="Автор">
              <w:tcPr>
                <w:tcW w:w="5035" w:type="dxa"/>
                <w:gridSpan w:val="2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CB4D69" w:rsidRPr="003D1D9F" w:rsidTr="00013BA1">
        <w:trPr>
          <w:trPrChange w:id="244" w:author="Автор">
            <w:trPr>
              <w:gridAfter w:val="0"/>
            </w:trPr>
          </w:trPrChange>
        </w:trPr>
        <w:tc>
          <w:tcPr>
            <w:tcW w:w="6576" w:type="dxa"/>
            <w:tcPrChange w:id="245" w:author="Автор">
              <w:tcPr>
                <w:tcW w:w="5160" w:type="dxa"/>
                <w:gridSpan w:val="2"/>
              </w:tcPr>
            </w:tcPrChange>
          </w:tcPr>
          <w:p w:rsidR="00CB4D69" w:rsidRPr="007A00B1" w:rsidRDefault="00CB4D69" w:rsidP="00693C11">
            <w:pPr>
              <w:rPr>
                <w:bCs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  <w:p w:rsidR="00CB4D69" w:rsidRPr="00CB4D69" w:rsidRDefault="00CB4D69" w:rsidP="00693C11">
            <w:p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  <w:tc>
          <w:tcPr>
            <w:tcW w:w="3845" w:type="dxa"/>
            <w:tcPrChange w:id="246" w:author="Автор">
              <w:tcPr>
                <w:tcW w:w="5035" w:type="dxa"/>
                <w:gridSpan w:val="2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032EB7" w:rsidRPr="003D1D9F" w:rsidTr="00013BA1">
        <w:trPr>
          <w:ins w:id="247" w:author="Автор"/>
          <w:trPrChange w:id="248" w:author="Автор">
            <w:trPr>
              <w:gridBefore w:val="1"/>
            </w:trPr>
          </w:trPrChange>
        </w:trPr>
        <w:tc>
          <w:tcPr>
            <w:tcW w:w="6576" w:type="dxa"/>
            <w:tcPrChange w:id="249" w:author="Автор">
              <w:tcPr>
                <w:tcW w:w="5160" w:type="dxa"/>
                <w:gridSpan w:val="2"/>
              </w:tcPr>
            </w:tcPrChange>
          </w:tcPr>
          <w:p w:rsidR="00032EB7" w:rsidRPr="009F0FA0" w:rsidRDefault="00032EB7" w:rsidP="00032EB7">
            <w:pPr>
              <w:rPr>
                <w:ins w:id="250" w:author="Автор"/>
                <w:bCs/>
                <w:rPrChange w:id="251" w:author="Автор">
                  <w:rPr>
                    <w:ins w:id="252" w:author="Автор"/>
                    <w:bCs/>
                    <w:lang w:val="en-US"/>
                  </w:rPr>
                </w:rPrChange>
              </w:rPr>
            </w:pPr>
            <w:ins w:id="253" w:author="Автор">
              <w:r w:rsidRPr="00032EB7">
                <w:rPr>
                  <w:bCs/>
                  <w:lang w:val="en-US"/>
                </w:rPr>
                <w:t>getSubscriptionFeedingSetting</w:t>
              </w:r>
            </w:ins>
          </w:p>
          <w:p w:rsidR="00032EB7" w:rsidRPr="00C57523" w:rsidRDefault="00032EB7" w:rsidP="00032EB7">
            <w:pPr>
              <w:rPr>
                <w:ins w:id="254" w:author="Автор"/>
                <w:bCs/>
              </w:rPr>
            </w:pPr>
            <w:ins w:id="255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  <w:tc>
          <w:tcPr>
            <w:tcW w:w="3845" w:type="dxa"/>
            <w:tcPrChange w:id="256" w:author="Автор">
              <w:tcPr>
                <w:tcW w:w="5035" w:type="dxa"/>
                <w:gridSpan w:val="2"/>
              </w:tcPr>
            </w:tcPrChange>
          </w:tcPr>
          <w:p w:rsidR="00032EB7" w:rsidRDefault="00032EB7" w:rsidP="002077E3">
            <w:pPr>
              <w:pStyle w:val="1"/>
              <w:numPr>
                <w:ilvl w:val="0"/>
                <w:numId w:val="0"/>
              </w:numPr>
              <w:rPr>
                <w:ins w:id="257" w:author="Автор"/>
                <w:bCs/>
              </w:rPr>
            </w:pPr>
            <w:ins w:id="258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  <w:tr w:rsidR="00CB4D69" w:rsidRPr="003D1D9F" w:rsidTr="00013BA1">
        <w:trPr>
          <w:trPrChange w:id="259" w:author="Автор">
            <w:trPr>
              <w:gridAfter w:val="0"/>
            </w:trPr>
          </w:trPrChange>
        </w:trPr>
        <w:tc>
          <w:tcPr>
            <w:tcW w:w="6576" w:type="dxa"/>
            <w:tcPrChange w:id="260" w:author="Автор">
              <w:tcPr>
                <w:tcW w:w="5160" w:type="dxa"/>
                <w:gridSpan w:val="2"/>
              </w:tcPr>
            </w:tcPrChange>
          </w:tcPr>
          <w:p w:rsidR="00CB4D69" w:rsidRPr="00A141E8" w:rsidRDefault="00CB4D69" w:rsidP="00693C11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  <w:tc>
          <w:tcPr>
            <w:tcW w:w="3845" w:type="dxa"/>
            <w:tcPrChange w:id="261" w:author="Автор">
              <w:tcPr>
                <w:tcW w:w="5035" w:type="dxa"/>
                <w:gridSpan w:val="2"/>
              </w:tcPr>
            </w:tcPrChange>
          </w:tcPr>
          <w:p w:rsidR="00CB4D69" w:rsidRDefault="00CB4D69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ЛС</w:t>
            </w:r>
          </w:p>
        </w:tc>
      </w:tr>
      <w:tr w:rsidR="00241438" w:rsidRPr="003D1D9F" w:rsidTr="00013BA1">
        <w:trPr>
          <w:trPrChange w:id="262" w:author="Автор">
            <w:trPr>
              <w:gridAfter w:val="0"/>
            </w:trPr>
          </w:trPrChange>
        </w:trPr>
        <w:tc>
          <w:tcPr>
            <w:tcW w:w="6576" w:type="dxa"/>
            <w:tcPrChange w:id="263" w:author="Автор">
              <w:tcPr>
                <w:tcW w:w="5160" w:type="dxa"/>
                <w:gridSpan w:val="2"/>
              </w:tcPr>
            </w:tcPrChange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suspendSubscriptionFeedingBySan</w:t>
            </w:r>
          </w:p>
        </w:tc>
        <w:tc>
          <w:tcPr>
            <w:tcW w:w="3845" w:type="dxa"/>
            <w:tcPrChange w:id="264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241438" w:rsidRPr="003D1D9F" w:rsidTr="00013BA1">
        <w:trPr>
          <w:trPrChange w:id="265" w:author="Автор">
            <w:trPr>
              <w:gridAfter w:val="0"/>
            </w:trPr>
          </w:trPrChange>
        </w:trPr>
        <w:tc>
          <w:tcPr>
            <w:tcW w:w="6576" w:type="dxa"/>
            <w:tcPrChange w:id="266" w:author="Автор">
              <w:tcPr>
                <w:tcW w:w="5160" w:type="dxa"/>
                <w:gridSpan w:val="2"/>
              </w:tcPr>
            </w:tcPrChange>
          </w:tcPr>
          <w:p w:rsidR="00241438" w:rsidRPr="0073077E" w:rsidRDefault="00241438" w:rsidP="00693C11">
            <w:pPr>
              <w:rPr>
                <w:bCs/>
              </w:rPr>
            </w:pPr>
            <w:r w:rsidRPr="00C57523">
              <w:rPr>
                <w:bCs/>
              </w:rPr>
              <w:t>reopenSubscriptionFeeding</w:t>
            </w:r>
          </w:p>
        </w:tc>
        <w:tc>
          <w:tcPr>
            <w:tcW w:w="3845" w:type="dxa"/>
            <w:tcPrChange w:id="267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ЛС</w:t>
            </w:r>
          </w:p>
        </w:tc>
      </w:tr>
      <w:tr w:rsidR="00241438" w:rsidRPr="003D1D9F" w:rsidTr="00013BA1">
        <w:trPr>
          <w:trPrChange w:id="268" w:author="Автор">
            <w:trPr>
              <w:gridAfter w:val="0"/>
            </w:trPr>
          </w:trPrChange>
        </w:trPr>
        <w:tc>
          <w:tcPr>
            <w:tcW w:w="6576" w:type="dxa"/>
            <w:tcPrChange w:id="269" w:author="Автор">
              <w:tcPr>
                <w:tcW w:w="5160" w:type="dxa"/>
                <w:gridSpan w:val="2"/>
              </w:tcPr>
            </w:tcPrChange>
          </w:tcPr>
          <w:p w:rsidR="00241438" w:rsidRPr="00C57523" w:rsidRDefault="00241438" w:rsidP="00693C11">
            <w:pPr>
              <w:rPr>
                <w:bCs/>
              </w:rPr>
            </w:pPr>
            <w:r w:rsidRPr="0073077E">
              <w:rPr>
                <w:bCs/>
              </w:rPr>
              <w:t>reopenSubscriptionFeedingBySan</w:t>
            </w:r>
          </w:p>
        </w:tc>
        <w:tc>
          <w:tcPr>
            <w:tcW w:w="3845" w:type="dxa"/>
            <w:tcPrChange w:id="270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241438" w:rsidRPr="003D1D9F" w:rsidTr="00013BA1">
        <w:trPr>
          <w:trPrChange w:id="271" w:author="Автор">
            <w:trPr>
              <w:gridAfter w:val="0"/>
            </w:trPr>
          </w:trPrChange>
        </w:trPr>
        <w:tc>
          <w:tcPr>
            <w:tcW w:w="6576" w:type="dxa"/>
            <w:tcPrChange w:id="272" w:author="Автор">
              <w:tcPr>
                <w:tcW w:w="5160" w:type="dxa"/>
                <w:gridSpan w:val="2"/>
              </w:tcPr>
            </w:tcPrChange>
          </w:tcPr>
          <w:p w:rsidR="00241438" w:rsidRPr="00A770AE" w:rsidRDefault="00241438" w:rsidP="00C57523">
            <w:pPr>
              <w:rPr>
                <w:bCs/>
              </w:rPr>
            </w:pPr>
            <w:r w:rsidRPr="0097102A">
              <w:rPr>
                <w:bCs/>
              </w:rPr>
              <w:t>putCycleDiagram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</w:t>
            </w:r>
            <w:r w:rsidR="00CE5927" w:rsidRPr="00CE5927">
              <w:rPr>
                <w:bCs/>
              </w:rPr>
              <w:t xml:space="preserve"> </w:t>
            </w:r>
            <w:r w:rsidR="00CE5927">
              <w:rPr>
                <w:bCs/>
              </w:rPr>
              <w:t>или изменение существующей</w:t>
            </w:r>
            <w:r>
              <w:rPr>
                <w:bCs/>
              </w:rPr>
              <w:t xml:space="preserve"> циклограммы питания по АП по номеру ЛС клиента</w:t>
            </w:r>
          </w:p>
        </w:tc>
        <w:tc>
          <w:tcPr>
            <w:tcW w:w="3845" w:type="dxa"/>
            <w:tcPrChange w:id="273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ЛС клиента</w:t>
            </w:r>
          </w:p>
        </w:tc>
      </w:tr>
      <w:tr w:rsidR="00E218FC" w:rsidRPr="003D1D9F" w:rsidTr="00013BA1">
        <w:trPr>
          <w:trPrChange w:id="274" w:author="Автор">
            <w:trPr>
              <w:gridAfter w:val="0"/>
            </w:trPr>
          </w:trPrChange>
        </w:trPr>
        <w:tc>
          <w:tcPr>
            <w:tcW w:w="6576" w:type="dxa"/>
            <w:tcPrChange w:id="275" w:author="Автор">
              <w:tcPr>
                <w:tcW w:w="5160" w:type="dxa"/>
                <w:gridSpan w:val="2"/>
              </w:tcPr>
            </w:tcPrChange>
          </w:tcPr>
          <w:p w:rsidR="00E218FC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putCycleDiagramBySan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  <w:tc>
          <w:tcPr>
            <w:tcW w:w="3845" w:type="dxa"/>
            <w:tcPrChange w:id="276" w:author="Автор">
              <w:tcPr>
                <w:tcW w:w="5035" w:type="dxa"/>
                <w:gridSpan w:val="2"/>
              </w:tcPr>
            </w:tcPrChange>
          </w:tcPr>
          <w:p w:rsidR="00E218FC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Добавление циклограммы питания по АП по номеру СНИЛС клиента</w:t>
            </w:r>
          </w:p>
        </w:tc>
      </w:tr>
      <w:tr w:rsidR="00241438" w:rsidRPr="003D1D9F" w:rsidTr="00013BA1">
        <w:trPr>
          <w:trPrChange w:id="277" w:author="Автор">
            <w:trPr>
              <w:gridAfter w:val="0"/>
            </w:trPr>
          </w:trPrChange>
        </w:trPr>
        <w:tc>
          <w:tcPr>
            <w:tcW w:w="6576" w:type="dxa"/>
            <w:tcPrChange w:id="278" w:author="Автор">
              <w:tcPr>
                <w:tcW w:w="5160" w:type="dxa"/>
                <w:gridSpan w:val="2"/>
              </w:tcPr>
            </w:tcPrChange>
          </w:tcPr>
          <w:p w:rsidR="00241438" w:rsidRPr="007A00B1" w:rsidRDefault="00241438" w:rsidP="00C57523">
            <w:pPr>
              <w:rPr>
                <w:bCs/>
              </w:rPr>
            </w:pPr>
            <w:r w:rsidRPr="000C5F06">
              <w:rPr>
                <w:bCs/>
              </w:rPr>
              <w:t>getCycleDiagramList</w:t>
            </w:r>
          </w:p>
          <w:p w:rsidR="00241438" w:rsidRPr="00241438" w:rsidRDefault="00241438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  <w:tc>
          <w:tcPr>
            <w:tcW w:w="3845" w:type="dxa"/>
            <w:tcPrChange w:id="279" w:author="Автор">
              <w:tcPr>
                <w:tcW w:w="5035" w:type="dxa"/>
                <w:gridSpan w:val="2"/>
              </w:tcPr>
            </w:tcPrChange>
          </w:tcPr>
          <w:p w:rsidR="00241438" w:rsidRDefault="00241438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  <w:tr w:rsidR="00241438" w:rsidRPr="003D1D9F" w:rsidTr="00013BA1">
        <w:trPr>
          <w:trPrChange w:id="280" w:author="Автор">
            <w:trPr>
              <w:gridAfter w:val="0"/>
            </w:trPr>
          </w:trPrChange>
        </w:trPr>
        <w:tc>
          <w:tcPr>
            <w:tcW w:w="6576" w:type="dxa"/>
            <w:tcPrChange w:id="281" w:author="Автор">
              <w:tcPr>
                <w:tcW w:w="5160" w:type="dxa"/>
                <w:gridSpan w:val="2"/>
              </w:tcPr>
            </w:tcPrChange>
          </w:tcPr>
          <w:p w:rsidR="00241438" w:rsidRPr="007A00B1" w:rsidRDefault="000515E0" w:rsidP="00C57523">
            <w:pPr>
              <w:rPr>
                <w:bCs/>
              </w:rPr>
            </w:pPr>
            <w:r w:rsidRPr="009B7C79">
              <w:rPr>
                <w:bCs/>
              </w:rPr>
              <w:t>getCycleDiagramListBySan</w:t>
            </w:r>
          </w:p>
          <w:p w:rsidR="000515E0" w:rsidRPr="000515E0" w:rsidRDefault="000515E0" w:rsidP="00C57523">
            <w:p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  <w:tc>
          <w:tcPr>
            <w:tcW w:w="3845" w:type="dxa"/>
            <w:tcPrChange w:id="282" w:author="Автор">
              <w:tcPr>
                <w:tcW w:w="5035" w:type="dxa"/>
                <w:gridSpan w:val="2"/>
              </w:tcPr>
            </w:tcPrChange>
          </w:tcPr>
          <w:p w:rsidR="00241438" w:rsidRDefault="000515E0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0515E0" w:rsidRPr="003D1D9F" w:rsidTr="00013BA1">
        <w:trPr>
          <w:trPrChange w:id="283" w:author="Автор">
            <w:trPr>
              <w:gridAfter w:val="0"/>
            </w:trPr>
          </w:trPrChange>
        </w:trPr>
        <w:tc>
          <w:tcPr>
            <w:tcW w:w="6576" w:type="dxa"/>
            <w:tcPrChange w:id="284" w:author="Автор">
              <w:tcPr>
                <w:tcW w:w="5160" w:type="dxa"/>
                <w:gridSpan w:val="2"/>
              </w:tcPr>
            </w:tcPrChange>
          </w:tcPr>
          <w:p w:rsidR="000515E0" w:rsidRPr="009B7C79" w:rsidRDefault="0084673F" w:rsidP="00C57523">
            <w:pPr>
              <w:rPr>
                <w:bCs/>
              </w:rPr>
            </w:pPr>
            <w:r w:rsidRPr="00C57523">
              <w:rPr>
                <w:bCs/>
              </w:rPr>
              <w:t>findComplexesWithSubFeeding</w:t>
            </w:r>
          </w:p>
        </w:tc>
        <w:tc>
          <w:tcPr>
            <w:tcW w:w="3845" w:type="dxa"/>
            <w:tcPrChange w:id="285" w:author="Автор">
              <w:tcPr>
                <w:tcW w:w="5035" w:type="dxa"/>
                <w:gridSpan w:val="2"/>
              </w:tcPr>
            </w:tcPrChange>
          </w:tcPr>
          <w:p w:rsidR="000515E0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ЛС</w:t>
            </w:r>
          </w:p>
        </w:tc>
      </w:tr>
      <w:tr w:rsidR="0084673F" w:rsidRPr="003D1D9F" w:rsidTr="00013BA1">
        <w:trPr>
          <w:trPrChange w:id="286" w:author="Автор">
            <w:trPr>
              <w:gridAfter w:val="0"/>
            </w:trPr>
          </w:trPrChange>
        </w:trPr>
        <w:tc>
          <w:tcPr>
            <w:tcW w:w="6576" w:type="dxa"/>
            <w:tcPrChange w:id="287" w:author="Автор">
              <w:tcPr>
                <w:tcW w:w="5160" w:type="dxa"/>
                <w:gridSpan w:val="2"/>
              </w:tcPr>
            </w:tcPrChange>
          </w:tcPr>
          <w:p w:rsidR="0084673F" w:rsidRPr="00C57523" w:rsidRDefault="0084673F" w:rsidP="00C57523">
            <w:pPr>
              <w:rPr>
                <w:bCs/>
              </w:rPr>
            </w:pPr>
            <w:r w:rsidRPr="0073077E">
              <w:rPr>
                <w:bCs/>
              </w:rPr>
              <w:t>findComplexesWithSubFeedingBySan</w:t>
            </w:r>
          </w:p>
        </w:tc>
        <w:tc>
          <w:tcPr>
            <w:tcW w:w="3845" w:type="dxa"/>
            <w:tcPrChange w:id="288" w:author="Автор">
              <w:tcPr>
                <w:tcW w:w="5035" w:type="dxa"/>
                <w:gridSpan w:val="2"/>
              </w:tcPr>
            </w:tcPrChange>
          </w:tcPr>
          <w:p w:rsidR="0084673F" w:rsidRDefault="0084673F" w:rsidP="002077E3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4673F" w:rsidRPr="003D1D9F" w:rsidTr="00013BA1">
        <w:trPr>
          <w:trPrChange w:id="289" w:author="Автор">
            <w:trPr>
              <w:gridAfter w:val="0"/>
            </w:trPr>
          </w:trPrChange>
        </w:trPr>
        <w:tc>
          <w:tcPr>
            <w:tcW w:w="6576" w:type="dxa"/>
            <w:tcPrChange w:id="290" w:author="Автор">
              <w:tcPr>
                <w:tcW w:w="5160" w:type="dxa"/>
                <w:gridSpan w:val="2"/>
              </w:tcPr>
            </w:tcPrChange>
          </w:tcPr>
          <w:p w:rsidR="0084673F" w:rsidRPr="006030B7" w:rsidRDefault="00CE5927" w:rsidP="00C57523">
            <w:del w:id="291" w:author="Автор">
              <w:r w:rsidRPr="00CE5927" w:rsidDel="00782C66">
                <w:delText>getSubscriptionFeedingHistoryList</w:delText>
              </w:r>
            </w:del>
            <w:ins w:id="292" w:author="Автор">
              <w:r w:rsidR="00782C66" w:rsidRPr="00CE5927">
                <w:t>getSubscriptionFeeding</w:t>
              </w:r>
              <w:r w:rsidR="00782C66">
                <w:rPr>
                  <w:lang w:val="en-US"/>
                </w:rPr>
                <w:t>Journal</w:t>
              </w:r>
            </w:ins>
          </w:p>
          <w:p w:rsidR="005F6793" w:rsidRPr="0073077E" w:rsidRDefault="005F6793" w:rsidP="006030B7">
            <w:pPr>
              <w:rPr>
                <w:bCs/>
              </w:rPr>
            </w:pPr>
            <w:r w:rsidRPr="00CE5927">
              <w:t xml:space="preserve">Получения </w:t>
            </w:r>
            <w:del w:id="293" w:author="Автор">
              <w:r w:rsidRPr="00CE5927" w:rsidDel="006030B7">
                <w:delText xml:space="preserve">истории </w:delText>
              </w:r>
            </w:del>
            <w:ins w:id="294" w:author="Автор">
              <w:r w:rsidR="006030B7">
                <w:t xml:space="preserve">журнала </w:t>
              </w:r>
            </w:ins>
            <w:r w:rsidRPr="00CE5927">
              <w:t>изменений подписки, по номеру ЛС</w:t>
            </w:r>
          </w:p>
        </w:tc>
        <w:tc>
          <w:tcPr>
            <w:tcW w:w="3845" w:type="dxa"/>
            <w:tcPrChange w:id="295" w:author="Автор">
              <w:tcPr>
                <w:tcW w:w="5035" w:type="dxa"/>
                <w:gridSpan w:val="2"/>
              </w:tcPr>
            </w:tcPrChange>
          </w:tcPr>
          <w:p w:rsidR="0084673F" w:rsidRDefault="005F6793" w:rsidP="006030B7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</w:t>
            </w:r>
            <w:del w:id="296" w:author="Автор">
              <w:r w:rsidRPr="00CE5927" w:rsidDel="006030B7">
                <w:delText xml:space="preserve">истории </w:delText>
              </w:r>
            </w:del>
            <w:ins w:id="297" w:author="Автор">
              <w:r w:rsidR="006030B7">
                <w:t xml:space="preserve">журнала </w:t>
              </w:r>
            </w:ins>
            <w:r w:rsidRPr="00CE5927">
              <w:t>изменений подписки, по номеру ЛС</w:t>
            </w:r>
          </w:p>
        </w:tc>
      </w:tr>
      <w:tr w:rsidR="00E218FC" w:rsidRPr="003D1D9F" w:rsidDel="00DB28CB" w:rsidTr="00013BA1">
        <w:trPr>
          <w:del w:id="298" w:author="Автор"/>
          <w:trPrChange w:id="299" w:author="Автор">
            <w:trPr>
              <w:gridAfter w:val="0"/>
            </w:trPr>
          </w:trPrChange>
        </w:trPr>
        <w:tc>
          <w:tcPr>
            <w:tcW w:w="6576" w:type="dxa"/>
            <w:tcPrChange w:id="300" w:author="Автор">
              <w:tcPr>
                <w:tcW w:w="5160" w:type="dxa"/>
                <w:gridSpan w:val="2"/>
              </w:tcPr>
            </w:tcPrChange>
          </w:tcPr>
          <w:p w:rsidR="00E218FC" w:rsidDel="00DB28CB" w:rsidRDefault="005F6793" w:rsidP="00C57523">
            <w:pPr>
              <w:rPr>
                <w:del w:id="301" w:author="Автор"/>
              </w:rPr>
            </w:pPr>
            <w:del w:id="302" w:author="Автор">
              <w:r w:rsidRPr="00CE5927" w:rsidDel="00DB28CB">
                <w:delText>getSubscriptionFeedingHistoryListBySan</w:delText>
              </w:r>
            </w:del>
          </w:p>
          <w:p w:rsidR="005F6793" w:rsidRPr="00C57523" w:rsidDel="00DB28CB" w:rsidRDefault="005F6793" w:rsidP="00C57523">
            <w:pPr>
              <w:rPr>
                <w:del w:id="303" w:author="Автор"/>
                <w:bCs/>
              </w:rPr>
            </w:pPr>
            <w:del w:id="304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  <w:tc>
          <w:tcPr>
            <w:tcW w:w="3845" w:type="dxa"/>
            <w:tcPrChange w:id="305" w:author="Автор">
              <w:tcPr>
                <w:tcW w:w="5035" w:type="dxa"/>
                <w:gridSpan w:val="2"/>
              </w:tcPr>
            </w:tcPrChange>
          </w:tcPr>
          <w:p w:rsidR="00E218FC" w:rsidDel="00DB28CB" w:rsidRDefault="005F6793" w:rsidP="00D030A6">
            <w:pPr>
              <w:pStyle w:val="1"/>
              <w:numPr>
                <w:ilvl w:val="0"/>
                <w:numId w:val="0"/>
              </w:numPr>
              <w:rPr>
                <w:del w:id="306" w:author="Автор"/>
                <w:bCs/>
              </w:rPr>
            </w:pPr>
            <w:del w:id="307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</w:tr>
      <w:tr w:rsidR="00E218FC" w:rsidRPr="003D1D9F" w:rsidTr="00013BA1">
        <w:trPr>
          <w:trPrChange w:id="308" w:author="Автор">
            <w:trPr>
              <w:gridAfter w:val="0"/>
            </w:trPr>
          </w:trPrChange>
        </w:trPr>
        <w:tc>
          <w:tcPr>
            <w:tcW w:w="6576" w:type="dxa"/>
            <w:tcPrChange w:id="309" w:author="Автор">
              <w:tcPr>
                <w:tcW w:w="5160" w:type="dxa"/>
                <w:gridSpan w:val="2"/>
              </w:tcPr>
            </w:tcPrChange>
          </w:tcPr>
          <w:p w:rsidR="00E218FC" w:rsidRDefault="005F6793" w:rsidP="00C57523">
            <w:r w:rsidRPr="00CE5927">
              <w:t>getCycleDiagramHistoryList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lastRenderedPageBreak/>
              <w:t>Получения истории изменений циклограмм, по номеру ЛС</w:t>
            </w:r>
          </w:p>
        </w:tc>
        <w:tc>
          <w:tcPr>
            <w:tcW w:w="3845" w:type="dxa"/>
            <w:tcPrChange w:id="310" w:author="Автор">
              <w:tcPr>
                <w:tcW w:w="5035" w:type="dxa"/>
                <w:gridSpan w:val="2"/>
              </w:tcPr>
            </w:tcPrChange>
          </w:tcPr>
          <w:p w:rsidR="00E218FC" w:rsidRDefault="005F6793" w:rsidP="00D030A6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lastRenderedPageBreak/>
              <w:t xml:space="preserve">Получения истории изменений </w:t>
            </w:r>
            <w:r w:rsidRPr="00CE5927">
              <w:lastRenderedPageBreak/>
              <w:t>циклограмм, по номеру ЛС</w:t>
            </w:r>
          </w:p>
        </w:tc>
      </w:tr>
      <w:tr w:rsidR="00E218FC" w:rsidRPr="003D1D9F" w:rsidTr="00013BA1">
        <w:trPr>
          <w:trPrChange w:id="311" w:author="Автор">
            <w:trPr>
              <w:gridAfter w:val="0"/>
            </w:trPr>
          </w:trPrChange>
        </w:trPr>
        <w:tc>
          <w:tcPr>
            <w:tcW w:w="6576" w:type="dxa"/>
            <w:tcPrChange w:id="312" w:author="Автор">
              <w:tcPr>
                <w:tcW w:w="5160" w:type="dxa"/>
                <w:gridSpan w:val="2"/>
              </w:tcPr>
            </w:tcPrChange>
          </w:tcPr>
          <w:p w:rsidR="00E218FC" w:rsidRDefault="005F6793" w:rsidP="00C57523">
            <w:r w:rsidRPr="00CE5927">
              <w:lastRenderedPageBreak/>
              <w:t>getCycleDiagramHistoryListBySan</w:t>
            </w:r>
          </w:p>
          <w:p w:rsidR="005F6793" w:rsidRPr="00C57523" w:rsidRDefault="005F6793" w:rsidP="00C57523">
            <w:p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  <w:tc>
          <w:tcPr>
            <w:tcW w:w="3845" w:type="dxa"/>
            <w:tcPrChange w:id="313" w:author="Автор">
              <w:tcPr>
                <w:tcW w:w="5035" w:type="dxa"/>
                <w:gridSpan w:val="2"/>
              </w:tcPr>
            </w:tcPrChange>
          </w:tcPr>
          <w:p w:rsidR="00E218FC" w:rsidRDefault="005F6793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E218FC" w:rsidRPr="003D1D9F" w:rsidTr="00013BA1">
        <w:trPr>
          <w:trPrChange w:id="314" w:author="Автор">
            <w:trPr>
              <w:gridAfter w:val="0"/>
            </w:trPr>
          </w:trPrChange>
        </w:trPr>
        <w:tc>
          <w:tcPr>
            <w:tcW w:w="6576" w:type="dxa"/>
            <w:tcPrChange w:id="315" w:author="Автор">
              <w:tcPr>
                <w:tcW w:w="5160" w:type="dxa"/>
                <w:gridSpan w:val="2"/>
              </w:tcPr>
            </w:tcPrChange>
          </w:tcPr>
          <w:p w:rsidR="00E218FC" w:rsidRPr="00E16E79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getMenuListWithProhibitions</w:t>
            </w:r>
          </w:p>
        </w:tc>
        <w:tc>
          <w:tcPr>
            <w:tcW w:w="3845" w:type="dxa"/>
            <w:tcPrChange w:id="316" w:author="Автор">
              <w:tcPr>
                <w:tcW w:w="5035" w:type="dxa"/>
                <w:gridSpan w:val="2"/>
              </w:tcPr>
            </w:tcPrChange>
          </w:tcPr>
          <w:p w:rsidR="00E218FC" w:rsidRPr="000A0CDD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 xml:space="preserve">Получить список меню с указанием правила запрета. </w:t>
            </w:r>
          </w:p>
        </w:tc>
      </w:tr>
      <w:tr w:rsidR="00E218FC" w:rsidRPr="003D1D9F" w:rsidTr="00013BA1">
        <w:trPr>
          <w:trPrChange w:id="317" w:author="Автор">
            <w:trPr>
              <w:gridAfter w:val="0"/>
            </w:trPr>
          </w:trPrChange>
        </w:trPr>
        <w:tc>
          <w:tcPr>
            <w:tcW w:w="6576" w:type="dxa"/>
            <w:tcPrChange w:id="318" w:author="Автор">
              <w:tcPr>
                <w:tcW w:w="5160" w:type="dxa"/>
                <w:gridSpan w:val="2"/>
              </w:tcPr>
            </w:tcPrChange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addProhibition</w:t>
            </w:r>
          </w:p>
        </w:tc>
        <w:tc>
          <w:tcPr>
            <w:tcW w:w="3845" w:type="dxa"/>
            <w:tcPrChange w:id="319" w:author="Автор">
              <w:tcPr>
                <w:tcW w:w="5035" w:type="dxa"/>
                <w:gridSpan w:val="2"/>
              </w:tcPr>
            </w:tcPrChange>
          </w:tcPr>
          <w:p w:rsidR="00E218FC" w:rsidRDefault="00E218FC" w:rsidP="00A0322C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Установказапрета</w:t>
            </w:r>
          </w:p>
        </w:tc>
      </w:tr>
      <w:tr w:rsidR="00E218FC" w:rsidRPr="003D1D9F" w:rsidTr="00013BA1">
        <w:trPr>
          <w:trPrChange w:id="320" w:author="Автор">
            <w:trPr>
              <w:gridAfter w:val="0"/>
            </w:trPr>
          </w:trPrChange>
        </w:trPr>
        <w:tc>
          <w:tcPr>
            <w:tcW w:w="6576" w:type="dxa"/>
            <w:tcPrChange w:id="321" w:author="Автор">
              <w:tcPr>
                <w:tcW w:w="5160" w:type="dxa"/>
                <w:gridSpan w:val="2"/>
              </w:tcPr>
            </w:tcPrChange>
          </w:tcPr>
          <w:p w:rsidR="00E218FC" w:rsidRPr="000A0CDD" w:rsidRDefault="00E218FC" w:rsidP="00C57523">
            <w:pPr>
              <w:rPr>
                <w:bCs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  <w:tc>
          <w:tcPr>
            <w:tcW w:w="3845" w:type="dxa"/>
            <w:tcPrChange w:id="322" w:author="Автор">
              <w:tcPr>
                <w:tcW w:w="5035" w:type="dxa"/>
                <w:gridSpan w:val="2"/>
              </w:tcPr>
            </w:tcPrChange>
          </w:tcPr>
          <w:p w:rsidR="00E218FC" w:rsidRDefault="00E218FC" w:rsidP="0073077E">
            <w:pPr>
              <w:pStyle w:val="1"/>
              <w:numPr>
                <w:ilvl w:val="0"/>
                <w:numId w:val="0"/>
              </w:numPr>
              <w:rPr>
                <w:bCs/>
              </w:rPr>
            </w:pPr>
            <w:r>
              <w:rPr>
                <w:bCs/>
              </w:rPr>
              <w:t>Снятие запрета</w:t>
            </w:r>
          </w:p>
        </w:tc>
      </w:tr>
      <w:tr w:rsidR="00732FDD" w:rsidRPr="003D1D9F" w:rsidDel="002B3BFF" w:rsidTr="00013BA1">
        <w:trPr>
          <w:ins w:id="323" w:author="Автор"/>
          <w:del w:id="324" w:author="Автор"/>
          <w:trPrChange w:id="325" w:author="Автор">
            <w:trPr>
              <w:gridAfter w:val="0"/>
            </w:trPr>
          </w:trPrChange>
        </w:trPr>
        <w:tc>
          <w:tcPr>
            <w:tcW w:w="6576" w:type="dxa"/>
            <w:tcPrChange w:id="326" w:author="Автор">
              <w:tcPr>
                <w:tcW w:w="5160" w:type="dxa"/>
                <w:gridSpan w:val="2"/>
              </w:tcPr>
            </w:tcPrChange>
          </w:tcPr>
          <w:p w:rsidR="00732FDD" w:rsidRPr="000A0CDD" w:rsidDel="002B3BFF" w:rsidRDefault="00732FDD" w:rsidP="00C57523">
            <w:pPr>
              <w:rPr>
                <w:ins w:id="327" w:author="Автор"/>
                <w:del w:id="328" w:author="Автор"/>
                <w:bCs/>
              </w:rPr>
            </w:pPr>
            <w:ins w:id="329" w:author="Автор">
              <w:del w:id="330" w:author="Автор">
                <w:r w:rsidDel="002B3BFF">
                  <w:delText>getEnterEven</w:delText>
                </w:r>
                <w:r w:rsidDel="002B3BFF">
                  <w:rPr>
                    <w:lang w:val="en-US"/>
                  </w:rPr>
                  <w:delText>WithRep</w:delText>
                </w:r>
                <w:r w:rsidDel="002B3BFF">
                  <w:delText>List</w:delText>
                </w:r>
              </w:del>
            </w:ins>
          </w:p>
        </w:tc>
        <w:tc>
          <w:tcPr>
            <w:tcW w:w="3845" w:type="dxa"/>
            <w:tcPrChange w:id="331" w:author="Автор">
              <w:tcPr>
                <w:tcW w:w="5035" w:type="dxa"/>
                <w:gridSpan w:val="2"/>
              </w:tcPr>
            </w:tcPrChange>
          </w:tcPr>
          <w:p w:rsidR="00732FDD" w:rsidDel="002B3BFF" w:rsidRDefault="00732FDD" w:rsidP="0073077E">
            <w:pPr>
              <w:pStyle w:val="1"/>
              <w:numPr>
                <w:ilvl w:val="0"/>
                <w:numId w:val="0"/>
              </w:numPr>
              <w:rPr>
                <w:ins w:id="332" w:author="Автор"/>
                <w:del w:id="333" w:author="Автор"/>
                <w:bCs/>
              </w:rPr>
            </w:pPr>
            <w:ins w:id="334" w:author="Автор">
              <w:del w:id="335" w:author="Автор">
                <w:r w:rsidDel="002B3BFF">
                  <w:delText>Получение данных посещениях образовательного учреждения и информации по опекуну</w:delText>
                </w:r>
              </w:del>
            </w:ins>
          </w:p>
        </w:tc>
      </w:tr>
      <w:tr w:rsidR="00C115CA" w:rsidRPr="003D1D9F" w:rsidDel="002B3BFF" w:rsidTr="00013BA1">
        <w:trPr>
          <w:ins w:id="336" w:author="Автор"/>
          <w:trPrChange w:id="337" w:author="Автор">
            <w:trPr>
              <w:gridAfter w:val="0"/>
            </w:trPr>
          </w:trPrChange>
        </w:trPr>
        <w:tc>
          <w:tcPr>
            <w:tcW w:w="6576" w:type="dxa"/>
            <w:tcPrChange w:id="338" w:author="Автор">
              <w:tcPr>
                <w:tcW w:w="5160" w:type="dxa"/>
                <w:gridSpan w:val="2"/>
              </w:tcPr>
            </w:tcPrChange>
          </w:tcPr>
          <w:p w:rsidR="00C115CA" w:rsidDel="002B3BFF" w:rsidRDefault="00C115CA" w:rsidP="00C57523">
            <w:pPr>
              <w:rPr>
                <w:ins w:id="339" w:author="Автор"/>
              </w:rPr>
            </w:pPr>
            <w:ins w:id="340" w:author="Автор">
              <w:r w:rsidRPr="00C115CA">
                <w:t>getClientRepresentatives</w:t>
              </w:r>
            </w:ins>
          </w:p>
        </w:tc>
        <w:tc>
          <w:tcPr>
            <w:tcW w:w="3845" w:type="dxa"/>
            <w:tcPrChange w:id="341" w:author="Автор">
              <w:tcPr>
                <w:tcW w:w="5035" w:type="dxa"/>
                <w:gridSpan w:val="2"/>
              </w:tcPr>
            </w:tcPrChange>
          </w:tcPr>
          <w:p w:rsidR="00C115CA" w:rsidDel="002B3BFF" w:rsidRDefault="00C115CA" w:rsidP="0073077E">
            <w:pPr>
              <w:pStyle w:val="1"/>
              <w:numPr>
                <w:ilvl w:val="0"/>
                <w:numId w:val="0"/>
              </w:numPr>
              <w:rPr>
                <w:ins w:id="342" w:author="Автор"/>
              </w:rPr>
            </w:pPr>
            <w:ins w:id="343" w:author="Автор">
              <w:r>
                <w:t>Получение данных о представителях ребенка по номеру контракта</w:t>
              </w:r>
            </w:ins>
          </w:p>
        </w:tc>
      </w:tr>
      <w:tr w:rsidR="00325F2A" w:rsidRPr="003D1D9F" w:rsidDel="002B3BFF" w:rsidTr="00013BA1">
        <w:trPr>
          <w:ins w:id="344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45" w:author="Автор"/>
                <w:rPrChange w:id="346" w:author="Автор">
                  <w:rPr>
                    <w:ins w:id="347" w:author="Автор"/>
                    <w:highlight w:val="yellow"/>
                  </w:rPr>
                </w:rPrChange>
              </w:rPr>
            </w:pPr>
            <w:ins w:id="348" w:author="Автор">
              <w:r w:rsidRPr="00325F2A">
                <w:rPr>
                  <w:rPrChange w:id="349" w:author="Автор">
                    <w:rPr>
                      <w:highlight w:val="yellow"/>
                    </w:rPr>
                  </w:rPrChange>
                </w:rPr>
                <w:t>getNotificationTypes</w:t>
              </w:r>
            </w:ins>
          </w:p>
          <w:p w:rsidR="00325F2A" w:rsidRPr="00C115CA" w:rsidRDefault="00325F2A" w:rsidP="00325F2A">
            <w:pPr>
              <w:rPr>
                <w:ins w:id="350" w:author="Автор"/>
              </w:rPr>
            </w:pPr>
            <w:ins w:id="351" w:author="Автор">
              <w:r w:rsidRPr="00325F2A">
                <w:rPr>
                  <w:rPrChange w:id="352" w:author="Автор">
                    <w:rPr>
                      <w:highlight w:val="yellow"/>
                    </w:rPr>
                  </w:rPrChange>
                </w:rPr>
                <w:t>Получить доступные типы уведомлений клиентов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53" w:author="Автор"/>
              </w:rPr>
            </w:pPr>
            <w:ins w:id="354" w:author="Автор">
              <w:r w:rsidRPr="00325F2A">
                <w:rPr>
                  <w:rPrChange w:id="355" w:author="Автор">
                    <w:rPr>
                      <w:highlight w:val="yellow"/>
                    </w:rPr>
                  </w:rPrChange>
                </w:rPr>
                <w:t>Получить доступные типы уведомлений клиентов для последующей настройки</w:t>
              </w:r>
            </w:ins>
          </w:p>
        </w:tc>
      </w:tr>
      <w:tr w:rsidR="00325F2A" w:rsidRPr="003D1D9F" w:rsidDel="002B3BFF" w:rsidTr="00013BA1">
        <w:trPr>
          <w:ins w:id="356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57" w:author="Автор"/>
                <w:rPrChange w:id="358" w:author="Автор">
                  <w:rPr>
                    <w:ins w:id="359" w:author="Автор"/>
                    <w:highlight w:val="yellow"/>
                  </w:rPr>
                </w:rPrChange>
              </w:rPr>
            </w:pPr>
            <w:ins w:id="360" w:author="Автор">
              <w:r w:rsidRPr="00325F2A">
                <w:rPr>
                  <w:rPrChange w:id="361" w:author="Автор">
                    <w:rPr>
                      <w:highlight w:val="yellow"/>
                    </w:rPr>
                  </w:rPrChange>
                </w:rPr>
                <w:t>getNotificationSettings</w:t>
              </w:r>
            </w:ins>
          </w:p>
          <w:p w:rsidR="00325F2A" w:rsidRPr="00325F2A" w:rsidRDefault="00325F2A" w:rsidP="00325F2A">
            <w:pPr>
              <w:rPr>
                <w:ins w:id="362" w:author="Автор"/>
                <w:rPrChange w:id="363" w:author="Автор">
                  <w:rPr>
                    <w:ins w:id="364" w:author="Автор"/>
                    <w:highlight w:val="yellow"/>
                  </w:rPr>
                </w:rPrChange>
              </w:rPr>
            </w:pPr>
            <w:ins w:id="365" w:author="Автор">
              <w:r w:rsidRPr="00325F2A">
                <w:rPr>
                  <w:rPrChange w:id="366" w:author="Автор">
                    <w:rPr>
                      <w:highlight w:val="yellow"/>
                    </w:rPr>
                  </w:rPrChange>
                </w:rPr>
                <w:t>Получить настройки уведомлений клиента по номеру ЛС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67" w:author="Автор"/>
              </w:rPr>
            </w:pPr>
            <w:ins w:id="368" w:author="Автор">
              <w:r w:rsidRPr="00325F2A">
                <w:rPr>
                  <w:rPrChange w:id="369" w:author="Автор">
                    <w:rPr>
                      <w:highlight w:val="yellow"/>
                    </w:rPr>
                  </w:rPrChange>
                </w:rPr>
                <w:t>Получить настройки уведомлений клиента по номеру ЛС</w:t>
              </w:r>
            </w:ins>
          </w:p>
        </w:tc>
      </w:tr>
      <w:tr w:rsidR="00325F2A" w:rsidRPr="003D1D9F" w:rsidDel="002B3BFF" w:rsidTr="00013BA1">
        <w:trPr>
          <w:ins w:id="370" w:author="Автор"/>
        </w:trPr>
        <w:tc>
          <w:tcPr>
            <w:tcW w:w="6576" w:type="dxa"/>
          </w:tcPr>
          <w:p w:rsidR="00325F2A" w:rsidRPr="00325F2A" w:rsidRDefault="00325F2A" w:rsidP="00325F2A">
            <w:pPr>
              <w:rPr>
                <w:ins w:id="371" w:author="Автор"/>
                <w:rPrChange w:id="372" w:author="Автор">
                  <w:rPr>
                    <w:ins w:id="373" w:author="Автор"/>
                    <w:highlight w:val="yellow"/>
                  </w:rPr>
                </w:rPrChange>
              </w:rPr>
            </w:pPr>
            <w:ins w:id="374" w:author="Автор">
              <w:r w:rsidRPr="00325F2A">
                <w:rPr>
                  <w:rPrChange w:id="375" w:author="Автор">
                    <w:rPr>
                      <w:highlight w:val="yellow"/>
                      <w:lang w:val="en-US"/>
                    </w:rPr>
                  </w:rPrChange>
                </w:rPr>
                <w:t>setNotificationSettings</w:t>
              </w:r>
            </w:ins>
          </w:p>
          <w:p w:rsidR="00325F2A" w:rsidRPr="00325F2A" w:rsidRDefault="00325F2A" w:rsidP="00325F2A">
            <w:pPr>
              <w:rPr>
                <w:ins w:id="376" w:author="Автор"/>
                <w:rPrChange w:id="377" w:author="Автор">
                  <w:rPr>
                    <w:ins w:id="378" w:author="Автор"/>
                    <w:highlight w:val="yellow"/>
                  </w:rPr>
                </w:rPrChange>
              </w:rPr>
            </w:pPr>
            <w:ins w:id="379" w:author="Автор">
              <w:r w:rsidRPr="00325F2A">
                <w:rPr>
                  <w:rPrChange w:id="380" w:author="Автор">
                    <w:rPr>
                      <w:highlight w:val="yellow"/>
                    </w:rPr>
                  </w:rPrChange>
                </w:rPr>
                <w:t>Установить настройки уведомлений клиента по номеру ЛС</w:t>
              </w:r>
            </w:ins>
          </w:p>
        </w:tc>
        <w:tc>
          <w:tcPr>
            <w:tcW w:w="3845" w:type="dxa"/>
          </w:tcPr>
          <w:p w:rsidR="00325F2A" w:rsidRDefault="00325F2A" w:rsidP="0073077E">
            <w:pPr>
              <w:pStyle w:val="1"/>
              <w:numPr>
                <w:ilvl w:val="0"/>
                <w:numId w:val="0"/>
              </w:numPr>
              <w:rPr>
                <w:ins w:id="381" w:author="Автор"/>
              </w:rPr>
            </w:pPr>
            <w:ins w:id="382" w:author="Автор">
              <w:r w:rsidRPr="00325F2A">
                <w:rPr>
                  <w:rPrChange w:id="383" w:author="Автор">
                    <w:rPr>
                      <w:highlight w:val="yellow"/>
                    </w:rPr>
                  </w:rPrChange>
                </w:rPr>
                <w:t>Установить настройки уведомлений клиента по номеру ЛС</w:t>
              </w:r>
            </w:ins>
          </w:p>
        </w:tc>
      </w:tr>
    </w:tbl>
    <w:p w:rsidR="00706B3D" w:rsidRPr="00706B3D" w:rsidRDefault="00706B3D">
      <w:pPr>
        <w:pStyle w:val="23"/>
        <w:numPr>
          <w:ilvl w:val="0"/>
          <w:numId w:val="0"/>
        </w:numPr>
        <w:rPr>
          <w:ins w:id="384" w:author="Автор"/>
          <w:rPrChange w:id="385" w:author="Автор">
            <w:rPr>
              <w:ins w:id="386" w:author="Автор"/>
              <w:lang w:val="en-US"/>
            </w:rPr>
          </w:rPrChange>
        </w:rPr>
        <w:pPrChange w:id="387" w:author="Автор">
          <w:pPr>
            <w:pStyle w:val="23"/>
          </w:pPr>
        </w:pPrChange>
      </w:pPr>
    </w:p>
    <w:p w:rsidR="005952BB" w:rsidRDefault="005952BB" w:rsidP="005952BB">
      <w:pPr>
        <w:pStyle w:val="23"/>
      </w:pPr>
      <w:bookmarkStart w:id="388" w:name="_Toc399186620"/>
      <w:r>
        <w:t>Сценарии использования</w:t>
      </w:r>
      <w:r w:rsidR="00E83360">
        <w:t xml:space="preserve"> и схема взаимодействия</w:t>
      </w:r>
      <w:bookmarkEnd w:id="388"/>
    </w:p>
    <w:p w:rsidR="006B7E13" w:rsidRDefault="006B7E13" w:rsidP="00624BF3">
      <w:pPr>
        <w:pStyle w:val="af7"/>
        <w:rPr>
          <w:color w:val="A6A6A6"/>
        </w:rPr>
      </w:pP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 xml:space="preserve">Информационная система вызывает сервис в синхронном режиме используя </w:t>
      </w:r>
      <w:r>
        <w:rPr>
          <w:lang w:val="en-US"/>
        </w:rPr>
        <w:t>getSummaryByTypedId</w:t>
      </w:r>
      <w:r>
        <w:t>, передавая идентификатор клиента, которым он идентифицируется в ее базе данных, в ответ возвращаются данные о лицевом счете и номер лицевого счета</w:t>
      </w:r>
    </w:p>
    <w:p w:rsidR="006B7E13" w:rsidRDefault="006B7E13" w:rsidP="00EE523D">
      <w:pPr>
        <w:pStyle w:val="affff1"/>
        <w:widowControl/>
        <w:numPr>
          <w:ilvl w:val="0"/>
          <w:numId w:val="16"/>
        </w:numPr>
        <w:autoSpaceDN/>
        <w:adjustRightInd/>
        <w:spacing w:after="200" w:line="276" w:lineRule="auto"/>
        <w:jc w:val="left"/>
        <w:textAlignment w:val="auto"/>
      </w:pPr>
      <w:r>
        <w:t>Информационная система получает данные, используя методы</w:t>
      </w:r>
      <w:r w:rsidRPr="006B7E13">
        <w:t xml:space="preserve"> </w:t>
      </w:r>
      <w:r>
        <w:rPr>
          <w:lang w:val="en-US"/>
        </w:rPr>
        <w:t>getPurchaseList</w:t>
      </w:r>
      <w:r w:rsidRPr="006B7E13">
        <w:t xml:space="preserve">, </w:t>
      </w:r>
      <w:r>
        <w:rPr>
          <w:lang w:val="en-US"/>
        </w:rPr>
        <w:t>getPaymentList</w:t>
      </w:r>
      <w:r w:rsidRPr="006B7E13">
        <w:t xml:space="preserve">, </w:t>
      </w:r>
      <w:r>
        <w:rPr>
          <w:lang w:val="en-US"/>
        </w:rPr>
        <w:t>getEnterEventList</w:t>
      </w:r>
      <w:r w:rsidRPr="006B7E13">
        <w:t xml:space="preserve">, </w:t>
      </w:r>
      <w:r>
        <w:rPr>
          <w:lang w:val="en-US"/>
        </w:rPr>
        <w:t>getMenuList</w:t>
      </w:r>
      <w:ins w:id="389" w:author="Автор">
        <w:r w:rsidR="002008CA" w:rsidRPr="00DF19BD">
          <w:rPr>
            <w:rPrChange w:id="390" w:author="Автор">
              <w:rPr>
                <w:lang w:val="en-US"/>
              </w:rPr>
            </w:rPrChange>
          </w:rPr>
          <w:t xml:space="preserve"> </w:t>
        </w:r>
        <w:r w:rsidR="002008CA">
          <w:t>и т.д.</w:t>
        </w:r>
      </w:ins>
    </w:p>
    <w:p w:rsidR="00B9482C" w:rsidRPr="00E83360" w:rsidRDefault="00B9482C" w:rsidP="00E83360">
      <w:pPr>
        <w:pStyle w:val="af7"/>
        <w:rPr>
          <w:highlight w:val="yellow"/>
        </w:rPr>
      </w:pPr>
    </w:p>
    <w:p w:rsidR="00DB527F" w:rsidRDefault="00DB527F" w:rsidP="00DB527F">
      <w:pPr>
        <w:pStyle w:val="23"/>
      </w:pPr>
      <w:bookmarkStart w:id="391" w:name="_Toc399186621"/>
      <w:r w:rsidRPr="00DB527F">
        <w:t>Связи с другими электронными сервисами</w:t>
      </w:r>
      <w:bookmarkEnd w:id="391"/>
    </w:p>
    <w:p w:rsidR="00B15F47" w:rsidRPr="00785E65" w:rsidRDefault="00B15F47" w:rsidP="00440167">
      <w:pPr>
        <w:pStyle w:val="af7"/>
      </w:pPr>
      <w:r w:rsidRPr="006B7E13">
        <w:t>Данный сервис не имеет связей с другими сервисами.</w:t>
      </w:r>
    </w:p>
    <w:p w:rsidR="002008CA" w:rsidRDefault="002008CA">
      <w:pPr>
        <w:widowControl/>
        <w:autoSpaceDN/>
        <w:adjustRightInd/>
        <w:spacing w:line="240" w:lineRule="auto"/>
        <w:jc w:val="left"/>
        <w:textAlignment w:val="auto"/>
        <w:rPr>
          <w:ins w:id="392" w:author="Автор"/>
        </w:rPr>
      </w:pPr>
      <w:ins w:id="393" w:author="Автор">
        <w:r>
          <w:br w:type="page"/>
        </w:r>
      </w:ins>
    </w:p>
    <w:p w:rsidR="005B0EE4" w:rsidRPr="00DF19BD" w:rsidRDefault="005B0EE4" w:rsidP="004A24BF">
      <w:pPr>
        <w:pStyle w:val="12"/>
        <w:rPr>
          <w:ins w:id="394" w:author="Автор"/>
          <w:b w:val="0"/>
          <w:rPrChange w:id="395" w:author="Автор">
            <w:rPr>
              <w:ins w:id="396" w:author="Автор"/>
              <w:rFonts w:asciiTheme="minorHAnsi" w:hAnsiTheme="minorHAnsi"/>
              <w:b w:val="0"/>
            </w:rPr>
          </w:rPrChange>
        </w:rPr>
      </w:pPr>
      <w:bookmarkStart w:id="397" w:name="_Toc399186622"/>
      <w:r w:rsidRPr="00E938B3">
        <w:rPr>
          <w:b w:val="0"/>
        </w:rPr>
        <w:lastRenderedPageBreak/>
        <w:t>Руководство пользователя</w:t>
      </w:r>
      <w:bookmarkEnd w:id="397"/>
    </w:p>
    <w:p w:rsidR="00DF19BD" w:rsidRDefault="00DF19BD" w:rsidP="00FC7683">
      <w:pPr>
        <w:pStyle w:val="21"/>
        <w:numPr>
          <w:ilvl w:val="0"/>
          <w:numId w:val="0"/>
        </w:numPr>
      </w:pPr>
    </w:p>
    <w:p w:rsidR="002008CA" w:rsidRDefault="002008CA" w:rsidP="0009076A">
      <w:pPr>
        <w:pStyle w:val="21"/>
      </w:pPr>
      <w:bookmarkStart w:id="398" w:name="_Toc399186623"/>
      <w:r w:rsidRPr="0009076A">
        <w:t>Операция «Получение данных о</w:t>
      </w:r>
      <w:r>
        <w:t>б организации</w:t>
      </w:r>
      <w:r w:rsidRPr="0009076A">
        <w:t>»</w:t>
      </w:r>
      <w:bookmarkEnd w:id="398"/>
    </w:p>
    <w:p w:rsidR="002008CA" w:rsidRPr="0009076A" w:rsidRDefault="002008CA" w:rsidP="002008CA">
      <w:pPr>
        <w:pStyle w:val="30"/>
      </w:pPr>
      <w:bookmarkStart w:id="399" w:name="_Toc399186624"/>
      <w:r w:rsidRPr="0009076A">
        <w:t>Общие сведения</w:t>
      </w:r>
      <w:bookmarkEnd w:id="3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pPr>
              <w:pStyle w:val="af7"/>
              <w:ind w:firstLine="0"/>
              <w:rPr>
                <w:lang w:val="en-US"/>
              </w:rPr>
            </w:pPr>
            <w:r w:rsidRPr="0009076A">
              <w:t>get</w:t>
            </w:r>
            <w:r>
              <w:rPr>
                <w:lang w:val="en-US"/>
              </w:rPr>
              <w:t>Org</w:t>
            </w:r>
            <w:r w:rsidRPr="0009076A">
              <w:t>Summary</w:t>
            </w:r>
          </w:p>
        </w:tc>
      </w:tr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r w:rsidRPr="0009076A">
              <w:t>Получение данных о</w:t>
            </w:r>
            <w:r>
              <w:t>б организации</w:t>
            </w:r>
          </w:p>
        </w:tc>
      </w:tr>
      <w:tr w:rsidR="002008CA" w:rsidRPr="0009076A" w:rsidTr="002008CA">
        <w:tc>
          <w:tcPr>
            <w:tcW w:w="2943" w:type="dxa"/>
          </w:tcPr>
          <w:p w:rsidR="002008CA" w:rsidRPr="0009076A" w:rsidRDefault="002008CA" w:rsidP="002008CA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008CA" w:rsidRPr="0009076A" w:rsidRDefault="002008CA" w:rsidP="002008CA">
            <w:r>
              <w:t>Предоставление информации об организации: название и тип организации.</w:t>
            </w:r>
          </w:p>
        </w:tc>
      </w:tr>
    </w:tbl>
    <w:p w:rsidR="002008CA" w:rsidRPr="0009076A" w:rsidRDefault="002008CA" w:rsidP="002008CA">
      <w:pPr>
        <w:pStyle w:val="30"/>
      </w:pPr>
      <w:bookmarkStart w:id="400" w:name="_Toc399186625"/>
      <w:r w:rsidRPr="0009076A">
        <w:t>Описание входных параметров</w:t>
      </w:r>
      <w:bookmarkEnd w:id="400"/>
    </w:p>
    <w:p w:rsidR="002008CA" w:rsidRPr="0009076A" w:rsidRDefault="002008CA" w:rsidP="002008C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2008CA">
        <w:rPr>
          <w:b/>
          <w:lang w:val="en-US"/>
        </w:rPr>
        <w:t>getOrgSummary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2008CA">
              <w:rPr>
                <w:sz w:val="20"/>
                <w:szCs w:val="20"/>
                <w:lang w:val="en-US"/>
              </w:rPr>
              <w:t>orgId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Идентификатор организации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08C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008CA" w:rsidRPr="0009076A" w:rsidRDefault="002008CA" w:rsidP="002008CA">
      <w:pPr>
        <w:pStyle w:val="30"/>
      </w:pPr>
      <w:bookmarkStart w:id="401" w:name="_Toc399186626"/>
      <w:r w:rsidRPr="0009076A">
        <w:t>Описание выходных параметров</w:t>
      </w:r>
      <w:bookmarkEnd w:id="401"/>
    </w:p>
    <w:p w:rsidR="002008CA" w:rsidRPr="0009076A" w:rsidRDefault="002008CA" w:rsidP="002008C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2008CA">
        <w:rPr>
          <w:b/>
          <w:lang w:val="en-US"/>
        </w:rPr>
        <w:t>orgSummaryResult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08CA">
              <w:rPr>
                <w:sz w:val="20"/>
                <w:szCs w:val="20"/>
                <w:lang w:val="en-US"/>
              </w:rPr>
              <w:t>orgSummary</w:t>
            </w:r>
          </w:p>
        </w:tc>
        <w:tc>
          <w:tcPr>
            <w:tcW w:w="1903" w:type="dxa"/>
          </w:tcPr>
          <w:p w:rsidR="002008CA" w:rsidRPr="00DF19BD" w:rsidRDefault="002008CA" w:rsidP="00DF19BD">
            <w:pPr>
              <w:pStyle w:val="affff1"/>
              <w:ind w:left="0"/>
              <w:rPr>
                <w:sz w:val="20"/>
                <w:szCs w:val="20"/>
                <w:rPrChange w:id="402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9076A">
              <w:rPr>
                <w:sz w:val="20"/>
                <w:szCs w:val="20"/>
              </w:rPr>
              <w:t xml:space="preserve">Данные </w:t>
            </w:r>
            <w:r w:rsidR="00DF19BD">
              <w:rPr>
                <w:sz w:val="20"/>
                <w:szCs w:val="20"/>
              </w:rPr>
              <w:t>об организации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DF19BD">
              <w:rPr>
                <w:sz w:val="20"/>
                <w:lang w:val="en-US"/>
              </w:rPr>
              <w:t>orgSummary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008CA" w:rsidRPr="0009076A" w:rsidRDefault="002008C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008CA" w:rsidRPr="0009076A" w:rsidRDefault="002008CA" w:rsidP="002008CA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2008CA" w:rsidRPr="0009076A" w:rsidRDefault="002008CA" w:rsidP="002008CA">
      <w:pPr>
        <w:pStyle w:val="30"/>
      </w:pPr>
      <w:bookmarkStart w:id="403" w:name="_Toc399186627"/>
      <w:r w:rsidRPr="0009076A">
        <w:t>Ошибки</w:t>
      </w:r>
      <w:bookmarkEnd w:id="403"/>
    </w:p>
    <w:p w:rsidR="002008CA" w:rsidRPr="0009076A" w:rsidRDefault="002008CA" w:rsidP="002008C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9"/>
            </w:pPr>
            <w:r w:rsidRPr="0009076A">
              <w:t>Комментарий</w:t>
            </w: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08CA" w:rsidRPr="0009076A" w:rsidTr="002008CA">
        <w:tc>
          <w:tcPr>
            <w:tcW w:w="534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Организация </w:t>
            </w:r>
            <w:r w:rsidR="002008CA" w:rsidRPr="0009076A">
              <w:rPr>
                <w:sz w:val="20"/>
                <w:szCs w:val="20"/>
              </w:rPr>
              <w:t xml:space="preserve">не </w:t>
            </w:r>
            <w:r w:rsidR="002008CA" w:rsidRPr="0009076A">
              <w:rPr>
                <w:sz w:val="20"/>
                <w:szCs w:val="20"/>
              </w:rPr>
              <w:lastRenderedPageBreak/>
              <w:t>найден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3276" w:type="dxa"/>
            <w:vAlign w:val="center"/>
          </w:tcPr>
          <w:p w:rsidR="002008CA" w:rsidRPr="0009076A" w:rsidRDefault="00DF19BD" w:rsidP="002008C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Организация </w:t>
            </w:r>
            <w:r w:rsidR="004956E6">
              <w:rPr>
                <w:sz w:val="20"/>
                <w:szCs w:val="20"/>
              </w:rPr>
              <w:t xml:space="preserve">с данным </w:t>
            </w:r>
            <w:del w:id="404" w:author="Автор">
              <w:r w:rsidR="004956E6" w:rsidDel="004956E6">
                <w:rPr>
                  <w:sz w:val="20"/>
                  <w:szCs w:val="20"/>
                </w:rPr>
                <w:lastRenderedPageBreak/>
                <w:delText>индентификатором</w:delText>
              </w:r>
            </w:del>
            <w:ins w:id="405" w:author="Автор">
              <w:r w:rsidR="004956E6">
                <w:rPr>
                  <w:sz w:val="20"/>
                  <w:szCs w:val="20"/>
                </w:rPr>
                <w:t>идентификатором</w:t>
              </w:r>
            </w:ins>
            <w:r w:rsidR="004956E6">
              <w:rPr>
                <w:sz w:val="20"/>
                <w:szCs w:val="20"/>
              </w:rPr>
              <w:t xml:space="preserve"> </w:t>
            </w:r>
            <w:r w:rsidR="002008CA" w:rsidRPr="0009076A">
              <w:rPr>
                <w:sz w:val="20"/>
                <w:szCs w:val="20"/>
              </w:rPr>
              <w:t>не найден</w:t>
            </w:r>
            <w:r>
              <w:rPr>
                <w:sz w:val="20"/>
                <w:szCs w:val="20"/>
              </w:rPr>
              <w:t>а</w:t>
            </w:r>
          </w:p>
        </w:tc>
        <w:tc>
          <w:tcPr>
            <w:tcW w:w="2693" w:type="dxa"/>
            <w:vAlign w:val="center"/>
          </w:tcPr>
          <w:p w:rsidR="002008CA" w:rsidRPr="0009076A" w:rsidRDefault="002008CA" w:rsidP="002008CA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008CA" w:rsidRDefault="002008CA" w:rsidP="002008CA">
      <w:pPr>
        <w:pStyle w:val="30"/>
      </w:pPr>
      <w:bookmarkStart w:id="406" w:name="_Toc399186628"/>
      <w:r>
        <w:lastRenderedPageBreak/>
        <w:t>Контрольные примеры</w:t>
      </w:r>
      <w:bookmarkEnd w:id="406"/>
    </w:p>
    <w:p w:rsidR="002008CA" w:rsidRDefault="002008CA" w:rsidP="002008CA">
      <w:pPr>
        <w:pStyle w:val="af7"/>
        <w:rPr>
          <w:b/>
        </w:rPr>
      </w:pPr>
      <w:r w:rsidRPr="00916933">
        <w:rPr>
          <w:b/>
        </w:rPr>
        <w:t>Запрос</w:t>
      </w:r>
    </w:p>
    <w:p w:rsidR="002008CA" w:rsidRPr="00B77388" w:rsidRDefault="002008CA" w:rsidP="002008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008CA" w:rsidRPr="00AA6D91" w:rsidTr="002008CA">
        <w:tc>
          <w:tcPr>
            <w:tcW w:w="9604" w:type="dxa"/>
            <w:shd w:val="clear" w:color="auto" w:fill="F2F2F2"/>
          </w:tcPr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&lt;soap:getOrgSummary&gt;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&lt;orgId&gt;37&lt;/orgId&gt;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&lt;/soap:getOrgSummary&gt;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2008CA" w:rsidRPr="00F6672C" w:rsidRDefault="004956E6" w:rsidP="002008CA">
            <w:pPr>
              <w:spacing w:line="240" w:lineRule="auto"/>
              <w:jc w:val="left"/>
              <w:rPr>
                <w:i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2008CA" w:rsidRPr="00B77388" w:rsidRDefault="002008CA" w:rsidP="002008CA">
      <w:pPr>
        <w:pStyle w:val="af7"/>
        <w:rPr>
          <w:b/>
          <w:color w:val="A6A6A6"/>
          <w:sz w:val="20"/>
          <w:szCs w:val="20"/>
          <w:lang w:val="en-US"/>
        </w:rPr>
      </w:pPr>
    </w:p>
    <w:p w:rsidR="002008CA" w:rsidRDefault="002008CA" w:rsidP="002008C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2008CA" w:rsidRPr="00B77388" w:rsidRDefault="002008CA" w:rsidP="002008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2008CA" w:rsidRPr="00B905AA" w:rsidTr="002008CA">
        <w:tc>
          <w:tcPr>
            <w:tcW w:w="9604" w:type="dxa"/>
            <w:shd w:val="clear" w:color="auto" w:fill="F2F2F2"/>
          </w:tcPr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&lt;ns2:getOrgSummaryResponse xmlns:ns2="http://soap.integra.partner.web.processor.ecafe.axetta.ru/"&gt;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&lt;description&gt;Ok.&lt;/description&gt;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&lt;id&gt;37&lt;/id&gt;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&lt;name&gt;Казань - Татарская гимназия №2&lt;/name&gt;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   &lt;orgType&gt;ch&lt;/orgType&gt;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   &lt;/orgSummary&gt;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   &lt;/ns2:getOrgSummaryResponse&gt;</w:t>
            </w:r>
          </w:p>
          <w:p w:rsidR="004956E6" w:rsidRPr="004956E6" w:rsidRDefault="004956E6" w:rsidP="004956E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2008CA" w:rsidRPr="00F6672C" w:rsidRDefault="004956E6" w:rsidP="002008CA">
            <w:pPr>
              <w:spacing w:line="240" w:lineRule="auto"/>
              <w:jc w:val="left"/>
              <w:rPr>
                <w:i/>
                <w:lang w:val="en-US"/>
              </w:rPr>
            </w:pPr>
            <w:r w:rsidRPr="004956E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08CA" w:rsidRPr="00B77388" w:rsidRDefault="002008CA" w:rsidP="002008CA">
      <w:pPr>
        <w:pStyle w:val="af7"/>
        <w:rPr>
          <w:b/>
          <w:color w:val="A6A6A6"/>
          <w:lang w:val="en-US"/>
        </w:rPr>
      </w:pPr>
    </w:p>
    <w:p w:rsidR="002008CA" w:rsidRPr="004956E6" w:rsidRDefault="002008CA">
      <w:pPr>
        <w:rPr>
          <w:lang w:val="en-US"/>
          <w:rPrChange w:id="407" w:author="Автор">
            <w:rPr/>
          </w:rPrChange>
        </w:rPr>
        <w:pPrChange w:id="408" w:author="Автор">
          <w:pPr>
            <w:pStyle w:val="21"/>
          </w:pPr>
        </w:pPrChange>
      </w:pPr>
    </w:p>
    <w:p w:rsidR="00FB733B" w:rsidRPr="0009076A" w:rsidRDefault="00CA5A84" w:rsidP="0009076A">
      <w:pPr>
        <w:pStyle w:val="21"/>
      </w:pPr>
      <w:bookmarkStart w:id="409" w:name="_Toc399186629"/>
      <w:r w:rsidRPr="0009076A">
        <w:t xml:space="preserve">Операция </w:t>
      </w:r>
      <w:r w:rsidR="00790338" w:rsidRPr="0009076A">
        <w:t>«</w:t>
      </w:r>
      <w:r w:rsidR="0009076A" w:rsidRPr="0009076A">
        <w:t>Получение данных о лицевом счете</w:t>
      </w:r>
      <w:r w:rsidR="00790338" w:rsidRPr="0009076A">
        <w:t>»</w:t>
      </w:r>
      <w:bookmarkEnd w:id="409"/>
      <w:r w:rsidR="00790338" w:rsidRPr="0009076A">
        <w:t xml:space="preserve"> </w:t>
      </w:r>
    </w:p>
    <w:p w:rsidR="00703AC4" w:rsidRPr="0009076A" w:rsidRDefault="00703AC4" w:rsidP="0092666C">
      <w:pPr>
        <w:pStyle w:val="30"/>
      </w:pPr>
      <w:bookmarkStart w:id="410" w:name="_Toc399186630"/>
      <w:r w:rsidRPr="0009076A">
        <w:t>Общие сведения</w:t>
      </w:r>
      <w:bookmarkEnd w:id="4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B733B" w:rsidRPr="0009076A" w:rsidRDefault="006B7E13" w:rsidP="006B7E13">
            <w:pPr>
              <w:pStyle w:val="af7"/>
              <w:ind w:firstLine="0"/>
              <w:rPr>
                <w:lang w:val="en-US"/>
              </w:rPr>
            </w:pPr>
            <w:r w:rsidRPr="0009076A">
              <w:t>getSummary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B733B" w:rsidRPr="0009076A" w:rsidRDefault="006B7E13" w:rsidP="004A489E">
            <w:r w:rsidRPr="0009076A">
              <w:t>Получение данных о лицевом счете</w:t>
            </w:r>
          </w:p>
        </w:tc>
      </w:tr>
      <w:tr w:rsidR="00703AC4" w:rsidRPr="0009076A" w:rsidTr="00703AC4">
        <w:tc>
          <w:tcPr>
            <w:tcW w:w="2943" w:type="dxa"/>
          </w:tcPr>
          <w:p w:rsidR="00703AC4" w:rsidRPr="0009076A" w:rsidRDefault="00703AC4" w:rsidP="005C5A93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D4A12" w:rsidRPr="0009076A" w:rsidRDefault="006B7E13" w:rsidP="00B73382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703AC4" w:rsidRPr="0009076A" w:rsidRDefault="00703AC4" w:rsidP="0092666C">
      <w:pPr>
        <w:pStyle w:val="30"/>
      </w:pPr>
      <w:bookmarkStart w:id="411" w:name="_Toc399186631"/>
      <w:r w:rsidRPr="0009076A">
        <w:t>Описание входных параметров</w:t>
      </w:r>
      <w:bookmarkEnd w:id="411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20C62" w:rsidRPr="0009076A">
        <w:rPr>
          <w:b/>
          <w:lang w:val="en-US"/>
        </w:rPr>
        <w:t>getSummary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703AC4" w:rsidRPr="0009076A" w:rsidRDefault="004A489E" w:rsidP="004A489E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03AC4" w:rsidRPr="0009076A" w:rsidRDefault="00703AC4" w:rsidP="004A489E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703AC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A489E" w:rsidRPr="0009076A" w:rsidRDefault="004A489E" w:rsidP="0092666C">
      <w:pPr>
        <w:pStyle w:val="30"/>
      </w:pPr>
      <w:bookmarkStart w:id="412" w:name="_Toc399186632"/>
      <w:r w:rsidRPr="0009076A">
        <w:lastRenderedPageBreak/>
        <w:t>Описание выходных параметров</w:t>
      </w:r>
      <w:bookmarkEnd w:id="412"/>
    </w:p>
    <w:p w:rsidR="00E938B3" w:rsidRPr="0009076A" w:rsidRDefault="00E938B3" w:rsidP="00A7530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E20C62" w:rsidRPr="0009076A">
        <w:rPr>
          <w:b/>
          <w:lang w:val="en-US"/>
        </w:rPr>
        <w:t>clientSummaryResult</w:t>
      </w:r>
      <w:r w:rsidR="00E20C62" w:rsidRPr="0009076A"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9076A" w:rsidRPr="0009076A" w:rsidTr="008D4A12">
        <w:tc>
          <w:tcPr>
            <w:tcW w:w="534" w:type="dxa"/>
            <w:vAlign w:val="center"/>
          </w:tcPr>
          <w:p w:rsidR="004A489E" w:rsidRPr="0009076A" w:rsidRDefault="004A489E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A489E" w:rsidRPr="0009076A" w:rsidRDefault="004A489E" w:rsidP="00916933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938B3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E938B3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E938B3" w:rsidRPr="0009076A" w:rsidRDefault="00E938B3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938B3" w:rsidRPr="0009076A" w:rsidRDefault="0009076A" w:rsidP="0079033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E938B3" w:rsidRPr="0009076A" w:rsidRDefault="00E938B3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20C62" w:rsidRPr="0009076A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9076A" w:rsidRPr="0009076A" w:rsidTr="00F029C7">
        <w:tc>
          <w:tcPr>
            <w:tcW w:w="534" w:type="dxa"/>
            <w:vAlign w:val="center"/>
          </w:tcPr>
          <w:p w:rsidR="00E20C62" w:rsidRPr="0009076A" w:rsidRDefault="0009076A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20C62" w:rsidRPr="0009076A" w:rsidRDefault="00E20C62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20C62" w:rsidRPr="0009076A" w:rsidRDefault="0009076A" w:rsidP="00F029C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20C62" w:rsidRPr="0009076A" w:rsidRDefault="0009076A" w:rsidP="0079033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20C62" w:rsidRPr="0009076A" w:rsidRDefault="00E20C62" w:rsidP="009169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1402F" w:rsidRPr="0009076A" w:rsidRDefault="0031402F" w:rsidP="00A7530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1B7E41" w:rsidRPr="0009076A" w:rsidRDefault="00790338" w:rsidP="0092666C">
      <w:pPr>
        <w:pStyle w:val="30"/>
      </w:pPr>
      <w:bookmarkStart w:id="413" w:name="_Toc399186633"/>
      <w:r w:rsidRPr="0009076A">
        <w:t>Ошибки</w:t>
      </w:r>
      <w:bookmarkEnd w:id="413"/>
    </w:p>
    <w:p w:rsidR="00E938B3" w:rsidRPr="0009076A" w:rsidRDefault="00E938B3" w:rsidP="00E938B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E938B3" w:rsidP="00916933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938B3" w:rsidRPr="0009076A" w:rsidRDefault="00E938B3" w:rsidP="00E938B3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938B3" w:rsidRPr="0009076A" w:rsidRDefault="00E938B3" w:rsidP="002B6E0E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916933">
            <w:pPr>
              <w:pStyle w:val="a9"/>
            </w:pPr>
            <w:r w:rsidRPr="0009076A">
              <w:t>Комментарий</w:t>
            </w: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938B3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938B3" w:rsidRPr="0009076A" w:rsidRDefault="00E938B3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09076A" w:rsidTr="00E938B3">
        <w:tc>
          <w:tcPr>
            <w:tcW w:w="534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9076A" w:rsidRPr="0009076A" w:rsidRDefault="0009076A" w:rsidP="00E938B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5305" w:rsidRDefault="00A75305" w:rsidP="0092666C">
      <w:pPr>
        <w:pStyle w:val="30"/>
      </w:pPr>
      <w:bookmarkStart w:id="414" w:name="_Toc399186634"/>
      <w:r>
        <w:t>Контрольные примеры</w:t>
      </w:r>
      <w:bookmarkEnd w:id="414"/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Запрос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AA6D91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&lt;/soap:getSummary&gt;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16933" w:rsidRPr="00B77388" w:rsidRDefault="00916933" w:rsidP="0034741C">
      <w:pPr>
        <w:pStyle w:val="af7"/>
        <w:rPr>
          <w:b/>
          <w:color w:val="A6A6A6"/>
          <w:sz w:val="20"/>
          <w:szCs w:val="20"/>
          <w:lang w:val="en-US"/>
        </w:rPr>
      </w:pPr>
    </w:p>
    <w:p w:rsidR="00916933" w:rsidRDefault="00916933" w:rsidP="00916933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16933" w:rsidRPr="00B77388" w:rsidRDefault="00916933" w:rsidP="004A24B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16933" w:rsidRPr="007F797C" w:rsidTr="00B77388">
        <w:tc>
          <w:tcPr>
            <w:tcW w:w="9604" w:type="dxa"/>
            <w:shd w:val="clear" w:color="auto" w:fill="F2F2F2"/>
          </w:tcPr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&lt;ns2:getSummaryResponse xmlns:ns2="http://soap.integra.partner.web.processor.ecafe.axetta.ru/"&gt;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 </w:t>
            </w:r>
            <w:r w:rsidR="00262381">
              <w:rPr>
                <w:i/>
                <w:sz w:val="20"/>
                <w:szCs w:val="20"/>
                <w:lang w:val="en-US"/>
              </w:rPr>
              <w:t>Sub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F85949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="00262381" w:rsidRPr="00262381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85949">
              <w:rPr>
                <w:i/>
                <w:sz w:val="20"/>
                <w:szCs w:val="20"/>
                <w:lang w:val="en-US"/>
              </w:rPr>
              <w:t xml:space="preserve">OverdraftLimit="100000" ExpenditureLimit="20000" FirstName="Петр" LastName="Петров" MiddleName="Иванович" OfficialName="Демонстрационная школа" LastEnterEventCode="5" LastEnterEventTime="2012-04-16T13:35:47" NotifyViaSMS="true" </w:t>
            </w:r>
            <w:r w:rsidRPr="00F85949">
              <w:rPr>
                <w:i/>
                <w:sz w:val="20"/>
                <w:szCs w:val="20"/>
                <w:lang w:val="en-US"/>
              </w:rPr>
              <w:lastRenderedPageBreak/>
              <w:t>NotifyViaEmail="false" MobilePhone="79161111111" Email="email" DefaultMerchantId="52" DefaultMerchantInfo="{TSP.SBID=123123}"/&gt;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   &lt;/ns2:getSummaryResponse&gt;</w:t>
            </w:r>
          </w:p>
          <w:p w:rsidR="00F85949" w:rsidRPr="00F85949" w:rsidRDefault="00F85949" w:rsidP="00F8594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16933" w:rsidRPr="00F6672C" w:rsidRDefault="00F85949" w:rsidP="00F85949">
            <w:pPr>
              <w:spacing w:line="240" w:lineRule="auto"/>
              <w:jc w:val="left"/>
              <w:rPr>
                <w:i/>
                <w:lang w:val="en-US"/>
              </w:rPr>
            </w:pPr>
            <w:r w:rsidRPr="00F8594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916933" w:rsidRPr="00B77388" w:rsidRDefault="00916933" w:rsidP="00916933">
      <w:pPr>
        <w:pStyle w:val="af7"/>
        <w:rPr>
          <w:b/>
          <w:color w:val="A6A6A6"/>
          <w:lang w:val="en-US"/>
        </w:rPr>
      </w:pPr>
    </w:p>
    <w:p w:rsidR="00577B28" w:rsidRPr="0009076A" w:rsidRDefault="00577B28" w:rsidP="00577B28">
      <w:pPr>
        <w:pStyle w:val="21"/>
      </w:pPr>
      <w:bookmarkStart w:id="415" w:name="_Toc399186635"/>
      <w:r w:rsidRPr="0009076A">
        <w:t>Операция «Получение данных о лицевом счете</w:t>
      </w:r>
      <w:r>
        <w:t xml:space="preserve"> через идентификатор</w:t>
      </w:r>
      <w:r w:rsidRPr="0009076A">
        <w:t>»</w:t>
      </w:r>
      <w:bookmarkEnd w:id="415"/>
      <w:r w:rsidRPr="0009076A">
        <w:t xml:space="preserve"> </w:t>
      </w:r>
    </w:p>
    <w:p w:rsidR="00577B28" w:rsidRPr="0009076A" w:rsidRDefault="00577B28" w:rsidP="0092666C">
      <w:pPr>
        <w:pStyle w:val="30"/>
      </w:pPr>
      <w:bookmarkStart w:id="416" w:name="_Toc399186636"/>
      <w:r w:rsidRPr="0009076A">
        <w:t>Общие сведения</w:t>
      </w:r>
      <w:bookmarkEnd w:id="4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pPr>
              <w:pStyle w:val="af7"/>
              <w:ind w:firstLine="0"/>
              <w:rPr>
                <w:lang w:val="en-US"/>
              </w:rPr>
            </w:pPr>
            <w:r w:rsidRPr="00577B28">
              <w:t>getSymmaryByTypeId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577B28">
              <w:t>Получение данных о лицевом счете через идентификатор</w:t>
            </w:r>
          </w:p>
        </w:tc>
      </w:tr>
      <w:tr w:rsidR="00577B28" w:rsidRPr="0009076A" w:rsidTr="006179CD">
        <w:tc>
          <w:tcPr>
            <w:tcW w:w="2943" w:type="dxa"/>
          </w:tcPr>
          <w:p w:rsidR="00577B28" w:rsidRPr="0009076A" w:rsidRDefault="00577B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77B28" w:rsidRPr="0009076A" w:rsidRDefault="00577B28" w:rsidP="006179CD">
            <w:r w:rsidRPr="0009076A">
              <w:t>Предоставление информации о ЛС: ФИО, баланс, статус, параметры лицевого счета, информация о нахождении в ОУ</w:t>
            </w:r>
          </w:p>
        </w:tc>
      </w:tr>
    </w:tbl>
    <w:p w:rsidR="00577B28" w:rsidRPr="0009076A" w:rsidRDefault="00577B28" w:rsidP="0092666C">
      <w:pPr>
        <w:pStyle w:val="30"/>
      </w:pPr>
      <w:bookmarkStart w:id="417" w:name="_Toc399186637"/>
      <w:r w:rsidRPr="0009076A">
        <w:t>Описание входных параметров</w:t>
      </w:r>
      <w:bookmarkEnd w:id="417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0D3C28" w:rsidRPr="000D3C28">
        <w:rPr>
          <w:b/>
          <w:lang w:val="en-US"/>
        </w:rPr>
        <w:t>getSummaryByTypedId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577B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D3C28" w:rsidRDefault="00577B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 w:rsidR="000D3C28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idType</w:t>
            </w:r>
          </w:p>
        </w:tc>
        <w:tc>
          <w:tcPr>
            <w:tcW w:w="1903" w:type="dxa"/>
          </w:tcPr>
          <w:p w:rsid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идентификатора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</w:rPr>
              <w:t xml:space="preserve">0 – номер лицевого счета, 1 – СНИЛС представителя, 2 – внешний идентификатор, 3 – </w:t>
            </w:r>
            <w:r w:rsidRPr="000D3C28">
              <w:rPr>
                <w:sz w:val="20"/>
                <w:lang w:val="en-US"/>
              </w:rPr>
              <w:t>GUID</w:t>
            </w:r>
          </w:p>
        </w:tc>
      </w:tr>
    </w:tbl>
    <w:p w:rsidR="00577B28" w:rsidRPr="0009076A" w:rsidRDefault="00577B28" w:rsidP="0092666C">
      <w:pPr>
        <w:pStyle w:val="30"/>
      </w:pPr>
      <w:bookmarkStart w:id="418" w:name="_Toc399186638"/>
      <w:r w:rsidRPr="0009076A">
        <w:t>Описание выходных параметров</w:t>
      </w:r>
      <w:bookmarkEnd w:id="418"/>
    </w:p>
    <w:p w:rsidR="00577B28" w:rsidRPr="0009076A" w:rsidRDefault="00577B28" w:rsidP="00577B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0D3C28" w:rsidRPr="000D3C28">
        <w:rPr>
          <w:b/>
          <w:lang w:val="en-US"/>
        </w:rPr>
        <w:t>clientSummaryResult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Данные лицевого счета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lang w:val="en-US"/>
              </w:rPr>
              <w:t>ClientSummaryExt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77B28" w:rsidRPr="0009076A" w:rsidRDefault="00577B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77B28" w:rsidRPr="0009076A" w:rsidRDefault="00577B28" w:rsidP="00577B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577B28" w:rsidRPr="0009076A" w:rsidRDefault="00577B28" w:rsidP="0092666C">
      <w:pPr>
        <w:pStyle w:val="30"/>
      </w:pPr>
      <w:bookmarkStart w:id="419" w:name="_Toc399186639"/>
      <w:r w:rsidRPr="0009076A">
        <w:lastRenderedPageBreak/>
        <w:t>Ошибки</w:t>
      </w:r>
      <w:bookmarkEnd w:id="419"/>
    </w:p>
    <w:p w:rsidR="00577B28" w:rsidRPr="0009076A" w:rsidRDefault="00577B28" w:rsidP="00577B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9"/>
            </w:pPr>
            <w:r w:rsidRPr="0009076A">
              <w:t>Комментарий</w:t>
            </w: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77B28" w:rsidRPr="0009076A" w:rsidTr="006179CD">
        <w:tc>
          <w:tcPr>
            <w:tcW w:w="534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77B28" w:rsidRPr="0009076A" w:rsidRDefault="00577B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vAlign w:val="center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Найдено больше одного лицевого счета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данного идентификатора найдено больше одного лицевого счета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77B28" w:rsidRDefault="00577B28" w:rsidP="0092666C">
      <w:pPr>
        <w:pStyle w:val="30"/>
      </w:pPr>
      <w:bookmarkStart w:id="420" w:name="_Toc399186640"/>
      <w:r w:rsidRPr="00B418B5">
        <w:t>Контрольные</w:t>
      </w:r>
      <w:r>
        <w:t xml:space="preserve"> примеры</w:t>
      </w:r>
      <w:bookmarkEnd w:id="420"/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Запрос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AA6D91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&lt;id&gt;df7d827f-f425-4205-961e-6eb79231c58e&lt;/id&gt;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&lt;idType&gt;3&lt;/idType&gt;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&lt;/soap:getSummaryByTypedId&gt;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77B28" w:rsidRPr="00B77388" w:rsidRDefault="00577B28" w:rsidP="00577B28">
      <w:pPr>
        <w:pStyle w:val="af7"/>
        <w:rPr>
          <w:b/>
          <w:color w:val="A6A6A6"/>
          <w:sz w:val="20"/>
          <w:szCs w:val="20"/>
          <w:lang w:val="en-US"/>
        </w:rPr>
      </w:pPr>
    </w:p>
    <w:p w:rsidR="00577B28" w:rsidRDefault="00577B28" w:rsidP="00577B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77B28" w:rsidRPr="00B77388" w:rsidRDefault="00577B28" w:rsidP="00577B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77B28" w:rsidRPr="007F797C" w:rsidTr="006179CD">
        <w:tc>
          <w:tcPr>
            <w:tcW w:w="9604" w:type="dxa"/>
            <w:shd w:val="clear" w:color="auto" w:fill="F2F2F2"/>
          </w:tcPr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&lt;ns2:getSummaryByTypedIdResponse xmlns:ns2="http://soap.integra.partner.web.processor.ecafe.axetta.ru/"&gt;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&lt;clientSummary ContractId="200485" DateOfContract="2011-09-09" StateOfContract="Активен" Balance="566389"</w:t>
            </w:r>
            <w:r w:rsidR="00262381">
              <w:rPr>
                <w:i/>
                <w:sz w:val="20"/>
                <w:szCs w:val="20"/>
                <w:lang w:val="en-US"/>
              </w:rPr>
              <w:t xml:space="preserve"> Sub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>Balance</w:t>
            </w:r>
            <w:r w:rsidR="00262381">
              <w:rPr>
                <w:i/>
                <w:sz w:val="20"/>
                <w:szCs w:val="20"/>
                <w:lang w:val="en-US"/>
              </w:rPr>
              <w:t>1="1</w:t>
            </w:r>
            <w:r w:rsidR="00262381" w:rsidRPr="000D3C28">
              <w:rPr>
                <w:i/>
                <w:sz w:val="20"/>
                <w:szCs w:val="20"/>
                <w:lang w:val="en-US"/>
              </w:rPr>
              <w:t xml:space="preserve">66389" </w:t>
            </w:r>
            <w:r w:rsidRPr="000D3C28">
              <w:rPr>
                <w:i/>
                <w:sz w:val="20"/>
                <w:szCs w:val="20"/>
                <w:lang w:val="en-US"/>
              </w:rPr>
              <w:t xml:space="preserve"> OverdraftLimit="100000" ExpenditureLimit="20000" FirstName="Петр" LastName="Петров" MiddleName="Иванович" OfficialName="Демонстрационная школа" LastEnterEventCode="5" LastEnterEventTime="2012-04-16T13:35:47" NotifyViaSMS="true" NotifyViaEmail="false" MobilePhone="79161111111" Email="email" DefaultMerchantId="52" DefaultMerchantInfo="{TSP.SBID=123123}"/&gt;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   &lt;/ns2:getSummaryByTypedIdResponse&gt;</w:t>
            </w:r>
          </w:p>
          <w:p w:rsidR="000D3C28" w:rsidRPr="000D3C28" w:rsidRDefault="000D3C28" w:rsidP="000D3C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77B28" w:rsidRPr="00F6672C" w:rsidRDefault="000D3C28" w:rsidP="000D3C28">
            <w:pPr>
              <w:spacing w:line="240" w:lineRule="auto"/>
              <w:jc w:val="left"/>
              <w:rPr>
                <w:i/>
                <w:lang w:val="en-US"/>
              </w:rPr>
            </w:pPr>
            <w:r w:rsidRPr="000D3C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77B28" w:rsidRDefault="00577B28" w:rsidP="00577B28">
      <w:pPr>
        <w:pStyle w:val="af7"/>
        <w:rPr>
          <w:b/>
          <w:color w:val="A6A6A6"/>
          <w:lang w:val="en-US"/>
        </w:rPr>
      </w:pPr>
    </w:p>
    <w:p w:rsidR="000D3C28" w:rsidRDefault="000D3C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C115CA" w:rsidRDefault="00C115CA" w:rsidP="00C115CA">
      <w:pPr>
        <w:pStyle w:val="21"/>
      </w:pPr>
      <w:bookmarkStart w:id="421" w:name="_Toc399186641"/>
      <w:r>
        <w:lastRenderedPageBreak/>
        <w:t>Операция «Получение данных о детях по номеру мобильного телефона»</w:t>
      </w:r>
      <w:bookmarkEnd w:id="421"/>
      <w:r>
        <w:t xml:space="preserve"> </w:t>
      </w:r>
    </w:p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22" w:name="_Toc399186642"/>
      <w:r>
        <w:t>Общие сведения</w:t>
      </w:r>
      <w:bookmarkEnd w:id="4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Код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Pr="00AA1F86" w:rsidRDefault="00C115CA" w:rsidP="001F17D3">
            <w:pPr>
              <w:pStyle w:val="af7"/>
              <w:ind w:firstLine="0"/>
              <w:rPr>
                <w:b/>
                <w:lang w:val="en-US"/>
              </w:rPr>
            </w:pPr>
            <w:r w:rsidRPr="0060707F">
              <w:rPr>
                <w:rFonts w:ascii="Arial" w:hAnsi="Arial" w:cs="Arial"/>
                <w:b/>
                <w:color w:val="000000"/>
                <w:sz w:val="20"/>
                <w:szCs w:val="20"/>
                <w:shd w:val="clear" w:color="auto" w:fill="FFFFFF"/>
              </w:rPr>
              <w:t>getSummaryByGuardMobile</w:t>
            </w:r>
            <w:r w:rsidRPr="0060707F">
              <w:rPr>
                <w:rStyle w:val="apple-converted-space"/>
                <w:rFonts w:ascii="Arial" w:hAnsi="Arial"/>
                <w:b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Наименование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C115CA">
            <w:r>
              <w:t>Получение данных о детях по номеру мобильного телефона</w:t>
            </w:r>
          </w:p>
        </w:tc>
      </w:tr>
      <w:tr w:rsidR="00C115CA" w:rsidTr="001F17D3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pPr>
              <w:rPr>
                <w:b/>
              </w:rPr>
            </w:pPr>
            <w:r>
              <w:rPr>
                <w:b/>
              </w:rPr>
              <w:t>Назначение операции:</w:t>
            </w:r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5CA" w:rsidRDefault="00C115CA" w:rsidP="001F17D3">
            <w:r>
              <w:t>Получение данных о детях по номеру мобильного телефона</w:t>
            </w: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23" w:name="_Toc399186643"/>
      <w:r>
        <w:t>Описание входных параметров</w:t>
      </w:r>
      <w:bookmarkEnd w:id="423"/>
    </w:p>
    <w:p w:rsidR="00C115CA" w:rsidRPr="00C115CA" w:rsidRDefault="00C115CA" w:rsidP="00C115CA">
      <w:pPr>
        <w:pStyle w:val="af7"/>
        <w:rPr>
          <w:b/>
          <w:lang w:val="en-US"/>
          <w:rPrChange w:id="424" w:author="Автор">
            <w:rPr>
              <w:b/>
            </w:rPr>
          </w:rPrChange>
        </w:rPr>
      </w:pPr>
      <w:r w:rsidRPr="00C115CA">
        <w:rPr>
          <w:b/>
          <w:lang w:val="en-US"/>
          <w:rPrChange w:id="425" w:author="Автор">
            <w:rPr>
              <w:b/>
            </w:rPr>
          </w:rPrChange>
        </w:rPr>
        <w:t>Входные данные: getSummaryByGuardMobile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426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427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2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2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0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1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Комментарий </w:t>
            </w: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34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5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 w:rsidRPr="00AA1F86">
              <w:rPr>
                <w:sz w:val="20"/>
                <w:szCs w:val="20"/>
              </w:rPr>
              <w:t>guardMobile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AA1F86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>
              <w:rPr>
                <w:sz w:val="20"/>
                <w:szCs w:val="20"/>
                <w:lang w:val="en-US"/>
              </w:rPr>
              <w:t>мобильного телефона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3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60707F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39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40" w:name="_Toc399186644"/>
      <w:r>
        <w:t>Описание выходных параметров</w:t>
      </w:r>
      <w:bookmarkEnd w:id="440"/>
    </w:p>
    <w:p w:rsidR="00C115CA" w:rsidRPr="0060707F" w:rsidRDefault="00C115CA" w:rsidP="00C115CA">
      <w:pPr>
        <w:pStyle w:val="af7"/>
        <w:rPr>
          <w:b/>
          <w:lang w:val="en-US"/>
        </w:rPr>
      </w:pPr>
      <w:r>
        <w:rPr>
          <w:b/>
        </w:rPr>
        <w:t xml:space="preserve">Выходные данные: </w:t>
      </w:r>
      <w:r>
        <w:rPr>
          <w:b/>
          <w:lang w:val="en-US"/>
        </w:rPr>
        <w:t>getSummaryByGuardMobileRes</w:t>
      </w:r>
      <w:r>
        <w:rPr>
          <w:b/>
        </w:rPr>
        <w:t>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441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701"/>
        <w:gridCol w:w="1842"/>
        <w:gridCol w:w="1985"/>
        <w:gridCol w:w="2551"/>
        <w:gridCol w:w="1808"/>
        <w:tblGridChange w:id="442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3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4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7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8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pStyle w:val="a9"/>
            </w:pPr>
            <w:r>
              <w:t xml:space="preserve">Комментарий </w:t>
            </w: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4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5309">
              <w:rPr>
                <w:sz w:val="20"/>
                <w:szCs w:val="20"/>
                <w:lang w:val="en-US"/>
              </w:rPr>
              <w:t>clientSummary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1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о представителе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2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3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A53C27">
            <w:pPr>
              <w:pStyle w:val="affff1"/>
              <w:ind w:left="0"/>
              <w:jc w:val="center"/>
              <w:rPr>
                <w:sz w:val="20"/>
                <w:szCs w:val="20"/>
              </w:rPr>
              <w:pPrChange w:id="454" w:author="Автор">
                <w:pPr>
                  <w:pStyle w:val="affff1"/>
                  <w:ind w:left="0"/>
                </w:pPr>
              </w:pPrChange>
            </w:pPr>
            <w:ins w:id="455" w:author="Автор">
              <w:r w:rsidRPr="00A53C27">
                <w:rPr>
                  <w:sz w:val="20"/>
                  <w:szCs w:val="20"/>
                  <w:lang w:val="en-US"/>
                </w:rPr>
                <w:t>ClientSummaryExt</w:t>
              </w:r>
            </w:ins>
            <w:del w:id="456" w:author="Автор">
              <w:r w:rsidR="00C115CA" w:rsidRPr="00525309" w:rsidDel="00A53C27">
                <w:rPr>
                  <w:sz w:val="20"/>
                  <w:szCs w:val="20"/>
                  <w:lang w:val="en-US"/>
                </w:rPr>
                <w:delText>clientSummary</w:delText>
              </w:r>
            </w:del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57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5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5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534557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0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Pr="00534557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1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C115CA" w:rsidTr="000B3732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464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5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46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69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C115CA" w:rsidRDefault="00C115CA" w:rsidP="001F17D3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70" w:name="_Toc399186645"/>
      <w:r>
        <w:t>Ошибки</w:t>
      </w:r>
      <w:bookmarkEnd w:id="470"/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9"/>
            </w:pPr>
            <w:r>
              <w:t>Комментарий</w:t>
            </w: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115CA" w:rsidTr="001F17D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15CA" w:rsidRDefault="00C115CA" w:rsidP="001F17D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115CA" w:rsidRDefault="00C115CA" w:rsidP="00C115CA">
      <w:pPr>
        <w:pStyle w:val="30"/>
        <w:numPr>
          <w:ilvl w:val="2"/>
          <w:numId w:val="17"/>
        </w:numPr>
        <w:ind w:left="851"/>
        <w:textAlignment w:val="auto"/>
      </w:pPr>
      <w:bookmarkStart w:id="471" w:name="_Toc399186646"/>
      <w:r>
        <w:t>Контрольные примеры</w:t>
      </w:r>
      <w:bookmarkEnd w:id="471"/>
    </w:p>
    <w:p w:rsidR="00C115CA" w:rsidRDefault="00C115CA" w:rsidP="00C115CA">
      <w:pPr>
        <w:pStyle w:val="af7"/>
        <w:rPr>
          <w:b/>
        </w:rPr>
      </w:pPr>
      <w:r>
        <w:rPr>
          <w:b/>
        </w:rPr>
        <w:t>Запрос</w:t>
      </w:r>
    </w:p>
    <w:p w:rsidR="00C115CA" w:rsidRDefault="00C115CA" w:rsidP="00C115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115CA" w:rsidTr="001F17D3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lastRenderedPageBreak/>
              <w:t>&lt;soapenv:Envelope xmlns:soapenv="http://schemas.xmlsoap.org/soap/envelope/" xmlns:soap="http://soap.integra.partner.web.processor.ecafe.axetta.ru/"&gt;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&lt;soap:getSummaryByGuardMobile&gt;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   &lt;guardMobile&gt;89600</w:t>
            </w:r>
            <w:r>
              <w:rPr>
                <w:i/>
                <w:sz w:val="20"/>
                <w:szCs w:val="20"/>
                <w:lang w:val="en-US"/>
              </w:rPr>
              <w:t>000000</w:t>
            </w:r>
            <w:r w:rsidRPr="00525309">
              <w:rPr>
                <w:i/>
                <w:sz w:val="20"/>
                <w:szCs w:val="20"/>
                <w:lang w:val="en-US"/>
              </w:rPr>
              <w:t>&lt;/guardMobile&gt;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   &lt;/soap:getSummaryByGuardMobile&gt;</w:t>
            </w:r>
          </w:p>
          <w:p w:rsidR="00C115CA" w:rsidRPr="00525309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115CA" w:rsidRDefault="00C115CA" w:rsidP="001F17D3">
            <w:pPr>
              <w:spacing w:line="240" w:lineRule="auto"/>
              <w:jc w:val="left"/>
              <w:rPr>
                <w:i/>
                <w:lang w:val="en-US"/>
              </w:rPr>
            </w:pPr>
            <w:r w:rsidRPr="005253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115CA" w:rsidRDefault="00C115CA" w:rsidP="00C115CA">
      <w:pPr>
        <w:pStyle w:val="af7"/>
        <w:rPr>
          <w:b/>
          <w:color w:val="A6A6A6"/>
          <w:sz w:val="20"/>
          <w:szCs w:val="20"/>
          <w:lang w:val="en-US"/>
        </w:rPr>
      </w:pPr>
    </w:p>
    <w:p w:rsidR="00C115CA" w:rsidRDefault="00C115CA" w:rsidP="00C115CA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C115CA" w:rsidRDefault="00C115CA" w:rsidP="00C115C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115CA" w:rsidRPr="00AA1F86" w:rsidTr="001F17D3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&lt;ns2:getSummaryByGuardMobileResponse xmlns:ns2="http://soap.integra.partner.web.processor.ecafe.axetta.ru/"&gt;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   &lt;clientSummary ContractId="3703444" DateOfContract="2011-05-30" StateOfContract="Активен" Balance="10000000" SubBalance0="10000000" SubBalance1="0" OverdraftLimit="0" ExpenditureLimit="20000" FirstName="Сабина" LastName="Авлякулова" MiddleName="Эркиновна" Grade="1А" OfficialName="Казань - Татарская гимназия №2" LastEnterEventCode="7" LastEnterEventTime="2014-08-30T16:04:00" NotifyViaSMS="true" NotifyViaEmail="false" MobilePhone="79178520494" Email="" DefaultMerchantId="52" DefaultMerchantInfo="{TSP.SBID=03644}{TSP.BMID=906}" Address="" Phone="79</w:t>
            </w:r>
            <w:r>
              <w:rPr>
                <w:i/>
                <w:sz w:val="20"/>
                <w:szCs w:val="20"/>
                <w:lang w:val="en-US"/>
              </w:rPr>
              <w:t>00000000</w:t>
            </w:r>
            <w:r w:rsidRPr="00C1582A">
              <w:rPr>
                <w:i/>
                <w:sz w:val="20"/>
                <w:szCs w:val="20"/>
                <w:lang w:val="en-US"/>
              </w:rPr>
              <w:t>" FreePayMaxCount="10" FreePayCount="0" DiscountMode="0" Limit="0"/&gt;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   &lt;/ns2:getSummaryByGuardMobileResponse&gt;</w:t>
            </w:r>
          </w:p>
          <w:p w:rsidR="00C115CA" w:rsidRPr="00C1582A" w:rsidRDefault="00C115CA" w:rsidP="001F17D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115CA" w:rsidRPr="0060707F" w:rsidRDefault="00C115CA" w:rsidP="001F17D3">
            <w:pPr>
              <w:spacing w:line="240" w:lineRule="auto"/>
              <w:jc w:val="left"/>
              <w:rPr>
                <w:i/>
              </w:rPr>
            </w:pPr>
            <w:r w:rsidRPr="00C1582A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115CA" w:rsidRDefault="00C115CA" w:rsidP="00491CFA">
      <w:pPr>
        <w:pStyle w:val="21"/>
        <w:numPr>
          <w:ilvl w:val="0"/>
          <w:numId w:val="0"/>
        </w:numPr>
        <w:rPr>
          <w:lang w:val="en-US"/>
        </w:rPr>
      </w:pPr>
    </w:p>
    <w:p w:rsidR="000D3C28" w:rsidRPr="0009076A" w:rsidRDefault="000D3C28" w:rsidP="000D3C28">
      <w:pPr>
        <w:pStyle w:val="21"/>
      </w:pPr>
      <w:bookmarkStart w:id="472" w:name="_Toc399186647"/>
      <w:r w:rsidRPr="0009076A">
        <w:t>Операция «</w:t>
      </w:r>
      <w:r w:rsidRPr="000D3C28">
        <w:t>Получение данных о покупках с лицевого счета</w:t>
      </w:r>
      <w:r w:rsidRPr="0009076A">
        <w:t>»</w:t>
      </w:r>
      <w:bookmarkEnd w:id="472"/>
      <w:r w:rsidRPr="0009076A">
        <w:t xml:space="preserve"> </w:t>
      </w:r>
    </w:p>
    <w:p w:rsidR="000D3C28" w:rsidRPr="0009076A" w:rsidRDefault="000D3C28" w:rsidP="0092666C">
      <w:pPr>
        <w:pStyle w:val="30"/>
      </w:pPr>
      <w:bookmarkStart w:id="473" w:name="_Toc399186648"/>
      <w:r w:rsidRPr="0009076A">
        <w:t>Общие сведения</w:t>
      </w:r>
      <w:bookmarkEnd w:id="4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pPr>
              <w:pStyle w:val="af7"/>
              <w:ind w:firstLine="0"/>
              <w:rPr>
                <w:lang w:val="en-US"/>
              </w:rPr>
            </w:pPr>
            <w:r w:rsidRPr="000D3C28">
              <w:t>getPurchaseList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Получение данных о покупках с лицевого счета</w:t>
            </w:r>
          </w:p>
        </w:tc>
      </w:tr>
      <w:tr w:rsidR="000D3C28" w:rsidRPr="0009076A" w:rsidTr="006179CD">
        <w:tc>
          <w:tcPr>
            <w:tcW w:w="2943" w:type="dxa"/>
          </w:tcPr>
          <w:p w:rsidR="000D3C28" w:rsidRPr="0009076A" w:rsidRDefault="000D3C28" w:rsidP="006179CD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D3C28" w:rsidRPr="0009076A" w:rsidRDefault="000D3C28" w:rsidP="006179CD">
            <w:r w:rsidRPr="000D3C28">
              <w:t>Предоставление информации о покупках: дата, сумма, состав</w:t>
            </w:r>
          </w:p>
        </w:tc>
      </w:tr>
    </w:tbl>
    <w:p w:rsidR="000D3C28" w:rsidRPr="0009076A" w:rsidRDefault="000D3C28" w:rsidP="0092666C">
      <w:pPr>
        <w:pStyle w:val="30"/>
      </w:pPr>
      <w:bookmarkStart w:id="474" w:name="_Toc399186649"/>
      <w:r w:rsidRPr="0009076A">
        <w:t>Описание входных параметров</w:t>
      </w:r>
      <w:bookmarkEnd w:id="474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6179CD" w:rsidRPr="006179CD">
        <w:rPr>
          <w:b/>
          <w:lang w:val="en-US"/>
        </w:rPr>
        <w:t>getPurchaseList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D3C28" w:rsidRPr="000D3C28" w:rsidRDefault="00EB78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D3C28" w:rsidRDefault="000D3C28" w:rsidP="000D3C28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D3C28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D3C28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 xml:space="preserve">онечная дата </w:t>
            </w:r>
            <w:r w:rsidRPr="006179CD">
              <w:rPr>
                <w:sz w:val="20"/>
                <w:szCs w:val="20"/>
              </w:rPr>
              <w:lastRenderedPageBreak/>
              <w:t>выборки</w:t>
            </w:r>
          </w:p>
        </w:tc>
        <w:tc>
          <w:tcPr>
            <w:tcW w:w="1965" w:type="dxa"/>
          </w:tcPr>
          <w:p w:rsidR="000D3C28" w:rsidRPr="006179CD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D3C28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D3C28" w:rsidRPr="000D3C28" w:rsidRDefault="000D3C28" w:rsidP="006179CD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D3C28" w:rsidRPr="0009076A" w:rsidRDefault="000D3C28" w:rsidP="0092666C">
      <w:pPr>
        <w:pStyle w:val="30"/>
      </w:pPr>
      <w:bookmarkStart w:id="475" w:name="_Toc399186650"/>
      <w:r w:rsidRPr="0009076A">
        <w:lastRenderedPageBreak/>
        <w:t>Описание выходных параметров</w:t>
      </w:r>
      <w:bookmarkEnd w:id="475"/>
    </w:p>
    <w:p w:rsidR="000D3C28" w:rsidRPr="0009076A" w:rsidRDefault="000D3C28" w:rsidP="000D3C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6179CD"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D3C28" w:rsidRPr="0009076A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D3C28" w:rsidRPr="0009076A" w:rsidRDefault="000D3C28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D3C28" w:rsidRPr="0009076A" w:rsidRDefault="000D3C28" w:rsidP="000D3C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0D3C28" w:rsidRPr="0009076A" w:rsidRDefault="000D3C28" w:rsidP="0092666C">
      <w:pPr>
        <w:pStyle w:val="30"/>
      </w:pPr>
      <w:bookmarkStart w:id="476" w:name="_Toc399186651"/>
      <w:r w:rsidRPr="0009076A">
        <w:t>Ошибки</w:t>
      </w:r>
      <w:bookmarkEnd w:id="476"/>
    </w:p>
    <w:p w:rsidR="000D3C28" w:rsidRPr="0009076A" w:rsidRDefault="000D3C28" w:rsidP="000D3C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9"/>
            </w:pPr>
            <w:r w:rsidRPr="0009076A">
              <w:t>Комментарий</w:t>
            </w: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D3C28" w:rsidRPr="0009076A" w:rsidTr="006179CD">
        <w:tc>
          <w:tcPr>
            <w:tcW w:w="534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D3C28" w:rsidRPr="0009076A" w:rsidRDefault="000D3C28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D3C28" w:rsidRDefault="000D3C28" w:rsidP="0092666C">
      <w:pPr>
        <w:pStyle w:val="30"/>
      </w:pPr>
      <w:bookmarkStart w:id="477" w:name="_Toc399186652"/>
      <w:r>
        <w:t>Контрольные примеры</w:t>
      </w:r>
      <w:bookmarkEnd w:id="477"/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Запрос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AA6D91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D3C28" w:rsidRPr="00B77388" w:rsidRDefault="000D3C28" w:rsidP="000D3C28">
      <w:pPr>
        <w:pStyle w:val="af7"/>
        <w:rPr>
          <w:b/>
          <w:color w:val="A6A6A6"/>
          <w:sz w:val="20"/>
          <w:szCs w:val="20"/>
          <w:lang w:val="en-US"/>
        </w:rPr>
      </w:pPr>
    </w:p>
    <w:p w:rsidR="000D3C28" w:rsidRDefault="000D3C28" w:rsidP="000D3C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D3C28" w:rsidRPr="00B77388" w:rsidRDefault="000D3C28" w:rsidP="000D3C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D3C28" w:rsidRPr="007F797C" w:rsidTr="006179CD">
        <w:tc>
          <w:tcPr>
            <w:tcW w:w="9604" w:type="dxa"/>
            <w:shd w:val="clear" w:color="auto" w:fill="F2F2F2"/>
          </w:tcPr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&lt;P Time="2012-02-14T21:37:36" Sum="0" SocDiscount="1500" TrdDiscount="0" Donation="0" ByCash="0" ByCard="0"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Sum="0"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Time="2012-02-14T21:37:55" Sum="1425" SocDiscount="0" TrdDiscount="75" Donation="0" ByCash="0" ByCard="1425" IdOfCard="0"&gt;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Name="Хлеб Сельский"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</w:rPr>
              <w:t>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="Кофейный напиток с молоком"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097078">
              <w:rPr>
                <w:i/>
                <w:sz w:val="20"/>
                <w:szCs w:val="20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097078">
              <w:rPr>
                <w:i/>
                <w:sz w:val="20"/>
                <w:szCs w:val="20"/>
              </w:rPr>
              <w:t xml:space="preserve">="Каша молочная пшенная с маслом"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 w:rsidRPr="00097078">
              <w:rPr>
                <w:i/>
                <w:sz w:val="20"/>
                <w:szCs w:val="20"/>
              </w:rPr>
              <w:t xml:space="preserve">="0"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097078">
              <w:rPr>
                <w:i/>
                <w:sz w:val="20"/>
                <w:szCs w:val="20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097078">
              <w:rPr>
                <w:i/>
                <w:sz w:val="20"/>
                <w:szCs w:val="20"/>
              </w:rPr>
              <w:t>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</w:rPr>
              <w:t xml:space="preserve">                  </w:t>
            </w:r>
            <w:r w:rsidRPr="00097078">
              <w:rPr>
                <w:i/>
                <w:sz w:val="20"/>
                <w:szCs w:val="20"/>
                <w:lang w:val="en-US"/>
              </w:rPr>
              <w:t>&lt;E Name="Сыр Голландский" Sum="0" Amount="1" Type="2"/&gt;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Name="ГПД завтрак" Sum="1425" Amount="1" Type="1"/&gt;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097078" w:rsidRPr="00097078" w:rsidRDefault="00097078" w:rsidP="0009707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D3C28" w:rsidRPr="00F6672C" w:rsidRDefault="00097078" w:rsidP="00097078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D3C28" w:rsidRDefault="000D3C28" w:rsidP="000D3C28">
      <w:pPr>
        <w:pStyle w:val="af7"/>
        <w:rPr>
          <w:b/>
          <w:color w:val="A6A6A6"/>
          <w:lang w:val="en-US"/>
        </w:rPr>
      </w:pPr>
    </w:p>
    <w:p w:rsidR="00577B28" w:rsidRDefault="00577B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09076A" w:rsidRDefault="00EB7828" w:rsidP="00EB7828">
      <w:pPr>
        <w:pStyle w:val="21"/>
      </w:pPr>
      <w:bookmarkStart w:id="478" w:name="_Toc399186653"/>
      <w:r w:rsidRPr="0009076A">
        <w:t>Операция «</w:t>
      </w:r>
      <w:r w:rsidRPr="00EB7828">
        <w:t>Получение данных о пополнениях лицевого счета</w:t>
      </w:r>
      <w:r w:rsidRPr="0009076A">
        <w:t>»</w:t>
      </w:r>
      <w:bookmarkEnd w:id="478"/>
      <w:r w:rsidRPr="0009076A">
        <w:t xml:space="preserve"> </w:t>
      </w:r>
    </w:p>
    <w:p w:rsidR="00EB7828" w:rsidRPr="0009076A" w:rsidRDefault="00EB7828" w:rsidP="0092666C">
      <w:pPr>
        <w:pStyle w:val="30"/>
      </w:pPr>
      <w:bookmarkStart w:id="479" w:name="_Toc399186654"/>
      <w:r w:rsidRPr="0009076A">
        <w:t>Общие сведения</w:t>
      </w:r>
      <w:bookmarkEnd w:id="4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getPaymentList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данных о пополнениях лицевого счета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EB7828" w:rsidRPr="0009076A" w:rsidRDefault="00EB7828" w:rsidP="0092666C">
      <w:pPr>
        <w:pStyle w:val="30"/>
      </w:pPr>
      <w:bookmarkStart w:id="480" w:name="_Toc399186655"/>
      <w:r w:rsidRPr="0009076A">
        <w:t>Описание входных параметров</w:t>
      </w:r>
      <w:bookmarkEnd w:id="480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getPaymentList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481" w:name="_Toc399186656"/>
      <w:r w:rsidRPr="0009076A">
        <w:t>Описание выходных параметров</w:t>
      </w:r>
      <w:bookmarkEnd w:id="481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EB7828" w:rsidRPr="0009076A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482" w:name="_Toc399186657"/>
      <w:r w:rsidRPr="0009076A">
        <w:t>Ошибки</w:t>
      </w:r>
      <w:bookmarkEnd w:id="482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483" w:name="_Toc399186658"/>
      <w:r>
        <w:t>Контрольные примеры</w:t>
      </w:r>
      <w:bookmarkEnd w:id="483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&lt;startDate&gt;2012-01-17T00:00:00Z&lt;/startDate&gt;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&lt;endDate&gt;2012-02-17T00:00:00Z&lt;/endDate&gt;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&lt;P Time="2012-02-15T12:58:37"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EB7828" w:rsidRPr="00EB7828" w:rsidRDefault="00EB7828" w:rsidP="00EB782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EB7828" w:rsidP="00EB7828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EB7828" w:rsidRDefault="00EB7828" w:rsidP="00EB7828">
      <w:pPr>
        <w:pStyle w:val="af7"/>
        <w:rPr>
          <w:b/>
          <w:color w:val="A6A6A6"/>
          <w:lang w:val="en-US"/>
        </w:rPr>
      </w:pPr>
    </w:p>
    <w:p w:rsidR="00EB7828" w:rsidRDefault="00EB7828" w:rsidP="00EB782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EB7828" w:rsidRPr="0009076A" w:rsidRDefault="00EB7828" w:rsidP="00EB7828">
      <w:pPr>
        <w:pStyle w:val="21"/>
      </w:pPr>
      <w:bookmarkStart w:id="484" w:name="_Toc399186659"/>
      <w:r w:rsidRPr="0009076A">
        <w:t>Операция «</w:t>
      </w:r>
      <w:r w:rsidRPr="00EB7828">
        <w:t>Получение информации о меню столовой</w:t>
      </w:r>
      <w:r w:rsidRPr="0009076A">
        <w:t>»</w:t>
      </w:r>
      <w:bookmarkEnd w:id="484"/>
      <w:r w:rsidRPr="0009076A">
        <w:t xml:space="preserve"> </w:t>
      </w:r>
    </w:p>
    <w:p w:rsidR="00EB7828" w:rsidRPr="0009076A" w:rsidRDefault="00EB7828" w:rsidP="00B418B5">
      <w:pPr>
        <w:pStyle w:val="32"/>
      </w:pPr>
      <w:bookmarkStart w:id="485" w:name="_Toc399186660"/>
      <w:r w:rsidRPr="0009076A">
        <w:t>Общие сведения</w:t>
      </w:r>
      <w:bookmarkEnd w:id="4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pPr>
              <w:pStyle w:val="af7"/>
              <w:ind w:firstLine="0"/>
              <w:rPr>
                <w:lang w:val="en-US"/>
              </w:rPr>
            </w:pPr>
            <w:r w:rsidRPr="00EB7828">
              <w:t>getMenuList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</w:t>
            </w:r>
          </w:p>
        </w:tc>
      </w:tr>
      <w:tr w:rsidR="00EB7828" w:rsidRPr="0009076A" w:rsidTr="002A4A95">
        <w:tc>
          <w:tcPr>
            <w:tcW w:w="2943" w:type="dxa"/>
          </w:tcPr>
          <w:p w:rsidR="00EB7828" w:rsidRPr="0009076A" w:rsidRDefault="00EB7828" w:rsidP="002A4A9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B7828" w:rsidRPr="0009076A" w:rsidRDefault="00EB7828" w:rsidP="002A4A95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EB7828" w:rsidRPr="0009076A" w:rsidRDefault="00EB7828" w:rsidP="0092666C">
      <w:pPr>
        <w:pStyle w:val="30"/>
      </w:pPr>
      <w:bookmarkStart w:id="486" w:name="_Toc399186661"/>
      <w:r w:rsidRPr="0009076A">
        <w:t>Описание входных параметров</w:t>
      </w:r>
      <w:bookmarkEnd w:id="486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EB7828">
        <w:rPr>
          <w:b/>
          <w:lang w:val="en-US"/>
        </w:rPr>
        <w:t>getMenuList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D3C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EB7828" w:rsidRPr="006179CD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EB7828" w:rsidRPr="000D3C28" w:rsidRDefault="00EB7828" w:rsidP="002A4A9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B7828" w:rsidRPr="0009076A" w:rsidRDefault="00EB7828" w:rsidP="0092666C">
      <w:pPr>
        <w:pStyle w:val="30"/>
      </w:pPr>
      <w:bookmarkStart w:id="487" w:name="_Toc399186662"/>
      <w:r w:rsidRPr="0009076A">
        <w:t>Описание выходных параметров</w:t>
      </w:r>
      <w:bookmarkEnd w:id="487"/>
    </w:p>
    <w:p w:rsidR="00EB7828" w:rsidRPr="0009076A" w:rsidRDefault="00EB7828" w:rsidP="00EB782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menuListResult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lastRenderedPageBreak/>
              <w:t>3</w:t>
            </w:r>
          </w:p>
        </w:tc>
        <w:tc>
          <w:tcPr>
            <w:tcW w:w="205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B7828" w:rsidRPr="0009076A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B7828" w:rsidRPr="0009076A" w:rsidRDefault="00EB7828" w:rsidP="00EB7828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EB7828" w:rsidRPr="0009076A" w:rsidRDefault="00EB7828" w:rsidP="0092666C">
      <w:pPr>
        <w:pStyle w:val="30"/>
      </w:pPr>
      <w:bookmarkStart w:id="488" w:name="_Toc399186663"/>
      <w:r w:rsidRPr="0009076A">
        <w:t>Ошибки</w:t>
      </w:r>
      <w:bookmarkEnd w:id="488"/>
    </w:p>
    <w:p w:rsidR="00EB7828" w:rsidRPr="0009076A" w:rsidRDefault="00EB7828" w:rsidP="00EB782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9"/>
            </w:pPr>
            <w:r w:rsidRPr="0009076A">
              <w:t>Комментарий</w:t>
            </w: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RPr="0009076A" w:rsidTr="002A4A95">
        <w:tc>
          <w:tcPr>
            <w:tcW w:w="534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EB7828" w:rsidRPr="0009076A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92666C">
      <w:pPr>
        <w:pStyle w:val="30"/>
      </w:pPr>
      <w:bookmarkStart w:id="489" w:name="_Toc399186664"/>
      <w:r>
        <w:t>Контрольные примеры</w:t>
      </w:r>
      <w:bookmarkEnd w:id="489"/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Запрос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AA6D91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&lt;/soap:getMenuList&gt;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B7828" w:rsidRPr="00B77388" w:rsidRDefault="00EB7828" w:rsidP="00EB7828">
      <w:pPr>
        <w:pStyle w:val="af7"/>
        <w:rPr>
          <w:b/>
          <w:color w:val="A6A6A6"/>
          <w:sz w:val="20"/>
          <w:szCs w:val="20"/>
          <w:lang w:val="en-US"/>
        </w:rPr>
      </w:pPr>
    </w:p>
    <w:p w:rsidR="00EB7828" w:rsidRDefault="00EB7828" w:rsidP="00EB782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B7828" w:rsidRPr="00B77388" w:rsidRDefault="00EB7828" w:rsidP="00EB782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B7828" w:rsidRPr="007F797C" w:rsidTr="002A4A95">
        <w:tc>
          <w:tcPr>
            <w:tcW w:w="9604" w:type="dxa"/>
            <w:shd w:val="clear" w:color="auto" w:fill="F2F2F2"/>
          </w:tcPr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&lt;ns2:getMenuListResponse xmlns:ns2="http://soap.integra.partner.web.processor.ecafe.axetta.ru/"&gt;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Group="Бутерброды" Name="Бутерброд горячий (колбаса, сыр)"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горячий с сос."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колбас. с/к"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семгой сл.сол"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="Бутерброд с сыром"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="Бутерброды"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="Сандвич на ржан.хлебе"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возд. с кремом"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корз. с белк.крем."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песоч.глазир."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 труб. йогурт крем."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="Пир.воз-орех"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="Пир.песоч.ореховое"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="Пир.слоен.с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завар.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 слоен. с б/к"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="Пир.труб.зав.со слив.крем"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="Пол. пес.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="Рожок слоеный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="Шарлотка с ябл."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="Язык слоеный"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="Капуста тушен."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="Макаронные изд."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="Гарниры"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="Бефстроганов"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Group="Гор. блюда" Name="Гуляш" Price="4900"/&gt;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="Запек. карт.рыбн."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карт.с морк.и 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курин.рис/лук"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мясные"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="Зразы рыбн.с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="Картофель жареный"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="Котл. карт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из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капустная"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картофельная"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морковная"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мясная руб."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="Котлета свекольная"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кур. с морк."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куриные"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рубл.кур."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="Медальон из филе птицы"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="Мясо отварное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 тушон.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карт.с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мясной с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тушен. к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="4300"/&gt;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="Свин. туш. с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="Суфле из печени"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="Филе птицы в кляре"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="Гор. блюда"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="Эскалоп из свинины"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="Вареники лен. с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="Греча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из творога"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макар."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="Запеканка твор.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="Котлеты рубл.гов."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="Крупеник рис/творог"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="Курица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Group="Завтраки" Name="Омлет" Price="8800"/&gt;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="Плов курин."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="Пюре картофель."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из овощей"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="Рагу куринное"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="Рис отварной"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="Сырники из твор."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гов."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рыбные"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="Завтраки"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="Тефтели с рис."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Group="Завтраки" Name="Хлеб" Price="200"/&gt;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гречневая" Price="1100"/&gt;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манная" Price="600"/&gt;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овсяная"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пшен.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пшенная"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Group="Каши" Name="Каша рис с изум."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&amp;quot;Кит-кат&amp;quot;"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&amp;quot;Милки Вей&amp;quot;"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&amp;quot;Несквик&amp;quot;" Price="1700"/&gt;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Гематог."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кокосовый &amp;quot;Гемо-хелпер&amp;quot;"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Натс" Price="2800"/&gt;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Пульсар"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СИЛЬВЕР"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Name="Батончик Темпо"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Name="Вафли &amp;quot;Лимонные&amp;quot;"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без начинки"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глазированные"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="Вафли Коломенск."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="Джем (ассортимент)"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="Зефир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;Ванильный&amp;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Курьёз"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Сласть"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Фарс"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="Конфета Экер"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="Крекер Соломка"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Джу-Джав"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Зол.Мишка"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Медвеж."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="Мармелад Фрутелла"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Group="Кондитер" Name="Мёд"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Name="Мини-кекс"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Name="Ореховый батончик &amp;quot;Пульсар&amp;quot;"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&amp;quot;Мишка-топтышка&amp;quot;" 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Вагон Виллз" Price="1600"/&gt;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Name="Печенье Нежное" Price="500"/&gt;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Name="Пироженное биск.шок.начинка &amp;quot;Барни&amp;quot;"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Бонди"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Name="Пироженое Чокопай" Price="900"/&gt;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Group="Кондитер" Name="Снэки Кук. палоч. </w:t>
            </w:r>
            <w:r w:rsidRPr="004A2CC8">
              <w:rPr>
                <w:i/>
                <w:sz w:val="20"/>
                <w:szCs w:val="20"/>
              </w:rPr>
              <w:t xml:space="preserve">Кузя"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="Успевай-ка с кальцием и жел."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="Кондитер"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="Хрустящие тр. Читос"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 xml:space="preserve">Киндер </w:t>
            </w:r>
            <w:r w:rsidRPr="004A2CC8">
              <w:rPr>
                <w:i/>
                <w:sz w:val="20"/>
                <w:szCs w:val="20"/>
                <w:lang w:val="en-US"/>
              </w:rPr>
              <w:t>CiO</w:t>
            </w:r>
            <w:r w:rsidRPr="004A2CC8">
              <w:rPr>
                <w:i/>
                <w:sz w:val="20"/>
                <w:szCs w:val="20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="3600"/&gt;</w:t>
            </w:r>
          </w:p>
          <w:p w:rsidR="004A2CC8" w:rsidRPr="00732FDD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49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Кондитер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Шок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Киндер</w:t>
            </w:r>
            <w:r w:rsidR="00E74A07" w:rsidRPr="00E74A07">
              <w:rPr>
                <w:i/>
                <w:sz w:val="20"/>
                <w:szCs w:val="20"/>
                <w:rPrChange w:id="49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МАХ</w:t>
            </w:r>
            <w:r w:rsidRPr="004A2CC8">
              <w:rPr>
                <w:i/>
                <w:sz w:val="20"/>
                <w:szCs w:val="20"/>
                <w:lang w:val="en-US"/>
              </w:rPr>
              <w:t>I</w:t>
            </w:r>
            <w:r w:rsidR="00E74A07" w:rsidRPr="00E74A07">
              <w:rPr>
                <w:i/>
                <w:sz w:val="20"/>
                <w:szCs w:val="20"/>
                <w:rPrChange w:id="49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E74A07" w:rsidRPr="00E74A07">
              <w:rPr>
                <w:i/>
                <w:sz w:val="20"/>
                <w:szCs w:val="20"/>
                <w:rPrChange w:id="49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="1600"/&gt;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49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49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49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49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Кондитер</w:t>
            </w:r>
            <w:r w:rsidRPr="00E74A07">
              <w:rPr>
                <w:i/>
                <w:sz w:val="20"/>
                <w:szCs w:val="20"/>
                <w:rPrChange w:id="49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49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Шоколад</w:t>
            </w:r>
            <w:r w:rsidRPr="00E74A07">
              <w:rPr>
                <w:i/>
                <w:sz w:val="20"/>
                <w:szCs w:val="20"/>
                <w:rPrChange w:id="50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0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Алёнка</w:t>
            </w:r>
            <w:r w:rsidRPr="00E74A07">
              <w:rPr>
                <w:i/>
                <w:sz w:val="20"/>
                <w:szCs w:val="20"/>
                <w:rPrChange w:id="50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0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0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0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0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0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0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0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1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1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Биойогурт</w:t>
            </w:r>
            <w:r w:rsidRPr="00E74A07">
              <w:rPr>
                <w:i/>
                <w:sz w:val="20"/>
                <w:szCs w:val="20"/>
                <w:rPrChange w:id="51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питьевой</w:t>
            </w:r>
            <w:r w:rsidRPr="00E74A07">
              <w:rPr>
                <w:i/>
                <w:sz w:val="20"/>
                <w:szCs w:val="20"/>
                <w:rPrChange w:id="51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1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="3100"/&gt;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1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1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1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1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1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2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2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Брикет</w:t>
            </w:r>
            <w:r w:rsidRPr="00E74A07">
              <w:rPr>
                <w:i/>
                <w:sz w:val="20"/>
                <w:szCs w:val="20"/>
                <w:rPrChange w:id="52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2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Филёвский</w:t>
            </w:r>
            <w:r w:rsidRPr="00E74A07">
              <w:rPr>
                <w:i/>
                <w:sz w:val="20"/>
                <w:szCs w:val="20"/>
                <w:rPrChange w:id="52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2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2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2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2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2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3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3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3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3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Ваф</w:t>
            </w:r>
            <w:r w:rsidRPr="00E74A07">
              <w:rPr>
                <w:i/>
                <w:sz w:val="20"/>
                <w:szCs w:val="20"/>
                <w:rPrChange w:id="53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</w:t>
            </w:r>
            <w:r w:rsidR="004A2CC8" w:rsidRPr="004A2CC8">
              <w:rPr>
                <w:i/>
                <w:sz w:val="20"/>
                <w:szCs w:val="20"/>
              </w:rPr>
              <w:t>стак</w:t>
            </w:r>
            <w:r w:rsidRPr="00E74A07">
              <w:rPr>
                <w:i/>
                <w:sz w:val="20"/>
                <w:szCs w:val="20"/>
                <w:rPrChange w:id="53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 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3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;</w:t>
            </w:r>
            <w:r w:rsidR="004A2CC8" w:rsidRPr="004A2CC8">
              <w:rPr>
                <w:i/>
                <w:sz w:val="20"/>
                <w:szCs w:val="20"/>
              </w:rPr>
              <w:t>Фил</w:t>
            </w:r>
            <w:r w:rsidRPr="00E74A07">
              <w:rPr>
                <w:i/>
                <w:sz w:val="20"/>
                <w:szCs w:val="20"/>
                <w:rPrChange w:id="53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.&amp;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E74A07">
              <w:rPr>
                <w:i/>
                <w:sz w:val="20"/>
                <w:szCs w:val="20"/>
                <w:rPrChange w:id="53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;"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3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="1900"/&gt;</w:t>
            </w:r>
          </w:p>
          <w:p w:rsidR="004A2CC8" w:rsidRPr="00732FDD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  <w:rPrChange w:id="540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E74A07">
              <w:rPr>
                <w:i/>
                <w:sz w:val="20"/>
                <w:szCs w:val="20"/>
                <w:rPrChange w:id="541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Pr="00E74A07">
              <w:rPr>
                <w:i/>
                <w:sz w:val="20"/>
                <w:szCs w:val="20"/>
                <w:rPrChange w:id="542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E74A07">
              <w:rPr>
                <w:i/>
                <w:sz w:val="20"/>
                <w:szCs w:val="20"/>
                <w:rPrChange w:id="543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Молочная</w:t>
            </w:r>
            <w:r w:rsidRPr="00E74A07">
              <w:rPr>
                <w:i/>
                <w:sz w:val="20"/>
                <w:szCs w:val="20"/>
                <w:rPrChange w:id="544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</w:rPr>
              <w:t>прод</w:t>
            </w:r>
            <w:r w:rsidRPr="00E74A07">
              <w:rPr>
                <w:i/>
                <w:sz w:val="20"/>
                <w:szCs w:val="20"/>
                <w:rPrChange w:id="545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E74A07">
              <w:rPr>
                <w:i/>
                <w:sz w:val="20"/>
                <w:szCs w:val="20"/>
                <w:rPrChange w:id="54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</w:t>
            </w:r>
            <w:r w:rsidR="004A2CC8" w:rsidRPr="004A2CC8">
              <w:rPr>
                <w:i/>
                <w:sz w:val="20"/>
                <w:szCs w:val="20"/>
              </w:rPr>
              <w:t>Йогурт</w:t>
            </w:r>
            <w:r w:rsidRPr="00E74A07">
              <w:rPr>
                <w:i/>
                <w:sz w:val="20"/>
                <w:szCs w:val="20"/>
                <w:rPrChange w:id="54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E74A07">
              <w:rPr>
                <w:i/>
                <w:sz w:val="20"/>
                <w:szCs w:val="20"/>
                <w:rPrChange w:id="54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>="1200"/&gt;</w:t>
            </w:r>
          </w:p>
          <w:p w:rsidR="004A2CC8" w:rsidRPr="004A2CC8" w:rsidRDefault="00E74A07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74A07">
              <w:rPr>
                <w:i/>
                <w:sz w:val="20"/>
                <w:szCs w:val="20"/>
                <w:rPrChange w:id="54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      </w:t>
            </w:r>
            <w:r w:rsidR="004A2CC8" w:rsidRPr="004A2CC8">
              <w:rPr>
                <w:i/>
                <w:sz w:val="20"/>
                <w:szCs w:val="20"/>
              </w:rPr>
              <w:t>&lt;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E</w:t>
            </w:r>
            <w:r w:rsidR="004A2CC8" w:rsidRPr="004A2CC8">
              <w:rPr>
                <w:i/>
                <w:sz w:val="20"/>
                <w:szCs w:val="20"/>
              </w:rPr>
              <w:t xml:space="preserve">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A2CC8"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Name</w:t>
            </w:r>
            <w:r w:rsidR="004A2CC8" w:rsidRPr="004A2CC8">
              <w:rPr>
                <w:i/>
                <w:sz w:val="20"/>
                <w:szCs w:val="20"/>
              </w:rPr>
              <w:t xml:space="preserve">="Кокт. Мол. кар. банан" </w:t>
            </w:r>
            <w:r w:rsidR="004A2CC8" w:rsidRPr="004A2CC8">
              <w:rPr>
                <w:i/>
                <w:sz w:val="20"/>
                <w:szCs w:val="20"/>
                <w:lang w:val="en-US"/>
              </w:rPr>
              <w:t>Price</w:t>
            </w:r>
            <w:r w:rsidR="004A2CC8"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клубника"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 шоколад"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="Кокт. Мол.Ваниль"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="Коктейль молоч.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;Большая перемена&amp;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="Молоко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3,2%"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;Дед Мороз&amp;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;Эскимо"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 Бородино&amp;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B905AA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Морож</w:t>
            </w:r>
            <w:r w:rsidRPr="00B905AA">
              <w:rPr>
                <w:i/>
                <w:sz w:val="20"/>
                <w:szCs w:val="20"/>
              </w:rPr>
              <w:t xml:space="preserve">. </w:t>
            </w:r>
            <w:r w:rsidRPr="004A2CC8">
              <w:rPr>
                <w:i/>
                <w:sz w:val="20"/>
                <w:szCs w:val="20"/>
                <w:lang w:val="en-US"/>
              </w:rPr>
              <w:t>&amp;quot;Вол.фонарь&amp;quot;"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="Морож.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;Елочка&amp;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&amp;quot;Ленин&amp;quot; батон" Price="2300"/&gt;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="Молочная прод."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="Морож. </w:t>
            </w:r>
            <w:r w:rsidRPr="004A2CC8">
              <w:rPr>
                <w:i/>
                <w:sz w:val="20"/>
                <w:szCs w:val="20"/>
                <w:lang w:val="en-US"/>
              </w:rPr>
              <w:t>&amp;quot;Ленин.&amp;quot; эскимо"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Group="Молочная прод." Name="Рожок &amp;quot;Фил.&amp;quot; пломбир"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&amp;quot;Бонаква&amp;quot;" Price="2700"/&gt;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Name="Вода &amp;quot;Святой Источник&amp;quot;" Price="1900"/&gt;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Дана"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="Вода Демидовск."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Name="Голд" 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="00462B91" w:rsidRPr="00B905AA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="00462B91" w:rsidRPr="00B905AA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="00462B91" w:rsidRPr="00B905AA">
              <w:rPr>
                <w:i/>
                <w:sz w:val="20"/>
                <w:szCs w:val="20"/>
              </w:rPr>
              <w:t>="</w:t>
            </w:r>
            <w:r w:rsidRPr="00942334">
              <w:rPr>
                <w:i/>
                <w:sz w:val="20"/>
                <w:szCs w:val="20"/>
              </w:rPr>
              <w:t>Напитки</w:t>
            </w:r>
            <w:r w:rsidR="00462B91" w:rsidRPr="00B905AA">
              <w:rPr>
                <w:i/>
                <w:sz w:val="20"/>
                <w:szCs w:val="20"/>
              </w:rPr>
              <w:t xml:space="preserve"> </w:t>
            </w:r>
            <w:r w:rsidRPr="00942334">
              <w:rPr>
                <w:i/>
                <w:sz w:val="20"/>
                <w:szCs w:val="20"/>
              </w:rPr>
              <w:t>уп</w:t>
            </w:r>
            <w:r w:rsidR="00462B91" w:rsidRPr="00B905AA">
              <w:rPr>
                <w:i/>
                <w:sz w:val="20"/>
                <w:szCs w:val="20"/>
              </w:rPr>
              <w:t xml:space="preserve">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="Какао с молоком"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="Кофе"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="Лимон (долька)"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="Морс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;ФрутоНяня&amp;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клюква/малина"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="Морс Здрайверы"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="Напиток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;Фрустайл&amp;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св.фруктов"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из суш/фр"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цитрусовый"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="Напиток Шиповник"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="Нектар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;Любимый&amp;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сад"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</w:t>
            </w:r>
            <w:r w:rsidRPr="004A2CC8">
              <w:rPr>
                <w:i/>
                <w:sz w:val="20"/>
                <w:szCs w:val="20"/>
                <w:lang w:val="en-US"/>
              </w:rPr>
              <w:t>J</w:t>
            </w:r>
            <w:r w:rsidRPr="004A2CC8">
              <w:rPr>
                <w:i/>
                <w:sz w:val="20"/>
                <w:szCs w:val="20"/>
              </w:rPr>
              <w:t xml:space="preserve">7"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="Нектар Туса-ждуса"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="Сахар"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="Сок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;Здрайверы&amp;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 мультифр." </w:t>
            </w:r>
            <w:r w:rsidRPr="004A2CC8">
              <w:rPr>
                <w:i/>
                <w:sz w:val="20"/>
                <w:szCs w:val="20"/>
                <w:lang w:val="en-US"/>
              </w:rPr>
              <w:t>Price="1400"/&gt;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&amp;quot;Малышам&amp;quot;" Price="700"/&gt;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="Напитки уп."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="Сок в асс." </w:t>
            </w:r>
            <w:r w:rsidRPr="004A2CC8">
              <w:rPr>
                <w:i/>
                <w:sz w:val="20"/>
                <w:szCs w:val="20"/>
                <w:lang w:val="en-US"/>
              </w:rPr>
              <w:t>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Name="Сок Каприз" Price="2400"/&gt;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&lt;E Group="Напитки уп." Name="Фрукт. десерт &amp;quot;ФрутоНяня&amp;quot;" Price="1800"/&gt;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Name="Хол. чай Нести" Price="4500"/&gt;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Group="Напитки уп." Name="Чай" Price="300"/&gt;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="Морковь по корейски"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="Рыба под маринадом"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винегрет"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витаминный"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белок.капусты"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капус.с овощ."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морк.с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огурц. и пом."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помид с рас. маслом"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свеж.огур."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свекл. яблок"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и сыра"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из свеклы с зел.гор"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крабовый"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Мимоза"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мясной"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рыбный"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="Салаты"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="Салат Цезарь"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="3400"/&gt;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2 шт."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Group="Соб. Произв." Name</w:t>
            </w:r>
            <w:r w:rsidRPr="004A2CC8">
              <w:rPr>
                <w:i/>
                <w:sz w:val="20"/>
                <w:szCs w:val="20"/>
              </w:rPr>
              <w:t xml:space="preserve">="Блинчики с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</w:t>
            </w:r>
            <w:r w:rsidRPr="00785E65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="1000"/&gt;</w:t>
            </w:r>
          </w:p>
          <w:p w:rsidR="004A2CC8" w:rsidRPr="00785E65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785E65">
              <w:rPr>
                <w:i/>
                <w:sz w:val="20"/>
                <w:szCs w:val="20"/>
              </w:rPr>
              <w:t xml:space="preserve">="Блинчики с мас/слив"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785E65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785E65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785E65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785E65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медом"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 сыром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смет. и сах.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="Блинчики со смет. 2шт."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повидлом"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="800"/&gt;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="Колбаска сос. в тесте"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="Оладьи"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="Пакет"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="Пельмени отварные"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капустой"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карт.и лук."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яблоками"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>="Пицца 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>;Школьная&amp;</w:t>
            </w:r>
            <w:r w:rsidRPr="004A2CC8">
              <w:rPr>
                <w:i/>
                <w:sz w:val="20"/>
                <w:szCs w:val="20"/>
                <w:lang w:val="en-US"/>
              </w:rPr>
              <w:t>quot</w:t>
            </w:r>
            <w:r w:rsidRPr="004A2CC8">
              <w:rPr>
                <w:i/>
                <w:sz w:val="20"/>
                <w:szCs w:val="20"/>
              </w:rPr>
              <w:t xml:space="preserve">;"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="Пицца с сосисками"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="2700"/&gt;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="Сарделька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="Сосиска отварная"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="Соб. Произв."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="Яблоко печ.с сахаром"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="Маринад овощной"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мол.сладкий"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сливочный"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="Соус"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="Соус сметанный"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="Борщ с капус.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="Бульон куринный"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="Рассольник ленинград."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="1100"/&gt;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="Суп-пюре картоф." </w:t>
            </w:r>
            <w:r w:rsidRPr="004A2CC8">
              <w:rPr>
                <w:i/>
                <w:sz w:val="20"/>
                <w:szCs w:val="20"/>
                <w:lang w:val="en-US"/>
              </w:rPr>
              <w:t>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овощей" Price="1300"/&gt;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из рыбы" Price="2600"/&gt;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картоф. с рыбой" Price="2500"/&gt;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крестьян. с круп." </w:t>
            </w:r>
            <w:r w:rsidRPr="004A2CC8">
              <w:rPr>
                <w:i/>
                <w:sz w:val="20"/>
                <w:szCs w:val="20"/>
                <w:lang w:val="en-US"/>
              </w:rPr>
              <w:t>Price="1000"/&gt;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Group="Супы" Name="Суп куринный"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="Суп с макар. издел."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="Супы"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="Щи из свежей капусты"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="1300"/&gt;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lastRenderedPageBreak/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Group="Фрукты" Name="Апельсин"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Name="Груша"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Name="Мандарин" Price="1200"/&gt;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зеленое" Price="2000"/&gt;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Group="Фрукты" Name="Яблоко печ.с сах." Price="1500"/&gt;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&lt;/M&gt;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&lt;/menuList&gt;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&lt;/ns2:getMenuListResponse&gt;</w:t>
            </w:r>
          </w:p>
          <w:p w:rsidR="004A2CC8" w:rsidRPr="004A2CC8" w:rsidRDefault="004A2CC8" w:rsidP="004A2C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B7828" w:rsidRPr="00F6672C" w:rsidRDefault="004A2CC8" w:rsidP="004A2CC8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577B28">
      <w:pPr>
        <w:pStyle w:val="af7"/>
        <w:rPr>
          <w:b/>
          <w:color w:val="A6A6A6"/>
        </w:rPr>
      </w:pPr>
    </w:p>
    <w:p w:rsidR="000C3AEA" w:rsidRDefault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C3AEA" w:rsidRPr="0009076A" w:rsidRDefault="000C3AEA" w:rsidP="000C3AEA">
      <w:pPr>
        <w:pStyle w:val="21"/>
      </w:pPr>
      <w:bookmarkStart w:id="550" w:name="_Toc399186665"/>
      <w:r w:rsidRPr="0009076A">
        <w:t>Операция «</w:t>
      </w:r>
      <w:r w:rsidRPr="000C3AEA">
        <w:t xml:space="preserve">Получение данных </w:t>
      </w:r>
      <w:ins w:id="551" w:author="Автор">
        <w:r w:rsidR="00556606">
          <w:t xml:space="preserve">о </w:t>
        </w:r>
      </w:ins>
      <w:r w:rsidRPr="000C3AEA">
        <w:t>посещени</w:t>
      </w:r>
      <w:ins w:id="552" w:author="Автор">
        <w:r w:rsidR="00556606">
          <w:t>и</w:t>
        </w:r>
      </w:ins>
      <w:del w:id="553" w:author="Автор">
        <w:r w:rsidRPr="000C3AEA" w:rsidDel="00556606">
          <w:delText>ях</w:delText>
        </w:r>
      </w:del>
      <w:r w:rsidRPr="000C3AEA">
        <w:t xml:space="preserve"> образовательного учреждения</w:t>
      </w:r>
      <w:r w:rsidRPr="0009076A">
        <w:t>»</w:t>
      </w:r>
      <w:bookmarkEnd w:id="550"/>
      <w:r w:rsidRPr="0009076A">
        <w:t xml:space="preserve"> </w:t>
      </w:r>
    </w:p>
    <w:p w:rsidR="000C3AEA" w:rsidRPr="0009076A" w:rsidRDefault="000C3AEA" w:rsidP="0092666C">
      <w:pPr>
        <w:pStyle w:val="30"/>
      </w:pPr>
      <w:bookmarkStart w:id="554" w:name="_Toc399186666"/>
      <w:r w:rsidRPr="0009076A">
        <w:t>Общие сведения</w:t>
      </w:r>
      <w:bookmarkEnd w:id="5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pPr>
              <w:pStyle w:val="af7"/>
              <w:ind w:firstLine="0"/>
              <w:rPr>
                <w:lang w:val="en-US"/>
              </w:rPr>
            </w:pPr>
            <w:r w:rsidRPr="000C3AEA">
              <w:t>getEnterEventList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 w:rsidRPr="000C3AEA">
              <w:t xml:space="preserve">Получение данных </w:t>
            </w:r>
            <w:ins w:id="555" w:author="Автор">
              <w:r w:rsidR="00556606">
                <w:t xml:space="preserve">о </w:t>
              </w:r>
            </w:ins>
            <w:r w:rsidRPr="000C3AEA">
              <w:t>посещени</w:t>
            </w:r>
            <w:ins w:id="556" w:author="Автор">
              <w:r w:rsidR="00556606">
                <w:t>и</w:t>
              </w:r>
            </w:ins>
            <w:del w:id="557" w:author="Автор">
              <w:r w:rsidRPr="000C3AEA" w:rsidDel="00556606">
                <w:delText>ях</w:delText>
              </w:r>
            </w:del>
            <w:r w:rsidRPr="000C3AEA">
              <w:t xml:space="preserve"> образовательного учреждения</w:t>
            </w:r>
          </w:p>
        </w:tc>
      </w:tr>
      <w:tr w:rsidR="000C3AEA" w:rsidRPr="0009076A" w:rsidTr="0025017C">
        <w:tc>
          <w:tcPr>
            <w:tcW w:w="2943" w:type="dxa"/>
          </w:tcPr>
          <w:p w:rsidR="000C3AEA" w:rsidRPr="0009076A" w:rsidRDefault="000C3AEA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C3AEA" w:rsidRPr="0009076A" w:rsidRDefault="000C3AEA" w:rsidP="0025017C">
            <w:r>
              <w:t>П</w:t>
            </w:r>
            <w:r w:rsidRPr="000C3AEA">
              <w:t>олучение информации о посещении образовательного учреждения: дата, направление входа</w:t>
            </w:r>
          </w:p>
        </w:tc>
      </w:tr>
    </w:tbl>
    <w:p w:rsidR="000C3AEA" w:rsidRPr="0009076A" w:rsidRDefault="000C3AEA" w:rsidP="0092666C">
      <w:pPr>
        <w:pStyle w:val="30"/>
      </w:pPr>
      <w:bookmarkStart w:id="558" w:name="_Toc399186667"/>
      <w:r w:rsidRPr="0009076A">
        <w:t>Описание входных параметров</w:t>
      </w:r>
      <w:bookmarkEnd w:id="558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C3AEA">
        <w:rPr>
          <w:b/>
          <w:lang w:val="en-US"/>
        </w:rPr>
        <w:t>getEnterEventList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D3C28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0C3AEA" w:rsidRPr="006179CD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0C3AEA" w:rsidRPr="000D3C28" w:rsidRDefault="000C3AEA" w:rsidP="0025017C">
            <w:pPr>
              <w:pStyle w:val="affff1"/>
              <w:ind w:left="0"/>
              <w:rPr>
                <w:sz w:val="20"/>
              </w:rPr>
            </w:pPr>
          </w:p>
        </w:tc>
      </w:tr>
    </w:tbl>
    <w:p w:rsidR="000C3AEA" w:rsidRPr="0009076A" w:rsidRDefault="000C3AEA" w:rsidP="0092666C">
      <w:pPr>
        <w:pStyle w:val="30"/>
      </w:pPr>
      <w:bookmarkStart w:id="559" w:name="_Toc399186668"/>
      <w:r w:rsidRPr="0009076A">
        <w:t>Описание выходных параметров</w:t>
      </w:r>
      <w:bookmarkEnd w:id="559"/>
    </w:p>
    <w:p w:rsidR="000C3AEA" w:rsidRPr="0009076A" w:rsidRDefault="000C3AEA" w:rsidP="000C3AEA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0C3AEA">
        <w:rPr>
          <w:b/>
          <w:lang w:val="en-US"/>
        </w:rPr>
        <w:t>enterEventListResult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enterEventList</w:t>
            </w:r>
          </w:p>
        </w:tc>
        <w:tc>
          <w:tcPr>
            <w:tcW w:w="1903" w:type="dxa"/>
          </w:tcPr>
          <w:p w:rsidR="000C3AEA" w:rsidRPr="000C3AE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События посещения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C3AEA">
              <w:rPr>
                <w:sz w:val="20"/>
                <w:lang w:val="en-US"/>
              </w:rPr>
              <w:t>EnterEventList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C3AEA" w:rsidRPr="0009076A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C3AEA" w:rsidRPr="0009076A" w:rsidRDefault="000C3AEA" w:rsidP="000C3AEA">
      <w:pPr>
        <w:pStyle w:val="af7"/>
      </w:pPr>
      <w:r w:rsidRPr="0009076A">
        <w:lastRenderedPageBreak/>
        <w:t>Параметры комплексного типа описаны в приложении «Описание общих структур данных».</w:t>
      </w:r>
    </w:p>
    <w:p w:rsidR="000C3AEA" w:rsidRPr="0009076A" w:rsidRDefault="000C3AEA" w:rsidP="0092666C">
      <w:pPr>
        <w:pStyle w:val="30"/>
      </w:pPr>
      <w:bookmarkStart w:id="560" w:name="_Toc399186669"/>
      <w:r w:rsidRPr="0009076A">
        <w:t>Ошибки</w:t>
      </w:r>
      <w:bookmarkEnd w:id="560"/>
    </w:p>
    <w:p w:rsidR="000C3AEA" w:rsidRPr="0009076A" w:rsidRDefault="000C3AEA" w:rsidP="000C3AEA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9"/>
            </w:pPr>
            <w:r w:rsidRPr="0009076A">
              <w:t>Комментарий</w:t>
            </w: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3AEA" w:rsidRPr="0009076A" w:rsidTr="0025017C">
        <w:tc>
          <w:tcPr>
            <w:tcW w:w="534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0C3AEA" w:rsidRPr="0009076A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92666C">
      <w:pPr>
        <w:pStyle w:val="30"/>
      </w:pPr>
      <w:bookmarkStart w:id="561" w:name="_Toc399186670"/>
      <w:r>
        <w:t>Контрольные примеры</w:t>
      </w:r>
      <w:bookmarkEnd w:id="561"/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Запрос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AA6D91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&lt;startDate&gt;2012-05-01T00:00:00Z&lt;/startDate&gt;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&lt;endDate&gt;2012-05-20T00:00:00Z&lt;/endDate&gt;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&lt;/soap:getEnterEventList&gt;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0C3AEA" w:rsidRPr="00B77388" w:rsidRDefault="000C3AEA" w:rsidP="000C3AEA">
      <w:pPr>
        <w:pStyle w:val="af7"/>
        <w:rPr>
          <w:b/>
          <w:color w:val="A6A6A6"/>
          <w:sz w:val="20"/>
          <w:szCs w:val="20"/>
          <w:lang w:val="en-US"/>
        </w:rPr>
      </w:pPr>
    </w:p>
    <w:p w:rsidR="000C3AEA" w:rsidRDefault="000C3AEA" w:rsidP="000C3AEA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0C3AEA" w:rsidRPr="00B77388" w:rsidRDefault="000C3AEA" w:rsidP="000C3AEA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0C3AEA" w:rsidRPr="007F797C" w:rsidTr="0025017C">
        <w:tc>
          <w:tcPr>
            <w:tcW w:w="9604" w:type="dxa"/>
            <w:shd w:val="clear" w:color="auto" w:fill="F2F2F2"/>
          </w:tcPr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&lt;ns2:getEnterEventListResponse xmlns:ns2="http://soap.integra.partner.web.processor.ecafe.axetta.ru/"&gt;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DateTime="2012-05-18T12:25:02" Day="5" EnterName="Вход №1" Direction="0"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DateTime="2012-05-18T12:26:28" Day="5" EnterName="Вход №1" Direction="1"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DateTime="2012-05-18T12:38:35"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   &lt;E DateTime="2012-05-18T12:44:29" Day="5" EnterName="Вход №1" Direction="7" TemporaryCard="1"/&gt;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&lt;/enterEventList&gt;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&lt;/ns2:getEnterEventListResponse&gt;</w:t>
            </w:r>
          </w:p>
          <w:p w:rsidR="00874D64" w:rsidRPr="00874D64" w:rsidRDefault="00874D64" w:rsidP="00874D6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C3AEA" w:rsidRPr="00F6672C" w:rsidRDefault="00874D64" w:rsidP="00874D64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0C3AEA" w:rsidRDefault="000C3AEA" w:rsidP="000C3AEA">
      <w:pPr>
        <w:pStyle w:val="af7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556606" w:rsidRDefault="00556606" w:rsidP="00556606">
      <w:pPr>
        <w:pStyle w:val="21"/>
        <w:rPr>
          <w:ins w:id="562" w:author="Автор"/>
        </w:rPr>
      </w:pPr>
      <w:bookmarkStart w:id="563" w:name="_Toc399186671"/>
      <w:ins w:id="564" w:author="Автор">
        <w:r>
          <w:t>Операция «Получение данных о посещении дошкольного образовательного учреждения с информацией о представителе ребенка»</w:t>
        </w:r>
        <w:bookmarkEnd w:id="563"/>
        <w:r>
          <w:t xml:space="preserve"> </w:t>
        </w:r>
      </w:ins>
    </w:p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565" w:author="Автор"/>
        </w:rPr>
      </w:pPr>
      <w:bookmarkStart w:id="566" w:name="_Toc399186672"/>
      <w:ins w:id="567" w:author="Автор">
        <w:r>
          <w:t>Общие сведения</w:t>
        </w:r>
        <w:bookmarkEnd w:id="566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56606" w:rsidTr="00556606">
        <w:trPr>
          <w:ins w:id="568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569" w:author="Автор"/>
                <w:b/>
              </w:rPr>
            </w:pPr>
            <w:ins w:id="570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pStyle w:val="af7"/>
              <w:ind w:firstLine="0"/>
              <w:rPr>
                <w:ins w:id="571" w:author="Автор"/>
                <w:lang w:val="en-US"/>
              </w:rPr>
            </w:pPr>
            <w:ins w:id="572" w:author="Автор">
              <w:r>
                <w:t>getEnterEven</w:t>
              </w:r>
              <w:r>
                <w:rPr>
                  <w:lang w:val="en-US"/>
                </w:rPr>
                <w:t>WithRep</w:t>
              </w:r>
              <w:r>
                <w:t>List</w:t>
              </w:r>
            </w:ins>
          </w:p>
        </w:tc>
      </w:tr>
      <w:tr w:rsidR="00556606" w:rsidTr="00556606">
        <w:trPr>
          <w:ins w:id="573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574" w:author="Автор"/>
                <w:b/>
              </w:rPr>
            </w:pPr>
            <w:ins w:id="575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576" w:author="Автор"/>
              </w:rPr>
            </w:pPr>
            <w:ins w:id="577" w:author="Автор">
              <w:r w:rsidRPr="00556606">
                <w:t xml:space="preserve">Получение данных о посещении дошкольного образовательного учреждения с информацией </w:t>
              </w:r>
              <w:r>
                <w:t>о представителе ребенка</w:t>
              </w:r>
            </w:ins>
          </w:p>
        </w:tc>
      </w:tr>
      <w:tr w:rsidR="00556606" w:rsidTr="00556606">
        <w:trPr>
          <w:ins w:id="578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579" w:author="Автор"/>
                <w:b/>
              </w:rPr>
            </w:pPr>
            <w:ins w:id="580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606" w:rsidRDefault="00556606" w:rsidP="00556606">
            <w:pPr>
              <w:rPr>
                <w:ins w:id="581" w:author="Автор"/>
              </w:rPr>
            </w:pPr>
            <w:ins w:id="582" w:author="Автор">
              <w:r>
                <w:t>Получение информации о посещении дошкольного образовательного учреждения: дата, направление входа, информация о представителе ребенка</w:t>
              </w:r>
            </w:ins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583" w:author="Автор"/>
        </w:rPr>
      </w:pPr>
      <w:bookmarkStart w:id="584" w:name="_Toc399186673"/>
      <w:ins w:id="585" w:author="Автор">
        <w:r>
          <w:t>Описание входных параметров</w:t>
        </w:r>
        <w:bookmarkEnd w:id="584"/>
      </w:ins>
    </w:p>
    <w:p w:rsidR="00556606" w:rsidRDefault="00556606" w:rsidP="00556606">
      <w:pPr>
        <w:pStyle w:val="af7"/>
        <w:rPr>
          <w:ins w:id="586" w:author="Автор"/>
          <w:b/>
        </w:rPr>
      </w:pPr>
      <w:ins w:id="587" w:author="Автор">
        <w:r>
          <w:rPr>
            <w:b/>
          </w:rPr>
          <w:t xml:space="preserve">Входные данные: </w:t>
        </w:r>
        <w:r>
          <w:rPr>
            <w:b/>
            <w:lang w:val="en-US"/>
          </w:rPr>
          <w:t>getEnterEvenWithRepList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588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589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56606" w:rsidTr="00634B72">
        <w:trPr>
          <w:ins w:id="59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91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592" w:author="Автор"/>
                <w:lang w:val="en-US"/>
              </w:rPr>
            </w:pPr>
            <w:ins w:id="593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94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595" w:author="Автор"/>
              </w:rPr>
            </w:pPr>
            <w:ins w:id="596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597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598" w:author="Автор"/>
              </w:rPr>
            </w:pPr>
            <w:ins w:id="599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0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01" w:author="Автор"/>
              </w:rPr>
            </w:pPr>
            <w:ins w:id="602" w:author="Автор">
              <w:r>
                <w:t xml:space="preserve">Обязательность 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03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04" w:author="Автор"/>
              </w:rPr>
            </w:pPr>
            <w:ins w:id="605" w:author="Автор">
              <w:r>
                <w:t xml:space="preserve">Способ заполнения/Тип 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0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07" w:author="Автор"/>
              </w:rPr>
            </w:pPr>
            <w:ins w:id="608" w:author="Автор">
              <w:r>
                <w:t xml:space="preserve">Комментарий </w:t>
              </w:r>
            </w:ins>
          </w:p>
        </w:tc>
      </w:tr>
      <w:tr w:rsidR="00556606" w:rsidTr="00634B72">
        <w:trPr>
          <w:ins w:id="60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10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11" w:author="Автор"/>
              </w:rPr>
            </w:pPr>
            <w:ins w:id="612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13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14" w:author="Автор"/>
                <w:sz w:val="20"/>
                <w:szCs w:val="20"/>
              </w:rPr>
            </w:pPr>
            <w:ins w:id="615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1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17" w:author="Автор"/>
                <w:sz w:val="20"/>
                <w:szCs w:val="20"/>
              </w:rPr>
            </w:pPr>
            <w:ins w:id="618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1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20" w:author="Автор"/>
                <w:sz w:val="20"/>
                <w:szCs w:val="20"/>
              </w:rPr>
            </w:pPr>
            <w:ins w:id="62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2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23" w:author="Автор"/>
                <w:sz w:val="20"/>
                <w:szCs w:val="20"/>
              </w:rPr>
            </w:pPr>
            <w:ins w:id="624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5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26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62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2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29" w:author="Автор"/>
                <w:lang w:val="en-US"/>
              </w:rPr>
            </w:pPr>
            <w:ins w:id="630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32" w:author="Автор"/>
                <w:sz w:val="20"/>
                <w:szCs w:val="20"/>
                <w:lang w:val="en-US"/>
              </w:rPr>
            </w:pPr>
            <w:ins w:id="633" w:author="Автор">
              <w:r>
                <w:rPr>
                  <w:sz w:val="20"/>
                  <w:szCs w:val="20"/>
                  <w:lang w:val="en-US"/>
                </w:rPr>
                <w:t>startDate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35" w:author="Автор"/>
                <w:sz w:val="20"/>
                <w:szCs w:val="20"/>
              </w:rPr>
            </w:pPr>
            <w:ins w:id="636" w:author="Автор">
              <w:r>
                <w:rPr>
                  <w:sz w:val="20"/>
                  <w:szCs w:val="20"/>
                </w:rPr>
                <w:t>Начальная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3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38" w:author="Автор"/>
                <w:sz w:val="20"/>
                <w:szCs w:val="20"/>
              </w:rPr>
            </w:pPr>
            <w:ins w:id="63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41" w:author="Автор"/>
                <w:sz w:val="20"/>
                <w:szCs w:val="20"/>
                <w:lang w:val="en-US"/>
              </w:rPr>
            </w:pPr>
            <w:ins w:id="642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44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64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46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47" w:author="Автор"/>
              </w:rPr>
            </w:pPr>
            <w:ins w:id="648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4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50" w:author="Автор"/>
                <w:sz w:val="20"/>
                <w:szCs w:val="20"/>
                <w:lang w:val="en-US"/>
              </w:rPr>
            </w:pPr>
            <w:ins w:id="651" w:author="Автор">
              <w:r>
                <w:rPr>
                  <w:sz w:val="20"/>
                  <w:szCs w:val="20"/>
                  <w:lang w:val="en-US"/>
                </w:rPr>
                <w:t>endDate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2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53" w:author="Автор"/>
                <w:sz w:val="20"/>
                <w:szCs w:val="20"/>
              </w:rPr>
            </w:pPr>
            <w:ins w:id="654" w:author="Автор">
              <w:r>
                <w:rPr>
                  <w:sz w:val="20"/>
                  <w:szCs w:val="20"/>
                </w:rPr>
                <w:t>Конечная дата выборки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5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56" w:author="Автор"/>
                <w:sz w:val="20"/>
                <w:szCs w:val="20"/>
                <w:lang w:val="en-US"/>
              </w:rPr>
            </w:pPr>
            <w:ins w:id="657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58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59" w:author="Автор"/>
                <w:sz w:val="20"/>
                <w:szCs w:val="20"/>
                <w:lang w:val="en-US"/>
              </w:rPr>
            </w:pPr>
            <w:ins w:id="660" w:author="Автор">
              <w:r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61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62" w:author="Автор"/>
                <w:sz w:val="20"/>
              </w:rPr>
            </w:pPr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663" w:author="Автор"/>
        </w:rPr>
      </w:pPr>
      <w:bookmarkStart w:id="664" w:name="_Toc399186674"/>
      <w:ins w:id="665" w:author="Автор">
        <w:r>
          <w:t>Описание выходных параметров</w:t>
        </w:r>
        <w:bookmarkEnd w:id="664"/>
      </w:ins>
    </w:p>
    <w:p w:rsidR="00556606" w:rsidRDefault="00556606" w:rsidP="00556606">
      <w:pPr>
        <w:pStyle w:val="af7"/>
        <w:rPr>
          <w:ins w:id="666" w:author="Автор"/>
          <w:b/>
        </w:rPr>
      </w:pPr>
      <w:ins w:id="667" w:author="Автор">
        <w:r>
          <w:rPr>
            <w:b/>
          </w:rPr>
          <w:t xml:space="preserve">Выходные данные: </w:t>
        </w:r>
        <w:r>
          <w:rPr>
            <w:b/>
            <w:lang w:val="en-US"/>
          </w:rPr>
          <w:t>enterEventWithRepListResult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668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161"/>
        <w:gridCol w:w="1808"/>
        <w:tblGridChange w:id="669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56606" w:rsidTr="00634B72">
        <w:trPr>
          <w:ins w:id="67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71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72" w:author="Автор"/>
                <w:lang w:val="en-US"/>
              </w:rPr>
            </w:pPr>
            <w:ins w:id="673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74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75" w:author="Автор"/>
              </w:rPr>
            </w:pPr>
            <w:ins w:id="676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77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78" w:author="Автор"/>
              </w:rPr>
            </w:pPr>
            <w:ins w:id="679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80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81" w:author="Автор"/>
              </w:rPr>
            </w:pPr>
            <w:ins w:id="682" w:author="Автор">
              <w:r>
                <w:t xml:space="preserve">Обязательность 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83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84" w:author="Автор"/>
              </w:rPr>
            </w:pPr>
            <w:ins w:id="685" w:author="Автор">
              <w:r>
                <w:t xml:space="preserve">Способ заполнения/Тип 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8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pStyle w:val="a9"/>
              <w:rPr>
                <w:ins w:id="687" w:author="Автор"/>
              </w:rPr>
            </w:pPr>
            <w:ins w:id="688" w:author="Автор">
              <w:r>
                <w:t xml:space="preserve">Комментарий </w:t>
              </w:r>
            </w:ins>
          </w:p>
        </w:tc>
      </w:tr>
      <w:tr w:rsidR="00556606" w:rsidTr="00634B72">
        <w:trPr>
          <w:ins w:id="68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690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691" w:author="Автор"/>
              </w:rPr>
            </w:pPr>
            <w:ins w:id="692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3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94" w:author="Автор"/>
                <w:sz w:val="20"/>
                <w:szCs w:val="20"/>
                <w:lang w:val="en-US"/>
              </w:rPr>
            </w:pPr>
            <w:ins w:id="695" w:author="Автор">
              <w:r>
                <w:rPr>
                  <w:sz w:val="20"/>
                  <w:szCs w:val="20"/>
                  <w:lang w:val="en-US"/>
                </w:rPr>
                <w:t>enterEventList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697" w:author="Автор"/>
                <w:sz w:val="20"/>
                <w:szCs w:val="20"/>
                <w:lang w:val="en-US"/>
              </w:rPr>
            </w:pPr>
            <w:ins w:id="698" w:author="Автор">
              <w:r>
                <w:rPr>
                  <w:sz w:val="20"/>
                  <w:szCs w:val="20"/>
                </w:rPr>
                <w:t>События посещения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69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00" w:author="Автор"/>
                <w:sz w:val="20"/>
                <w:szCs w:val="20"/>
              </w:rPr>
            </w:pPr>
            <w:ins w:id="70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0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634B72" w:rsidP="00556606">
            <w:pPr>
              <w:pStyle w:val="affff1"/>
              <w:ind w:left="0"/>
              <w:rPr>
                <w:ins w:id="703" w:author="Автор"/>
                <w:sz w:val="20"/>
                <w:szCs w:val="20"/>
              </w:rPr>
            </w:pPr>
            <w:ins w:id="704" w:author="Автор">
              <w:r w:rsidRPr="00634B72">
                <w:rPr>
                  <w:sz w:val="20"/>
                  <w:lang w:val="en-US"/>
                </w:rPr>
                <w:t>EnterEventWithRepList</w:t>
              </w:r>
              <w:del w:id="705" w:author="Автор">
                <w:r w:rsidR="00556606" w:rsidDel="00634B72">
                  <w:rPr>
                    <w:sz w:val="20"/>
                    <w:lang w:val="en-US"/>
                  </w:rPr>
                  <w:delText>EnterEventList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06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07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70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09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10" w:author="Автор"/>
              </w:rPr>
            </w:pPr>
            <w:ins w:id="711" w:author="Автор">
              <w: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12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13" w:author="Автор"/>
                <w:sz w:val="20"/>
                <w:szCs w:val="20"/>
                <w:lang w:val="en-US"/>
              </w:rPr>
            </w:pPr>
            <w:ins w:id="714" w:author="Автор">
              <w:r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15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16" w:author="Автор"/>
                <w:sz w:val="20"/>
                <w:szCs w:val="20"/>
                <w:lang w:val="en-US"/>
              </w:rPr>
            </w:pPr>
            <w:ins w:id="717" w:author="Автор">
              <w:r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18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19" w:author="Автор"/>
                <w:sz w:val="20"/>
                <w:szCs w:val="20"/>
                <w:lang w:val="en-US"/>
              </w:rPr>
            </w:pPr>
            <w:ins w:id="720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21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22" w:author="Автор"/>
                <w:sz w:val="20"/>
                <w:szCs w:val="20"/>
                <w:lang w:val="en-US"/>
              </w:rPr>
            </w:pPr>
            <w:ins w:id="723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24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25" w:author="Автор"/>
                <w:sz w:val="20"/>
                <w:szCs w:val="20"/>
              </w:rPr>
            </w:pPr>
          </w:p>
        </w:tc>
      </w:tr>
      <w:tr w:rsidR="00556606" w:rsidTr="00634B72">
        <w:trPr>
          <w:ins w:id="72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2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28" w:author="Автор"/>
              </w:rPr>
            </w:pPr>
            <w:ins w:id="729" w:author="Автор">
              <w: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31" w:author="Автор"/>
                <w:sz w:val="20"/>
                <w:szCs w:val="20"/>
                <w:lang w:val="en-US"/>
              </w:rPr>
            </w:pPr>
            <w:ins w:id="732" w:author="Автор">
              <w:r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3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34" w:author="Автор"/>
                <w:sz w:val="20"/>
                <w:szCs w:val="20"/>
                <w:lang w:val="en-US"/>
              </w:rPr>
            </w:pPr>
            <w:ins w:id="735" w:author="Автор">
              <w:r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37" w:author="Автор"/>
                <w:sz w:val="20"/>
                <w:szCs w:val="20"/>
              </w:rPr>
            </w:pPr>
            <w:ins w:id="738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39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RDefault="00556606" w:rsidP="00556606">
            <w:pPr>
              <w:pStyle w:val="affff1"/>
              <w:ind w:left="0"/>
              <w:rPr>
                <w:ins w:id="740" w:author="Автор"/>
                <w:sz w:val="20"/>
                <w:szCs w:val="20"/>
                <w:lang w:val="en-US"/>
              </w:rPr>
            </w:pPr>
            <w:ins w:id="741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42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RDefault="00556606" w:rsidP="00556606">
            <w:pPr>
              <w:widowControl/>
              <w:adjustRightInd/>
              <w:spacing w:line="240" w:lineRule="auto"/>
              <w:jc w:val="left"/>
              <w:rPr>
                <w:ins w:id="743" w:author="Автор"/>
                <w:sz w:val="20"/>
                <w:szCs w:val="20"/>
              </w:rPr>
            </w:pPr>
          </w:p>
        </w:tc>
      </w:tr>
      <w:tr w:rsidR="00556606" w:rsidDel="00A53C27" w:rsidTr="00634B72">
        <w:trPr>
          <w:ins w:id="744" w:author="Автор"/>
          <w:del w:id="74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46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747" w:author="Автор"/>
                <w:del w:id="748" w:author="Автор"/>
                <w:lang w:val="en-US"/>
              </w:rPr>
            </w:pPr>
            <w:ins w:id="749" w:author="Автор">
              <w:del w:id="750" w:author="Автор">
                <w:r w:rsidDel="00A53C27">
                  <w:rPr>
                    <w:lang w:val="en-US"/>
                  </w:rPr>
                  <w:delText>4</w:delText>
                </w:r>
              </w:del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52" w:author="Автор"/>
                <w:del w:id="753" w:author="Автор"/>
                <w:sz w:val="20"/>
                <w:szCs w:val="20"/>
                <w:lang w:val="en-US"/>
              </w:rPr>
            </w:pPr>
            <w:ins w:id="754" w:author="Автор">
              <w:del w:id="755" w:author="Автор">
                <w:r w:rsidDel="00A53C27">
                  <w:rPr>
                    <w:sz w:val="20"/>
                    <w:szCs w:val="20"/>
                    <w:lang w:val="en-US"/>
                  </w:rPr>
                  <w:delText>repId</w:delText>
                </w:r>
              </w:del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56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57" w:author="Автор"/>
                <w:del w:id="758" w:author="Автор"/>
                <w:sz w:val="20"/>
                <w:szCs w:val="20"/>
              </w:rPr>
            </w:pPr>
            <w:ins w:id="759" w:author="Автор">
              <w:del w:id="760" w:author="Автор">
                <w:r w:rsidDel="00A53C27">
                  <w:rPr>
                    <w:sz w:val="20"/>
                    <w:szCs w:val="20"/>
                  </w:rPr>
                  <w:delText>Номер опекуна</w:delText>
                </w:r>
              </w:del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61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62" w:author="Автор"/>
                <w:del w:id="763" w:author="Автор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64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65" w:author="Автор"/>
                <w:del w:id="766" w:author="Автор"/>
                <w:sz w:val="20"/>
                <w:szCs w:val="20"/>
                <w:lang w:val="en-US"/>
              </w:rPr>
            </w:pPr>
            <w:ins w:id="767" w:author="Автор">
              <w:del w:id="768" w:author="Автор">
                <w:r w:rsidDel="00A53C27">
                  <w:rPr>
                    <w:sz w:val="20"/>
                    <w:szCs w:val="20"/>
                    <w:lang w:val="en-US"/>
                  </w:rPr>
                  <w:delText>xs:long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69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770" w:author="Автор"/>
                <w:del w:id="771" w:author="Автор"/>
                <w:sz w:val="20"/>
                <w:szCs w:val="20"/>
              </w:rPr>
            </w:pPr>
          </w:p>
        </w:tc>
      </w:tr>
      <w:tr w:rsidR="00556606" w:rsidDel="00A53C27" w:rsidTr="00634B72">
        <w:trPr>
          <w:ins w:id="772" w:author="Автор"/>
          <w:del w:id="773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774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775" w:author="Автор"/>
                <w:del w:id="776" w:author="Автор"/>
                <w:lang w:val="en-US"/>
              </w:rPr>
            </w:pPr>
            <w:ins w:id="777" w:author="Автор">
              <w:del w:id="778" w:author="Автор">
                <w:r w:rsidDel="00A53C27">
                  <w:rPr>
                    <w:lang w:val="en-US"/>
                  </w:rPr>
                  <w:delText>5</w:delText>
                </w:r>
              </w:del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79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jc w:val="left"/>
              <w:rPr>
                <w:ins w:id="780" w:author="Автор"/>
                <w:del w:id="781" w:author="Автор"/>
                <w:sz w:val="20"/>
                <w:szCs w:val="20"/>
                <w:lang w:val="en-US"/>
              </w:rPr>
            </w:pPr>
            <w:ins w:id="782" w:author="Автор">
              <w:del w:id="783" w:author="Автор">
                <w:r w:rsidDel="00A53C27">
                  <w:rPr>
                    <w:sz w:val="20"/>
                    <w:szCs w:val="20"/>
                    <w:lang w:val="en-US"/>
                  </w:rPr>
                  <w:delText>repName</w:delText>
                </w:r>
              </w:del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8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85" w:author="Автор"/>
                <w:del w:id="786" w:author="Автор"/>
                <w:sz w:val="20"/>
                <w:szCs w:val="20"/>
              </w:rPr>
            </w:pPr>
            <w:ins w:id="787" w:author="Автор">
              <w:del w:id="788" w:author="Автор">
                <w:r w:rsidDel="00A53C27">
                  <w:rPr>
                    <w:sz w:val="20"/>
                    <w:szCs w:val="20"/>
                  </w:rPr>
                  <w:delText>Имя опекуна который привел</w:delText>
                </w:r>
              </w:del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89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90" w:author="Автор"/>
                <w:del w:id="791" w:author="Автор"/>
                <w:sz w:val="20"/>
                <w:szCs w:val="20"/>
                <w:lang w:val="en-US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792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56606" w:rsidDel="00A53C27" w:rsidRDefault="00556606" w:rsidP="00556606">
            <w:pPr>
              <w:pStyle w:val="affff1"/>
              <w:ind w:left="0"/>
              <w:rPr>
                <w:ins w:id="793" w:author="Автор"/>
                <w:del w:id="794" w:author="Автор"/>
                <w:sz w:val="20"/>
                <w:szCs w:val="20"/>
                <w:lang w:val="en-US"/>
              </w:rPr>
            </w:pPr>
            <w:ins w:id="795" w:author="Автор">
              <w:del w:id="796" w:author="Автор">
                <w:r w:rsidDel="00A53C27">
                  <w:rPr>
                    <w:sz w:val="20"/>
                    <w:szCs w:val="20"/>
                    <w:lang w:val="en-US"/>
                  </w:rPr>
                  <w:delText>xs:string</w:delText>
                </w:r>
              </w:del>
            </w:ins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97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56606" w:rsidDel="00A53C27" w:rsidRDefault="00556606" w:rsidP="00556606">
            <w:pPr>
              <w:widowControl/>
              <w:adjustRightInd/>
              <w:spacing w:line="240" w:lineRule="auto"/>
              <w:jc w:val="left"/>
              <w:rPr>
                <w:ins w:id="798" w:author="Автор"/>
                <w:del w:id="799" w:author="Автор"/>
                <w:sz w:val="20"/>
                <w:szCs w:val="20"/>
              </w:rPr>
            </w:pPr>
          </w:p>
        </w:tc>
      </w:tr>
    </w:tbl>
    <w:p w:rsidR="00556606" w:rsidRDefault="00556606" w:rsidP="00556606">
      <w:pPr>
        <w:pStyle w:val="af7"/>
        <w:rPr>
          <w:ins w:id="800" w:author="Автор"/>
        </w:rPr>
      </w:pPr>
      <w:ins w:id="801" w:author="Автор">
        <w:r>
          <w:t>Параметры комплексного типа описаны в приложении «Описание общих структур данных».</w:t>
        </w:r>
      </w:ins>
    </w:p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802" w:author="Автор"/>
        </w:rPr>
      </w:pPr>
      <w:bookmarkStart w:id="803" w:name="_Toc399186675"/>
      <w:ins w:id="804" w:author="Автор">
        <w:r>
          <w:t>Ошибки</w:t>
        </w:r>
        <w:bookmarkEnd w:id="803"/>
      </w:ins>
    </w:p>
    <w:p w:rsidR="00556606" w:rsidRDefault="00556606" w:rsidP="00556606">
      <w:pPr>
        <w:pStyle w:val="af7"/>
        <w:rPr>
          <w:ins w:id="805" w:author="Автор"/>
        </w:rPr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556606" w:rsidTr="00556606">
        <w:trPr>
          <w:ins w:id="80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07" w:author="Автор"/>
                <w:lang w:val="en-US"/>
              </w:rPr>
            </w:pPr>
            <w:ins w:id="808" w:author="Автор">
              <w:r>
                <w:lastRenderedPageBreak/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09" w:author="Автор"/>
              </w:rPr>
            </w:pPr>
            <w:ins w:id="810" w:author="Автор">
              <w:r>
                <w:t xml:space="preserve">Код возврата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11" w:author="Автор"/>
              </w:rPr>
            </w:pPr>
            <w:ins w:id="812" w:author="Автор">
              <w:r>
                <w:t xml:space="preserve">Описание кода возврата 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13" w:author="Автор"/>
              </w:rPr>
            </w:pPr>
            <w:ins w:id="814" w:author="Автор">
              <w:r>
                <w:t>Условия возникновения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9"/>
              <w:rPr>
                <w:ins w:id="815" w:author="Автор"/>
              </w:rPr>
            </w:pPr>
            <w:ins w:id="816" w:author="Автор">
              <w:r>
                <w:t>Комментарий</w:t>
              </w:r>
            </w:ins>
          </w:p>
        </w:tc>
      </w:tr>
      <w:tr w:rsidR="00556606" w:rsidTr="00556606">
        <w:trPr>
          <w:ins w:id="81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18" w:author="Автор"/>
                <w:sz w:val="20"/>
                <w:szCs w:val="20"/>
              </w:rPr>
            </w:pPr>
            <w:ins w:id="819" w:author="Автор">
              <w:r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20" w:author="Автор"/>
                <w:sz w:val="20"/>
                <w:szCs w:val="20"/>
                <w:lang w:val="en-US"/>
              </w:rPr>
            </w:pPr>
            <w:ins w:id="821" w:author="Автор">
              <w:r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22" w:author="Автор"/>
                <w:sz w:val="20"/>
                <w:szCs w:val="20"/>
              </w:rPr>
            </w:pPr>
            <w:ins w:id="823" w:author="Автор">
              <w:r>
                <w:rPr>
                  <w:sz w:val="20"/>
                  <w:szCs w:val="20"/>
                </w:rPr>
                <w:t>Успешно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24" w:author="Автор"/>
                <w:sz w:val="20"/>
                <w:szCs w:val="20"/>
                <w:lang w:val="en-US"/>
              </w:rPr>
            </w:pPr>
            <w:ins w:id="825" w:author="Автор">
              <w:r>
                <w:rPr>
                  <w:sz w:val="20"/>
                  <w:szCs w:val="20"/>
                </w:rPr>
                <w:t>Успешная обработка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26" w:author="Автор"/>
                <w:sz w:val="20"/>
                <w:szCs w:val="20"/>
              </w:rPr>
            </w:pPr>
          </w:p>
        </w:tc>
      </w:tr>
      <w:tr w:rsidR="00556606" w:rsidTr="00556606">
        <w:trPr>
          <w:ins w:id="82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28" w:author="Автор"/>
                <w:sz w:val="20"/>
                <w:szCs w:val="20"/>
              </w:rPr>
            </w:pPr>
            <w:ins w:id="829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30" w:author="Автор"/>
                <w:sz w:val="20"/>
                <w:szCs w:val="20"/>
                <w:lang w:val="en-US"/>
              </w:rPr>
            </w:pPr>
            <w:ins w:id="831" w:author="Автор">
              <w:r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32" w:author="Автор"/>
                <w:sz w:val="20"/>
                <w:szCs w:val="20"/>
              </w:rPr>
            </w:pPr>
            <w:ins w:id="833" w:author="Автор">
              <w:r>
                <w:rPr>
                  <w:sz w:val="20"/>
                  <w:szCs w:val="20"/>
                </w:rPr>
                <w:t>Внутренняя ошибка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34" w:author="Автор"/>
                <w:sz w:val="20"/>
                <w:szCs w:val="20"/>
              </w:rPr>
            </w:pPr>
            <w:ins w:id="835" w:author="Автор">
              <w:r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36" w:author="Автор"/>
                <w:sz w:val="20"/>
                <w:szCs w:val="20"/>
              </w:rPr>
            </w:pPr>
          </w:p>
        </w:tc>
      </w:tr>
      <w:tr w:rsidR="00556606" w:rsidTr="00556606">
        <w:trPr>
          <w:ins w:id="83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38" w:author="Автор"/>
                <w:sz w:val="20"/>
                <w:szCs w:val="20"/>
              </w:rPr>
            </w:pPr>
            <w:ins w:id="839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40" w:author="Автор"/>
                <w:sz w:val="20"/>
                <w:szCs w:val="20"/>
                <w:lang w:val="en-US"/>
              </w:rPr>
            </w:pPr>
            <w:ins w:id="841" w:author="Автор">
              <w:r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42" w:author="Автор"/>
                <w:sz w:val="20"/>
                <w:szCs w:val="20"/>
              </w:rPr>
            </w:pPr>
            <w:ins w:id="843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6606" w:rsidRDefault="00556606" w:rsidP="00556606">
            <w:pPr>
              <w:pStyle w:val="affff1"/>
              <w:ind w:left="0"/>
              <w:rPr>
                <w:ins w:id="844" w:author="Автор"/>
                <w:sz w:val="20"/>
                <w:szCs w:val="20"/>
              </w:rPr>
            </w:pPr>
            <w:ins w:id="845" w:author="Автор">
              <w:r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606" w:rsidRDefault="00556606" w:rsidP="00556606">
            <w:pPr>
              <w:pStyle w:val="affff1"/>
              <w:ind w:left="0"/>
              <w:rPr>
                <w:ins w:id="846" w:author="Автор"/>
                <w:sz w:val="20"/>
                <w:szCs w:val="20"/>
              </w:rPr>
            </w:pPr>
          </w:p>
        </w:tc>
      </w:tr>
    </w:tbl>
    <w:p w:rsidR="00556606" w:rsidRDefault="00556606" w:rsidP="00556606">
      <w:pPr>
        <w:pStyle w:val="30"/>
        <w:numPr>
          <w:ilvl w:val="2"/>
          <w:numId w:val="17"/>
        </w:numPr>
        <w:ind w:left="851"/>
        <w:textAlignment w:val="auto"/>
        <w:rPr>
          <w:ins w:id="847" w:author="Автор"/>
        </w:rPr>
      </w:pPr>
      <w:bookmarkStart w:id="848" w:name="_Toc399186676"/>
      <w:ins w:id="849" w:author="Автор">
        <w:r>
          <w:t>Контрольные примеры</w:t>
        </w:r>
        <w:bookmarkEnd w:id="848"/>
      </w:ins>
    </w:p>
    <w:p w:rsidR="00556606" w:rsidRDefault="00556606" w:rsidP="00556606">
      <w:pPr>
        <w:pStyle w:val="af7"/>
        <w:rPr>
          <w:ins w:id="850" w:author="Автор"/>
          <w:b/>
        </w:rPr>
      </w:pPr>
      <w:ins w:id="851" w:author="Автор">
        <w:r>
          <w:rPr>
            <w:b/>
          </w:rPr>
          <w:t>Запрос</w:t>
        </w:r>
      </w:ins>
    </w:p>
    <w:p w:rsidR="00556606" w:rsidRDefault="00556606" w:rsidP="00556606">
      <w:pPr>
        <w:pStyle w:val="af7"/>
        <w:rPr>
          <w:ins w:id="852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56606" w:rsidTr="00556606">
        <w:trPr>
          <w:ins w:id="853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56606" w:rsidRDefault="00556606" w:rsidP="00556606">
            <w:pPr>
              <w:spacing w:line="240" w:lineRule="auto"/>
              <w:jc w:val="left"/>
              <w:rPr>
                <w:ins w:id="854" w:author="Автор"/>
                <w:i/>
                <w:sz w:val="20"/>
                <w:szCs w:val="20"/>
                <w:lang w:val="en-US"/>
              </w:rPr>
            </w:pPr>
            <w:ins w:id="855" w:author="Автор">
              <w:r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56" w:author="Автор"/>
                <w:i/>
                <w:sz w:val="20"/>
                <w:szCs w:val="20"/>
                <w:lang w:val="en-US"/>
              </w:rPr>
            </w:pPr>
            <w:ins w:id="85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58" w:author="Автор"/>
                <w:i/>
                <w:sz w:val="20"/>
                <w:szCs w:val="20"/>
                <w:lang w:val="en-US"/>
              </w:rPr>
            </w:pPr>
            <w:ins w:id="85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60" w:author="Автор"/>
                <w:i/>
                <w:sz w:val="20"/>
                <w:szCs w:val="20"/>
                <w:lang w:val="en-US"/>
              </w:rPr>
            </w:pPr>
            <w:ins w:id="86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&lt;soap:getEnterEvenWithReptList&gt;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62" w:author="Автор"/>
                <w:i/>
                <w:sz w:val="20"/>
                <w:szCs w:val="20"/>
                <w:lang w:val="en-US"/>
              </w:rPr>
            </w:pPr>
            <w:ins w:id="863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&lt;contractId&gt;07613912&lt;/contractId&gt;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64" w:author="Автор"/>
                <w:i/>
                <w:sz w:val="20"/>
                <w:szCs w:val="20"/>
                <w:lang w:val="en-US"/>
              </w:rPr>
            </w:pPr>
            <w:ins w:id="865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&lt;startDate&gt;2012-05-01T00:00:00Z&lt;/startDate&gt;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66" w:author="Автор"/>
                <w:i/>
                <w:sz w:val="20"/>
                <w:szCs w:val="20"/>
                <w:lang w:val="en-US"/>
              </w:rPr>
            </w:pPr>
            <w:ins w:id="867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&lt;endDate&gt;2012-05-20T00:00:00Z&lt;/endDate&gt;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68" w:author="Автор"/>
                <w:i/>
                <w:sz w:val="20"/>
                <w:szCs w:val="20"/>
                <w:lang w:val="en-US"/>
              </w:rPr>
            </w:pPr>
            <w:ins w:id="869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&lt;/soap:getEnterEvenWithReptList&gt;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70" w:author="Автор"/>
                <w:i/>
                <w:sz w:val="20"/>
                <w:szCs w:val="20"/>
                <w:lang w:val="en-US"/>
              </w:rPr>
            </w:pPr>
            <w:ins w:id="871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72" w:author="Автор"/>
                <w:i/>
                <w:lang w:val="en-US"/>
              </w:rPr>
            </w:pPr>
            <w:ins w:id="873" w:author="Автор">
              <w:r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56606" w:rsidRDefault="00556606" w:rsidP="00556606">
      <w:pPr>
        <w:pStyle w:val="af7"/>
        <w:rPr>
          <w:ins w:id="874" w:author="Автор"/>
          <w:b/>
          <w:color w:val="A6A6A6"/>
          <w:sz w:val="20"/>
          <w:szCs w:val="20"/>
          <w:lang w:val="en-US"/>
        </w:rPr>
      </w:pPr>
    </w:p>
    <w:p w:rsidR="00556606" w:rsidRDefault="00556606" w:rsidP="00556606">
      <w:pPr>
        <w:pStyle w:val="af7"/>
        <w:rPr>
          <w:ins w:id="875" w:author="Автор"/>
          <w:b/>
        </w:rPr>
      </w:pPr>
      <w:ins w:id="876" w:author="Автор">
        <w:r>
          <w:rPr>
            <w:b/>
          </w:rPr>
          <w:t>Ответ на запрос в случае успешного исполнения</w:t>
        </w:r>
      </w:ins>
    </w:p>
    <w:p w:rsidR="00556606" w:rsidRDefault="00556606" w:rsidP="00556606">
      <w:pPr>
        <w:pStyle w:val="af7"/>
        <w:rPr>
          <w:ins w:id="877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56606" w:rsidTr="00556606">
        <w:trPr>
          <w:ins w:id="878" w:author="Автор"/>
        </w:trPr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556606" w:rsidRDefault="00556606" w:rsidP="00556606">
            <w:pPr>
              <w:spacing w:line="240" w:lineRule="auto"/>
              <w:jc w:val="left"/>
              <w:rPr>
                <w:ins w:id="879" w:author="Автор"/>
                <w:i/>
                <w:sz w:val="20"/>
                <w:szCs w:val="20"/>
                <w:lang w:val="en-US"/>
              </w:rPr>
            </w:pPr>
            <w:ins w:id="880" w:author="Автор">
              <w:r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81" w:author="Автор"/>
                <w:i/>
                <w:sz w:val="20"/>
                <w:szCs w:val="20"/>
                <w:lang w:val="en-US"/>
              </w:rPr>
            </w:pPr>
            <w:ins w:id="88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83" w:author="Автор"/>
                <w:i/>
                <w:sz w:val="20"/>
                <w:szCs w:val="20"/>
                <w:lang w:val="en-US"/>
              </w:rPr>
            </w:pPr>
            <w:ins w:id="88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&lt;ns2:getEnterEventListResponse xmlns:ns2="http://soap.integra.partner.web.processor.ecafe.axetta.ru/"&gt;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85" w:author="Автор"/>
                <w:i/>
                <w:sz w:val="20"/>
                <w:szCs w:val="20"/>
                <w:lang w:val="en-US"/>
              </w:rPr>
            </w:pPr>
            <w:ins w:id="88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87" w:author="Автор"/>
                <w:i/>
                <w:sz w:val="20"/>
                <w:szCs w:val="20"/>
                <w:lang w:val="en-US"/>
              </w:rPr>
            </w:pPr>
            <w:ins w:id="88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&lt;enterEventList&gt;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89" w:author="Автор"/>
                <w:i/>
                <w:sz w:val="20"/>
                <w:szCs w:val="20"/>
                <w:lang w:val="en-US"/>
              </w:rPr>
            </w:pPr>
            <w:ins w:id="89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DateTime="2012-05-18T12:25:02" Day="5" EnterName="Вход №1" Direction="0"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91" w:author="Автор"/>
                <w:i/>
                <w:sz w:val="20"/>
                <w:szCs w:val="20"/>
                <w:lang w:val="en-US"/>
              </w:rPr>
            </w:pPr>
            <w:ins w:id="89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DateTime="2012-05-18T12:26:28" Day="5" EnterName="Вход №1" Direction="1"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93" w:author="Автор"/>
                <w:i/>
                <w:sz w:val="20"/>
                <w:szCs w:val="20"/>
                <w:lang w:val="en-US"/>
              </w:rPr>
            </w:pPr>
            <w:ins w:id="89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DateTime="2012-05-18T12:38:35" Day="5" EnterName="Вход №1" Direction="7" TemporaryCard="1" </w:t>
              </w:r>
              <w:r w:rsidRPr="00595831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595831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95" w:author="Автор"/>
                <w:i/>
                <w:sz w:val="20"/>
                <w:szCs w:val="20"/>
                <w:lang w:val="en-US"/>
              </w:rPr>
            </w:pPr>
            <w:ins w:id="89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   &lt;E DateTime="2012-05-18T12:44:29" Day="5" EnterName="Вход №1" Direction="7" TemporaryCard="1" </w:t>
              </w:r>
              <w:r w:rsidRPr="00370A80">
                <w:rPr>
                  <w:i/>
                  <w:sz w:val="20"/>
                  <w:szCs w:val="20"/>
                  <w:lang w:val="en-US"/>
                </w:rPr>
                <w:t>RepId="03704533" RepName="Авлякулов Эрик Генрихович</w:t>
              </w:r>
              <w:r w:rsidRPr="00370A80">
                <w:rPr>
                  <w:lang w:val="en-US"/>
                </w:rPr>
                <w:t>"</w:t>
              </w:r>
              <w:r>
                <w:rPr>
                  <w:i/>
                  <w:sz w:val="20"/>
                  <w:szCs w:val="20"/>
                  <w:lang w:val="en-US"/>
                </w:rPr>
                <w:t>/&gt;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97" w:author="Автор"/>
                <w:i/>
                <w:sz w:val="20"/>
                <w:szCs w:val="20"/>
                <w:lang w:val="en-US"/>
              </w:rPr>
            </w:pPr>
            <w:ins w:id="89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&lt;/enterEventList&gt;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899" w:author="Автор"/>
                <w:i/>
                <w:sz w:val="20"/>
                <w:szCs w:val="20"/>
                <w:lang w:val="en-US"/>
              </w:rPr>
            </w:pPr>
            <w:ins w:id="900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1" w:author="Автор"/>
                <w:i/>
                <w:sz w:val="20"/>
                <w:szCs w:val="20"/>
                <w:lang w:val="en-US"/>
              </w:rPr>
            </w:pPr>
            <w:ins w:id="902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3" w:author="Автор"/>
                <w:i/>
                <w:sz w:val="20"/>
                <w:szCs w:val="20"/>
                <w:lang w:val="en-US"/>
              </w:rPr>
            </w:pPr>
            <w:ins w:id="904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5" w:author="Автор"/>
                <w:i/>
                <w:sz w:val="20"/>
                <w:szCs w:val="20"/>
                <w:lang w:val="en-US"/>
              </w:rPr>
            </w:pPr>
            <w:ins w:id="906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   &lt;/ns2:getEnterEventListResponse&gt;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7" w:author="Автор"/>
                <w:i/>
                <w:sz w:val="20"/>
                <w:szCs w:val="20"/>
                <w:lang w:val="en-US"/>
              </w:rPr>
            </w:pPr>
            <w:ins w:id="908" w:author="Автор">
              <w:r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56606" w:rsidRDefault="00556606" w:rsidP="00556606">
            <w:pPr>
              <w:spacing w:line="240" w:lineRule="auto"/>
              <w:jc w:val="left"/>
              <w:rPr>
                <w:ins w:id="909" w:author="Автор"/>
                <w:i/>
                <w:lang w:val="en-US"/>
              </w:rPr>
            </w:pPr>
            <w:ins w:id="910" w:author="Автор">
              <w:r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556606" w:rsidRDefault="00556606" w:rsidP="00556606">
      <w:pPr>
        <w:pStyle w:val="af7"/>
        <w:rPr>
          <w:ins w:id="911" w:author="Автор"/>
          <w:b/>
          <w:color w:val="A6A6A6"/>
          <w:lang w:val="en-US"/>
        </w:rPr>
      </w:pPr>
    </w:p>
    <w:p w:rsidR="00885978" w:rsidRPr="0009076A" w:rsidRDefault="00885978" w:rsidP="00885978">
      <w:pPr>
        <w:pStyle w:val="21"/>
      </w:pPr>
      <w:bookmarkStart w:id="912" w:name="_Toc399186677"/>
      <w:r w:rsidRPr="0009076A">
        <w:t>Операция «</w:t>
      </w:r>
      <w:r w:rsidRPr="00885978">
        <w:t>Включить/отключить СМС-информирование</w:t>
      </w:r>
      <w:r w:rsidRPr="0009076A">
        <w:t>»</w:t>
      </w:r>
      <w:bookmarkEnd w:id="912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913" w:name="_Toc399186678"/>
      <w:r w:rsidRPr="0009076A">
        <w:t>Общие сведения</w:t>
      </w:r>
      <w:bookmarkEnd w:id="9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enableNotificationBySMS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Включить/отключить СМС-информирование</w:t>
            </w:r>
          </w:p>
        </w:tc>
      </w:tr>
      <w:tr w:rsidR="00885978" w:rsidRPr="0009076A" w:rsidTr="0025017C">
        <w:tc>
          <w:tcPr>
            <w:tcW w:w="2943" w:type="dxa"/>
          </w:tcPr>
          <w:p w:rsidR="00885978" w:rsidRPr="0009076A" w:rsidRDefault="00885978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85978" w:rsidRPr="0009076A" w:rsidRDefault="00885978" w:rsidP="0025017C">
            <w:r w:rsidRPr="00885978">
              <w:t>Изменение настроек СМС-информирования лицевого счета</w:t>
            </w:r>
          </w:p>
        </w:tc>
      </w:tr>
    </w:tbl>
    <w:p w:rsidR="00885978" w:rsidRPr="0009076A" w:rsidRDefault="00885978" w:rsidP="0092666C">
      <w:pPr>
        <w:pStyle w:val="30"/>
      </w:pPr>
      <w:bookmarkStart w:id="914" w:name="_Toc399186679"/>
      <w:r w:rsidRPr="0009076A">
        <w:t>Описание входных параметров</w:t>
      </w:r>
      <w:bookmarkEnd w:id="914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enableNotificationBySMS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88597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88597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15" w:name="_Toc399186680"/>
      <w:r w:rsidRPr="0009076A">
        <w:t>Описание выходных параметров</w:t>
      </w:r>
      <w:bookmarkEnd w:id="915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16" w:name="_Toc399186681"/>
      <w:r w:rsidRPr="0009076A">
        <w:t>Ошибки</w:t>
      </w:r>
      <w:bookmarkEnd w:id="916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92666C">
      <w:pPr>
        <w:pStyle w:val="30"/>
      </w:pPr>
      <w:bookmarkStart w:id="917" w:name="_Toc399186682"/>
      <w:r>
        <w:t>Контрольные примеры</w:t>
      </w:r>
      <w:bookmarkEnd w:id="917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B905AA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&lt;/soap:enableNotificationBySMS&gt;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&lt;ns2:enableNotificationBySMSResponse xmlns:ns2="http://soap.integra.partner.web.processor.ecafe.axetta.ru/"&gt;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&lt;/ns2:enableNotificationBySMSResponse&gt;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0C3AEA" w:rsidRDefault="000C3AEA" w:rsidP="000C3AE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885978" w:rsidRDefault="0088597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85978" w:rsidRPr="0009076A" w:rsidRDefault="00885978" w:rsidP="003655C7">
      <w:pPr>
        <w:pStyle w:val="21"/>
      </w:pPr>
      <w:bookmarkStart w:id="918" w:name="_Toc399186683"/>
      <w:r w:rsidRPr="0009076A">
        <w:t>Операция «</w:t>
      </w:r>
      <w:r w:rsidR="003655C7" w:rsidRPr="003655C7">
        <w:t xml:space="preserve">Изменить </w:t>
      </w:r>
      <w:r w:rsidR="00E974F2">
        <w:t>номер мобильного телефона для СМС-</w:t>
      </w:r>
      <w:r w:rsidR="003655C7" w:rsidRPr="003655C7">
        <w:t>информирования</w:t>
      </w:r>
      <w:r w:rsidRPr="0009076A">
        <w:t>»</w:t>
      </w:r>
      <w:bookmarkEnd w:id="918"/>
      <w:r w:rsidRPr="0009076A">
        <w:t xml:space="preserve"> </w:t>
      </w:r>
    </w:p>
    <w:p w:rsidR="00885978" w:rsidRPr="0009076A" w:rsidRDefault="00885978" w:rsidP="0092666C">
      <w:pPr>
        <w:pStyle w:val="30"/>
      </w:pPr>
      <w:bookmarkStart w:id="919" w:name="_Toc399186684"/>
      <w:r w:rsidRPr="0009076A">
        <w:t>Общие сведения</w:t>
      </w:r>
      <w:bookmarkEnd w:id="9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 w:rsidRPr="00885978">
              <w:t>changeMobilePhone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Изменить номер мобильного телефона для СМС-информирования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885978">
              <w:t>Изменение настроек СМС-информирования (номер телефона)</w:t>
            </w:r>
          </w:p>
        </w:tc>
      </w:tr>
    </w:tbl>
    <w:p w:rsidR="00885978" w:rsidRPr="0009076A" w:rsidRDefault="00885978" w:rsidP="0092666C">
      <w:pPr>
        <w:pStyle w:val="30"/>
      </w:pPr>
      <w:bookmarkStart w:id="920" w:name="_Toc399186685"/>
      <w:r w:rsidRPr="0009076A">
        <w:t>Описание входных параметров</w:t>
      </w:r>
      <w:bookmarkEnd w:id="920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885978">
        <w:rPr>
          <w:b/>
          <w:lang w:val="en-US"/>
        </w:rPr>
        <w:t>changeMobilePhone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85978" w:rsidRPr="00885978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85978" w:rsidRPr="000D3C28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885978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мобильного телефона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="00BD5837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85978" w:rsidRPr="000D3C28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92666C">
      <w:pPr>
        <w:pStyle w:val="30"/>
      </w:pPr>
      <w:bookmarkStart w:id="921" w:name="_Toc399186686"/>
      <w:r w:rsidRPr="0009076A">
        <w:t>Описание выходных параметров</w:t>
      </w:r>
      <w:bookmarkEnd w:id="921"/>
    </w:p>
    <w:p w:rsidR="00885978" w:rsidRPr="0009076A" w:rsidRDefault="00885978" w:rsidP="0088597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85978" w:rsidRPr="0009076A" w:rsidRDefault="00885978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85978" w:rsidRPr="0009076A" w:rsidRDefault="00885978" w:rsidP="00AA4C60">
      <w:pPr>
        <w:pStyle w:val="30"/>
      </w:pPr>
      <w:bookmarkStart w:id="922" w:name="_Toc399186687"/>
      <w:r w:rsidRPr="0009076A">
        <w:lastRenderedPageBreak/>
        <w:t>Ошибки</w:t>
      </w:r>
      <w:bookmarkEnd w:id="922"/>
    </w:p>
    <w:p w:rsidR="00885978" w:rsidRPr="0009076A" w:rsidRDefault="00885978" w:rsidP="0088597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9"/>
            </w:pPr>
            <w:r w:rsidRPr="0009076A">
              <w:t>Комментарий</w:t>
            </w: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85978" w:rsidRPr="00785E65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785E65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85978" w:rsidRPr="0009076A" w:rsidTr="0025017C">
        <w:tc>
          <w:tcPr>
            <w:tcW w:w="534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85978" w:rsidRPr="00BD5837" w:rsidRDefault="00885978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85978" w:rsidRPr="0009076A" w:rsidRDefault="00885978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D5837" w:rsidRPr="0009076A" w:rsidTr="0025017C">
        <w:tc>
          <w:tcPr>
            <w:tcW w:w="534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BD5837" w:rsidRPr="00BD5837" w:rsidRDefault="00BD5837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BD5837" w:rsidRPr="00BD5837" w:rsidRDefault="00BD5837" w:rsidP="00BD583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Неправильный формат номера</w:t>
            </w:r>
          </w:p>
        </w:tc>
        <w:tc>
          <w:tcPr>
            <w:tcW w:w="2693" w:type="dxa"/>
            <w:vAlign w:val="center"/>
          </w:tcPr>
          <w:p w:rsidR="00BD5837" w:rsidRPr="0009076A" w:rsidRDefault="00BD5837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85978" w:rsidRDefault="00885978" w:rsidP="00AA4C60">
      <w:pPr>
        <w:pStyle w:val="30"/>
      </w:pPr>
      <w:bookmarkStart w:id="923" w:name="_Toc399186688"/>
      <w:r>
        <w:t>Контрольные примеры</w:t>
      </w:r>
      <w:bookmarkEnd w:id="923"/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Запрос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8A7C5D" w:rsidTr="0025017C">
        <w:tc>
          <w:tcPr>
            <w:tcW w:w="9604" w:type="dxa"/>
            <w:shd w:val="clear" w:color="auto" w:fill="F2F2F2"/>
          </w:tcPr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84212D" w:rsidRPr="00ED47C8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7916</w:t>
            </w:r>
            <w:r w:rsidR="00454648">
              <w:rPr>
                <w:i/>
                <w:sz w:val="20"/>
                <w:szCs w:val="20"/>
                <w:lang w:val="en-US"/>
              </w:rPr>
              <w:t>111111</w:t>
            </w:r>
            <w:r w:rsidR="00454648" w:rsidRPr="006E0B9B">
              <w:rPr>
                <w:i/>
                <w:sz w:val="20"/>
                <w:szCs w:val="20"/>
                <w:lang w:val="en-US"/>
              </w:rPr>
              <w:t>1</w:t>
            </w:r>
            <w:r w:rsidRPr="003655C7">
              <w:rPr>
                <w:i/>
                <w:sz w:val="20"/>
                <w:szCs w:val="20"/>
                <w:lang w:val="en-US"/>
              </w:rPr>
              <w:t>&lt;/</w:t>
            </w:r>
            <w:r w:rsidR="0084212D" w:rsidRPr="00FA1BE4">
              <w:rPr>
                <w:i/>
                <w:sz w:val="20"/>
                <w:szCs w:val="20"/>
                <w:lang w:val="en-US"/>
              </w:rPr>
              <w:t>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84212D" w:rsidRPr="008A7C5D">
              <w:rPr>
                <w:i/>
                <w:sz w:val="20"/>
                <w:szCs w:val="20"/>
                <w:lang w:val="en-US"/>
              </w:rPr>
              <w:t xml:space="preserve"> changeMobilePhone</w:t>
            </w:r>
            <w:r w:rsidRPr="003655C7">
              <w:rPr>
                <w:i/>
                <w:sz w:val="20"/>
                <w:szCs w:val="20"/>
                <w:lang w:val="en-US"/>
              </w:rPr>
              <w:t>&gt;</w:t>
            </w:r>
          </w:p>
          <w:p w:rsidR="003655C7" w:rsidRPr="003655C7" w:rsidRDefault="003655C7" w:rsidP="003655C7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85978" w:rsidRPr="00F6672C" w:rsidRDefault="003655C7" w:rsidP="003655C7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85978" w:rsidRPr="00B77388" w:rsidRDefault="00885978" w:rsidP="00885978">
      <w:pPr>
        <w:pStyle w:val="af7"/>
        <w:rPr>
          <w:b/>
          <w:color w:val="A6A6A6"/>
          <w:sz w:val="20"/>
          <w:szCs w:val="20"/>
          <w:lang w:val="en-US"/>
        </w:rPr>
      </w:pPr>
    </w:p>
    <w:p w:rsidR="00885978" w:rsidRDefault="00885978" w:rsidP="0088597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85978" w:rsidRPr="00B77388" w:rsidRDefault="00885978" w:rsidP="00885978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85978" w:rsidRPr="007F797C" w:rsidTr="0025017C">
        <w:tc>
          <w:tcPr>
            <w:tcW w:w="9604" w:type="dxa"/>
            <w:shd w:val="clear" w:color="auto" w:fill="F2F2F2"/>
          </w:tcPr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&lt;ns2:changeMobilePhoneResponse xmlns:ns2="http://soap.integra.partner.web.processor.ecafe.axetta.ru/"&gt;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   &lt;/ns2:changeMobilePhoneResponse&gt;</w:t>
            </w:r>
          </w:p>
          <w:p w:rsidR="004E4FDF" w:rsidRPr="004E4FDF" w:rsidRDefault="004E4FDF" w:rsidP="004E4FD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85978" w:rsidRPr="00F6672C" w:rsidRDefault="004E4FDF" w:rsidP="004E4FDF">
            <w:pPr>
              <w:spacing w:line="240" w:lineRule="auto"/>
              <w:jc w:val="left"/>
              <w:rPr>
                <w:i/>
                <w:lang w:val="en-US"/>
              </w:rPr>
            </w:pPr>
            <w:r w:rsidRPr="004E4FDF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85978" w:rsidRDefault="00885978" w:rsidP="00885978">
      <w:pPr>
        <w:pStyle w:val="af7"/>
        <w:rPr>
          <w:b/>
          <w:color w:val="A6A6A6"/>
          <w:lang w:val="en-US"/>
        </w:rPr>
      </w:pPr>
    </w:p>
    <w:p w:rsidR="004E4FDF" w:rsidRDefault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E4FDF" w:rsidRPr="0009076A" w:rsidRDefault="004E4FDF" w:rsidP="003655C7">
      <w:pPr>
        <w:pStyle w:val="21"/>
      </w:pPr>
      <w:bookmarkStart w:id="924" w:name="_Toc399186689"/>
      <w:r w:rsidRPr="0009076A">
        <w:t>Операция «</w:t>
      </w:r>
      <w:r w:rsidR="003655C7" w:rsidRPr="003655C7">
        <w:t>Включить/отключить E-Mail-информирование</w:t>
      </w:r>
      <w:r w:rsidRPr="0009076A">
        <w:t>»</w:t>
      </w:r>
      <w:bookmarkEnd w:id="924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925" w:name="_Toc399186690"/>
      <w:r w:rsidRPr="0009076A">
        <w:t>Общие сведения</w:t>
      </w:r>
      <w:bookmarkEnd w:id="9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pPr>
              <w:pStyle w:val="af7"/>
              <w:ind w:firstLine="0"/>
              <w:rPr>
                <w:lang w:val="en-US"/>
              </w:rPr>
            </w:pPr>
            <w:r w:rsidRPr="003655C7">
              <w:t>enableNotificationByEmail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Включить/отключить E-Mail-информирование</w:t>
            </w:r>
          </w:p>
        </w:tc>
      </w:tr>
      <w:tr w:rsidR="004E4FDF" w:rsidRPr="0009076A" w:rsidTr="0025017C">
        <w:tc>
          <w:tcPr>
            <w:tcW w:w="2943" w:type="dxa"/>
          </w:tcPr>
          <w:p w:rsidR="004E4FDF" w:rsidRPr="0009076A" w:rsidRDefault="004E4FDF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E4FDF" w:rsidRPr="0009076A" w:rsidRDefault="003655C7" w:rsidP="0025017C">
            <w:r w:rsidRPr="003655C7">
              <w:t>Изменение настроек Email-информирования лицевого счета</w:t>
            </w:r>
          </w:p>
        </w:tc>
      </w:tr>
    </w:tbl>
    <w:p w:rsidR="004E4FDF" w:rsidRPr="0009076A" w:rsidRDefault="004E4FDF" w:rsidP="00AA4C60">
      <w:pPr>
        <w:pStyle w:val="30"/>
      </w:pPr>
      <w:bookmarkStart w:id="926" w:name="_Toc399186691"/>
      <w:r w:rsidRPr="0009076A">
        <w:lastRenderedPageBreak/>
        <w:t>Описание входных параметров</w:t>
      </w:r>
      <w:bookmarkEnd w:id="926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3655C7" w:rsidRPr="003655C7">
        <w:rPr>
          <w:b/>
          <w:lang w:val="en-US"/>
        </w:rPr>
        <w:t>enableNotificationByEmail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</w:t>
            </w:r>
          </w:p>
        </w:tc>
        <w:tc>
          <w:tcPr>
            <w:tcW w:w="1903" w:type="dxa"/>
          </w:tcPr>
          <w:p w:rsid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Статус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27" w:name="_Toc399186692"/>
      <w:r w:rsidRPr="0009076A">
        <w:t>Описание выходных параметров</w:t>
      </w:r>
      <w:bookmarkEnd w:id="927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28" w:name="_Toc399186693"/>
      <w:r w:rsidRPr="0009076A">
        <w:t>Ошибки</w:t>
      </w:r>
      <w:bookmarkEnd w:id="928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929" w:name="_Toc399186694"/>
      <w:r>
        <w:t>Контрольные примеры</w:t>
      </w:r>
      <w:bookmarkEnd w:id="929"/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Запрос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B905AA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&lt;state&gt;false&lt;/state&gt;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&lt;/soap:enableNotificationByEmail&gt;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E4FDF" w:rsidRPr="00B77388" w:rsidRDefault="004E4FDF" w:rsidP="004E4FDF">
      <w:pPr>
        <w:pStyle w:val="af7"/>
        <w:rPr>
          <w:b/>
          <w:color w:val="A6A6A6"/>
          <w:sz w:val="20"/>
          <w:szCs w:val="20"/>
          <w:lang w:val="en-US"/>
        </w:rPr>
      </w:pPr>
    </w:p>
    <w:p w:rsidR="004E4FDF" w:rsidRDefault="004E4FDF" w:rsidP="004E4FD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E4FDF" w:rsidRPr="00B77388" w:rsidRDefault="004E4FDF" w:rsidP="004E4FDF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4E4FDF" w:rsidRPr="007F797C" w:rsidTr="0025017C">
        <w:tc>
          <w:tcPr>
            <w:tcW w:w="9604" w:type="dxa"/>
            <w:shd w:val="clear" w:color="auto" w:fill="F2F2F2"/>
          </w:tcPr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lastRenderedPageBreak/>
              <w:t xml:space="preserve">   &lt;soap:Body&gt;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&lt;ns2:enableNotificationByEmailResponse xmlns:ns2="http://soap.integra.partner.web.processor.ecafe.axetta.ru/"&gt;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   &lt;/ns2:enableNotificationByEmailResponse&gt;</w:t>
            </w:r>
          </w:p>
          <w:p w:rsidR="004E4FDF" w:rsidRPr="00885978" w:rsidRDefault="004E4FDF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E4FDF" w:rsidRPr="00F6672C" w:rsidRDefault="004E4FDF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8859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4E4FDF" w:rsidRDefault="004E4FDF" w:rsidP="004E4FDF">
      <w:pPr>
        <w:pStyle w:val="af7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4E4FDF" w:rsidRDefault="004E4FDF" w:rsidP="004E4FDF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E4FDF" w:rsidRPr="0009076A" w:rsidRDefault="004E4FDF" w:rsidP="004E4FDF">
      <w:pPr>
        <w:pStyle w:val="21"/>
      </w:pPr>
      <w:bookmarkStart w:id="930" w:name="_Toc399186695"/>
      <w:r w:rsidRPr="0009076A">
        <w:t>Операция «</w:t>
      </w:r>
      <w:r w:rsidRPr="00885978">
        <w:t xml:space="preserve">Изменить </w:t>
      </w:r>
      <w:r w:rsidR="00E974F2">
        <w:t xml:space="preserve">адрес </w:t>
      </w:r>
      <w:r w:rsidR="00E974F2">
        <w:rPr>
          <w:lang w:val="en-US"/>
        </w:rPr>
        <w:t>e</w:t>
      </w:r>
      <w:r w:rsidR="00E974F2" w:rsidRPr="00E974F2">
        <w:t>-</w:t>
      </w:r>
      <w:r w:rsidR="00E974F2">
        <w:rPr>
          <w:lang w:val="en-US"/>
        </w:rPr>
        <w:t>mail</w:t>
      </w:r>
      <w:r w:rsidR="00E974F2" w:rsidRPr="00E974F2">
        <w:t xml:space="preserve"> </w:t>
      </w:r>
      <w:r w:rsidR="00E974F2">
        <w:t>для информирования</w:t>
      </w:r>
      <w:r w:rsidRPr="0009076A">
        <w:t>»</w:t>
      </w:r>
      <w:bookmarkEnd w:id="930"/>
      <w:r w:rsidRPr="0009076A">
        <w:t xml:space="preserve"> </w:t>
      </w:r>
    </w:p>
    <w:p w:rsidR="004E4FDF" w:rsidRPr="0009076A" w:rsidRDefault="004E4FDF" w:rsidP="00AA4C60">
      <w:pPr>
        <w:pStyle w:val="30"/>
      </w:pPr>
      <w:bookmarkStart w:id="931" w:name="_Toc399186696"/>
      <w:r w:rsidRPr="0009076A">
        <w:t>Общие сведения</w:t>
      </w:r>
      <w:bookmarkEnd w:id="9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pPr>
              <w:pStyle w:val="af7"/>
              <w:ind w:firstLine="0"/>
              <w:rPr>
                <w:lang w:val="en-US"/>
              </w:rPr>
            </w:pPr>
            <w:r>
              <w:rPr>
                <w:lang w:val="en-US"/>
              </w:rPr>
              <w:t>changeEmail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Изменить адрес e-mail для информирования</w:t>
            </w:r>
          </w:p>
        </w:tc>
      </w:tr>
      <w:tr w:rsidR="00E974F2" w:rsidRPr="0009076A" w:rsidTr="0025017C">
        <w:tc>
          <w:tcPr>
            <w:tcW w:w="2943" w:type="dxa"/>
          </w:tcPr>
          <w:p w:rsidR="00E974F2" w:rsidRPr="0009076A" w:rsidRDefault="00E974F2" w:rsidP="0025017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E974F2" w:rsidRPr="0009076A" w:rsidRDefault="00E974F2" w:rsidP="0025017C">
            <w:r w:rsidRPr="003655C7">
              <w:t>Изменение настроек Email-информирования (адрес)</w:t>
            </w:r>
          </w:p>
        </w:tc>
      </w:tr>
    </w:tbl>
    <w:p w:rsidR="004E4FDF" w:rsidRPr="0009076A" w:rsidRDefault="004E4FDF" w:rsidP="00AA4C60">
      <w:pPr>
        <w:pStyle w:val="30"/>
      </w:pPr>
      <w:bookmarkStart w:id="932" w:name="_Toc399186697"/>
      <w:r w:rsidRPr="0009076A">
        <w:t>Описание входных параметров</w:t>
      </w:r>
      <w:bookmarkEnd w:id="932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E974F2">
        <w:rPr>
          <w:lang w:val="en-US"/>
        </w:rPr>
        <w:t>changeEmail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E4FDF" w:rsidRPr="00885978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4E4FDF" w:rsidRPr="000D3C28" w:rsidRDefault="00E974F2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4E4FDF" w:rsidRPr="00E974F2" w:rsidRDefault="00E974F2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e-mail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4E4FDF" w:rsidRPr="000D3C28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33" w:name="_Toc399186698"/>
      <w:r w:rsidRPr="0009076A">
        <w:t>Описание выходных параметров</w:t>
      </w:r>
      <w:bookmarkEnd w:id="933"/>
    </w:p>
    <w:p w:rsidR="004E4FDF" w:rsidRPr="0009076A" w:rsidRDefault="004E4FDF" w:rsidP="004E4FD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CB2F72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E4FDF" w:rsidRPr="0009076A" w:rsidRDefault="004E4FDF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E4FDF" w:rsidRPr="0009076A" w:rsidRDefault="004E4FDF" w:rsidP="00AA4C60">
      <w:pPr>
        <w:pStyle w:val="30"/>
      </w:pPr>
      <w:bookmarkStart w:id="934" w:name="_Toc399186699"/>
      <w:r w:rsidRPr="0009076A">
        <w:t>Ошибки</w:t>
      </w:r>
      <w:bookmarkEnd w:id="934"/>
    </w:p>
    <w:p w:rsidR="004E4FDF" w:rsidRPr="0009076A" w:rsidRDefault="004E4FDF" w:rsidP="004E4FDF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9"/>
            </w:pPr>
            <w:r w:rsidRPr="0009076A">
              <w:t>Комментарий</w:t>
            </w: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Внутренняя </w:t>
            </w:r>
            <w:r w:rsidRPr="00BD5837">
              <w:rPr>
                <w:sz w:val="20"/>
                <w:szCs w:val="20"/>
                <w:lang w:val="en-US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4E4FDF" w:rsidRPr="004E4FDF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4E4FDF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E4FDF" w:rsidRPr="0009076A" w:rsidTr="0025017C">
        <w:tc>
          <w:tcPr>
            <w:tcW w:w="534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4E4FDF" w:rsidRPr="00BD5837" w:rsidRDefault="004E4FDF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4E4FDF" w:rsidRPr="00E974F2" w:rsidRDefault="004E4FDF" w:rsidP="00E974F2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 xml:space="preserve">Неправильный формат </w:t>
            </w:r>
            <w:r w:rsidR="00E974F2">
              <w:rPr>
                <w:sz w:val="20"/>
                <w:szCs w:val="20"/>
              </w:rPr>
              <w:t>адреса</w:t>
            </w:r>
          </w:p>
        </w:tc>
        <w:tc>
          <w:tcPr>
            <w:tcW w:w="2693" w:type="dxa"/>
            <w:vAlign w:val="center"/>
          </w:tcPr>
          <w:p w:rsidR="004E4FDF" w:rsidRPr="0009076A" w:rsidRDefault="004E4FDF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E4FDF" w:rsidRDefault="004E4FDF" w:rsidP="00AA4C60">
      <w:pPr>
        <w:pStyle w:val="30"/>
      </w:pPr>
      <w:bookmarkStart w:id="935" w:name="_Toc399186700"/>
      <w:r>
        <w:t>Контрольные примеры</w:t>
      </w:r>
      <w:bookmarkEnd w:id="935"/>
    </w:p>
    <w:p w:rsidR="004E4FDF" w:rsidRPr="00B77388" w:rsidRDefault="004E4FDF" w:rsidP="004E4FDF">
      <w:pPr>
        <w:pStyle w:val="af7"/>
        <w:rPr>
          <w:color w:val="A6A6A6"/>
        </w:rPr>
      </w:pPr>
      <w:r w:rsidRPr="00916933">
        <w:rPr>
          <w:b/>
        </w:rPr>
        <w:t>Запрос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B905AA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&lt;email&gt;test@mail.ru&lt;/email&gt;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&lt;/soap:changeEmail&gt;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E974F2" w:rsidRPr="00B77388" w:rsidRDefault="00E974F2" w:rsidP="00E974F2">
      <w:pPr>
        <w:pStyle w:val="af7"/>
        <w:rPr>
          <w:b/>
          <w:color w:val="A6A6A6"/>
          <w:sz w:val="20"/>
          <w:szCs w:val="20"/>
          <w:lang w:val="en-US"/>
        </w:rPr>
      </w:pPr>
    </w:p>
    <w:p w:rsidR="00E974F2" w:rsidRDefault="00E974F2" w:rsidP="00E974F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E974F2" w:rsidRPr="00B77388" w:rsidRDefault="00E974F2" w:rsidP="00E974F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E974F2" w:rsidRPr="007F797C" w:rsidTr="0025017C">
        <w:tc>
          <w:tcPr>
            <w:tcW w:w="9604" w:type="dxa"/>
            <w:shd w:val="clear" w:color="auto" w:fill="F2F2F2"/>
          </w:tcPr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&lt;ns2:changeEmailResponse xmlns:ns2="http://soap.integra.partner.web.processor.ecafe.axetta.ru/"&gt;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   &lt;/ns2:changeEmailResponse&gt;</w:t>
            </w:r>
          </w:p>
          <w:p w:rsidR="00E974F2" w:rsidRPr="003655C7" w:rsidRDefault="00E974F2" w:rsidP="0025017C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E974F2" w:rsidRPr="00F6672C" w:rsidRDefault="00E974F2" w:rsidP="0025017C">
            <w:pPr>
              <w:spacing w:line="240" w:lineRule="auto"/>
              <w:jc w:val="left"/>
              <w:rPr>
                <w:i/>
                <w:lang w:val="en-US"/>
              </w:rPr>
            </w:pPr>
            <w:r w:rsidRPr="003655C7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77B28">
      <w:pPr>
        <w:pStyle w:val="af7"/>
        <w:rPr>
          <w:b/>
          <w:color w:val="A6A6A6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77B28" w:rsidRPr="00EB7828" w:rsidRDefault="00577B28" w:rsidP="00577B28">
      <w:pPr>
        <w:pStyle w:val="af7"/>
        <w:rPr>
          <w:b/>
          <w:color w:val="A6A6A6"/>
        </w:rPr>
      </w:pPr>
    </w:p>
    <w:p w:rsidR="005D1B09" w:rsidRPr="0009076A" w:rsidRDefault="005D1B09" w:rsidP="005D1B09">
      <w:pPr>
        <w:pStyle w:val="21"/>
      </w:pPr>
      <w:bookmarkStart w:id="936" w:name="_Toc399186701"/>
      <w:r w:rsidRPr="0009076A">
        <w:t>Операция «</w:t>
      </w:r>
      <w:r w:rsidRPr="005D1B09">
        <w:t>Применить код активации</w:t>
      </w:r>
      <w:r w:rsidRPr="0009076A">
        <w:t>»</w:t>
      </w:r>
      <w:bookmarkEnd w:id="936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37" w:name="_Toc399186702"/>
      <w:r w:rsidRPr="0009076A">
        <w:t>Общие сведения</w:t>
      </w:r>
      <w:bookmarkEnd w:id="9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1E1144">
            <w:r w:rsidRPr="005D1B09">
              <w:t>activateLinkingToken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Применить код активации для связки с лицевым счетом</w:t>
            </w:r>
          </w:p>
        </w:tc>
      </w:tr>
    </w:tbl>
    <w:p w:rsidR="005D1B09" w:rsidRPr="0009076A" w:rsidRDefault="005D1B09" w:rsidP="00AA4C60">
      <w:pPr>
        <w:pStyle w:val="30"/>
      </w:pPr>
      <w:bookmarkStart w:id="938" w:name="_Toc399186703"/>
      <w:r w:rsidRPr="0009076A">
        <w:t>Описание входных параметров</w:t>
      </w:r>
      <w:bookmarkEnd w:id="938"/>
    </w:p>
    <w:p w:rsidR="005D1B09" w:rsidRPr="001E1144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linkingToken</w:t>
            </w:r>
          </w:p>
        </w:tc>
        <w:tc>
          <w:tcPr>
            <w:tcW w:w="1903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39" w:name="_Toc399186704"/>
      <w:r w:rsidRPr="0009076A">
        <w:lastRenderedPageBreak/>
        <w:t>Описание выходных параметров</w:t>
      </w:r>
      <w:bookmarkEnd w:id="939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activateLinkingTokenResult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D1B09" w:rsidRPr="0009076A" w:rsidRDefault="005D1B09" w:rsidP="008A7BD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Заполняется только в случае если код активации найден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40" w:name="_Toc399186705"/>
      <w:r w:rsidRPr="0009076A">
        <w:t>Ошибки</w:t>
      </w:r>
      <w:bookmarkEnd w:id="940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941" w:name="_Toc399186706"/>
      <w:r>
        <w:t>Контрольные примеры</w:t>
      </w:r>
      <w:bookmarkEnd w:id="941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&lt;/soap:activateLinkingToken&gt;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&lt;ns2:activateLinkingTokenResponse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&lt;/ns2:activateLinkingTokenResponse&gt;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5D1B09" w:rsidRPr="0009076A" w:rsidRDefault="005D1B09" w:rsidP="005D1B09">
      <w:pPr>
        <w:pStyle w:val="21"/>
      </w:pPr>
      <w:bookmarkStart w:id="942" w:name="_Toc399186707"/>
      <w:r w:rsidRPr="0009076A">
        <w:t>Операция «</w:t>
      </w:r>
      <w:r w:rsidRPr="005D1B09">
        <w:t>Сформировать код активации</w:t>
      </w:r>
      <w:r w:rsidRPr="0009076A">
        <w:t>»</w:t>
      </w:r>
      <w:bookmarkEnd w:id="942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43" w:name="_Toc399186708"/>
      <w:r w:rsidRPr="0009076A">
        <w:t>Общие сведения</w:t>
      </w:r>
      <w:bookmarkEnd w:id="9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5D1B09" w:rsidP="008A7BD0">
            <w:pPr>
              <w:rPr>
                <w:lang w:val="en-US"/>
              </w:rPr>
            </w:pPr>
            <w:r>
              <w:t>generateLinkingToken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код активации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5D1B09" w:rsidP="008D5B15">
            <w:r>
              <w:t>Сформировать новый код активации для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944" w:name="_Toc399186709"/>
      <w:r w:rsidRPr="0009076A">
        <w:t>Описание входных параметров</w:t>
      </w:r>
      <w:bookmarkEnd w:id="944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>
        <w:rPr>
          <w:b/>
          <w:lang w:val="en-US"/>
        </w:rPr>
        <w:t>activateLinkingToken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45" w:name="_Toc399186710"/>
      <w:r w:rsidRPr="0009076A">
        <w:t>Описание выходных параметров</w:t>
      </w:r>
      <w:bookmarkEnd w:id="945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5D1B09">
        <w:rPr>
          <w:b/>
          <w:lang w:val="en-US"/>
        </w:rPr>
        <w:t>generateLinkingTokenResult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6D100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D1B09">
              <w:rPr>
                <w:sz w:val="20"/>
                <w:szCs w:val="20"/>
                <w:lang w:val="en-US"/>
              </w:rPr>
              <w:t>linkingToken</w:t>
            </w:r>
          </w:p>
        </w:tc>
        <w:tc>
          <w:tcPr>
            <w:tcW w:w="1903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активации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46" w:name="_Toc399186711"/>
      <w:r w:rsidRPr="0009076A">
        <w:t>Ошибки</w:t>
      </w:r>
      <w:bookmarkEnd w:id="946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947" w:name="_Toc399186712"/>
      <w:r>
        <w:lastRenderedPageBreak/>
        <w:t>Контрольные примеры</w:t>
      </w:r>
      <w:bookmarkEnd w:id="947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&lt;/soap:generateLinkingToken&gt;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&lt;ns2:generateLinkingTokenResponse xmlns:ns2="http://soap.integra.partner.web.processor.ecafe.axetta.ru/"&gt;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&lt;contractId&gt;200485&lt;/contractId&gt;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   &lt;linkingToken&gt;f9bcslbc5&lt;/linkingToken&gt;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   &lt;/ns2:generateLinkingTokenResponse&gt;</w:t>
            </w:r>
          </w:p>
          <w:p w:rsidR="005D1B09" w:rsidRPr="005D1B09" w:rsidRDefault="005D1B09" w:rsidP="005D1B0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5D1B09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5D1B0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Pr="0009076A" w:rsidRDefault="005D1B09" w:rsidP="006E0B9B">
      <w:pPr>
        <w:pStyle w:val="21"/>
      </w:pPr>
      <w:bookmarkStart w:id="948" w:name="_Toc399186713"/>
      <w:r w:rsidRPr="0009076A">
        <w:t>Операция «</w:t>
      </w:r>
      <w:r w:rsidR="006E0B9B" w:rsidRPr="006E0B9B">
        <w:t>Сформировать код активации и отправить по номеру лицевого счета</w:t>
      </w:r>
      <w:r w:rsidRPr="0009076A">
        <w:t>»</w:t>
      </w:r>
      <w:bookmarkEnd w:id="948"/>
      <w:r w:rsidRPr="0009076A">
        <w:t xml:space="preserve"> </w:t>
      </w:r>
    </w:p>
    <w:p w:rsidR="005D1B09" w:rsidRPr="0009076A" w:rsidRDefault="005D1B09" w:rsidP="00AA4C60">
      <w:pPr>
        <w:pStyle w:val="30"/>
      </w:pPr>
      <w:bookmarkStart w:id="949" w:name="_Toc399186714"/>
      <w:r w:rsidRPr="0009076A">
        <w:t>Общие сведения</w:t>
      </w:r>
      <w:bookmarkEnd w:id="9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D1B09" w:rsidRPr="001E1144" w:rsidRDefault="006E0B9B">
            <w:pPr>
              <w:rPr>
                <w:lang w:val="en-US"/>
              </w:rPr>
            </w:pPr>
            <w:r w:rsidRPr="006E0B9B">
              <w:rPr>
                <w:lang w:val="en-US"/>
              </w:rPr>
              <w:t>sendLinkingTokenByContractId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1E1144">
            <w:pPr>
              <w:ind w:left="1200"/>
            </w:pPr>
            <w:r w:rsidRPr="006D1000">
              <w:t>Сформировать код активации и отправить по номеру лицевого счета</w:t>
            </w:r>
            <w:r w:rsidDel="006E0B9B">
              <w:t xml:space="preserve"> </w:t>
            </w:r>
          </w:p>
        </w:tc>
      </w:tr>
      <w:tr w:rsidR="005D1B09" w:rsidRPr="0009076A" w:rsidTr="008D5B15">
        <w:tc>
          <w:tcPr>
            <w:tcW w:w="2943" w:type="dxa"/>
          </w:tcPr>
          <w:p w:rsidR="005D1B09" w:rsidRPr="0009076A" w:rsidRDefault="005D1B09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D1B09" w:rsidRPr="0009076A" w:rsidRDefault="006E0B9B" w:rsidP="008D5B15">
            <w:r w:rsidRPr="006D1000">
              <w:t xml:space="preserve">Сформировать код активации и отправить по </w:t>
            </w:r>
            <w:r w:rsidRPr="006E0B9B">
              <w:rPr>
                <w:lang w:val="en-US"/>
              </w:rPr>
              <w:t>e</w:t>
            </w:r>
            <w:r w:rsidRPr="006D1000">
              <w:t>-</w:t>
            </w:r>
            <w:r w:rsidRPr="006E0B9B">
              <w:rPr>
                <w:lang w:val="en-US"/>
              </w:rPr>
              <w:t>mail</w:t>
            </w:r>
            <w:r w:rsidRPr="006D1000">
              <w:t xml:space="preserve"> и </w:t>
            </w:r>
            <w:r w:rsidRPr="006E0B9B">
              <w:rPr>
                <w:lang w:val="en-US"/>
              </w:rPr>
              <w:t>SMS</w:t>
            </w:r>
            <w:r w:rsidRPr="006D1000">
              <w:t xml:space="preserve"> для указанного лицевого счета</w:t>
            </w:r>
          </w:p>
        </w:tc>
      </w:tr>
    </w:tbl>
    <w:p w:rsidR="005D1B09" w:rsidRPr="0009076A" w:rsidRDefault="005D1B09" w:rsidP="00AA4C60">
      <w:pPr>
        <w:pStyle w:val="30"/>
      </w:pPr>
      <w:bookmarkStart w:id="950" w:name="_Toc399186715"/>
      <w:r w:rsidRPr="0009076A">
        <w:t>Описание входных параметров</w:t>
      </w:r>
      <w:bookmarkEnd w:id="950"/>
    </w:p>
    <w:p w:rsidR="005D1B09" w:rsidRPr="006D1000" w:rsidRDefault="005D1B09" w:rsidP="005D1B09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 w:rsidR="006E0B9B">
        <w:rPr>
          <w:b/>
          <w:lang w:val="en-US"/>
        </w:rPr>
        <w:t>ByContractId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D3C28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5D1B09" w:rsidRPr="001E1144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D1B09" w:rsidRPr="00885978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D1B09" w:rsidRPr="000D3C28" w:rsidRDefault="005D1B09" w:rsidP="008A7BD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Pr="0009076A" w:rsidRDefault="005D1B09" w:rsidP="00AA4C60">
      <w:pPr>
        <w:pStyle w:val="30"/>
      </w:pPr>
      <w:bookmarkStart w:id="951" w:name="_Toc399186716"/>
      <w:r w:rsidRPr="0009076A">
        <w:t>Описание выходных параметров</w:t>
      </w:r>
      <w:bookmarkEnd w:id="951"/>
    </w:p>
    <w:p w:rsidR="005D1B09" w:rsidRPr="0009076A" w:rsidRDefault="005D1B09" w:rsidP="005D1B0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A7BD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D1B09" w:rsidRPr="0009076A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1E1144" w:rsidRDefault="005D1B09" w:rsidP="008D5B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D1B09" w:rsidRPr="008A7BD0" w:rsidRDefault="005D1B09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по каким каналам быт отправлен код</w:t>
            </w:r>
          </w:p>
        </w:tc>
      </w:tr>
    </w:tbl>
    <w:p w:rsidR="005D1B09" w:rsidRPr="0009076A" w:rsidRDefault="005D1B09" w:rsidP="00AA4C60">
      <w:pPr>
        <w:pStyle w:val="30"/>
      </w:pPr>
      <w:bookmarkStart w:id="952" w:name="_Toc399186717"/>
      <w:r w:rsidRPr="0009076A">
        <w:t>Ошибки</w:t>
      </w:r>
      <w:bookmarkEnd w:id="952"/>
    </w:p>
    <w:p w:rsidR="005D1B09" w:rsidRPr="0009076A" w:rsidRDefault="005D1B09" w:rsidP="005D1B0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9"/>
            </w:pPr>
            <w:r w:rsidRPr="0009076A">
              <w:t>Комментарий</w:t>
            </w: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1B09" w:rsidRPr="0009076A" w:rsidTr="008D5B15">
        <w:tc>
          <w:tcPr>
            <w:tcW w:w="534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160</w:t>
            </w:r>
          </w:p>
        </w:tc>
        <w:tc>
          <w:tcPr>
            <w:tcW w:w="190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3276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5D1B09">
              <w:rPr>
                <w:sz w:val="20"/>
                <w:szCs w:val="20"/>
              </w:rPr>
              <w:t>У лицевого счета нет контактных данных</w:t>
            </w:r>
          </w:p>
        </w:tc>
        <w:tc>
          <w:tcPr>
            <w:tcW w:w="2693" w:type="dxa"/>
            <w:vAlign w:val="center"/>
          </w:tcPr>
          <w:p w:rsidR="005D1B09" w:rsidRPr="0009076A" w:rsidRDefault="005D1B09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D1B09" w:rsidRDefault="005D1B09" w:rsidP="00AA4C60">
      <w:pPr>
        <w:pStyle w:val="30"/>
      </w:pPr>
      <w:bookmarkStart w:id="953" w:name="_Toc399186718"/>
      <w:r>
        <w:t>Контрольные примеры</w:t>
      </w:r>
      <w:bookmarkEnd w:id="953"/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Запрос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&lt;/soap:sendLinkingTokenByContractId&gt;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D1B09" w:rsidRPr="00B77388" w:rsidRDefault="005D1B09" w:rsidP="005D1B09">
      <w:pPr>
        <w:pStyle w:val="af7"/>
        <w:rPr>
          <w:b/>
          <w:color w:val="A6A6A6"/>
          <w:sz w:val="20"/>
          <w:szCs w:val="20"/>
          <w:lang w:val="en-US"/>
        </w:rPr>
      </w:pPr>
    </w:p>
    <w:p w:rsidR="005D1B09" w:rsidRDefault="005D1B09" w:rsidP="005D1B0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5D1B09" w:rsidRPr="00B77388" w:rsidRDefault="005D1B09" w:rsidP="005D1B09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D1B09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&lt;ns2:sendLinkingTokenByContractIdResponse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&lt;/ns2:sendLinkingTokenByContractIdResponse&gt;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D1B09" w:rsidRPr="00F6672C" w:rsidRDefault="006E0B9B" w:rsidP="005D1B09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5D1B09" w:rsidRDefault="005D1B09" w:rsidP="005D1B09">
      <w:pPr>
        <w:pStyle w:val="af7"/>
        <w:rPr>
          <w:b/>
          <w:color w:val="A6A6A6"/>
          <w:lang w:val="en-US"/>
        </w:rPr>
      </w:pPr>
    </w:p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Pr="0009076A" w:rsidRDefault="006E0B9B" w:rsidP="006E0B9B">
      <w:pPr>
        <w:pStyle w:val="21"/>
      </w:pPr>
      <w:bookmarkStart w:id="954" w:name="_Toc399186719"/>
      <w:r w:rsidRPr="0009076A">
        <w:t>Операция «</w:t>
      </w:r>
      <w:r w:rsidRPr="005D1B09">
        <w:t xml:space="preserve">Сформировать код активации и отправить по e-mail </w:t>
      </w:r>
      <w:r w:rsidRPr="005D1B09">
        <w:lastRenderedPageBreak/>
        <w:t>и SMS</w:t>
      </w:r>
      <w:r w:rsidRPr="0009076A">
        <w:t>»</w:t>
      </w:r>
      <w:bookmarkEnd w:id="954"/>
      <w:r w:rsidRPr="0009076A">
        <w:t xml:space="preserve"> </w:t>
      </w:r>
    </w:p>
    <w:p w:rsidR="006E0B9B" w:rsidRPr="0009076A" w:rsidRDefault="006E0B9B" w:rsidP="00AA4C60">
      <w:pPr>
        <w:pStyle w:val="30"/>
      </w:pPr>
      <w:bookmarkStart w:id="955" w:name="_Toc399186720"/>
      <w:r w:rsidRPr="0009076A">
        <w:t>Общие сведения</w:t>
      </w:r>
      <w:bookmarkEnd w:id="9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0B9B" w:rsidRPr="006E0B9B" w:rsidRDefault="006E0B9B" w:rsidP="008D5B15">
            <w:pPr>
              <w:rPr>
                <w:lang w:val="en-US"/>
              </w:rPr>
            </w:pPr>
            <w:r>
              <w:t>sendLinkingTokenByMobile</w:t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0B9B" w:rsidRPr="00ED47C8" w:rsidRDefault="006E0B9B" w:rsidP="00ED47C8">
            <w:r>
              <w:t>Сформировать код активации и отправить по номеру телефона</w:t>
            </w:r>
            <w:r>
              <w:tab/>
            </w:r>
          </w:p>
        </w:tc>
      </w:tr>
      <w:tr w:rsidR="006E0B9B" w:rsidRPr="0009076A" w:rsidTr="008D5B15">
        <w:tc>
          <w:tcPr>
            <w:tcW w:w="2943" w:type="dxa"/>
          </w:tcPr>
          <w:p w:rsidR="006E0B9B" w:rsidRPr="0009076A" w:rsidRDefault="006E0B9B" w:rsidP="008D5B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0B9B" w:rsidRPr="0009076A" w:rsidRDefault="006E0B9B" w:rsidP="008D5B15">
            <w:r>
              <w:t>Сформировать код активации и отправить по e-mail и SMS для указанного номера телефона</w:t>
            </w:r>
          </w:p>
        </w:tc>
      </w:tr>
    </w:tbl>
    <w:p w:rsidR="006E0B9B" w:rsidRPr="0009076A" w:rsidRDefault="006E0B9B" w:rsidP="00AA4C60">
      <w:pPr>
        <w:pStyle w:val="30"/>
      </w:pPr>
      <w:bookmarkStart w:id="956" w:name="_Toc399186721"/>
      <w:r w:rsidRPr="0009076A">
        <w:t>Описание входных параметров</w:t>
      </w:r>
      <w:bookmarkEnd w:id="956"/>
    </w:p>
    <w:p w:rsidR="006E0B9B" w:rsidRPr="006D1000" w:rsidRDefault="006E0B9B" w:rsidP="006E0B9B">
      <w:pPr>
        <w:pStyle w:val="af7"/>
        <w:rPr>
          <w:b/>
          <w:lang w:val="en-US"/>
        </w:rPr>
      </w:pPr>
      <w:r w:rsidRPr="0009076A">
        <w:rPr>
          <w:b/>
        </w:rPr>
        <w:t xml:space="preserve">Входные данные: </w:t>
      </w:r>
      <w:r w:rsidRPr="005D1B09">
        <w:rPr>
          <w:b/>
          <w:lang w:val="en-US"/>
        </w:rPr>
        <w:t>sendLinkingToken</w:t>
      </w:r>
      <w:r>
        <w:rPr>
          <w:b/>
          <w:lang w:val="en-US"/>
        </w:rPr>
        <w:t>ByMobile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6E0B9B">
              <w:rPr>
                <w:sz w:val="20"/>
                <w:szCs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6E0B9B" w:rsidRPr="006E0B9B" w:rsidRDefault="006E0B9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телефона</w:t>
            </w:r>
          </w:p>
        </w:tc>
        <w:tc>
          <w:tcPr>
            <w:tcW w:w="1965" w:type="dxa"/>
          </w:tcPr>
          <w:p w:rsidR="006E0B9B" w:rsidRPr="00885978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0B9B" w:rsidRPr="000D3C28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Pr="0009076A" w:rsidRDefault="006E0B9B" w:rsidP="00AA4C60">
      <w:pPr>
        <w:pStyle w:val="30"/>
      </w:pPr>
      <w:bookmarkStart w:id="957" w:name="_Toc399186722"/>
      <w:r w:rsidRPr="0009076A">
        <w:t>Описание выходных параметров</w:t>
      </w:r>
      <w:bookmarkEnd w:id="957"/>
    </w:p>
    <w:p w:rsidR="006E0B9B" w:rsidRPr="0009076A" w:rsidRDefault="006E0B9B" w:rsidP="006E0B9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0B9B" w:rsidRPr="0009076A" w:rsidRDefault="006E0B9B" w:rsidP="008D5B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1E1144">
              <w:t>2</w:t>
            </w:r>
          </w:p>
        </w:tc>
        <w:tc>
          <w:tcPr>
            <w:tcW w:w="205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0B9B" w:rsidRPr="006E0B9B" w:rsidRDefault="006E0B9B" w:rsidP="001E114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успешной обработки заполняется сколько л</w:t>
            </w:r>
            <w:r w:rsidRPr="001E1144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с привязаны к данному номеру</w:t>
            </w:r>
          </w:p>
        </w:tc>
      </w:tr>
    </w:tbl>
    <w:p w:rsidR="006E0B9B" w:rsidRPr="0009076A" w:rsidRDefault="006E0B9B" w:rsidP="00AA4C60">
      <w:pPr>
        <w:pStyle w:val="30"/>
      </w:pPr>
      <w:bookmarkStart w:id="958" w:name="_Toc399186723"/>
      <w:r w:rsidRPr="0009076A">
        <w:t>Ошибки</w:t>
      </w:r>
      <w:bookmarkEnd w:id="958"/>
    </w:p>
    <w:p w:rsidR="006E0B9B" w:rsidRPr="0009076A" w:rsidRDefault="006E0B9B" w:rsidP="006E0B9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9"/>
            </w:pPr>
            <w:r w:rsidRPr="0009076A">
              <w:t>Комментарий</w:t>
            </w: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90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vAlign w:val="center"/>
          </w:tcPr>
          <w:p w:rsidR="006E0B9B" w:rsidRPr="006E0B9B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 лицевых счетов с данным контактным номером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0B9B" w:rsidRPr="0009076A" w:rsidTr="008D5B15">
        <w:tc>
          <w:tcPr>
            <w:tcW w:w="534" w:type="dxa"/>
            <w:vAlign w:val="center"/>
          </w:tcPr>
          <w:p w:rsidR="006E0B9B" w:rsidRPr="001E1144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6E0B9B" w:rsidRDefault="006E0B9B" w:rsidP="008D5B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</w:t>
            </w:r>
          </w:p>
        </w:tc>
        <w:tc>
          <w:tcPr>
            <w:tcW w:w="3276" w:type="dxa"/>
            <w:vAlign w:val="center"/>
          </w:tcPr>
          <w:p w:rsidR="006E0B9B" w:rsidRPr="005D1B09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Неверный формат номера мобильного телефона</w:t>
            </w:r>
          </w:p>
        </w:tc>
        <w:tc>
          <w:tcPr>
            <w:tcW w:w="2693" w:type="dxa"/>
            <w:vAlign w:val="center"/>
          </w:tcPr>
          <w:p w:rsidR="006E0B9B" w:rsidRPr="0009076A" w:rsidRDefault="006E0B9B" w:rsidP="008D5B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0B9B" w:rsidRDefault="006E0B9B" w:rsidP="00AA4C60">
      <w:pPr>
        <w:pStyle w:val="30"/>
      </w:pPr>
      <w:bookmarkStart w:id="959" w:name="_Toc399186724"/>
      <w:r>
        <w:t>Контрольные примеры</w:t>
      </w:r>
      <w:bookmarkEnd w:id="959"/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Запрос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5D1B09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&lt;soapenv:Envelope xmlns:soapenv="http://schemas.xmlsoap.org/soap/envelope/" </w:t>
            </w:r>
            <w:r w:rsidRPr="006E0B9B">
              <w:rPr>
                <w:i/>
                <w:sz w:val="20"/>
                <w:szCs w:val="20"/>
                <w:lang w:val="en-US"/>
              </w:rPr>
              <w:lastRenderedPageBreak/>
              <w:t>xmlns:soap="http://soap.integra.partner.web.processor.ecafe.axetta.ru/"&gt;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&lt;mobilePhone&gt;7916</w:t>
            </w:r>
            <w:r>
              <w:rPr>
                <w:i/>
                <w:sz w:val="20"/>
                <w:szCs w:val="20"/>
                <w:lang w:val="en-US"/>
              </w:rPr>
              <w:t>111111</w:t>
            </w:r>
            <w:r w:rsidRPr="006E0B9B">
              <w:rPr>
                <w:i/>
                <w:sz w:val="20"/>
                <w:szCs w:val="20"/>
                <w:lang w:val="en-US"/>
              </w:rPr>
              <w:t>1&lt;/mobilePhone&gt;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&lt;/soap:sendLinkingTokenByMobile&gt;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6E0B9B" w:rsidRPr="00B77388" w:rsidRDefault="006E0B9B" w:rsidP="006E0B9B">
      <w:pPr>
        <w:pStyle w:val="af7"/>
        <w:rPr>
          <w:b/>
          <w:color w:val="A6A6A6"/>
          <w:sz w:val="20"/>
          <w:szCs w:val="20"/>
          <w:lang w:val="en-US"/>
        </w:rPr>
      </w:pPr>
    </w:p>
    <w:p w:rsidR="006E0B9B" w:rsidRDefault="006E0B9B" w:rsidP="006E0B9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E0B9B" w:rsidRPr="00B77388" w:rsidRDefault="006E0B9B" w:rsidP="006E0B9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6E0B9B" w:rsidRPr="007F797C" w:rsidTr="008D5B15">
        <w:tc>
          <w:tcPr>
            <w:tcW w:w="9604" w:type="dxa"/>
            <w:shd w:val="clear" w:color="auto" w:fill="F2F2F2"/>
          </w:tcPr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&lt;ns2:sendLinkingTokenByMobileResponse xmlns:ns2="http://soap.integra.partner.web.processor.ecafe.axetta.ru/"&gt;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   &lt;description&gt;Код активации отправлен по SMS для 2 л/с&lt;/description&gt;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   &lt;/ns2:sendLinkingTokenByMobileResponse&gt;</w:t>
            </w:r>
          </w:p>
          <w:p w:rsidR="006E0B9B" w:rsidRPr="006E0B9B" w:rsidRDefault="006E0B9B" w:rsidP="006E0B9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E0B9B" w:rsidRPr="00F6672C" w:rsidRDefault="006E0B9B" w:rsidP="006E0B9B">
            <w:pPr>
              <w:spacing w:line="240" w:lineRule="auto"/>
              <w:jc w:val="left"/>
              <w:rPr>
                <w:i/>
                <w:lang w:val="en-US"/>
              </w:rPr>
            </w:pPr>
            <w:r w:rsidRPr="006E0B9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20138A" w:rsidRDefault="0020138A" w:rsidP="006E0B9B">
      <w:pPr>
        <w:pStyle w:val="af7"/>
        <w:rPr>
          <w:b/>
          <w:color w:val="A6A6A6"/>
          <w:lang w:val="en-US"/>
        </w:rPr>
      </w:pPr>
    </w:p>
    <w:p w:rsidR="0020138A" w:rsidRDefault="0020138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</w:p>
    <w:p w:rsidR="006E0B9B" w:rsidRPr="00ED47C8" w:rsidRDefault="00ED47C8" w:rsidP="00ED47C8">
      <w:pPr>
        <w:pStyle w:val="21"/>
        <w:rPr>
          <w:b w:val="0"/>
        </w:rPr>
      </w:pPr>
      <w:bookmarkStart w:id="960" w:name="_Toc399186725"/>
      <w:r>
        <w:t>Операция «</w:t>
      </w:r>
      <w:r w:rsidR="00454648" w:rsidRPr="00454648">
        <w:t xml:space="preserve">Изменить </w:t>
      </w:r>
      <w:r w:rsidR="00454648" w:rsidRPr="00454648">
        <w:rPr>
          <w:szCs w:val="32"/>
        </w:rPr>
        <w:t>размер дневного ограничения на затраты</w:t>
      </w:r>
      <w:r>
        <w:rPr>
          <w:szCs w:val="32"/>
        </w:rPr>
        <w:t>»</w:t>
      </w:r>
      <w:bookmarkEnd w:id="960"/>
    </w:p>
    <w:p w:rsidR="00454648" w:rsidRDefault="00454648" w:rsidP="00ED47C8">
      <w:pPr>
        <w:pStyle w:val="30"/>
        <w:ind w:left="709"/>
        <w:rPr>
          <w:lang w:val="en-US"/>
        </w:rPr>
      </w:pPr>
      <w:bookmarkStart w:id="961" w:name="_Toc399186726"/>
      <w:r w:rsidRPr="0009076A">
        <w:t>Общие сведения</w:t>
      </w:r>
      <w:bookmarkEnd w:id="9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54648" w:rsidRPr="00454648" w:rsidRDefault="00454648" w:rsidP="003E3797">
            <w:pPr>
              <w:rPr>
                <w:lang w:val="en-US"/>
              </w:rPr>
            </w:pPr>
            <w:r w:rsidRPr="00ED47C8">
              <w:rPr>
                <w:bCs/>
              </w:rPr>
              <w:t>changeExpenditureLimit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54648" w:rsidRPr="00FA1BE4" w:rsidRDefault="00ED47C8" w:rsidP="00ED47C8">
            <w:r>
              <w:t>Установить</w:t>
            </w:r>
            <w:r w:rsidR="0020138A" w:rsidRPr="00853F2F">
              <w:t xml:space="preserve"> размер дневного ограничения на затраты</w:t>
            </w:r>
            <w:r w:rsidR="0020138A" w:rsidRPr="001E6BBB">
              <w:t xml:space="preserve"> </w:t>
            </w:r>
            <w:r>
              <w:t>для указанного лицевого счета</w:t>
            </w:r>
          </w:p>
        </w:tc>
      </w:tr>
      <w:tr w:rsidR="00454648" w:rsidRPr="0009076A" w:rsidTr="003E3797">
        <w:tc>
          <w:tcPr>
            <w:tcW w:w="2943" w:type="dxa"/>
          </w:tcPr>
          <w:p w:rsidR="00454648" w:rsidRPr="0009076A" w:rsidRDefault="00454648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54648" w:rsidRPr="00ED47C8" w:rsidRDefault="0020138A" w:rsidP="00ED47C8">
            <w:r w:rsidRPr="00ED47C8">
              <w:t xml:space="preserve">Установить размер дневного ограничения на затраты </w:t>
            </w:r>
            <w:r w:rsidR="00ED47C8">
              <w:t>для указанного лицевого счета</w:t>
            </w:r>
          </w:p>
        </w:tc>
      </w:tr>
    </w:tbl>
    <w:p w:rsidR="00454648" w:rsidRPr="00ED47C8" w:rsidRDefault="00454648" w:rsidP="006E0B9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0138A" w:rsidRDefault="0020138A" w:rsidP="00ED47C8">
      <w:pPr>
        <w:pStyle w:val="30"/>
        <w:ind w:left="709"/>
      </w:pPr>
      <w:bookmarkStart w:id="962" w:name="_Toc399186727"/>
      <w:r w:rsidRPr="0009076A">
        <w:t>Описание входных параметров</w:t>
      </w:r>
      <w:bookmarkEnd w:id="962"/>
    </w:p>
    <w:p w:rsidR="00CB2F72" w:rsidRDefault="00CB2F72" w:rsidP="00ED47C8">
      <w:pPr>
        <w:pStyle w:val="af7"/>
      </w:pPr>
      <w:r w:rsidRPr="0009076A">
        <w:rPr>
          <w:b/>
        </w:rPr>
        <w:t xml:space="preserve">Входные данные: </w:t>
      </w:r>
      <w:r w:rsidRPr="00FA1BE4">
        <w:rPr>
          <w:bCs/>
        </w:rPr>
        <w:t>changeExpenditureLimit</w:t>
      </w:r>
    </w:p>
    <w:p w:rsidR="00CB2F72" w:rsidRPr="00ED47C8" w:rsidRDefault="00CB2F72" w:rsidP="00ED47C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0138A" w:rsidRPr="0009076A" w:rsidRDefault="0020138A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09076A" w:rsidRDefault="0020138A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20138A" w:rsidRPr="006E0B9B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20138A" w:rsidRPr="00885978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D3C28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0138A" w:rsidRPr="0009076A" w:rsidTr="003E3797">
        <w:tc>
          <w:tcPr>
            <w:tcW w:w="534" w:type="dxa"/>
            <w:vAlign w:val="center"/>
          </w:tcPr>
          <w:p w:rsidR="0020138A" w:rsidRPr="00ED47C8" w:rsidRDefault="0020138A" w:rsidP="003E3797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0138A">
              <w:rPr>
                <w:sz w:val="20"/>
                <w:szCs w:val="20"/>
                <w:lang w:val="en-US"/>
              </w:rPr>
              <w:t>limit</w:t>
            </w:r>
          </w:p>
        </w:tc>
        <w:tc>
          <w:tcPr>
            <w:tcW w:w="1903" w:type="dxa"/>
          </w:tcPr>
          <w:p w:rsidR="0020138A" w:rsidRP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Размер дневного ограничения</w:t>
            </w:r>
          </w:p>
        </w:tc>
        <w:tc>
          <w:tcPr>
            <w:tcW w:w="1965" w:type="dxa"/>
          </w:tcPr>
          <w:p w:rsidR="0020138A" w:rsidRDefault="0020138A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0138A" w:rsidRPr="0009076A" w:rsidRDefault="0020138A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0138A" w:rsidRPr="0009076A" w:rsidRDefault="00CB2F72" w:rsidP="00ED47C8">
            <w:pPr>
              <w:pStyle w:val="affff1"/>
              <w:ind w:left="0"/>
              <w:rPr>
                <w:sz w:val="20"/>
                <w:szCs w:val="20"/>
              </w:rPr>
            </w:pPr>
            <w:r w:rsidRPr="00FA1BE4">
              <w:rPr>
                <w:sz w:val="20"/>
                <w:szCs w:val="20"/>
              </w:rPr>
              <w:t>Размер дневного ограничения</w:t>
            </w:r>
            <w:r>
              <w:rPr>
                <w:sz w:val="20"/>
                <w:szCs w:val="20"/>
              </w:rPr>
              <w:t xml:space="preserve"> </w:t>
            </w:r>
            <w:r w:rsidR="006147AF">
              <w:rPr>
                <w:sz w:val="20"/>
                <w:szCs w:val="20"/>
              </w:rPr>
              <w:t>указывается в копейках</w:t>
            </w:r>
            <w:r w:rsidR="00ED47C8">
              <w:rPr>
                <w:sz w:val="20"/>
                <w:szCs w:val="20"/>
              </w:rPr>
              <w:t>. Если 0 – то лимит не установлен.</w:t>
            </w:r>
          </w:p>
        </w:tc>
      </w:tr>
    </w:tbl>
    <w:p w:rsidR="0020138A" w:rsidRPr="0020138A" w:rsidRDefault="0020138A" w:rsidP="00ED47C8"/>
    <w:p w:rsidR="0020138A" w:rsidRDefault="0020138A" w:rsidP="00ED47C8">
      <w:pPr>
        <w:pStyle w:val="30"/>
        <w:ind w:left="709"/>
      </w:pPr>
      <w:r>
        <w:t xml:space="preserve"> </w:t>
      </w:r>
      <w:bookmarkStart w:id="963" w:name="_Toc399186728"/>
      <w:r w:rsidR="00CB2F72" w:rsidRPr="0009076A">
        <w:t>Описание выходных параметров</w:t>
      </w:r>
      <w:bookmarkEnd w:id="963"/>
    </w:p>
    <w:p w:rsidR="00CB2F72" w:rsidRDefault="00CB2F72" w:rsidP="00CB2F7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CB2F72" w:rsidRPr="00CB2F72" w:rsidRDefault="00CB2F72" w:rsidP="00CB2F72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B2F72" w:rsidRPr="0009076A" w:rsidRDefault="00CB2F72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B2F72" w:rsidRPr="00CB2F72" w:rsidRDefault="00CB2F72" w:rsidP="00ED47C8">
      <w:pPr>
        <w:pStyle w:val="30"/>
        <w:ind w:left="709"/>
      </w:pPr>
      <w:bookmarkStart w:id="964" w:name="_Toc399186729"/>
      <w:r w:rsidRPr="0009076A">
        <w:t>Ошибки</w:t>
      </w:r>
      <w:bookmarkEnd w:id="964"/>
    </w:p>
    <w:p w:rsidR="00CB2F72" w:rsidRPr="0009076A" w:rsidRDefault="00CB2F72" w:rsidP="00CB2F72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9"/>
            </w:pPr>
            <w:r w:rsidRPr="0009076A">
              <w:t>Комментарий</w:t>
            </w: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B2F72" w:rsidRPr="004E4FDF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B2F72" w:rsidRPr="0009076A" w:rsidTr="003E3797">
        <w:tc>
          <w:tcPr>
            <w:tcW w:w="534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150</w:t>
            </w:r>
          </w:p>
        </w:tc>
        <w:tc>
          <w:tcPr>
            <w:tcW w:w="1903" w:type="dxa"/>
            <w:vAlign w:val="center"/>
          </w:tcPr>
          <w:p w:rsidR="00CB2F72" w:rsidRPr="00BD5837" w:rsidRDefault="00CB2F72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Неверные данные</w:t>
            </w:r>
          </w:p>
        </w:tc>
        <w:tc>
          <w:tcPr>
            <w:tcW w:w="3276" w:type="dxa"/>
            <w:vAlign w:val="center"/>
          </w:tcPr>
          <w:p w:rsidR="00CB2F72" w:rsidRPr="00ED47C8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ED47C8">
              <w:rPr>
                <w:sz w:val="20"/>
                <w:szCs w:val="20"/>
              </w:rPr>
              <w:t>Лимит не может быть меньше нуля</w:t>
            </w:r>
          </w:p>
        </w:tc>
        <w:tc>
          <w:tcPr>
            <w:tcW w:w="2693" w:type="dxa"/>
            <w:vAlign w:val="center"/>
          </w:tcPr>
          <w:p w:rsidR="00CB2F72" w:rsidRPr="0009076A" w:rsidRDefault="00CB2F72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B2F72" w:rsidRDefault="00CB2F72" w:rsidP="00ED47C8"/>
    <w:p w:rsidR="003E3797" w:rsidRDefault="003E3797" w:rsidP="00ED47C8"/>
    <w:p w:rsidR="00CB2F72" w:rsidRDefault="00CB2F72" w:rsidP="00ED47C8">
      <w:pPr>
        <w:pStyle w:val="30"/>
        <w:ind w:left="709"/>
      </w:pPr>
      <w:bookmarkStart w:id="965" w:name="_Toc399186730"/>
      <w:r>
        <w:t>Контрольные примеры</w:t>
      </w:r>
      <w:bookmarkEnd w:id="965"/>
    </w:p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Запрос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&lt;contractId&gt;200485&lt;/contractId&gt;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&lt;limit&gt;5000&lt;/limit&gt;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&lt;/soap:changeExpenditureLimit&gt;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ED47C8">
              <w:rPr>
                <w:i/>
                <w:sz w:val="20"/>
                <w:szCs w:val="20"/>
              </w:rPr>
              <w:t>&lt;/soapenv:Body&gt;</w:t>
            </w:r>
          </w:p>
          <w:p w:rsidR="006147AF" w:rsidRPr="00ED47C8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B2F72" w:rsidRDefault="00CB2F72" w:rsidP="00ED47C8"/>
    <w:p w:rsidR="00CB2F72" w:rsidRDefault="00CB2F72" w:rsidP="00CB2F72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6147AF" w:rsidRDefault="006147AF" w:rsidP="00CB2F72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6147AF" w:rsidTr="00ED47C8">
        <w:tc>
          <w:tcPr>
            <w:tcW w:w="9781" w:type="dxa"/>
            <w:shd w:val="clear" w:color="auto" w:fill="F2F2F2" w:themeFill="background1" w:themeFillShade="F2"/>
          </w:tcPr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&lt;ns2</w:t>
            </w:r>
            <w:r w:rsidRPr="006147AF">
              <w:rPr>
                <w:i/>
                <w:sz w:val="20"/>
                <w:szCs w:val="20"/>
                <w:lang w:val="en-US"/>
              </w:rPr>
              <w:t>:changeExpenditureLimitResponse</w:t>
            </w:r>
            <w:r w:rsidRPr="00ED47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   &lt;/ns2:changeExpenditureLimitResponse&gt;</w:t>
            </w:r>
          </w:p>
          <w:p w:rsidR="006147AF" w:rsidRPr="00ED47C8" w:rsidRDefault="006147AF" w:rsidP="00ED47C8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D47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6147AF" w:rsidRDefault="006147AF" w:rsidP="00ED47C8">
            <w:pPr>
              <w:spacing w:line="240" w:lineRule="auto"/>
              <w:jc w:val="left"/>
            </w:pPr>
            <w:r w:rsidRPr="00ED47C8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B2F72" w:rsidRDefault="00CB2F72" w:rsidP="00ED47C8"/>
    <w:p w:rsidR="005D1B09" w:rsidRDefault="005D1B09" w:rsidP="005D1B0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Pr="00ED47C8" w:rsidRDefault="003E3797" w:rsidP="003E3797">
      <w:pPr>
        <w:pStyle w:val="21"/>
        <w:rPr>
          <w:b w:val="0"/>
        </w:rPr>
      </w:pPr>
      <w:bookmarkStart w:id="966" w:name="_Toc399186731"/>
      <w:r>
        <w:t>Операция «</w:t>
      </w:r>
      <w:r w:rsidR="00D96750" w:rsidRPr="003E3797">
        <w:rPr>
          <w:bCs w:val="0"/>
        </w:rPr>
        <w:t>Прикрепить СНИЛС опекуна по номеру ЛС</w:t>
      </w:r>
      <w:r>
        <w:rPr>
          <w:szCs w:val="32"/>
        </w:rPr>
        <w:t>»</w:t>
      </w:r>
      <w:bookmarkEnd w:id="966"/>
    </w:p>
    <w:p w:rsidR="003E3797" w:rsidRDefault="003E3797" w:rsidP="003E3797">
      <w:pPr>
        <w:pStyle w:val="30"/>
        <w:ind w:left="709"/>
        <w:rPr>
          <w:lang w:val="en-US"/>
        </w:rPr>
      </w:pPr>
      <w:bookmarkStart w:id="967" w:name="_Toc399186732"/>
      <w:r w:rsidRPr="0009076A">
        <w:t>Общие сведения</w:t>
      </w:r>
      <w:bookmarkEnd w:id="9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3E3797" w:rsidRPr="00D96750" w:rsidRDefault="00D96750" w:rsidP="003E3797">
            <w:pPr>
              <w:rPr>
                <w:bCs/>
              </w:rPr>
            </w:pPr>
            <w:r>
              <w:rPr>
                <w:bCs/>
              </w:rPr>
              <w:t>attachGuardSan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3E3797" w:rsidRPr="00FA1BE4" w:rsidRDefault="001D41C4" w:rsidP="003E3797">
            <w:r w:rsidRPr="003E3797">
              <w:rPr>
                <w:bCs/>
              </w:rPr>
              <w:t>Прикрепить СНИЛС опекуна по номеру ЛС</w:t>
            </w:r>
          </w:p>
        </w:tc>
      </w:tr>
      <w:tr w:rsidR="003E3797" w:rsidRPr="0009076A" w:rsidTr="003E3797">
        <w:tc>
          <w:tcPr>
            <w:tcW w:w="2943" w:type="dxa"/>
          </w:tcPr>
          <w:p w:rsidR="003E3797" w:rsidRPr="0009076A" w:rsidRDefault="003E3797" w:rsidP="003E3797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3E3797" w:rsidRPr="001D41C4" w:rsidRDefault="001D41C4" w:rsidP="001D41C4">
            <w:r w:rsidRPr="003E3797">
              <w:rPr>
                <w:bCs/>
              </w:rPr>
              <w:t xml:space="preserve">Прикрепить СНИЛС опекуна по номеру </w:t>
            </w:r>
            <w:r>
              <w:rPr>
                <w:bCs/>
              </w:rPr>
              <w:t>лицевого счета</w:t>
            </w:r>
          </w:p>
        </w:tc>
      </w:tr>
    </w:tbl>
    <w:p w:rsidR="003E3797" w:rsidRPr="00ED47C8" w:rsidRDefault="003E3797" w:rsidP="003E3797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3E3797" w:rsidRDefault="003E3797" w:rsidP="003E3797">
      <w:pPr>
        <w:pStyle w:val="30"/>
        <w:ind w:left="709"/>
      </w:pPr>
      <w:bookmarkStart w:id="968" w:name="_Toc399186733"/>
      <w:r w:rsidRPr="0009076A">
        <w:t>Описание входных параметров</w:t>
      </w:r>
      <w:bookmarkEnd w:id="968"/>
    </w:p>
    <w:p w:rsidR="003E3797" w:rsidRDefault="003E3797" w:rsidP="003E3797">
      <w:pPr>
        <w:pStyle w:val="af7"/>
      </w:pPr>
      <w:r w:rsidRPr="0009076A">
        <w:rPr>
          <w:b/>
        </w:rPr>
        <w:t xml:space="preserve">Входные данные: </w:t>
      </w:r>
      <w:r w:rsidR="001D41C4">
        <w:rPr>
          <w:bCs/>
        </w:rPr>
        <w:t>attachGuardSan</w:t>
      </w:r>
    </w:p>
    <w:p w:rsidR="003E3797" w:rsidRPr="00ED47C8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3E3797" w:rsidRPr="006E0B9B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3E3797" w:rsidRPr="00885978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0D3C28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4B5866" w:rsidRDefault="004B5866" w:rsidP="004B58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3E3797" w:rsidRPr="004B5866" w:rsidRDefault="004B5866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3E3797" w:rsidRPr="0020138A" w:rsidRDefault="00665D12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3E3797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E3797" w:rsidRPr="004B5866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</w:t>
            </w:r>
            <w:r w:rsidR="004B5866" w:rsidRPr="004B5866">
              <w:rPr>
                <w:sz w:val="20"/>
                <w:szCs w:val="20"/>
              </w:rPr>
              <w:t>string</w:t>
            </w:r>
          </w:p>
        </w:tc>
        <w:tc>
          <w:tcPr>
            <w:tcW w:w="1989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Pr="0020138A" w:rsidRDefault="003E3797" w:rsidP="003E3797"/>
    <w:p w:rsidR="003E3797" w:rsidRDefault="003E3797" w:rsidP="003E3797">
      <w:pPr>
        <w:pStyle w:val="30"/>
        <w:ind w:left="709"/>
      </w:pPr>
      <w:r>
        <w:t xml:space="preserve"> </w:t>
      </w:r>
      <w:bookmarkStart w:id="969" w:name="_Toc399186734"/>
      <w:r w:rsidRPr="0009076A">
        <w:t>Описание выходных параметров</w:t>
      </w:r>
      <w:bookmarkEnd w:id="969"/>
    </w:p>
    <w:p w:rsidR="003E3797" w:rsidRDefault="003E3797" w:rsidP="003E3797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3E3797" w:rsidRPr="00CB2F72" w:rsidRDefault="003E3797" w:rsidP="003E3797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Комментарий </w:t>
            </w: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3E3797" w:rsidRPr="0009076A" w:rsidRDefault="003E3797" w:rsidP="003E379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3E3797" w:rsidRPr="0009076A" w:rsidRDefault="003E3797" w:rsidP="003E379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3E3797" w:rsidRPr="00CB2F72" w:rsidRDefault="003E3797" w:rsidP="003E3797">
      <w:pPr>
        <w:pStyle w:val="30"/>
        <w:ind w:left="709"/>
      </w:pPr>
      <w:bookmarkStart w:id="970" w:name="_Toc399186735"/>
      <w:r w:rsidRPr="0009076A">
        <w:t>Ошибки</w:t>
      </w:r>
      <w:bookmarkEnd w:id="970"/>
    </w:p>
    <w:p w:rsidR="003E3797" w:rsidRPr="0009076A" w:rsidRDefault="003E3797" w:rsidP="003E3797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3E3797" w:rsidRPr="0009076A" w:rsidTr="003E3797">
        <w:tc>
          <w:tcPr>
            <w:tcW w:w="534" w:type="dxa"/>
            <w:vAlign w:val="center"/>
          </w:tcPr>
          <w:p w:rsidR="003E3797" w:rsidRPr="0009076A" w:rsidRDefault="003E3797" w:rsidP="003E3797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3E3797" w:rsidRPr="0009076A" w:rsidRDefault="003E3797" w:rsidP="003E3797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3E3797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E3797" w:rsidRDefault="003E3797">
      <w:pPr>
        <w:widowControl/>
        <w:autoSpaceDN/>
        <w:adjustRightInd/>
        <w:spacing w:line="240" w:lineRule="auto"/>
        <w:jc w:val="left"/>
        <w:textAlignment w:val="auto"/>
        <w:rPr>
          <w:rFonts w:ascii="Times New Roman Полужирный" w:hAnsi="Times New Roman Полужирный"/>
          <w:b/>
          <w:bCs/>
          <w:caps/>
          <w:kern w:val="32"/>
          <w:sz w:val="36"/>
          <w:szCs w:val="32"/>
        </w:rPr>
      </w:pPr>
    </w:p>
    <w:p w:rsidR="00292BBB" w:rsidRPr="00ED47C8" w:rsidRDefault="00292BBB" w:rsidP="00292BBB">
      <w:pPr>
        <w:pStyle w:val="21"/>
        <w:rPr>
          <w:b w:val="0"/>
        </w:rPr>
      </w:pPr>
      <w:bookmarkStart w:id="971" w:name="_Toc399186736"/>
      <w:r>
        <w:t>Операция «</w:t>
      </w:r>
      <w:r w:rsidRPr="003E3797">
        <w:rPr>
          <w:bCs w:val="0"/>
        </w:rPr>
        <w:t>Прикрепить СНИЛС опекуна по СНИЛС клиента</w:t>
      </w:r>
      <w:r>
        <w:rPr>
          <w:szCs w:val="32"/>
        </w:rPr>
        <w:t>»</w:t>
      </w:r>
      <w:bookmarkEnd w:id="971"/>
    </w:p>
    <w:p w:rsidR="00292BBB" w:rsidRDefault="00292BBB" w:rsidP="00292BBB">
      <w:pPr>
        <w:pStyle w:val="30"/>
        <w:ind w:left="709"/>
        <w:rPr>
          <w:lang w:val="en-US"/>
        </w:rPr>
      </w:pPr>
      <w:bookmarkStart w:id="972" w:name="_Toc399186737"/>
      <w:r w:rsidRPr="0009076A">
        <w:t>Общие сведения</w:t>
      </w:r>
      <w:bookmarkEnd w:id="9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292BBB" w:rsidRPr="00292BBB" w:rsidRDefault="00292BBB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attachGuardSanBySan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292BBB" w:rsidRPr="00FA1BE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  <w:tr w:rsidR="00292BBB" w:rsidRPr="0009076A" w:rsidTr="00735D71">
        <w:tc>
          <w:tcPr>
            <w:tcW w:w="2943" w:type="dxa"/>
          </w:tcPr>
          <w:p w:rsidR="00292BBB" w:rsidRPr="0009076A" w:rsidRDefault="00292BBB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292BBB" w:rsidRPr="001D41C4" w:rsidRDefault="00292BBB" w:rsidP="00735D71">
            <w:r w:rsidRPr="003E3797">
              <w:rPr>
                <w:bCs/>
              </w:rPr>
              <w:t>Прикрепить СНИЛС опекуна по СНИЛС клиента</w:t>
            </w:r>
          </w:p>
        </w:tc>
      </w:tr>
    </w:tbl>
    <w:p w:rsidR="00292BBB" w:rsidRPr="00ED47C8" w:rsidRDefault="00292BBB" w:rsidP="00292BBB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292BBB" w:rsidRDefault="00292BBB" w:rsidP="00292BBB">
      <w:pPr>
        <w:pStyle w:val="30"/>
        <w:ind w:left="709"/>
      </w:pPr>
      <w:bookmarkStart w:id="973" w:name="_Toc399186738"/>
      <w:r w:rsidRPr="0009076A">
        <w:t>Описание входных параметров</w:t>
      </w:r>
      <w:bookmarkEnd w:id="973"/>
    </w:p>
    <w:p w:rsidR="00292BBB" w:rsidRDefault="00292BBB" w:rsidP="00292BBB">
      <w:pPr>
        <w:pStyle w:val="af7"/>
      </w:pPr>
      <w:r w:rsidRPr="0009076A">
        <w:rPr>
          <w:b/>
        </w:rPr>
        <w:t xml:space="preserve">Входные данные: </w:t>
      </w:r>
      <w:r>
        <w:rPr>
          <w:bCs/>
        </w:rPr>
        <w:t>attachGuardSanBySan</w:t>
      </w:r>
    </w:p>
    <w:p w:rsidR="00292BBB" w:rsidRPr="00ED47C8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292BBB" w:rsidRPr="00885978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292BBB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4B5866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292BBB" w:rsidRPr="0020138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292BBB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92BBB" w:rsidRPr="004B5866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92BBB" w:rsidRPr="0020138A" w:rsidRDefault="00292BBB" w:rsidP="00292BBB"/>
    <w:p w:rsidR="00292BBB" w:rsidRDefault="00292BBB" w:rsidP="00292BBB">
      <w:pPr>
        <w:pStyle w:val="30"/>
        <w:ind w:left="709"/>
      </w:pPr>
      <w:r>
        <w:t xml:space="preserve"> </w:t>
      </w:r>
      <w:bookmarkStart w:id="974" w:name="_Toc399186739"/>
      <w:r w:rsidRPr="0009076A">
        <w:t>Описание выходных параметров</w:t>
      </w:r>
      <w:bookmarkEnd w:id="974"/>
    </w:p>
    <w:p w:rsidR="00292BBB" w:rsidRDefault="00292BBB" w:rsidP="00292BB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292BBB" w:rsidRPr="00CB2F72" w:rsidRDefault="00292BBB" w:rsidP="00292BBB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92BBB" w:rsidRPr="0009076A" w:rsidRDefault="00292BB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292BBB" w:rsidRPr="0009076A" w:rsidRDefault="00292BBB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292BBB" w:rsidRPr="00CB2F72" w:rsidRDefault="00292BBB" w:rsidP="00292BBB">
      <w:pPr>
        <w:pStyle w:val="30"/>
        <w:ind w:left="709"/>
      </w:pPr>
      <w:bookmarkStart w:id="975" w:name="_Toc399186740"/>
      <w:r w:rsidRPr="0009076A">
        <w:t>Ошибки</w:t>
      </w:r>
      <w:bookmarkEnd w:id="975"/>
    </w:p>
    <w:p w:rsidR="00292BBB" w:rsidRPr="0009076A" w:rsidRDefault="00292BBB" w:rsidP="00292BBB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292BBB" w:rsidRPr="0009076A" w:rsidTr="00735D71">
        <w:tc>
          <w:tcPr>
            <w:tcW w:w="534" w:type="dxa"/>
            <w:vAlign w:val="center"/>
          </w:tcPr>
          <w:p w:rsidR="00292BBB" w:rsidRPr="0009076A" w:rsidRDefault="00292BBB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292BBB" w:rsidRPr="0009076A" w:rsidRDefault="00292BBB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1CFA" w:rsidRPr="00491CFA" w:rsidRDefault="00491CFA" w:rsidP="00491CFA">
      <w:pPr>
        <w:pStyle w:val="21"/>
        <w:numPr>
          <w:ilvl w:val="0"/>
          <w:numId w:val="0"/>
        </w:numPr>
        <w:rPr>
          <w:b w:val="0"/>
        </w:rPr>
      </w:pPr>
    </w:p>
    <w:p w:rsidR="00151949" w:rsidRPr="00ED47C8" w:rsidRDefault="00151949" w:rsidP="00151949">
      <w:pPr>
        <w:pStyle w:val="21"/>
        <w:rPr>
          <w:b w:val="0"/>
        </w:rPr>
      </w:pPr>
      <w:bookmarkStart w:id="976" w:name="_Toc399186741"/>
      <w:r>
        <w:t>Операция «</w:t>
      </w:r>
      <w:r w:rsidRPr="003E3797">
        <w:rPr>
          <w:bCs w:val="0"/>
        </w:rPr>
        <w:t>Открепить СНИЛС опекуна по номеру ЛС</w:t>
      </w:r>
      <w:r>
        <w:rPr>
          <w:szCs w:val="32"/>
        </w:rPr>
        <w:t>»</w:t>
      </w:r>
      <w:bookmarkEnd w:id="976"/>
    </w:p>
    <w:p w:rsidR="00151949" w:rsidRDefault="00151949" w:rsidP="00151949">
      <w:pPr>
        <w:pStyle w:val="30"/>
        <w:ind w:left="709"/>
        <w:rPr>
          <w:lang w:val="en-US"/>
        </w:rPr>
      </w:pPr>
      <w:bookmarkStart w:id="977" w:name="_Toc399186742"/>
      <w:r w:rsidRPr="0009076A">
        <w:t>Общие сведения</w:t>
      </w:r>
      <w:bookmarkEnd w:id="9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  <w:lang w:val="en-US"/>
              </w:rPr>
            </w:pPr>
            <w:r>
              <w:rPr>
                <w:bCs/>
              </w:rPr>
              <w:t>detachGuardSan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номеру ЛС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</w:t>
            </w:r>
            <w:r>
              <w:rPr>
                <w:bCs/>
              </w:rPr>
              <w:t>епить СНИЛС опекуна по номеру лицевого счета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978" w:name="_Toc399186743"/>
      <w:r w:rsidRPr="0009076A">
        <w:t>Описание входных параметров</w:t>
      </w:r>
      <w:bookmarkEnd w:id="978"/>
    </w:p>
    <w:p w:rsidR="00151949" w:rsidRPr="00ED47C8" w:rsidRDefault="00151949" w:rsidP="00151949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979" w:name="_Toc399186744"/>
      <w:r w:rsidRPr="0009076A">
        <w:t>Описание выходных параметров</w:t>
      </w:r>
      <w:bookmarkEnd w:id="979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980" w:name="_Toc399186745"/>
      <w:r w:rsidRPr="0009076A">
        <w:t>Ошибки</w:t>
      </w:r>
      <w:bookmarkEnd w:id="980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1CFA" w:rsidRPr="00491CFA" w:rsidRDefault="00491CFA">
      <w:pPr>
        <w:pStyle w:val="21"/>
        <w:numPr>
          <w:ilvl w:val="0"/>
          <w:numId w:val="0"/>
        </w:numPr>
        <w:rPr>
          <w:ins w:id="981" w:author="Автор"/>
          <w:b w:val="0"/>
          <w:rPrChange w:id="982" w:author="Автор">
            <w:rPr>
              <w:ins w:id="983" w:author="Автор"/>
              <w:lang w:val="en-US"/>
            </w:rPr>
          </w:rPrChange>
        </w:rPr>
        <w:pPrChange w:id="984" w:author="Автор">
          <w:pPr>
            <w:pStyle w:val="21"/>
          </w:pPr>
        </w:pPrChange>
      </w:pPr>
    </w:p>
    <w:p w:rsidR="00151949" w:rsidRPr="00ED47C8" w:rsidRDefault="00151949" w:rsidP="00151949">
      <w:pPr>
        <w:pStyle w:val="21"/>
        <w:rPr>
          <w:b w:val="0"/>
        </w:rPr>
      </w:pPr>
      <w:bookmarkStart w:id="985" w:name="_Toc399186746"/>
      <w:r>
        <w:t>Операция «</w:t>
      </w:r>
      <w:r w:rsidRPr="003E3797">
        <w:rPr>
          <w:bCs w:val="0"/>
        </w:rPr>
        <w:t>Открепить СНИЛС опекуна по СНИЛС клиента</w:t>
      </w:r>
      <w:r>
        <w:rPr>
          <w:szCs w:val="32"/>
        </w:rPr>
        <w:t>»</w:t>
      </w:r>
      <w:bookmarkEnd w:id="985"/>
    </w:p>
    <w:p w:rsidR="00151949" w:rsidRDefault="00151949" w:rsidP="00151949">
      <w:pPr>
        <w:pStyle w:val="30"/>
        <w:ind w:left="709"/>
        <w:rPr>
          <w:lang w:val="en-US"/>
        </w:rPr>
      </w:pPr>
      <w:bookmarkStart w:id="986" w:name="_Toc399186747"/>
      <w:r w:rsidRPr="0009076A">
        <w:t>Общие сведения</w:t>
      </w:r>
      <w:bookmarkEnd w:id="9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pPr>
              <w:rPr>
                <w:bCs/>
              </w:rPr>
            </w:pPr>
            <w:r>
              <w:rPr>
                <w:bCs/>
              </w:rPr>
              <w:t>detachGuardSanBySan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  <w:tr w:rsidR="00151949" w:rsidRPr="0009076A" w:rsidTr="00735D71">
        <w:tc>
          <w:tcPr>
            <w:tcW w:w="2943" w:type="dxa"/>
          </w:tcPr>
          <w:p w:rsidR="00151949" w:rsidRPr="0009076A" w:rsidRDefault="00151949" w:rsidP="00735D7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51949" w:rsidRPr="00151949" w:rsidRDefault="00151949" w:rsidP="00735D71">
            <w:r w:rsidRPr="003E3797">
              <w:rPr>
                <w:bCs/>
              </w:rPr>
              <w:t>Открепить СНИЛС опекуна по СНИЛС клиента</w:t>
            </w:r>
          </w:p>
        </w:tc>
      </w:tr>
    </w:tbl>
    <w:p w:rsidR="00151949" w:rsidRPr="00ED47C8" w:rsidRDefault="00151949" w:rsidP="0015194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51949" w:rsidRDefault="00151949" w:rsidP="00151949">
      <w:pPr>
        <w:pStyle w:val="30"/>
        <w:ind w:left="709"/>
      </w:pPr>
      <w:bookmarkStart w:id="987" w:name="_Toc399186748"/>
      <w:r w:rsidRPr="0009076A">
        <w:t>Описание входных параметров</w:t>
      </w:r>
      <w:bookmarkEnd w:id="987"/>
    </w:p>
    <w:p w:rsidR="00151949" w:rsidRPr="00151949" w:rsidRDefault="00151949" w:rsidP="00151949">
      <w:pPr>
        <w:rPr>
          <w:bCs/>
        </w:rPr>
      </w:pPr>
      <w:r w:rsidRPr="0009076A">
        <w:rPr>
          <w:b/>
        </w:rPr>
        <w:t xml:space="preserve">Входные данные: </w:t>
      </w:r>
      <w:r>
        <w:rPr>
          <w:bCs/>
        </w:rPr>
        <w:t>detachGuardSanBySan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151949" w:rsidRPr="00885978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292BBB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4B5866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guardSan</w:t>
            </w:r>
          </w:p>
        </w:tc>
        <w:tc>
          <w:tcPr>
            <w:tcW w:w="1903" w:type="dxa"/>
          </w:tcPr>
          <w:p w:rsidR="00151949" w:rsidRPr="0020138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665D12">
              <w:rPr>
                <w:sz w:val="20"/>
                <w:szCs w:val="20"/>
              </w:rPr>
              <w:t>СНИЛС представителя</w:t>
            </w:r>
          </w:p>
        </w:tc>
        <w:tc>
          <w:tcPr>
            <w:tcW w:w="1965" w:type="dxa"/>
          </w:tcPr>
          <w:p w:rsidR="00151949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151949" w:rsidRPr="004B5866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B5866">
              <w:rPr>
                <w:sz w:val="20"/>
                <w:szCs w:val="20"/>
              </w:rPr>
              <w:t>xs:string</w:t>
            </w:r>
          </w:p>
        </w:tc>
        <w:tc>
          <w:tcPr>
            <w:tcW w:w="1989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51949" w:rsidRPr="0020138A" w:rsidRDefault="00151949" w:rsidP="00151949"/>
    <w:p w:rsidR="00151949" w:rsidRDefault="00151949" w:rsidP="00151949">
      <w:pPr>
        <w:pStyle w:val="30"/>
        <w:ind w:left="709"/>
      </w:pPr>
      <w:r>
        <w:t xml:space="preserve"> </w:t>
      </w:r>
      <w:bookmarkStart w:id="988" w:name="_Toc399186749"/>
      <w:r w:rsidRPr="0009076A">
        <w:t>Описание выходных параметров</w:t>
      </w:r>
      <w:bookmarkEnd w:id="988"/>
    </w:p>
    <w:p w:rsidR="00151949" w:rsidRDefault="00151949" w:rsidP="00151949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151949" w:rsidRPr="00CB2F72" w:rsidRDefault="00151949" w:rsidP="00151949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51949" w:rsidRPr="0009076A" w:rsidRDefault="00151949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51949" w:rsidRPr="0009076A" w:rsidRDefault="00151949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51949" w:rsidRPr="00CB2F72" w:rsidRDefault="00151949" w:rsidP="00151949">
      <w:pPr>
        <w:pStyle w:val="30"/>
        <w:ind w:left="709"/>
      </w:pPr>
      <w:bookmarkStart w:id="989" w:name="_Toc399186750"/>
      <w:r w:rsidRPr="0009076A">
        <w:t>Ошибки</w:t>
      </w:r>
      <w:bookmarkEnd w:id="989"/>
    </w:p>
    <w:p w:rsidR="00151949" w:rsidRPr="0009076A" w:rsidRDefault="00151949" w:rsidP="0015194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51949" w:rsidRPr="0009076A" w:rsidTr="00735D71">
        <w:tc>
          <w:tcPr>
            <w:tcW w:w="534" w:type="dxa"/>
            <w:vAlign w:val="center"/>
          </w:tcPr>
          <w:p w:rsidR="00151949" w:rsidRPr="0009076A" w:rsidRDefault="00151949" w:rsidP="00735D7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51949" w:rsidRPr="0009076A" w:rsidRDefault="00151949" w:rsidP="00735D71">
            <w:pPr>
              <w:pStyle w:val="a9"/>
            </w:pPr>
            <w:r w:rsidRPr="0009076A">
              <w:t>Комментарий</w:t>
            </w: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D492B" w:rsidRPr="0009076A" w:rsidTr="00735D71">
        <w:tc>
          <w:tcPr>
            <w:tcW w:w="534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D492B" w:rsidRPr="00BD5837" w:rsidRDefault="005D492B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D492B" w:rsidRPr="004E4FDF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D492B" w:rsidRPr="0009076A" w:rsidRDefault="005D492B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35D71" w:rsidRDefault="00735D71" w:rsidP="00735D71"/>
    <w:p w:rsidR="006E4A90" w:rsidRPr="00ED47C8" w:rsidRDefault="006E4A90" w:rsidP="006E4A90">
      <w:pPr>
        <w:pStyle w:val="21"/>
        <w:rPr>
          <w:b w:val="0"/>
        </w:rPr>
      </w:pPr>
      <w:bookmarkStart w:id="990" w:name="_Toc399186751"/>
      <w:r>
        <w:lastRenderedPageBreak/>
        <w:t>Операция «</w:t>
      </w:r>
      <w:r>
        <w:rPr>
          <w:bCs w:val="0"/>
        </w:rPr>
        <w:t>Получить список прикрепленных лицевых счетов по СНИЛС опекуна</w:t>
      </w:r>
      <w:r>
        <w:rPr>
          <w:szCs w:val="32"/>
        </w:rPr>
        <w:t>»</w:t>
      </w:r>
      <w:bookmarkEnd w:id="990"/>
    </w:p>
    <w:p w:rsidR="006E4A90" w:rsidRDefault="006E4A90" w:rsidP="006E4A90">
      <w:pPr>
        <w:pStyle w:val="30"/>
        <w:ind w:left="709"/>
        <w:rPr>
          <w:lang w:val="en-US"/>
        </w:rPr>
      </w:pPr>
      <w:bookmarkStart w:id="991" w:name="_Toc399186752"/>
      <w:r w:rsidRPr="0009076A">
        <w:t>Общие сведения</w:t>
      </w:r>
      <w:bookmarkEnd w:id="9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E4A90" w:rsidRPr="00151949" w:rsidRDefault="006E4A90" w:rsidP="001533A1">
            <w:pPr>
              <w:rPr>
                <w:bCs/>
              </w:rPr>
            </w:pPr>
            <w:r w:rsidRPr="006E4A90">
              <w:rPr>
                <w:bCs/>
              </w:rPr>
              <w:t>getClientsByGuardSan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E4A90" w:rsidRPr="00735D71" w:rsidRDefault="006E4A90" w:rsidP="006E4A90">
            <w:r>
              <w:t>Получить список прикрепленных лицевых счетов по СНИЛС опекуна</w:t>
            </w:r>
          </w:p>
        </w:tc>
      </w:tr>
      <w:tr w:rsidR="006E4A90" w:rsidRPr="0009076A" w:rsidTr="001533A1">
        <w:tc>
          <w:tcPr>
            <w:tcW w:w="2943" w:type="dxa"/>
          </w:tcPr>
          <w:p w:rsidR="006E4A90" w:rsidRPr="0009076A" w:rsidRDefault="006E4A90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E4A90" w:rsidRPr="006E4A90" w:rsidRDefault="006E4A90" w:rsidP="006E4A90">
            <w:r>
              <w:t>Используется внешними порталами для получения списка лицевых счетов в личном кабинете опекуна</w:t>
            </w:r>
          </w:p>
        </w:tc>
      </w:tr>
    </w:tbl>
    <w:p w:rsidR="006E4A90" w:rsidRPr="00ED47C8" w:rsidRDefault="006E4A90" w:rsidP="006E4A9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E4A90" w:rsidRDefault="006E4A90" w:rsidP="006E4A90">
      <w:pPr>
        <w:pStyle w:val="30"/>
        <w:ind w:left="709"/>
      </w:pPr>
      <w:bookmarkStart w:id="992" w:name="_Toc399186753"/>
      <w:r w:rsidRPr="0009076A">
        <w:t>Описание входных параметров</w:t>
      </w:r>
      <w:bookmarkEnd w:id="992"/>
    </w:p>
    <w:p w:rsidR="006E4A90" w:rsidRDefault="006E4A90" w:rsidP="006E4A90">
      <w:pPr>
        <w:pStyle w:val="af7"/>
      </w:pPr>
      <w:r w:rsidRPr="0009076A">
        <w:rPr>
          <w:b/>
        </w:rPr>
        <w:t xml:space="preserve">Входные данные: </w:t>
      </w:r>
      <w:r w:rsidRPr="006E4A90">
        <w:t>getClientsByGuardSan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guardSan</w:t>
            </w:r>
          </w:p>
        </w:tc>
        <w:tc>
          <w:tcPr>
            <w:tcW w:w="1903" w:type="dxa"/>
          </w:tcPr>
          <w:p w:rsidR="006E4A90" w:rsidRPr="00735D7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опекуна</w:t>
            </w:r>
          </w:p>
        </w:tc>
        <w:tc>
          <w:tcPr>
            <w:tcW w:w="1965" w:type="dxa"/>
          </w:tcPr>
          <w:p w:rsidR="006E4A90" w:rsidRPr="00885978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292BBB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Pr="0020138A" w:rsidRDefault="006E4A90" w:rsidP="006E4A90">
      <w:pPr>
        <w:pStyle w:val="af7"/>
      </w:pPr>
    </w:p>
    <w:p w:rsidR="006E4A90" w:rsidRDefault="006E4A90" w:rsidP="006E4A90">
      <w:pPr>
        <w:pStyle w:val="30"/>
        <w:ind w:left="709"/>
      </w:pPr>
      <w:r>
        <w:t xml:space="preserve"> </w:t>
      </w:r>
      <w:bookmarkStart w:id="993" w:name="_Toc399186754"/>
      <w:r w:rsidRPr="0009076A">
        <w:t>Описание выходных параметров</w:t>
      </w:r>
      <w:bookmarkEnd w:id="993"/>
    </w:p>
    <w:p w:rsidR="006E4A90" w:rsidRDefault="006E4A90" w:rsidP="006E4A90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E4A90">
        <w:rPr>
          <w:b/>
          <w:lang w:val="en-US"/>
        </w:rPr>
        <w:t>ClientsData</w:t>
      </w:r>
    </w:p>
    <w:p w:rsidR="006E4A90" w:rsidRPr="00CB2F72" w:rsidRDefault="006E4A90" w:rsidP="006E4A90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clientList</w:t>
            </w:r>
          </w:p>
        </w:tc>
        <w:tc>
          <w:tcPr>
            <w:tcW w:w="1903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прикрепленных лицевых счетов</w:t>
            </w:r>
          </w:p>
        </w:tc>
        <w:tc>
          <w:tcPr>
            <w:tcW w:w="1965" w:type="dxa"/>
          </w:tcPr>
          <w:p w:rsidR="006E4A90" w:rsidRPr="004270D2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E4A90">
              <w:rPr>
                <w:sz w:val="20"/>
                <w:szCs w:val="20"/>
                <w:lang w:val="en-US"/>
              </w:rPr>
              <w:t>ClientItem</w:t>
            </w:r>
          </w:p>
        </w:tc>
        <w:tc>
          <w:tcPr>
            <w:tcW w:w="1989" w:type="dxa"/>
            <w:vAlign w:val="center"/>
          </w:tcPr>
          <w:p w:rsidR="006E4A90" w:rsidRPr="0009076A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E4A90" w:rsidRPr="00CB2F72" w:rsidRDefault="006E4A90" w:rsidP="006E4A90">
      <w:pPr>
        <w:pStyle w:val="30"/>
        <w:ind w:left="709"/>
      </w:pPr>
      <w:bookmarkStart w:id="994" w:name="_Toc399186755"/>
      <w:r w:rsidRPr="0009076A">
        <w:t>Ошибки</w:t>
      </w:r>
      <w:bookmarkEnd w:id="994"/>
    </w:p>
    <w:p w:rsidR="006E4A90" w:rsidRPr="0009076A" w:rsidRDefault="006E4A90" w:rsidP="006E4A9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9"/>
            </w:pPr>
            <w:r w:rsidRPr="0009076A">
              <w:t>Комментарий</w:t>
            </w: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09076A" w:rsidTr="001533A1">
        <w:tc>
          <w:tcPr>
            <w:tcW w:w="534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E4A90" w:rsidRPr="00BD5837" w:rsidRDefault="006E4A90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E4A90" w:rsidRPr="004E4FDF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E4A90" w:rsidRPr="0009076A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9359F" w:rsidRDefault="0049359F" w:rsidP="0049359F">
      <w:pPr>
        <w:pStyle w:val="30"/>
        <w:ind w:left="709"/>
      </w:pPr>
      <w:bookmarkStart w:id="995" w:name="_Toc399186756"/>
      <w:r>
        <w:t>Контрольные примеры</w:t>
      </w:r>
      <w:bookmarkEnd w:id="995"/>
    </w:p>
    <w:p w:rsidR="0049359F" w:rsidRPr="0049359F" w:rsidRDefault="0049359F" w:rsidP="0049359F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&lt;san&gt;16721468173&lt;/san&gt;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&lt;/soap:getClientsByGuardSan&gt;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9359F" w:rsidRPr="00ED47C8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9359F" w:rsidRDefault="0049359F" w:rsidP="0049359F"/>
    <w:p w:rsidR="0049359F" w:rsidRDefault="0049359F" w:rsidP="0049359F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49359F" w:rsidRDefault="0049359F" w:rsidP="0049359F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9359F" w:rsidTr="0049359F">
        <w:tc>
          <w:tcPr>
            <w:tcW w:w="9781" w:type="dxa"/>
            <w:shd w:val="clear" w:color="auto" w:fill="F2F2F2" w:themeFill="background1" w:themeFillShade="F2"/>
          </w:tcPr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&lt;ns2:getClientsByGuardSanResponse xmlns:ns2="http://soap.integra.partner.web.processor.ecafe.axetta.ru/"&gt;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ContractId="10500015"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   &lt;Client ContractId="200485" San=""/&gt;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&lt;/clientList&gt;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   &lt;/ns2:getClientsByGuardSanResponse&gt;</w:t>
            </w:r>
          </w:p>
          <w:p w:rsidR="00857179" w:rsidRPr="00857179" w:rsidRDefault="00857179" w:rsidP="008571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571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9359F" w:rsidRDefault="00857179" w:rsidP="00857179">
            <w:pPr>
              <w:spacing w:line="240" w:lineRule="auto"/>
              <w:jc w:val="left"/>
            </w:pPr>
            <w:r w:rsidRPr="008571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E4A90" w:rsidRPr="00735D71" w:rsidRDefault="006E4A90" w:rsidP="006E4A90"/>
    <w:p w:rsidR="009A14D3" w:rsidRPr="00ED47C8" w:rsidRDefault="009A14D3" w:rsidP="009A14D3">
      <w:pPr>
        <w:pStyle w:val="21"/>
        <w:rPr>
          <w:b w:val="0"/>
        </w:rPr>
      </w:pPr>
      <w:bookmarkStart w:id="996" w:name="_Toc399186757"/>
      <w:r>
        <w:t>Операция «</w:t>
      </w:r>
      <w:r>
        <w:rPr>
          <w:bCs w:val="0"/>
        </w:rPr>
        <w:t>Получить статистику по ЛС</w:t>
      </w:r>
      <w:r>
        <w:rPr>
          <w:szCs w:val="32"/>
        </w:rPr>
        <w:t>»</w:t>
      </w:r>
      <w:bookmarkEnd w:id="996"/>
    </w:p>
    <w:p w:rsidR="009A14D3" w:rsidRDefault="009A14D3" w:rsidP="009A14D3">
      <w:pPr>
        <w:pStyle w:val="30"/>
        <w:ind w:left="709"/>
        <w:rPr>
          <w:lang w:val="en-US"/>
        </w:rPr>
      </w:pPr>
      <w:bookmarkStart w:id="997" w:name="_Toc399186758"/>
      <w:r w:rsidRPr="0009076A">
        <w:t>Общие сведения</w:t>
      </w:r>
      <w:bookmarkEnd w:id="9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A14D3" w:rsidRPr="00151949" w:rsidRDefault="009A14D3" w:rsidP="001533A1">
            <w:pPr>
              <w:rPr>
                <w:bCs/>
              </w:rPr>
            </w:pPr>
            <w:r w:rsidRPr="009A14D3">
              <w:rPr>
                <w:bCs/>
                <w:lang w:val="en-US"/>
              </w:rPr>
              <w:t>getClientStats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A14D3" w:rsidRPr="00735D71" w:rsidRDefault="009A14D3" w:rsidP="001533A1">
            <w:r>
              <w:t>Получить статистику по ЛС</w:t>
            </w:r>
          </w:p>
        </w:tc>
      </w:tr>
      <w:tr w:rsidR="009A14D3" w:rsidRPr="0009076A" w:rsidTr="001533A1">
        <w:tc>
          <w:tcPr>
            <w:tcW w:w="2943" w:type="dxa"/>
          </w:tcPr>
          <w:p w:rsidR="009A14D3" w:rsidRPr="0009076A" w:rsidRDefault="009A14D3" w:rsidP="001533A1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A14D3" w:rsidRPr="009763A8" w:rsidRDefault="009A14D3" w:rsidP="001533A1">
            <w:r>
              <w:t>Получить статистику операций по ЛС</w:t>
            </w:r>
          </w:p>
        </w:tc>
      </w:tr>
    </w:tbl>
    <w:p w:rsidR="009A14D3" w:rsidRPr="00ED47C8" w:rsidRDefault="009A14D3" w:rsidP="009A14D3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9A14D3" w:rsidRDefault="009A14D3" w:rsidP="009A14D3">
      <w:pPr>
        <w:pStyle w:val="30"/>
        <w:ind w:left="709"/>
      </w:pPr>
      <w:bookmarkStart w:id="998" w:name="_Toc399186759"/>
      <w:r w:rsidRPr="0009076A">
        <w:t>Описание входных параметров</w:t>
      </w:r>
      <w:bookmarkEnd w:id="998"/>
    </w:p>
    <w:p w:rsidR="009A14D3" w:rsidRPr="00151949" w:rsidRDefault="009A14D3" w:rsidP="009A14D3">
      <w:pPr>
        <w:rPr>
          <w:bCs/>
        </w:rPr>
      </w:pPr>
      <w:r w:rsidRPr="0009076A">
        <w:rPr>
          <w:b/>
        </w:rPr>
        <w:t xml:space="preserve">Входные данные: </w:t>
      </w:r>
      <w:r w:rsidR="0079204E" w:rsidRPr="009A14D3">
        <w:rPr>
          <w:bCs/>
          <w:lang w:val="en-US"/>
        </w:rPr>
        <w:t>getClientStats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A14D3" w:rsidRPr="00292BBB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A14D3" w:rsidRPr="00885978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292BBB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A14D3" w:rsidRPr="00735D71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9A14D3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Начальная дата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</w:t>
            </w:r>
          </w:p>
        </w:tc>
        <w:tc>
          <w:tcPr>
            <w:tcW w:w="1965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Конечная дата не включается в выборку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9A14D3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статистики</w:t>
            </w:r>
          </w:p>
        </w:tc>
        <w:tc>
          <w:tcPr>
            <w:tcW w:w="1965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Default="009A14D3" w:rsidP="009A14D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9A14D3" w:rsidRPr="009A14D3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 – </w:t>
            </w:r>
            <w:r>
              <w:rPr>
                <w:sz w:val="20"/>
                <w:szCs w:val="20"/>
              </w:rPr>
              <w:t xml:space="preserve">общая </w:t>
            </w:r>
            <w:r>
              <w:rPr>
                <w:sz w:val="20"/>
                <w:szCs w:val="20"/>
              </w:rPr>
              <w:lastRenderedPageBreak/>
              <w:t>статистика</w:t>
            </w:r>
          </w:p>
        </w:tc>
      </w:tr>
    </w:tbl>
    <w:p w:rsidR="009A14D3" w:rsidRPr="0020138A" w:rsidRDefault="009A14D3" w:rsidP="009A14D3"/>
    <w:p w:rsidR="009A14D3" w:rsidRDefault="009A14D3" w:rsidP="009A14D3">
      <w:pPr>
        <w:pStyle w:val="30"/>
        <w:ind w:left="709"/>
      </w:pPr>
      <w:r>
        <w:t xml:space="preserve"> </w:t>
      </w:r>
      <w:bookmarkStart w:id="999" w:name="_Toc399186760"/>
      <w:r w:rsidRPr="0009076A">
        <w:t>Описание выходных параметров</w:t>
      </w:r>
      <w:bookmarkEnd w:id="999"/>
    </w:p>
    <w:p w:rsidR="009A14D3" w:rsidRDefault="009A14D3" w:rsidP="009A14D3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9A14D3" w:rsidRPr="00CB2F72" w:rsidRDefault="009A14D3" w:rsidP="009A14D3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09076A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9A14D3" w:rsidRDefault="009A14D3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stats</w:t>
            </w:r>
          </w:p>
        </w:tc>
        <w:tc>
          <w:tcPr>
            <w:tcW w:w="1903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Статитика</w:t>
            </w:r>
          </w:p>
        </w:tc>
        <w:tc>
          <w:tcPr>
            <w:tcW w:w="1965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A14D3" w:rsidRPr="00414642" w:rsidRDefault="009A14D3" w:rsidP="009A14D3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Строка в формате </w:t>
            </w:r>
            <w:r>
              <w:rPr>
                <w:sz w:val="20"/>
                <w:szCs w:val="20"/>
                <w:lang w:val="en-US"/>
              </w:rPr>
              <w:t>JSON</w:t>
            </w:r>
            <w:r w:rsidRPr="00414642">
              <w:rPr>
                <w:sz w:val="20"/>
                <w:szCs w:val="20"/>
              </w:rPr>
              <w:t xml:space="preserve">: </w:t>
            </w:r>
          </w:p>
          <w:p w:rsidR="009A14D3" w:rsidRPr="009A14D3" w:rsidRDefault="009A14D3" w:rsidP="009A14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9A14D3">
              <w:rPr>
                <w:sz w:val="20"/>
                <w:szCs w:val="20"/>
              </w:rPr>
              <w:t>{"</w:t>
            </w:r>
            <w:r w:rsidRPr="009A14D3">
              <w:rPr>
                <w:sz w:val="20"/>
                <w:szCs w:val="20"/>
                <w:lang w:val="en-US"/>
              </w:rPr>
              <w:t>stat</w:t>
            </w:r>
            <w:r w:rsidRPr="009A14D3">
              <w:rPr>
                <w:sz w:val="20"/>
                <w:szCs w:val="20"/>
              </w:rPr>
              <w:t>":[{"</w:t>
            </w:r>
            <w:r w:rsidRPr="009A14D3">
              <w:rPr>
                <w:sz w:val="20"/>
                <w:szCs w:val="20"/>
                <w:lang w:val="en-US"/>
              </w:rPr>
              <w:t>id</w:t>
            </w:r>
            <w:r w:rsidRPr="009A14D3">
              <w:rPr>
                <w:sz w:val="20"/>
                <w:szCs w:val="20"/>
              </w:rPr>
              <w:t>":"&lt;</w:t>
            </w:r>
            <w:r>
              <w:rPr>
                <w:sz w:val="20"/>
                <w:szCs w:val="20"/>
              </w:rPr>
              <w:t>идентификатор параметра</w:t>
            </w:r>
            <w:r w:rsidRPr="009A14D3">
              <w:rPr>
                <w:sz w:val="20"/>
                <w:szCs w:val="20"/>
              </w:rPr>
              <w:t>&gt;","</w:t>
            </w:r>
            <w:r w:rsidRPr="009A14D3">
              <w:rPr>
                <w:sz w:val="20"/>
                <w:szCs w:val="20"/>
                <w:lang w:val="en-US"/>
              </w:rPr>
              <w:t>name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наименование параметра</w:t>
            </w:r>
            <w:r w:rsidRPr="009A14D3">
              <w:rPr>
                <w:sz w:val="20"/>
                <w:szCs w:val="20"/>
              </w:rPr>
              <w:t>","</w:t>
            </w:r>
            <w:r w:rsidRPr="009A14D3">
              <w:rPr>
                <w:sz w:val="20"/>
                <w:szCs w:val="20"/>
                <w:lang w:val="en-US"/>
              </w:rPr>
              <w:t>value</w:t>
            </w:r>
            <w:r w:rsidRPr="009A14D3">
              <w:rPr>
                <w:sz w:val="20"/>
                <w:szCs w:val="20"/>
              </w:rPr>
              <w:t>":"</w:t>
            </w:r>
            <w:r>
              <w:rPr>
                <w:sz w:val="20"/>
                <w:szCs w:val="20"/>
              </w:rPr>
              <w:t>значение</w:t>
            </w:r>
            <w:r w:rsidRPr="009A14D3">
              <w:rPr>
                <w:sz w:val="20"/>
                <w:szCs w:val="20"/>
              </w:rPr>
              <w:t>"}]}</w:t>
            </w:r>
          </w:p>
        </w:tc>
      </w:tr>
    </w:tbl>
    <w:p w:rsidR="009A14D3" w:rsidRPr="00CB2F72" w:rsidRDefault="009A14D3" w:rsidP="009A14D3">
      <w:pPr>
        <w:pStyle w:val="30"/>
        <w:ind w:left="709"/>
      </w:pPr>
      <w:bookmarkStart w:id="1000" w:name="_Toc399186761"/>
      <w:r w:rsidRPr="0009076A">
        <w:t>Ошибки</w:t>
      </w:r>
      <w:bookmarkEnd w:id="1000"/>
    </w:p>
    <w:p w:rsidR="009A14D3" w:rsidRPr="0009076A" w:rsidRDefault="009A14D3" w:rsidP="009A14D3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9"/>
            </w:pPr>
            <w:r w:rsidRPr="0009076A">
              <w:t>Комментарий</w:t>
            </w: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A14D3" w:rsidRPr="004E4FDF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A14D3" w:rsidRPr="0009076A" w:rsidTr="001533A1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BD5837" w:rsidRDefault="009A14D3" w:rsidP="001533A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4270D2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D3" w:rsidRPr="0009076A" w:rsidRDefault="009A14D3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71E98" w:rsidRPr="00ED47C8" w:rsidRDefault="00A71E98" w:rsidP="00A71E98">
      <w:pPr>
        <w:pStyle w:val="21"/>
        <w:rPr>
          <w:b w:val="0"/>
        </w:rPr>
      </w:pPr>
      <w:bookmarkStart w:id="1001" w:name="_Toc399186762"/>
      <w:r>
        <w:rPr>
          <w:bCs w:val="0"/>
        </w:rPr>
        <w:t>Перевод средств клиента между субсчетами</w:t>
      </w:r>
      <w:bookmarkEnd w:id="1001"/>
    </w:p>
    <w:p w:rsidR="00A71E98" w:rsidRDefault="00A71E98" w:rsidP="00A71E98">
      <w:pPr>
        <w:pStyle w:val="30"/>
        <w:ind w:left="709"/>
        <w:rPr>
          <w:lang w:val="en-US"/>
        </w:rPr>
      </w:pPr>
      <w:bookmarkStart w:id="1002" w:name="_Toc399186763"/>
      <w:r w:rsidRPr="0009076A">
        <w:t>Общие сведения</w:t>
      </w:r>
      <w:bookmarkEnd w:id="10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A71E98" w:rsidRPr="00151949" w:rsidRDefault="00A71E98" w:rsidP="0009715C">
            <w:pPr>
              <w:rPr>
                <w:bCs/>
              </w:rPr>
            </w:pPr>
            <w:r w:rsidRPr="00A71E98">
              <w:rPr>
                <w:bCs/>
                <w:lang w:val="en-US"/>
              </w:rPr>
              <w:t>transferBalance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A71E98" w:rsidRPr="00735D71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A71E98" w:rsidRPr="0009076A" w:rsidTr="0009715C">
        <w:tc>
          <w:tcPr>
            <w:tcW w:w="2943" w:type="dxa"/>
          </w:tcPr>
          <w:p w:rsidR="00A71E98" w:rsidRPr="0009076A" w:rsidRDefault="00A71E98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A71E98" w:rsidRPr="009763A8" w:rsidRDefault="00A71E98" w:rsidP="0009715C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A71E98" w:rsidRPr="00ED47C8" w:rsidRDefault="00A71E98" w:rsidP="00A71E9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A71E98" w:rsidRDefault="00A71E98" w:rsidP="00A71E98">
      <w:pPr>
        <w:pStyle w:val="30"/>
        <w:ind w:left="709"/>
      </w:pPr>
      <w:bookmarkStart w:id="1003" w:name="_Toc399186764"/>
      <w:r w:rsidRPr="0009076A">
        <w:t>Описание входных параметров</w:t>
      </w:r>
      <w:bookmarkEnd w:id="1003"/>
    </w:p>
    <w:p w:rsidR="00A71E98" w:rsidRPr="00151949" w:rsidRDefault="00A71E98" w:rsidP="00A71E98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A71E98" w:rsidRPr="0088597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292BBB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A71E98" w:rsidRPr="00735D71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A71E98" w:rsidRPr="00262381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с которого произвести перевод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Вводятся последние 2 цифры лицевого счета если счет основной то пишем 0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A71E98" w:rsidRP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A71E98" w:rsidRPr="009A14D3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A71E98" w:rsidRPr="00A71E98" w:rsidRDefault="00A71E98" w:rsidP="00A71E9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A71E98" w:rsidRPr="0020138A" w:rsidRDefault="00A71E98" w:rsidP="00A71E98"/>
    <w:p w:rsidR="00A71E98" w:rsidRDefault="00A71E98" w:rsidP="00A71E98">
      <w:pPr>
        <w:pStyle w:val="30"/>
        <w:ind w:left="709"/>
      </w:pPr>
      <w:r>
        <w:t xml:space="preserve"> </w:t>
      </w:r>
      <w:bookmarkStart w:id="1004" w:name="_Toc399186765"/>
      <w:r w:rsidRPr="0009076A">
        <w:t>Описание выходных параметров</w:t>
      </w:r>
      <w:bookmarkEnd w:id="1004"/>
    </w:p>
    <w:p w:rsidR="00A71E98" w:rsidRDefault="00A71E98" w:rsidP="00A71E98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A71E98" w:rsidRPr="00CB2F72" w:rsidRDefault="00A71E98" w:rsidP="00A71E98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A71E98" w:rsidRPr="0009076A" w:rsidRDefault="00A71E98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71E98" w:rsidRPr="00CB2F72" w:rsidRDefault="00A71E98" w:rsidP="00A71E98">
      <w:pPr>
        <w:pStyle w:val="30"/>
        <w:ind w:left="709"/>
      </w:pPr>
      <w:bookmarkStart w:id="1005" w:name="_Toc399186766"/>
      <w:r w:rsidRPr="0009076A">
        <w:t>Ошибки</w:t>
      </w:r>
      <w:bookmarkEnd w:id="1005"/>
    </w:p>
    <w:p w:rsidR="00A71E98" w:rsidRPr="0009076A" w:rsidRDefault="00A71E98" w:rsidP="00A71E9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9"/>
            </w:pPr>
            <w:r w:rsidRPr="0009076A">
              <w:t>Комментарий</w:t>
            </w: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A71E98" w:rsidRPr="004E4FDF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71E98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BD5837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6D1ECC" w:rsidRDefault="00A71E98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E98" w:rsidRPr="0009076A" w:rsidRDefault="00A71E98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09715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  <w:r w:rsidR="006D1ECC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4270D2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ED47C8" w:rsidRDefault="006D1ECC" w:rsidP="006D1ECC">
      <w:pPr>
        <w:pStyle w:val="21"/>
        <w:rPr>
          <w:b w:val="0"/>
        </w:rPr>
      </w:pPr>
      <w:bookmarkStart w:id="1006" w:name="_Toc399186767"/>
      <w:r w:rsidRPr="00153D83">
        <w:rPr>
          <w:bCs w:val="0"/>
        </w:rPr>
        <w:lastRenderedPageBreak/>
        <w:t>Получение списка у</w:t>
      </w:r>
      <w:r w:rsidR="002077E3">
        <w:rPr>
          <w:bCs w:val="0"/>
        </w:rPr>
        <w:t>ч</w:t>
      </w:r>
      <w:r w:rsidRPr="00153D83">
        <w:rPr>
          <w:bCs w:val="0"/>
        </w:rPr>
        <w:t xml:space="preserve">ащихся, </w:t>
      </w:r>
      <w:r w:rsidRPr="00153D83">
        <w:t>которые после оплаты платного плана питания ушли в минус</w:t>
      </w:r>
      <w:bookmarkEnd w:id="1006"/>
    </w:p>
    <w:p w:rsidR="006D1ECC" w:rsidRDefault="006D1ECC" w:rsidP="006D1ECC">
      <w:pPr>
        <w:pStyle w:val="30"/>
        <w:ind w:left="709"/>
        <w:rPr>
          <w:lang w:val="en-US"/>
        </w:rPr>
      </w:pPr>
      <w:bookmarkStart w:id="1007" w:name="_Toc399186768"/>
      <w:r w:rsidRPr="0009076A">
        <w:t>Общие сведения</w:t>
      </w:r>
      <w:bookmarkEnd w:id="10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6D1ECC" w:rsidRPr="006D1ECC" w:rsidRDefault="006D1ECC" w:rsidP="0009715C">
            <w:pPr>
              <w:rPr>
                <w:bCs/>
                <w:lang w:val="en-US"/>
              </w:rPr>
            </w:pPr>
            <w:r w:rsidRPr="00153D83">
              <w:rPr>
                <w:bCs/>
                <w:lang w:val="en-US"/>
              </w:rPr>
              <w:t>getStudentsByCanNotConfirmPayment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6D1ECC" w:rsidRPr="00735D71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  <w:tr w:rsidR="006D1ECC" w:rsidRPr="0009076A" w:rsidTr="0009715C">
        <w:tc>
          <w:tcPr>
            <w:tcW w:w="2943" w:type="dxa"/>
          </w:tcPr>
          <w:p w:rsidR="006D1ECC" w:rsidRPr="0009076A" w:rsidRDefault="006D1ECC" w:rsidP="0009715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6D1ECC" w:rsidRPr="009763A8" w:rsidRDefault="006D1ECC" w:rsidP="002077E3">
            <w:r w:rsidRPr="00153D83">
              <w:rPr>
                <w:bCs/>
              </w:rPr>
              <w:t>Получение списка у</w:t>
            </w:r>
            <w:r w:rsidR="002077E3">
              <w:rPr>
                <w:bCs/>
              </w:rPr>
              <w:t>ч</w:t>
            </w:r>
            <w:r w:rsidRPr="00153D83">
              <w:rPr>
                <w:bCs/>
              </w:rPr>
              <w:t xml:space="preserve">ащихся, </w:t>
            </w:r>
            <w:r w:rsidRPr="00153D83">
              <w:t>которые после оплаты платного плана питания ушли в минус</w:t>
            </w:r>
          </w:p>
        </w:tc>
      </w:tr>
    </w:tbl>
    <w:p w:rsidR="006D1ECC" w:rsidRPr="00ED47C8" w:rsidRDefault="006D1ECC" w:rsidP="006D1EC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6D1ECC" w:rsidRDefault="006D1ECC" w:rsidP="006D1ECC">
      <w:pPr>
        <w:pStyle w:val="30"/>
        <w:ind w:left="709"/>
      </w:pPr>
      <w:bookmarkStart w:id="1008" w:name="_Toc399186769"/>
      <w:r w:rsidRPr="0009076A">
        <w:t>Описание входных параметров</w:t>
      </w:r>
      <w:bookmarkEnd w:id="1008"/>
    </w:p>
    <w:p w:rsidR="006D1ECC" w:rsidRPr="00151949" w:rsidRDefault="006D1ECC" w:rsidP="006D1ECC">
      <w:pPr>
        <w:rPr>
          <w:bCs/>
        </w:rPr>
      </w:pPr>
      <w:r w:rsidRPr="0009076A">
        <w:rPr>
          <w:b/>
        </w:rPr>
        <w:t xml:space="preserve">Входные данные: </w:t>
      </w:r>
      <w:r w:rsidR="00416B1A" w:rsidRPr="00153D83">
        <w:rPr>
          <w:bCs/>
          <w:lang w:val="en-US"/>
        </w:rPr>
        <w:t>getStudentsByCanNotConfirmPayment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D1ECC" w:rsidRPr="00735D71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6D1ECC" w:rsidRPr="00885978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D1ECC" w:rsidRPr="00292BBB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D1ECC" w:rsidRPr="0020138A" w:rsidRDefault="006D1ECC" w:rsidP="006D1ECC"/>
    <w:p w:rsidR="006D1ECC" w:rsidRDefault="006D1ECC" w:rsidP="006D1ECC">
      <w:pPr>
        <w:pStyle w:val="30"/>
        <w:ind w:left="709"/>
      </w:pPr>
      <w:r>
        <w:t xml:space="preserve"> </w:t>
      </w:r>
      <w:bookmarkStart w:id="1009" w:name="_Toc399186770"/>
      <w:r w:rsidRPr="0009076A">
        <w:t>Описание выходных параметров</w:t>
      </w:r>
      <w:bookmarkEnd w:id="1009"/>
    </w:p>
    <w:p w:rsidR="006D1ECC" w:rsidRDefault="006D1ECC" w:rsidP="006D1ECC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6D1ECC" w:rsidRPr="00CB2F72" w:rsidRDefault="006D1ECC" w:rsidP="006D1ECC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6D1ECC" w:rsidRPr="0009076A" w:rsidRDefault="006D1ECC" w:rsidP="0009715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57DF0" w:rsidRPr="0009076A" w:rsidTr="0009715C">
        <w:tc>
          <w:tcPr>
            <w:tcW w:w="534" w:type="dxa"/>
            <w:vAlign w:val="center"/>
          </w:tcPr>
          <w:p w:rsidR="00A57DF0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57DF0" w:rsidRPr="0009076A" w:rsidRDefault="0009715C" w:rsidP="00A57DF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Pr="0009715C">
              <w:rPr>
                <w:sz w:val="20"/>
                <w:szCs w:val="20"/>
                <w:lang w:val="en-US"/>
              </w:rPr>
              <w:t>lientConfirmPaymentData</w:t>
            </w:r>
          </w:p>
        </w:tc>
        <w:tc>
          <w:tcPr>
            <w:tcW w:w="1903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Спиок учеников</w:t>
            </w:r>
          </w:p>
        </w:tc>
        <w:tc>
          <w:tcPr>
            <w:tcW w:w="1965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57DF0" w:rsidRPr="0009076A" w:rsidRDefault="00A57DF0" w:rsidP="00A57DF0">
            <w:pPr>
              <w:pStyle w:val="affff1"/>
              <w:ind w:left="0"/>
              <w:rPr>
                <w:sz w:val="20"/>
                <w:szCs w:val="20"/>
              </w:rPr>
            </w:pPr>
            <w:r w:rsidRPr="00A57DF0">
              <w:rPr>
                <w:sz w:val="20"/>
                <w:lang w:val="en-US"/>
              </w:rPr>
              <w:t>StudentsConfirmPaymentList</w:t>
            </w:r>
          </w:p>
        </w:tc>
        <w:tc>
          <w:tcPr>
            <w:tcW w:w="1989" w:type="dxa"/>
            <w:vAlign w:val="center"/>
          </w:tcPr>
          <w:p w:rsidR="00A57DF0" w:rsidRPr="0009076A" w:rsidRDefault="00A57DF0" w:rsidP="00A57DF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6D1ECC" w:rsidRPr="00CB2F72" w:rsidRDefault="006D1ECC" w:rsidP="006D1ECC">
      <w:pPr>
        <w:pStyle w:val="30"/>
        <w:ind w:left="709"/>
      </w:pPr>
      <w:bookmarkStart w:id="1010" w:name="_Toc399186771"/>
      <w:r w:rsidRPr="0009076A">
        <w:t>Ошибки</w:t>
      </w:r>
      <w:bookmarkEnd w:id="1010"/>
    </w:p>
    <w:p w:rsidR="006D1ECC" w:rsidRPr="0009076A" w:rsidRDefault="006D1ECC" w:rsidP="006D1EC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9"/>
            </w:pPr>
            <w:r w:rsidRPr="0009076A">
              <w:t>Комментарий</w:t>
            </w: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6D1ECC" w:rsidRPr="004E4FDF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D1ECC" w:rsidRPr="0009076A" w:rsidTr="0009715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BD5837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6D1ECC" w:rsidRDefault="006D1ECC" w:rsidP="0009715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ECC" w:rsidRPr="0009076A" w:rsidRDefault="006D1ECC" w:rsidP="0009715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21"/>
      </w:pPr>
      <w:bookmarkStart w:id="1011" w:name="_Toc377564364"/>
      <w:bookmarkStart w:id="1012" w:name="_Toc399186772"/>
      <w:r w:rsidRPr="0009076A">
        <w:lastRenderedPageBreak/>
        <w:t>Операция «</w:t>
      </w:r>
      <w:r w:rsidRPr="000D3C28">
        <w:t>Получение данных о покупках с</w:t>
      </w:r>
      <w:r>
        <w:t xml:space="preserve"> субчета по абоненскому питанию </w:t>
      </w:r>
      <w:r w:rsidRPr="000D3C28">
        <w:t>лицевого счета</w:t>
      </w:r>
      <w:r w:rsidRPr="0009076A">
        <w:t>»</w:t>
      </w:r>
      <w:bookmarkEnd w:id="1011"/>
      <w:bookmarkEnd w:id="1012"/>
      <w:r w:rsidRPr="0009076A">
        <w:t xml:space="preserve"> </w:t>
      </w:r>
    </w:p>
    <w:p w:rsidR="00864515" w:rsidRPr="0009076A" w:rsidRDefault="00C61146" w:rsidP="009A379E">
      <w:pPr>
        <w:pStyle w:val="1----111"/>
      </w:pPr>
      <w:bookmarkStart w:id="1013" w:name="_Toc399186773"/>
      <w:r>
        <w:t>Общие сведения</w:t>
      </w:r>
      <w:bookmarkEnd w:id="10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0D3C28">
              <w:t>getPurchase</w:t>
            </w:r>
            <w:r w:rsidRPr="00F35F5B">
              <w:t>SubscriptionFeeding</w:t>
            </w:r>
            <w:r w:rsidRPr="000D3C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Получение да</w:t>
            </w:r>
            <w:r>
              <w:t>нных о покупках с субсчета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0D3C28">
              <w:t>Предоставление информации о покупках: дата, сумма, состав</w:t>
            </w:r>
          </w:p>
        </w:tc>
      </w:tr>
    </w:tbl>
    <w:p w:rsidR="00864515" w:rsidRPr="0009076A" w:rsidRDefault="00864515" w:rsidP="009A379E">
      <w:pPr>
        <w:pStyle w:val="1----111"/>
      </w:pPr>
      <w:bookmarkStart w:id="1014" w:name="_Toc377564366"/>
      <w:bookmarkStart w:id="1015" w:name="_Toc399186774"/>
      <w:r w:rsidRPr="0009076A">
        <w:t>Описание входных параметров</w:t>
      </w:r>
      <w:bookmarkEnd w:id="1014"/>
      <w:bookmarkEnd w:id="1015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6179CD">
        <w:rPr>
          <w:b/>
          <w:lang w:val="en-US"/>
        </w:rPr>
        <w:t>getPurchase</w:t>
      </w:r>
      <w:r w:rsidRPr="00F35F5B">
        <w:rPr>
          <w:b/>
          <w:lang w:val="en-US"/>
        </w:rPr>
        <w:t>SubscriptionFeeding</w:t>
      </w:r>
      <w:r w:rsidRPr="006179CD">
        <w:rPr>
          <w:b/>
          <w:lang w:val="en-US"/>
        </w:rPr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016" w:name="_Toc377564367"/>
      <w:bookmarkStart w:id="1017" w:name="_Toc399186775"/>
      <w:r w:rsidRPr="0009076A">
        <w:t>Описание выходных параметров</w:t>
      </w:r>
      <w:bookmarkEnd w:id="1016"/>
      <w:bookmarkEnd w:id="1017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6179CD">
        <w:rPr>
          <w:b/>
          <w:lang w:val="en-US"/>
        </w:rPr>
        <w:t>purchaseListResult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6179CD">
              <w:rPr>
                <w:sz w:val="20"/>
                <w:szCs w:val="20"/>
                <w:lang w:val="en-US"/>
              </w:rPr>
              <w:t>purchaseList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покупок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179CD">
              <w:rPr>
                <w:sz w:val="20"/>
                <w:lang w:val="en-US"/>
              </w:rPr>
              <w:t>PurchaseListExt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018" w:name="_Toc377564368"/>
      <w:bookmarkStart w:id="1019" w:name="_Toc399186776"/>
      <w:r w:rsidRPr="0009076A">
        <w:t>Ошибки</w:t>
      </w:r>
      <w:bookmarkEnd w:id="1018"/>
      <w:bookmarkEnd w:id="1019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20" w:name="_Toc377564369"/>
      <w:bookmarkStart w:id="1021" w:name="_Toc399186777"/>
      <w:r>
        <w:lastRenderedPageBreak/>
        <w:t>Контрольные примеры</w:t>
      </w:r>
      <w:bookmarkEnd w:id="1020"/>
      <w:bookmarkEnd w:id="1021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09707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09707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</w:t>
            </w:r>
            <w:r w:rsidRPr="00097078">
              <w:rPr>
                <w:i/>
                <w:sz w:val="20"/>
                <w:szCs w:val="20"/>
                <w:lang w:val="en-US"/>
              </w:rPr>
              <w:t>-01-17T00:00:00Z&lt;/startDate&gt;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</w:t>
            </w:r>
            <w:r w:rsidRPr="00097078">
              <w:rPr>
                <w:i/>
                <w:sz w:val="20"/>
                <w:szCs w:val="20"/>
                <w:lang w:val="en-US"/>
              </w:rPr>
              <w:t>-02-17T00:00:00Z&lt;/endDate&gt;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&lt;/soap:getPurchaseList&gt;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&lt;ns2:getPurchaseListResponse xmlns:ns2="http://soap.integra.partner.web.processor.ecafe.axetta.ru/"&gt;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&lt;P Time="2012-02-14T2</w:t>
            </w:r>
            <w:r>
              <w:rPr>
                <w:i/>
                <w:sz w:val="20"/>
                <w:szCs w:val="20"/>
                <w:lang w:val="en-US"/>
              </w:rPr>
              <w:t>1:37:36" Sum="30</w:t>
            </w:r>
            <w:r w:rsidRPr="00097078">
              <w:rPr>
                <w:i/>
                <w:sz w:val="20"/>
                <w:szCs w:val="20"/>
                <w:lang w:val="en-US"/>
              </w:rPr>
              <w:t>00</w:t>
            </w:r>
            <w:r>
              <w:rPr>
                <w:i/>
                <w:sz w:val="20"/>
                <w:szCs w:val="20"/>
                <w:lang w:val="en-US"/>
              </w:rPr>
              <w:t>" SocDiscount="</w:t>
            </w:r>
            <w:r w:rsidRPr="00097078">
              <w:rPr>
                <w:i/>
                <w:sz w:val="20"/>
                <w:szCs w:val="20"/>
                <w:lang w:val="en-US"/>
              </w:rPr>
              <w:t>0" TrdDiscount="0" Donation="0" B</w:t>
            </w:r>
            <w:r>
              <w:rPr>
                <w:i/>
                <w:sz w:val="20"/>
                <w:szCs w:val="20"/>
                <w:lang w:val="en-US"/>
              </w:rPr>
              <w:t>yCash="0" ByCard="3000" IdOfCard="123456789</w:t>
            </w:r>
            <w:r w:rsidRPr="00097078">
              <w:rPr>
                <w:i/>
                <w:sz w:val="20"/>
                <w:szCs w:val="20"/>
                <w:lang w:val="en-US"/>
              </w:rPr>
              <w:t>"&gt;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   &lt;E Name="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Завтрак АП </w:t>
            </w:r>
            <w:r>
              <w:rPr>
                <w:i/>
                <w:sz w:val="20"/>
                <w:szCs w:val="20"/>
                <w:lang w:val="en-US"/>
              </w:rPr>
              <w:t>" Sum="500</w:t>
            </w:r>
            <w:r w:rsidRPr="00097078">
              <w:rPr>
                <w:i/>
                <w:sz w:val="20"/>
                <w:szCs w:val="20"/>
                <w:lang w:val="en-US"/>
              </w:rPr>
              <w:t>" Amount="1" Type="2"/&gt;</w:t>
            </w:r>
          </w:p>
          <w:p w:rsidR="00864515" w:rsidRPr="00F35F5B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  <w:lang w:val="en-US"/>
              </w:rPr>
              <w:t xml:space="preserve">Обед 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="1500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35F5B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097078">
              <w:rPr>
                <w:i/>
                <w:sz w:val="20"/>
                <w:szCs w:val="20"/>
                <w:lang w:val="en-US"/>
              </w:rPr>
              <w:t>E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097078">
              <w:rPr>
                <w:i/>
                <w:sz w:val="20"/>
                <w:szCs w:val="20"/>
                <w:lang w:val="en-US"/>
              </w:rPr>
              <w:t>Name</w:t>
            </w:r>
            <w:r w:rsidRPr="00F35F5B">
              <w:rPr>
                <w:i/>
                <w:sz w:val="20"/>
                <w:szCs w:val="20"/>
                <w:lang w:val="en-US"/>
              </w:rPr>
              <w:t>="</w:t>
            </w:r>
            <w:r>
              <w:rPr>
                <w:i/>
                <w:sz w:val="20"/>
                <w:szCs w:val="20"/>
              </w:rPr>
              <w:t>Полдник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F35F5B">
              <w:rPr>
                <w:i/>
                <w:sz w:val="20"/>
                <w:szCs w:val="20"/>
              </w:rPr>
              <w:t>АП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 " </w:t>
            </w:r>
            <w:r w:rsidRPr="00097078">
              <w:rPr>
                <w:i/>
                <w:sz w:val="20"/>
                <w:szCs w:val="20"/>
                <w:lang w:val="en-US"/>
              </w:rPr>
              <w:t>Sum</w:t>
            </w:r>
            <w:r>
              <w:rPr>
                <w:i/>
                <w:sz w:val="20"/>
                <w:szCs w:val="20"/>
                <w:lang w:val="en-US"/>
              </w:rPr>
              <w:t>="1000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097078">
              <w:rPr>
                <w:i/>
                <w:sz w:val="20"/>
                <w:szCs w:val="20"/>
                <w:lang w:val="en-US"/>
              </w:rPr>
              <w:t>Amount</w:t>
            </w:r>
            <w:r w:rsidRPr="00F35F5B">
              <w:rPr>
                <w:i/>
                <w:sz w:val="20"/>
                <w:szCs w:val="20"/>
                <w:lang w:val="en-US"/>
              </w:rPr>
              <w:t xml:space="preserve">="1" </w:t>
            </w:r>
            <w:r w:rsidRPr="00097078">
              <w:rPr>
                <w:i/>
                <w:sz w:val="20"/>
                <w:szCs w:val="20"/>
                <w:lang w:val="en-US"/>
              </w:rPr>
              <w:t>Type</w:t>
            </w:r>
            <w:r w:rsidRPr="00F35F5B">
              <w:rPr>
                <w:i/>
                <w:sz w:val="20"/>
                <w:szCs w:val="20"/>
                <w:lang w:val="en-US"/>
              </w:rPr>
              <w:t>="2"/&gt;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   &lt;/P&gt;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&lt;/purchaseList&gt;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   &lt;/ns2:getPurchaseListResponse&gt;</w:t>
            </w:r>
          </w:p>
          <w:p w:rsidR="00864515" w:rsidRPr="0009707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09707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C61146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09076A" w:rsidRDefault="00864515" w:rsidP="00864515">
      <w:pPr>
        <w:pStyle w:val="21"/>
      </w:pPr>
      <w:bookmarkStart w:id="1022" w:name="_Toc377564370"/>
      <w:bookmarkStart w:id="1023" w:name="_Toc399186778"/>
      <w:r w:rsidRPr="0009076A">
        <w:t>Операция «</w:t>
      </w:r>
      <w:r w:rsidRPr="00EB7828">
        <w:t xml:space="preserve">Получение данных о пополнениях </w:t>
      </w:r>
      <w:r>
        <w:t>субсчета по абоненскому питанию</w:t>
      </w:r>
      <w:r w:rsidRPr="0009076A">
        <w:t>»</w:t>
      </w:r>
      <w:bookmarkEnd w:id="1022"/>
      <w:bookmarkEnd w:id="1023"/>
      <w:r w:rsidRPr="0009076A">
        <w:t xml:space="preserve"> </w:t>
      </w:r>
    </w:p>
    <w:p w:rsidR="00864515" w:rsidRPr="0009076A" w:rsidRDefault="00864515" w:rsidP="009A379E">
      <w:pPr>
        <w:pStyle w:val="1----111"/>
      </w:pPr>
      <w:bookmarkStart w:id="1024" w:name="_Toc377564371"/>
      <w:bookmarkStart w:id="1025" w:name="_Toc399186779"/>
      <w:r w:rsidRPr="0009076A">
        <w:t>Общие сведения</w:t>
      </w:r>
      <w:bookmarkEnd w:id="1024"/>
      <w:bookmarkEnd w:id="10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pPr>
              <w:pStyle w:val="af7"/>
              <w:ind w:firstLine="0"/>
              <w:rPr>
                <w:lang w:val="en-US"/>
              </w:rPr>
            </w:pPr>
            <w:r w:rsidRPr="00EB7828">
              <w:t>getPayment</w:t>
            </w:r>
            <w:r w:rsidRPr="00F35F5B">
              <w:t>SubscriptionFeeding</w:t>
            </w:r>
            <w:r w:rsidRPr="00EB7828">
              <w:t>List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 xml:space="preserve">Получение данных о пополнениях </w:t>
            </w:r>
            <w:r>
              <w:t>субчета по абоненскому питанию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09076A" w:rsidRDefault="00864515" w:rsidP="00864515">
            <w:r w:rsidRPr="00EB7828">
              <w:t>Предоставление информации о пополнениях: дата, сумма, источник</w:t>
            </w:r>
          </w:p>
        </w:tc>
      </w:tr>
    </w:tbl>
    <w:p w:rsidR="00864515" w:rsidRPr="0009076A" w:rsidRDefault="00864515" w:rsidP="009A379E">
      <w:pPr>
        <w:pStyle w:val="1----111"/>
      </w:pPr>
      <w:bookmarkStart w:id="1026" w:name="_Toc377564372"/>
      <w:bookmarkStart w:id="1027" w:name="_Toc399186780"/>
      <w:r w:rsidRPr="0009076A">
        <w:t>Описание входных параметров</w:t>
      </w:r>
      <w:bookmarkEnd w:id="1026"/>
      <w:bookmarkEnd w:id="1027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250BEB" w:rsidRPr="00EB7828">
        <w:t>getPayment</w:t>
      </w:r>
      <w:r w:rsidR="00250BEB" w:rsidRPr="00F35F5B">
        <w:t>SubscriptionFeeding</w:t>
      </w:r>
      <w:r w:rsidR="00250BEB" w:rsidRPr="00EB7828">
        <w:t>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D3C28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864515" w:rsidRPr="006179CD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</w:rPr>
            </w:pPr>
          </w:p>
        </w:tc>
      </w:tr>
    </w:tbl>
    <w:p w:rsidR="00864515" w:rsidRPr="0009076A" w:rsidRDefault="00864515" w:rsidP="009A379E">
      <w:pPr>
        <w:pStyle w:val="1----111"/>
      </w:pPr>
      <w:bookmarkStart w:id="1028" w:name="_Toc377564373"/>
      <w:bookmarkStart w:id="1029" w:name="_Toc399186781"/>
      <w:r w:rsidRPr="0009076A">
        <w:t>Описание выходных параметров</w:t>
      </w:r>
      <w:bookmarkEnd w:id="1028"/>
      <w:bookmarkEnd w:id="1029"/>
    </w:p>
    <w:p w:rsidR="00864515" w:rsidRPr="0009076A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EB7828">
        <w:rPr>
          <w:b/>
          <w:lang w:val="en-US"/>
        </w:rPr>
        <w:t>paymentListResult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paymentList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Список пополнений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PaymentList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09076A" w:rsidRDefault="00864515" w:rsidP="00864515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864515" w:rsidRPr="0009076A" w:rsidRDefault="00864515" w:rsidP="009A379E">
      <w:pPr>
        <w:pStyle w:val="1----111"/>
      </w:pPr>
      <w:bookmarkStart w:id="1030" w:name="_Toc377564374"/>
      <w:bookmarkStart w:id="1031" w:name="_Toc399186782"/>
      <w:r w:rsidRPr="0009076A">
        <w:t>Ошибки</w:t>
      </w:r>
      <w:bookmarkEnd w:id="1030"/>
      <w:bookmarkEnd w:id="1031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32" w:name="_Toc377564375"/>
      <w:bookmarkStart w:id="1033" w:name="_Toc399186783"/>
      <w:r>
        <w:t>Контрольные примеры</w:t>
      </w:r>
      <w:bookmarkEnd w:id="1032"/>
      <w:bookmarkEnd w:id="1033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EB7828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sz w:val="20"/>
                <w:szCs w:val="20"/>
                <w:lang w:val="en-US"/>
              </w:rPr>
              <w:t>san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&lt;startDate&gt;2014-01-01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T00:00:00Z&lt;/startDate&gt;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&lt;endDate&gt;2014-02-01</w:t>
            </w:r>
            <w:r w:rsidRPr="00EB7828">
              <w:rPr>
                <w:i/>
                <w:sz w:val="20"/>
                <w:szCs w:val="20"/>
                <w:lang w:val="en-US"/>
              </w:rPr>
              <w:t>T00:00:00Z&lt;/endDate&gt;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&lt;ns2:getPaymentListResponse 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Time="2012-02-15T12:26:58"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Time="2012-02-15T12:48:27"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Time="2012-02-15T12:58:35"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Time="2012-02-15T12:58:37"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Time="2012-02-15T13:55:59" Sum="2000"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Time="2012-02-16T20:11:56"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Time="2012-02-16T20:13:25" Sum="10000"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Time="2012-02-16T20:38:35" Sum="5000"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Time="2012-02-16T20:39:18"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Time="2012-02-16T21:13:28"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Time="2012-02-16T21:19:53" Sum="100000"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Time="2012-02-17T11:40:37"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Time="2012-02-17T11:40:38"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Time="2012-02-17T11:41:46"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Time="2012-02-17T11:41:47"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Time="2012-02-17T11:50:54" Sum="999"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   &lt;P Time="2012-02-17T11:50:55" Sum="-999" Origin="Конкорд-ПА - Банкоматы"/&gt;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&lt;/paymentList&gt;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&lt;/ns2:getPaymentListResponse&gt;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515" w:rsidRPr="00EB782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Pr="00ED47C8" w:rsidRDefault="00864515" w:rsidP="00864515">
      <w:pPr>
        <w:pStyle w:val="21"/>
        <w:rPr>
          <w:b w:val="0"/>
        </w:rPr>
      </w:pPr>
      <w:bookmarkStart w:id="1034" w:name="_Toc377564376"/>
      <w:bookmarkStart w:id="1035" w:name="_Toc399186784"/>
      <w:r>
        <w:rPr>
          <w:bCs w:val="0"/>
        </w:rPr>
        <w:t>Перевод средств клиента между субсчетами</w:t>
      </w:r>
      <w:bookmarkEnd w:id="1034"/>
      <w:bookmarkEnd w:id="1035"/>
    </w:p>
    <w:p w:rsidR="00864515" w:rsidRDefault="00864515" w:rsidP="00864515">
      <w:pPr>
        <w:pStyle w:val="30"/>
        <w:ind w:left="709"/>
        <w:rPr>
          <w:lang w:val="en-US"/>
        </w:rPr>
      </w:pPr>
      <w:bookmarkStart w:id="1036" w:name="_Toc377564377"/>
      <w:bookmarkStart w:id="1037" w:name="_Toc399186785"/>
      <w:r w:rsidRPr="0009076A">
        <w:t>Общие сведения</w:t>
      </w:r>
      <w:bookmarkEnd w:id="1036"/>
      <w:bookmarkEnd w:id="10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515" w:rsidRPr="00151949" w:rsidRDefault="00864515" w:rsidP="00864515">
            <w:pPr>
              <w:rPr>
                <w:bCs/>
              </w:rPr>
            </w:pPr>
            <w:r w:rsidRPr="003A5F80">
              <w:rPr>
                <w:bCs/>
                <w:lang w:val="en-US"/>
              </w:rPr>
              <w:t>transferBalanceBySan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515" w:rsidRPr="00735D71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  <w:tr w:rsidR="00864515" w:rsidRPr="0009076A" w:rsidTr="00864515">
        <w:tc>
          <w:tcPr>
            <w:tcW w:w="2943" w:type="dxa"/>
          </w:tcPr>
          <w:p w:rsidR="00864515" w:rsidRPr="0009076A" w:rsidRDefault="00864515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515" w:rsidRPr="009763A8" w:rsidRDefault="00864515" w:rsidP="00864515">
            <w:r>
              <w:rPr>
                <w:bCs/>
              </w:rPr>
              <w:t>Перевод средств клиента между субсчетами</w:t>
            </w:r>
          </w:p>
        </w:tc>
      </w:tr>
    </w:tbl>
    <w:p w:rsidR="00864515" w:rsidRPr="00ED47C8" w:rsidRDefault="00864515" w:rsidP="00864515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515" w:rsidRDefault="00864515" w:rsidP="00864515">
      <w:pPr>
        <w:pStyle w:val="30"/>
        <w:ind w:left="709"/>
      </w:pPr>
      <w:bookmarkStart w:id="1038" w:name="_Toc377564378"/>
      <w:bookmarkStart w:id="1039" w:name="_Toc399186786"/>
      <w:r w:rsidRPr="0009076A">
        <w:t>Описание входных параметров</w:t>
      </w:r>
      <w:bookmarkEnd w:id="1038"/>
      <w:bookmarkEnd w:id="1039"/>
    </w:p>
    <w:p w:rsidR="00864515" w:rsidRPr="00151949" w:rsidRDefault="00864515" w:rsidP="00864515">
      <w:pPr>
        <w:rPr>
          <w:bCs/>
        </w:rPr>
      </w:pPr>
      <w:r w:rsidRPr="0009076A">
        <w:rPr>
          <w:b/>
        </w:rPr>
        <w:t xml:space="preserve">Входные данные: </w:t>
      </w:r>
      <w:r w:rsidRPr="00A71E98">
        <w:rPr>
          <w:bCs/>
          <w:lang w:val="en-US"/>
        </w:rPr>
        <w:t>transferBalance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Pr="000D3C2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864515" w:rsidRPr="00735D71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fromSub</w:t>
            </w:r>
          </w:p>
        </w:tc>
        <w:tc>
          <w:tcPr>
            <w:tcW w:w="1903" w:type="dxa"/>
          </w:tcPr>
          <w:p w:rsidR="00864515" w:rsidRPr="00262381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Порядковый номер лицевого счета с которого произвести </w:t>
            </w:r>
            <w:r>
              <w:rPr>
                <w:sz w:val="20"/>
                <w:szCs w:val="20"/>
              </w:rPr>
              <w:lastRenderedPageBreak/>
              <w:t>перевод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Вводятся последние 2 цифры лицевого счета если счет основной то пишем </w:t>
            </w:r>
            <w:r>
              <w:rPr>
                <w:sz w:val="20"/>
                <w:szCs w:val="20"/>
              </w:rPr>
              <w:lastRenderedPageBreak/>
              <w:t>0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2050" w:type="dxa"/>
          </w:tcPr>
          <w:p w:rsidR="00864515" w:rsidRPr="00F35F5B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71E98">
              <w:rPr>
                <w:sz w:val="20"/>
                <w:szCs w:val="20"/>
                <w:lang w:val="en-US"/>
              </w:rPr>
              <w:t>toSub</w:t>
            </w:r>
          </w:p>
        </w:tc>
        <w:tc>
          <w:tcPr>
            <w:tcW w:w="1903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Порядковый номер лицевого счета в которого произвести перевод</w:t>
            </w:r>
          </w:p>
        </w:tc>
        <w:tc>
          <w:tcPr>
            <w:tcW w:w="1965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71E98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 перевода</w:t>
            </w:r>
          </w:p>
        </w:tc>
        <w:tc>
          <w:tcPr>
            <w:tcW w:w="1965" w:type="dxa"/>
          </w:tcPr>
          <w:p w:rsidR="00864515" w:rsidRPr="009A14D3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 long</w:t>
            </w:r>
          </w:p>
        </w:tc>
        <w:tc>
          <w:tcPr>
            <w:tcW w:w="1989" w:type="dxa"/>
          </w:tcPr>
          <w:p w:rsidR="00864515" w:rsidRPr="00A71E98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Сумма </w:t>
            </w:r>
            <w:r>
              <w:rPr>
                <w:sz w:val="20"/>
                <w:szCs w:val="20"/>
              </w:rPr>
              <w:t>пишется в копейках</w:t>
            </w:r>
          </w:p>
        </w:tc>
      </w:tr>
    </w:tbl>
    <w:p w:rsidR="00864515" w:rsidRPr="0020138A" w:rsidRDefault="00864515" w:rsidP="00864515"/>
    <w:p w:rsidR="00864515" w:rsidRDefault="00864515" w:rsidP="00864515">
      <w:pPr>
        <w:pStyle w:val="30"/>
        <w:ind w:left="709"/>
      </w:pPr>
      <w:r>
        <w:t xml:space="preserve"> </w:t>
      </w:r>
      <w:bookmarkStart w:id="1040" w:name="_Toc377564379"/>
      <w:bookmarkStart w:id="1041" w:name="_Toc399186787"/>
      <w:r w:rsidRPr="0009076A">
        <w:t>Описание выходных параметров</w:t>
      </w:r>
      <w:bookmarkEnd w:id="1040"/>
      <w:bookmarkEnd w:id="1041"/>
    </w:p>
    <w:p w:rsidR="00864515" w:rsidRDefault="00864515" w:rsidP="00864515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>
        <w:rPr>
          <w:b/>
          <w:lang w:val="en-US"/>
        </w:rPr>
        <w:t>result</w:t>
      </w:r>
    </w:p>
    <w:p w:rsidR="00864515" w:rsidRPr="00CB2F72" w:rsidRDefault="00864515" w:rsidP="00864515">
      <w:pPr>
        <w:pStyle w:val="af7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515" w:rsidRPr="0009076A" w:rsidRDefault="00864515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515" w:rsidRPr="00CB2F72" w:rsidRDefault="00864515" w:rsidP="00864515">
      <w:pPr>
        <w:pStyle w:val="30"/>
        <w:ind w:left="709"/>
      </w:pPr>
      <w:bookmarkStart w:id="1042" w:name="_Toc377564380"/>
      <w:bookmarkStart w:id="1043" w:name="_Toc399186788"/>
      <w:r w:rsidRPr="0009076A">
        <w:t>Ошибки</w:t>
      </w:r>
      <w:bookmarkEnd w:id="1042"/>
      <w:bookmarkEnd w:id="1043"/>
    </w:p>
    <w:p w:rsidR="00864515" w:rsidRPr="0009076A" w:rsidRDefault="00864515" w:rsidP="00864515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9"/>
            </w:pPr>
            <w:r w:rsidRPr="0009076A">
              <w:t>Комментарий</w:t>
            </w: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64515" w:rsidRPr="004E4FDF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BD5837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270D2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515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6D1ECC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6D1ECC">
              <w:rPr>
                <w:sz w:val="20"/>
                <w:szCs w:val="20"/>
              </w:rPr>
              <w:t>Недостаточно средств на лицевом счете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4270D2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не хвадке стредств для перевода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515" w:rsidRPr="0009076A" w:rsidRDefault="00864515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515" w:rsidRDefault="00864515" w:rsidP="009A379E">
      <w:pPr>
        <w:pStyle w:val="1----111"/>
      </w:pPr>
      <w:bookmarkStart w:id="1044" w:name="_Toc377564381"/>
      <w:bookmarkStart w:id="1045" w:name="_Toc399186789"/>
      <w:r>
        <w:t>Контрольные примеры</w:t>
      </w:r>
      <w:bookmarkEnd w:id="1044"/>
      <w:bookmarkEnd w:id="1045"/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Запрос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AA6D91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&lt;soap:getPaymentList&gt;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&lt;san&gt;</w:t>
            </w:r>
            <w:r>
              <w:rPr>
                <w:i/>
                <w:sz w:val="20"/>
                <w:szCs w:val="20"/>
                <w:lang w:val="en-US"/>
              </w:rPr>
              <w:t>12312399</w:t>
            </w:r>
            <w:r w:rsidRPr="003A5F80">
              <w:rPr>
                <w:i/>
                <w:sz w:val="20"/>
                <w:szCs w:val="20"/>
                <w:lang w:val="en-US"/>
              </w:rPr>
              <w:t>&lt;/san&gt;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&lt;fromSub&gt;200485</w:t>
            </w:r>
            <w:r>
              <w:rPr>
                <w:i/>
                <w:sz w:val="20"/>
                <w:szCs w:val="20"/>
                <w:lang w:val="en-US"/>
              </w:rPr>
              <w:t>00</w:t>
            </w:r>
            <w:r w:rsidRPr="003A5F80">
              <w:rPr>
                <w:i/>
                <w:sz w:val="20"/>
                <w:szCs w:val="20"/>
                <w:lang w:val="en-US"/>
              </w:rPr>
              <w:t>&lt;/fromSub&gt;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lastRenderedPageBreak/>
              <w:t xml:space="preserve">         &lt;toSub&gt;200485</w:t>
            </w:r>
            <w:r>
              <w:rPr>
                <w:i/>
                <w:sz w:val="20"/>
                <w:szCs w:val="20"/>
                <w:lang w:val="en-US"/>
              </w:rPr>
              <w:t>01</w:t>
            </w:r>
            <w:r w:rsidRPr="003A5F80">
              <w:rPr>
                <w:i/>
                <w:sz w:val="20"/>
                <w:szCs w:val="20"/>
                <w:lang w:val="en-US"/>
              </w:rPr>
              <w:t>&lt;/toSub&gt;</w:t>
            </w:r>
          </w:p>
          <w:p w:rsidR="00864515" w:rsidRPr="003A5F80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3A5F80">
              <w:rPr>
                <w:i/>
                <w:sz w:val="20"/>
                <w:szCs w:val="20"/>
                <w:lang w:val="en-US"/>
              </w:rPr>
              <w:t xml:space="preserve">         &lt;amount&gt;</w:t>
            </w:r>
            <w:r>
              <w:rPr>
                <w:i/>
                <w:sz w:val="20"/>
                <w:szCs w:val="20"/>
                <w:lang w:val="en-US"/>
              </w:rPr>
              <w:t>3000</w:t>
            </w:r>
            <w:r w:rsidRPr="003A5F80">
              <w:rPr>
                <w:i/>
                <w:sz w:val="20"/>
                <w:szCs w:val="20"/>
                <w:lang w:val="en-US"/>
              </w:rPr>
              <w:t>&lt;/amount&gt;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&lt;/soap:getPaymentList&gt;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515" w:rsidRPr="00B77388" w:rsidRDefault="00864515" w:rsidP="00864515">
      <w:pPr>
        <w:pStyle w:val="af7"/>
        <w:rPr>
          <w:b/>
          <w:color w:val="A6A6A6"/>
          <w:sz w:val="20"/>
          <w:szCs w:val="20"/>
          <w:lang w:val="en-US"/>
        </w:rPr>
      </w:pPr>
    </w:p>
    <w:p w:rsidR="00864515" w:rsidRDefault="00864515" w:rsidP="00864515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864515" w:rsidRPr="00B77388" w:rsidRDefault="00864515" w:rsidP="00864515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864515" w:rsidRPr="007F797C" w:rsidTr="00864515">
        <w:tc>
          <w:tcPr>
            <w:tcW w:w="9604" w:type="dxa"/>
            <w:shd w:val="clear" w:color="auto" w:fill="F2F2F2"/>
          </w:tcPr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>
              <w:rPr>
                <w:i/>
                <w:sz w:val="20"/>
                <w:szCs w:val="20"/>
                <w:lang w:val="en-US"/>
              </w:rPr>
              <w:t xml:space="preserve"> </w:t>
            </w:r>
            <w:r w:rsidRPr="00EB7828">
              <w:rPr>
                <w:i/>
                <w:sz w:val="20"/>
                <w:szCs w:val="20"/>
                <w:lang w:val="en-US"/>
              </w:rPr>
              <w:t>xmlns:ns2="http://soap.integra.partner.web.processor.ecafe.axetta.ru/"&gt;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3C417B">
              <w:rPr>
                <w:i/>
                <w:sz w:val="20"/>
                <w:szCs w:val="20"/>
                <w:lang w:val="en-US"/>
              </w:rPr>
              <w:t>transferBalanceResponse</w:t>
            </w:r>
            <w:r w:rsidRPr="00EB7828">
              <w:rPr>
                <w:i/>
                <w:sz w:val="20"/>
                <w:szCs w:val="20"/>
                <w:lang w:val="en-US"/>
              </w:rPr>
              <w:t>&gt;</w:t>
            </w:r>
          </w:p>
          <w:p w:rsidR="00864515" w:rsidRPr="00EB7828" w:rsidRDefault="00864515" w:rsidP="00864515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515" w:rsidRPr="00F6672C" w:rsidRDefault="00864515" w:rsidP="00864515">
            <w:pPr>
              <w:spacing w:line="240" w:lineRule="auto"/>
              <w:jc w:val="left"/>
              <w:rPr>
                <w:i/>
                <w:lang w:val="en-US"/>
              </w:rPr>
            </w:pPr>
            <w:r w:rsidRPr="00EB782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73077E" w:rsidRDefault="00D030A6" w:rsidP="0073077E">
      <w:pPr>
        <w:pStyle w:val="21"/>
      </w:pPr>
      <w:bookmarkStart w:id="1046" w:name="_Toc399186790"/>
      <w:r>
        <w:t>Операция «</w:t>
      </w:r>
      <w:del w:id="1047" w:author="Автор">
        <w:r w:rsidR="0073077E" w:rsidDel="009B37FE">
          <w:delText xml:space="preserve">Подключение </w:delText>
        </w:r>
      </w:del>
      <w:ins w:id="1048" w:author="Автор">
        <w:r w:rsidR="009B37FE">
          <w:t xml:space="preserve">Активация </w:t>
        </w:r>
      </w:ins>
      <w:r w:rsidR="0073077E">
        <w:t>подписки на АП клиенту</w:t>
      </w:r>
      <w:r w:rsidR="00161010" w:rsidRPr="00161010">
        <w:t xml:space="preserve"> </w:t>
      </w:r>
      <w:r w:rsidR="00161010">
        <w:t>по номеру ЛС</w:t>
      </w:r>
      <w:r>
        <w:t>»</w:t>
      </w:r>
      <w:bookmarkEnd w:id="1046"/>
    </w:p>
    <w:p w:rsidR="005267DC" w:rsidRDefault="005267DC" w:rsidP="005267DC">
      <w:pPr>
        <w:pStyle w:val="30"/>
        <w:ind w:left="709"/>
        <w:rPr>
          <w:lang w:val="en-US"/>
        </w:rPr>
      </w:pPr>
      <w:bookmarkStart w:id="1049" w:name="_Toc399186791"/>
      <w:r w:rsidRPr="0009076A">
        <w:t>Общие сведения</w:t>
      </w:r>
      <w:bookmarkEnd w:id="10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5267DC" w:rsidRPr="006D1ECC" w:rsidRDefault="003946CD" w:rsidP="00864515">
            <w:pPr>
              <w:rPr>
                <w:bCs/>
                <w:lang w:val="en-US"/>
              </w:rPr>
            </w:pPr>
            <w:r w:rsidRPr="003946CD">
              <w:rPr>
                <w:bCs/>
                <w:lang w:val="en-US"/>
              </w:rPr>
              <w:t>activate</w:t>
            </w:r>
            <w:ins w:id="1050" w:author="Автор">
              <w:r w:rsidR="009B37FE">
                <w:rPr>
                  <w:bCs/>
                  <w:lang w:val="en-US"/>
                </w:rPr>
                <w:t>Current</w:t>
              </w:r>
            </w:ins>
            <w:r w:rsidRPr="003946CD">
              <w:rPr>
                <w:bCs/>
                <w:lang w:val="en-US"/>
              </w:rPr>
              <w:t>SubscriptionFeeding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5267DC" w:rsidRPr="00735D71" w:rsidRDefault="005267DC" w:rsidP="005267DC">
            <w:del w:id="1051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1052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</w:tr>
      <w:tr w:rsidR="005267DC" w:rsidRPr="0009076A" w:rsidTr="00864515">
        <w:tc>
          <w:tcPr>
            <w:tcW w:w="2943" w:type="dxa"/>
          </w:tcPr>
          <w:p w:rsidR="005267DC" w:rsidRPr="0009076A" w:rsidRDefault="005267DC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5267DC" w:rsidRPr="009763A8" w:rsidRDefault="005267DC" w:rsidP="005267DC">
            <w:del w:id="1053" w:author="Автор">
              <w:r w:rsidDel="009B37FE">
                <w:rPr>
                  <w:bCs/>
                </w:rPr>
                <w:delText xml:space="preserve">Подключение </w:delText>
              </w:r>
            </w:del>
            <w:ins w:id="1054" w:author="Автор">
              <w:r w:rsidR="009B37FE">
                <w:rPr>
                  <w:bCs/>
                </w:rPr>
                <w:t xml:space="preserve">Активация </w:t>
              </w:r>
            </w:ins>
            <w:r>
              <w:rPr>
                <w:bCs/>
              </w:rPr>
              <w:t>подписки на АП по номеру ЛС клиента</w:t>
            </w:r>
          </w:p>
        </w:tc>
      </w:tr>
    </w:tbl>
    <w:p w:rsidR="005267DC" w:rsidRPr="00ED47C8" w:rsidRDefault="005267DC" w:rsidP="005267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5267DC" w:rsidRDefault="005267DC" w:rsidP="005267DC">
      <w:pPr>
        <w:pStyle w:val="30"/>
        <w:ind w:left="709"/>
      </w:pPr>
      <w:bookmarkStart w:id="1055" w:name="_Toc399186792"/>
      <w:r w:rsidRPr="0009076A">
        <w:t>Описание входных параметров</w:t>
      </w:r>
      <w:bookmarkEnd w:id="1055"/>
    </w:p>
    <w:p w:rsidR="005267DC" w:rsidRPr="00151949" w:rsidRDefault="005267DC" w:rsidP="00E4793B">
      <w:pPr>
        <w:pStyle w:val="affff1"/>
      </w:pPr>
      <w:r w:rsidRPr="0009076A">
        <w:rPr>
          <w:b/>
        </w:rPr>
        <w:t xml:space="preserve">Входные данные: </w:t>
      </w:r>
      <w:r w:rsidR="003946CD" w:rsidRPr="003946CD">
        <w:rPr>
          <w:bCs/>
          <w:lang w:val="en-US"/>
        </w:rPr>
        <w:t>activate</w:t>
      </w:r>
      <w:ins w:id="1056" w:author="Автор">
        <w:r w:rsidR="009B37FE">
          <w:rPr>
            <w:bCs/>
            <w:lang w:val="en-US"/>
          </w:rPr>
          <w:t>Current</w:t>
        </w:r>
      </w:ins>
      <w:r w:rsidR="003946CD" w:rsidRPr="003946CD">
        <w:rPr>
          <w:bCs/>
          <w:lang w:val="en-US"/>
        </w:rPr>
        <w:t>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057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268"/>
        <w:gridCol w:w="1685"/>
        <w:gridCol w:w="1965"/>
        <w:gridCol w:w="1980"/>
        <w:gridCol w:w="1989"/>
        <w:tblGridChange w:id="1058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267DC" w:rsidRPr="0009076A" w:rsidTr="009B37FE">
        <w:tc>
          <w:tcPr>
            <w:tcW w:w="534" w:type="dxa"/>
            <w:vAlign w:val="center"/>
            <w:tcPrChange w:id="1059" w:author="Автор">
              <w:tcPr>
                <w:tcW w:w="534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268" w:type="dxa"/>
            <w:vAlign w:val="center"/>
            <w:tcPrChange w:id="1060" w:author="Автор">
              <w:tcPr>
                <w:tcW w:w="2050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685" w:type="dxa"/>
            <w:vAlign w:val="center"/>
            <w:tcPrChange w:id="1061" w:author="Автор">
              <w:tcPr>
                <w:tcW w:w="1903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  <w:tcPrChange w:id="1062" w:author="Автор">
              <w:tcPr>
                <w:tcW w:w="1965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  <w:tcPrChange w:id="1063" w:author="Автор">
              <w:tcPr>
                <w:tcW w:w="1980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  <w:tcPrChange w:id="1064" w:author="Автор">
              <w:tcPr>
                <w:tcW w:w="1989" w:type="dxa"/>
                <w:vAlign w:val="center"/>
              </w:tcPr>
            </w:tcPrChange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9B37FE">
        <w:tc>
          <w:tcPr>
            <w:tcW w:w="534" w:type="dxa"/>
            <w:vAlign w:val="center"/>
            <w:tcPrChange w:id="1065" w:author="Автор">
              <w:tcPr>
                <w:tcW w:w="534" w:type="dxa"/>
                <w:vAlign w:val="center"/>
              </w:tcPr>
            </w:tcPrChange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268" w:type="dxa"/>
            <w:tcPrChange w:id="1066" w:author="Автор">
              <w:tcPr>
                <w:tcW w:w="2050" w:type="dxa"/>
              </w:tcPr>
            </w:tcPrChange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685" w:type="dxa"/>
            <w:tcPrChange w:id="1067" w:author="Автор">
              <w:tcPr>
                <w:tcW w:w="1903" w:type="dxa"/>
              </w:tcPr>
            </w:tcPrChange>
          </w:tcPr>
          <w:p w:rsidR="005267DC" w:rsidRPr="00735D71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PrChange w:id="1068" w:author="Автор">
              <w:tcPr>
                <w:tcW w:w="1965" w:type="dxa"/>
              </w:tcPr>
            </w:tcPrChange>
          </w:tcPr>
          <w:p w:rsidR="005267DC" w:rsidRPr="00885978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PrChange w:id="1069" w:author="Автор">
              <w:tcPr>
                <w:tcW w:w="1980" w:type="dxa"/>
              </w:tcPr>
            </w:tcPrChange>
          </w:tcPr>
          <w:p w:rsidR="005267DC" w:rsidRPr="00292BBB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PrChange w:id="1070" w:author="Автор">
              <w:tcPr>
                <w:tcW w:w="1989" w:type="dxa"/>
              </w:tcPr>
            </w:tcPrChange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Del="009B37FE" w:rsidTr="009B37FE">
        <w:trPr>
          <w:del w:id="1071" w:author="Автор"/>
        </w:trPr>
        <w:tc>
          <w:tcPr>
            <w:tcW w:w="534" w:type="dxa"/>
            <w:vAlign w:val="center"/>
            <w:tcPrChange w:id="1072" w:author="Автор">
              <w:tcPr>
                <w:tcW w:w="534" w:type="dxa"/>
                <w:vAlign w:val="center"/>
              </w:tcPr>
            </w:tcPrChange>
          </w:tcPr>
          <w:p w:rsidR="005267DC" w:rsidRPr="005267DC" w:rsidDel="009B37FE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073" w:author="Автор"/>
              </w:rPr>
            </w:pPr>
            <w:del w:id="1074" w:author="Автор">
              <w:r w:rsidDel="009B37FE">
                <w:delText>2</w:delText>
              </w:r>
            </w:del>
          </w:p>
        </w:tc>
        <w:tc>
          <w:tcPr>
            <w:tcW w:w="2268" w:type="dxa"/>
            <w:tcPrChange w:id="1075" w:author="Автор">
              <w:tcPr>
                <w:tcW w:w="2050" w:type="dxa"/>
              </w:tcPr>
            </w:tcPrChange>
          </w:tcPr>
          <w:p w:rsidR="005267DC" w:rsidRPr="00735D71" w:rsidDel="009B37FE" w:rsidRDefault="005267DC" w:rsidP="00864515">
            <w:pPr>
              <w:pStyle w:val="affff1"/>
              <w:ind w:left="0"/>
              <w:rPr>
                <w:del w:id="1076" w:author="Автор"/>
                <w:sz w:val="20"/>
                <w:szCs w:val="20"/>
                <w:lang w:val="en-US"/>
              </w:rPr>
            </w:pPr>
            <w:del w:id="1077" w:author="Автор">
              <w:r w:rsidRPr="005267DC" w:rsidDel="009B37FE">
                <w:rPr>
                  <w:sz w:val="20"/>
                  <w:szCs w:val="20"/>
                  <w:lang w:val="en-US"/>
                </w:rPr>
                <w:delText>cycleDiagram</w:delText>
              </w:r>
            </w:del>
          </w:p>
        </w:tc>
        <w:tc>
          <w:tcPr>
            <w:tcW w:w="1685" w:type="dxa"/>
            <w:tcPrChange w:id="1078" w:author="Автор">
              <w:tcPr>
                <w:tcW w:w="1903" w:type="dxa"/>
              </w:tcPr>
            </w:tcPrChange>
          </w:tcPr>
          <w:p w:rsidR="005267DC" w:rsidDel="009B37FE" w:rsidRDefault="005267DC" w:rsidP="00864515">
            <w:pPr>
              <w:pStyle w:val="affff1"/>
              <w:ind w:left="0"/>
              <w:rPr>
                <w:del w:id="1079" w:author="Автор"/>
                <w:sz w:val="20"/>
                <w:szCs w:val="20"/>
              </w:rPr>
            </w:pPr>
            <w:del w:id="1080" w:author="Автор">
              <w:r w:rsidDel="009B37FE">
                <w:rPr>
                  <w:sz w:val="20"/>
                  <w:szCs w:val="20"/>
                </w:rPr>
                <w:delText>Список идентификаторов комплексов питания по дням недели</w:delText>
              </w:r>
            </w:del>
          </w:p>
        </w:tc>
        <w:tc>
          <w:tcPr>
            <w:tcW w:w="1965" w:type="dxa"/>
            <w:tcPrChange w:id="1081" w:author="Автор">
              <w:tcPr>
                <w:tcW w:w="1965" w:type="dxa"/>
              </w:tcPr>
            </w:tcPrChange>
          </w:tcPr>
          <w:p w:rsidR="005267DC" w:rsidRPr="0009076A" w:rsidDel="009B37FE" w:rsidRDefault="005267DC" w:rsidP="00864515">
            <w:pPr>
              <w:pStyle w:val="affff1"/>
              <w:ind w:left="0"/>
              <w:rPr>
                <w:del w:id="1082" w:author="Автор"/>
                <w:sz w:val="20"/>
                <w:szCs w:val="20"/>
              </w:rPr>
            </w:pPr>
            <w:del w:id="1083" w:author="Автор">
              <w:r w:rsidDel="009B37FE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  <w:tcPrChange w:id="1084" w:author="Автор">
              <w:tcPr>
                <w:tcW w:w="1980" w:type="dxa"/>
              </w:tcPr>
            </w:tcPrChange>
          </w:tcPr>
          <w:p w:rsidR="005267DC" w:rsidRPr="002E456B" w:rsidDel="009B37FE" w:rsidRDefault="003946CD" w:rsidP="00864515">
            <w:pPr>
              <w:pStyle w:val="affff1"/>
              <w:ind w:left="0"/>
              <w:rPr>
                <w:del w:id="1085" w:author="Автор"/>
                <w:sz w:val="20"/>
                <w:szCs w:val="20"/>
                <w:lang w:val="en-US"/>
              </w:rPr>
            </w:pPr>
            <w:del w:id="1086" w:author="Автор">
              <w:r w:rsidRPr="003946CD" w:rsidDel="009B37FE">
                <w:rPr>
                  <w:sz w:val="20"/>
                  <w:szCs w:val="20"/>
                  <w:lang w:val="en-US"/>
                </w:rPr>
                <w:delText>CycleDiagramExt</w:delText>
              </w:r>
            </w:del>
          </w:p>
        </w:tc>
        <w:tc>
          <w:tcPr>
            <w:tcW w:w="1989" w:type="dxa"/>
            <w:tcPrChange w:id="1087" w:author="Автор">
              <w:tcPr>
                <w:tcW w:w="1989" w:type="dxa"/>
              </w:tcPr>
            </w:tcPrChange>
          </w:tcPr>
          <w:p w:rsidR="005267DC" w:rsidDel="009B37FE" w:rsidRDefault="005267DC" w:rsidP="00864515">
            <w:pPr>
              <w:pStyle w:val="affff1"/>
              <w:ind w:left="0"/>
              <w:rPr>
                <w:del w:id="1088" w:author="Автор"/>
                <w:sz w:val="20"/>
                <w:szCs w:val="20"/>
              </w:rPr>
            </w:pPr>
            <w:del w:id="1089" w:author="Автор">
              <w:r w:rsidDel="009B37FE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  <w:r w:rsidR="003946CD" w:rsidDel="009B37FE">
                <w:rPr>
                  <w:sz w:val="20"/>
                  <w:szCs w:val="20"/>
                </w:rPr>
                <w:delText>.</w:delText>
              </w:r>
            </w:del>
          </w:p>
          <w:p w:rsidR="003946CD" w:rsidRPr="0009076A" w:rsidDel="009B37FE" w:rsidRDefault="003946CD" w:rsidP="00864515">
            <w:pPr>
              <w:pStyle w:val="affff1"/>
              <w:ind w:left="0"/>
              <w:rPr>
                <w:del w:id="1090" w:author="Автор"/>
                <w:sz w:val="20"/>
                <w:szCs w:val="20"/>
              </w:rPr>
            </w:pPr>
            <w:del w:id="1091" w:author="Автор">
              <w:r w:rsidDel="009B37FE">
                <w:rPr>
                  <w:sz w:val="20"/>
                  <w:szCs w:val="20"/>
                </w:rPr>
                <w:delText>Дата активация циклограммы будет использоватся в качесте даты активации подписки</w:delText>
              </w:r>
            </w:del>
          </w:p>
        </w:tc>
      </w:tr>
      <w:tr w:rsidR="009B37FE" w:rsidRPr="0009076A" w:rsidDel="009B37FE" w:rsidTr="009B37FE">
        <w:trPr>
          <w:ins w:id="1092" w:author="Автор"/>
        </w:trPr>
        <w:tc>
          <w:tcPr>
            <w:tcW w:w="534" w:type="dxa"/>
            <w:vAlign w:val="center"/>
            <w:tcPrChange w:id="1093" w:author="Автор">
              <w:tcPr>
                <w:tcW w:w="534" w:type="dxa"/>
                <w:vAlign w:val="center"/>
              </w:tcPr>
            </w:tcPrChange>
          </w:tcPr>
          <w:p w:rsidR="009B37FE" w:rsidRPr="009B37FE" w:rsidDel="009B37FE" w:rsidRDefault="009B37FE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094" w:author="Автор"/>
                <w:lang w:val="en-US"/>
                <w:rPrChange w:id="1095" w:author="Автор">
                  <w:rPr>
                    <w:ins w:id="1096" w:author="Автор"/>
                  </w:rPr>
                </w:rPrChange>
              </w:rPr>
            </w:pPr>
            <w:ins w:id="1097" w:author="Автор">
              <w:r>
                <w:rPr>
                  <w:lang w:val="en-US"/>
                </w:rPr>
                <w:t>2</w:t>
              </w:r>
            </w:ins>
          </w:p>
        </w:tc>
        <w:tc>
          <w:tcPr>
            <w:tcW w:w="2268" w:type="dxa"/>
            <w:tcPrChange w:id="1098" w:author="Автор">
              <w:tcPr>
                <w:tcW w:w="2050" w:type="dxa"/>
              </w:tcPr>
            </w:tcPrChange>
          </w:tcPr>
          <w:p w:rsidR="009B37FE" w:rsidRPr="005267DC" w:rsidDel="009B37FE" w:rsidRDefault="009B37FE" w:rsidP="00864515">
            <w:pPr>
              <w:pStyle w:val="affff1"/>
              <w:ind w:left="0"/>
              <w:rPr>
                <w:ins w:id="1099" w:author="Автор"/>
                <w:sz w:val="20"/>
                <w:szCs w:val="20"/>
                <w:lang w:val="en-US"/>
              </w:rPr>
            </w:pPr>
            <w:ins w:id="1100" w:author="Автор">
              <w:r w:rsidRPr="009B37FE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685" w:type="dxa"/>
            <w:tcPrChange w:id="1101" w:author="Автор">
              <w:tcPr>
                <w:tcW w:w="1903" w:type="dxa"/>
              </w:tcPr>
            </w:tcPrChange>
          </w:tcPr>
          <w:p w:rsidR="009B37FE" w:rsidRPr="009B37FE" w:rsidDel="009B37FE" w:rsidRDefault="009B37FE" w:rsidP="00864515">
            <w:pPr>
              <w:pStyle w:val="affff1"/>
              <w:ind w:left="0"/>
              <w:rPr>
                <w:ins w:id="1102" w:author="Автор"/>
                <w:sz w:val="20"/>
                <w:szCs w:val="20"/>
              </w:rPr>
            </w:pPr>
            <w:ins w:id="1103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1965" w:type="dxa"/>
            <w:tcPrChange w:id="1104" w:author="Автор">
              <w:tcPr>
                <w:tcW w:w="1965" w:type="dxa"/>
              </w:tcPr>
            </w:tcPrChange>
          </w:tcPr>
          <w:p w:rsidR="009B37FE" w:rsidDel="009B37FE" w:rsidRDefault="009B37FE" w:rsidP="00864515">
            <w:pPr>
              <w:pStyle w:val="affff1"/>
              <w:ind w:left="0"/>
              <w:rPr>
                <w:ins w:id="1105" w:author="Автор"/>
                <w:sz w:val="20"/>
                <w:szCs w:val="20"/>
              </w:rPr>
            </w:pPr>
            <w:ins w:id="110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PrChange w:id="1107" w:author="Автор">
              <w:tcPr>
                <w:tcW w:w="1980" w:type="dxa"/>
              </w:tcPr>
            </w:tcPrChange>
          </w:tcPr>
          <w:p w:rsidR="009B37FE" w:rsidRPr="003946CD" w:rsidDel="009B37FE" w:rsidRDefault="009B37FE" w:rsidP="00864515">
            <w:pPr>
              <w:pStyle w:val="affff1"/>
              <w:ind w:left="0"/>
              <w:rPr>
                <w:ins w:id="1108" w:author="Автор"/>
                <w:sz w:val="20"/>
                <w:szCs w:val="20"/>
                <w:lang w:val="en-US"/>
              </w:rPr>
            </w:pPr>
            <w:ins w:id="1109" w:author="Автор">
              <w:r>
                <w:rPr>
                  <w:sz w:val="20"/>
                  <w:szCs w:val="20"/>
                  <w:lang w:val="en-US"/>
                </w:rPr>
                <w:t>xs:</w:t>
              </w:r>
              <w:r w:rsidRPr="009B37FE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  <w:tcPrChange w:id="1110" w:author="Автор">
              <w:tcPr>
                <w:tcW w:w="1989" w:type="dxa"/>
              </w:tcPr>
            </w:tcPrChange>
          </w:tcPr>
          <w:p w:rsidR="009B37FE" w:rsidDel="009B37FE" w:rsidRDefault="009B37FE" w:rsidP="00864515">
            <w:pPr>
              <w:pStyle w:val="affff1"/>
              <w:ind w:left="0"/>
              <w:rPr>
                <w:ins w:id="1111" w:author="Автор"/>
                <w:sz w:val="20"/>
                <w:szCs w:val="20"/>
              </w:rPr>
            </w:pPr>
          </w:p>
        </w:tc>
      </w:tr>
    </w:tbl>
    <w:p w:rsidR="005267DC" w:rsidRPr="0020138A" w:rsidRDefault="004F0339" w:rsidP="005267DC">
      <w:r w:rsidRPr="0009076A">
        <w:t>Параметры комплексного типа описаны в приложении «Описание общих структур данных».</w:t>
      </w:r>
    </w:p>
    <w:p w:rsidR="005267DC" w:rsidRDefault="005267DC" w:rsidP="005267DC">
      <w:pPr>
        <w:pStyle w:val="30"/>
        <w:ind w:left="709"/>
      </w:pPr>
      <w:r>
        <w:t xml:space="preserve"> </w:t>
      </w:r>
      <w:bookmarkStart w:id="1112" w:name="_Toc399186793"/>
      <w:r w:rsidRPr="0009076A">
        <w:t>Описание выходных параметров</w:t>
      </w:r>
      <w:bookmarkEnd w:id="1112"/>
    </w:p>
    <w:p w:rsidR="005267DC" w:rsidRPr="00693C11" w:rsidRDefault="00E4793B" w:rsidP="005267DC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693C11">
        <w:rPr>
          <w:b/>
          <w:lang w:val="en-US"/>
        </w:rPr>
        <w:t xml:space="preserve"> </w:t>
      </w:r>
      <w:ins w:id="1113" w:author="Автор">
        <w:r w:rsidR="00FA2CD3" w:rsidRPr="00FA2CD3">
          <w:rPr>
            <w:bCs/>
            <w:lang w:val="en-US"/>
          </w:rPr>
          <w:t>activateCurrentSubscriptionFeedingResponse</w:t>
        </w:r>
      </w:ins>
      <w:del w:id="1114" w:author="Автор">
        <w:r w:rsidR="00693C11" w:rsidRPr="00693C11" w:rsidDel="00FA2CD3">
          <w:rPr>
            <w:bCs/>
            <w:lang w:val="en-US"/>
          </w:rPr>
          <w:delText>activateSubscriptionFeeding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267DC" w:rsidRPr="0009076A" w:rsidRDefault="005267DC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5267DC" w:rsidRPr="00CB2F72" w:rsidRDefault="005267DC" w:rsidP="005267DC">
      <w:pPr>
        <w:pStyle w:val="30"/>
        <w:ind w:left="709"/>
      </w:pPr>
      <w:bookmarkStart w:id="1115" w:name="_Toc399186794"/>
      <w:r w:rsidRPr="0009076A">
        <w:lastRenderedPageBreak/>
        <w:t>Ошибки</w:t>
      </w:r>
      <w:bookmarkEnd w:id="1115"/>
    </w:p>
    <w:p w:rsidR="005267DC" w:rsidRPr="0009076A" w:rsidRDefault="005267DC" w:rsidP="005267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9"/>
            </w:pPr>
            <w:r w:rsidRPr="0009076A">
              <w:t>Комментарий</w:t>
            </w: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267DC" w:rsidRPr="00BD5837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267DC" w:rsidRPr="004E4FDF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У клиента уже есть активная подписка на АП.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Клиенту уже ранее была подключена подписка на АП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267DC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 w:rsidR="005424AD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5267DC" w:rsidRDefault="005424AD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активировать подписку на АП.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67DC" w:rsidRPr="0009076A" w:rsidRDefault="005267DC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424AD" w:rsidRDefault="005424AD" w:rsidP="009A379E">
      <w:pPr>
        <w:pStyle w:val="1----111"/>
      </w:pPr>
      <w:bookmarkStart w:id="1116" w:name="_Toc399186795"/>
      <w:r>
        <w:t>Контрольные примеры</w:t>
      </w:r>
      <w:bookmarkEnd w:id="1116"/>
    </w:p>
    <w:p w:rsidR="005424AD" w:rsidRPr="0049359F" w:rsidRDefault="005424AD" w:rsidP="005424AD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RPr="00B905AA" w:rsidTr="00864515">
        <w:tc>
          <w:tcPr>
            <w:tcW w:w="9781" w:type="dxa"/>
            <w:shd w:val="clear" w:color="auto" w:fill="F2F2F2" w:themeFill="background1" w:themeFillShade="F2"/>
          </w:tcPr>
          <w:p w:rsidR="00FA2CD3" w:rsidRPr="00FA2CD3" w:rsidRDefault="00FA2CD3" w:rsidP="00FA2CD3">
            <w:pPr>
              <w:spacing w:line="240" w:lineRule="auto"/>
              <w:jc w:val="left"/>
              <w:rPr>
                <w:ins w:id="1117" w:author="Автор"/>
                <w:i/>
                <w:sz w:val="20"/>
                <w:szCs w:val="20"/>
                <w:lang w:val="en-US"/>
              </w:rPr>
            </w:pPr>
            <w:ins w:id="1118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19" w:author="Автор"/>
                <w:i/>
                <w:sz w:val="20"/>
                <w:szCs w:val="20"/>
                <w:lang w:val="en-US"/>
              </w:rPr>
            </w:pPr>
            <w:ins w:id="1120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21" w:author="Автор"/>
                <w:i/>
                <w:sz w:val="20"/>
                <w:szCs w:val="20"/>
                <w:lang w:val="en-US"/>
              </w:rPr>
            </w:pPr>
            <w:ins w:id="1122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23" w:author="Автор"/>
                <w:i/>
                <w:sz w:val="20"/>
                <w:szCs w:val="20"/>
                <w:lang w:val="en-US"/>
              </w:rPr>
            </w:pPr>
            <w:ins w:id="1124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&lt;soap:activateCurrentSubscriptionFeeding&gt;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25" w:author="Автор"/>
                <w:i/>
                <w:sz w:val="20"/>
                <w:szCs w:val="20"/>
                <w:lang w:val="en-US"/>
              </w:rPr>
            </w:pPr>
            <w:ins w:id="1126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27" w:author="Автор"/>
                <w:i/>
                <w:sz w:val="20"/>
                <w:szCs w:val="20"/>
                <w:lang w:val="en-US"/>
              </w:rPr>
            </w:pPr>
            <w:ins w:id="1128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&lt;contractId&gt;03703444&lt;/contractId&gt;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29" w:author="Автор"/>
                <w:i/>
                <w:sz w:val="20"/>
                <w:szCs w:val="20"/>
                <w:lang w:val="en-US"/>
              </w:rPr>
            </w:pPr>
            <w:ins w:id="1130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31" w:author="Автор"/>
                <w:i/>
                <w:sz w:val="20"/>
                <w:szCs w:val="20"/>
                <w:lang w:val="en-US"/>
              </w:rPr>
            </w:pPr>
            <w:ins w:id="1132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&lt;dateActivateSubscription&gt;2014-09-25T00:00:00Z&lt;/dateActivateSubscription&gt;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33" w:author="Автор"/>
                <w:i/>
                <w:sz w:val="20"/>
                <w:szCs w:val="20"/>
                <w:lang w:val="en-US"/>
              </w:rPr>
            </w:pPr>
            <w:ins w:id="1134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&lt;/soap:activateCurrentSubscriptionFeeding&gt;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35" w:author="Автор"/>
                <w:i/>
                <w:sz w:val="20"/>
                <w:szCs w:val="20"/>
                <w:lang w:val="en-US"/>
              </w:rPr>
            </w:pPr>
            <w:ins w:id="1136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424AD" w:rsidRPr="00FA2CD3" w:rsidRDefault="00FA2CD3" w:rsidP="008214B0">
            <w:pPr>
              <w:spacing w:line="240" w:lineRule="auto"/>
              <w:jc w:val="left"/>
              <w:rPr>
                <w:lang w:val="en-US"/>
                <w:rPrChange w:id="1137" w:author="Автор">
                  <w:rPr/>
                </w:rPrChange>
              </w:rPr>
            </w:pPr>
            <w:ins w:id="1138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424AD" w:rsidRPr="00FA2CD3" w:rsidRDefault="005424AD" w:rsidP="005424AD">
      <w:pPr>
        <w:rPr>
          <w:lang w:val="en-US"/>
          <w:rPrChange w:id="1139" w:author="Автор">
            <w:rPr/>
          </w:rPrChange>
        </w:rPr>
      </w:pPr>
    </w:p>
    <w:p w:rsidR="005424AD" w:rsidRDefault="005424AD" w:rsidP="005424AD">
      <w:pPr>
        <w:pStyle w:val="af7"/>
        <w:rPr>
          <w:b/>
        </w:rPr>
      </w:pPr>
      <w:r w:rsidRPr="00916933">
        <w:rPr>
          <w:b/>
        </w:rPr>
        <w:t>Ответ на запрос</w:t>
      </w:r>
      <w:del w:id="1140" w:author="Автор">
        <w:r w:rsidRPr="00916933" w:rsidDel="00FA2CD3">
          <w:rPr>
            <w:b/>
          </w:rPr>
          <w:delText xml:space="preserve"> в случае успешного исполнения</w:delText>
        </w:r>
      </w:del>
      <w:r>
        <w:rPr>
          <w:b/>
        </w:rPr>
        <w:t>:</w:t>
      </w:r>
    </w:p>
    <w:p w:rsidR="005424AD" w:rsidRDefault="005424AD" w:rsidP="005424AD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5424AD" w:rsidTr="00864515">
        <w:tc>
          <w:tcPr>
            <w:tcW w:w="9781" w:type="dxa"/>
            <w:shd w:val="clear" w:color="auto" w:fill="F2F2F2" w:themeFill="background1" w:themeFillShade="F2"/>
          </w:tcPr>
          <w:p w:rsidR="00FA2CD3" w:rsidRPr="00FA2CD3" w:rsidRDefault="00FA2CD3" w:rsidP="00FA2CD3">
            <w:pPr>
              <w:spacing w:line="240" w:lineRule="auto"/>
              <w:jc w:val="left"/>
              <w:rPr>
                <w:ins w:id="1141" w:author="Автор"/>
                <w:i/>
                <w:sz w:val="20"/>
                <w:szCs w:val="20"/>
                <w:lang w:val="en-US"/>
              </w:rPr>
            </w:pPr>
            <w:ins w:id="1142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43" w:author="Автор"/>
                <w:i/>
                <w:sz w:val="20"/>
                <w:szCs w:val="20"/>
                <w:lang w:val="en-US"/>
              </w:rPr>
            </w:pPr>
            <w:ins w:id="1144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45" w:author="Автор"/>
                <w:i/>
                <w:sz w:val="20"/>
                <w:szCs w:val="20"/>
                <w:lang w:val="en-US"/>
              </w:rPr>
            </w:pPr>
            <w:ins w:id="1146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&lt;ns2:activateCurrentSubscriptionFeedingResponse xmlns:ns2="http://soap.integra.partner.web.processor.ecafe.axetta.ru/"&gt;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47" w:author="Автор"/>
                <w:i/>
                <w:sz w:val="20"/>
                <w:szCs w:val="20"/>
                <w:lang w:val="en-US"/>
              </w:rPr>
            </w:pPr>
            <w:ins w:id="1148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49" w:author="Автор"/>
                <w:i/>
                <w:sz w:val="20"/>
                <w:szCs w:val="20"/>
                <w:lang w:val="en-US"/>
              </w:rPr>
            </w:pPr>
            <w:ins w:id="1150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   &lt;resultCode&gt;330&lt;/resultCode&gt;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51" w:author="Автор"/>
                <w:i/>
                <w:sz w:val="20"/>
                <w:szCs w:val="20"/>
                <w:lang w:val="en-US"/>
              </w:rPr>
            </w:pPr>
            <w:ins w:id="1152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   &lt;description&gt;У вас уже есть подписка, дата ее ативации 11.09.2014&lt;/description&gt;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53" w:author="Автор"/>
                <w:i/>
                <w:sz w:val="20"/>
                <w:szCs w:val="20"/>
                <w:lang w:val="en-US"/>
              </w:rPr>
            </w:pPr>
            <w:ins w:id="1154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55" w:author="Автор"/>
                <w:i/>
                <w:sz w:val="20"/>
                <w:szCs w:val="20"/>
                <w:lang w:val="en-US"/>
              </w:rPr>
            </w:pPr>
            <w:ins w:id="1156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   &lt;/ns2:activateCurrentSubscriptionFeedingResponse&gt;</w:t>
              </w:r>
            </w:ins>
          </w:p>
          <w:p w:rsidR="00FA2CD3" w:rsidRPr="00FA2CD3" w:rsidRDefault="00FA2CD3" w:rsidP="00FA2CD3">
            <w:pPr>
              <w:spacing w:line="240" w:lineRule="auto"/>
              <w:jc w:val="left"/>
              <w:rPr>
                <w:ins w:id="1157" w:author="Автор"/>
                <w:i/>
                <w:sz w:val="20"/>
                <w:szCs w:val="20"/>
                <w:lang w:val="en-US"/>
              </w:rPr>
            </w:pPr>
            <w:ins w:id="1158" w:author="Автор">
              <w:r w:rsidRPr="00FA2CD3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424AD" w:rsidRDefault="00FA2CD3" w:rsidP="008214B0">
            <w:pPr>
              <w:spacing w:line="240" w:lineRule="auto"/>
              <w:jc w:val="left"/>
            </w:pPr>
            <w:ins w:id="1159" w:author="Автор">
              <w:r w:rsidRPr="00FA2CD3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161010" w:rsidDel="002E1E24" w:rsidRDefault="00161010" w:rsidP="00161010">
      <w:pPr>
        <w:pStyle w:val="affff1"/>
        <w:rPr>
          <w:del w:id="1160" w:author="Автор"/>
        </w:rPr>
      </w:pPr>
    </w:p>
    <w:p w:rsidR="00161010" w:rsidDel="002E1E24" w:rsidRDefault="00D030A6" w:rsidP="00161010">
      <w:pPr>
        <w:pStyle w:val="21"/>
        <w:rPr>
          <w:del w:id="1161" w:author="Автор"/>
        </w:rPr>
      </w:pPr>
      <w:bookmarkStart w:id="1162" w:name="_Toc398816519"/>
      <w:bookmarkStart w:id="1163" w:name="_Toc398817460"/>
      <w:bookmarkStart w:id="1164" w:name="_Toc398832206"/>
      <w:bookmarkStart w:id="1165" w:name="_Toc399186796"/>
      <w:del w:id="1166" w:author="Автор">
        <w:r w:rsidDel="002E1E24">
          <w:delText>Операция «</w:delText>
        </w:r>
        <w:r w:rsidR="00161010" w:rsidDel="002E1E24">
          <w:delText>Подключение подписки на АП клиенту</w:delText>
        </w:r>
        <w:r w:rsidR="00161010" w:rsidRPr="00161010" w:rsidDel="002E1E24">
          <w:delText xml:space="preserve"> </w:delText>
        </w:r>
        <w:r w:rsidR="00161010" w:rsidDel="002E1E24">
          <w:delText>по номеру СНИЛС</w:delText>
        </w:r>
        <w:r w:rsidDel="002E1E24">
          <w:delText>»</w:delText>
        </w:r>
        <w:bookmarkEnd w:id="1162"/>
        <w:bookmarkEnd w:id="1163"/>
        <w:bookmarkEnd w:id="1164"/>
        <w:bookmarkEnd w:id="1165"/>
      </w:del>
    </w:p>
    <w:p w:rsidR="00161010" w:rsidDel="002E1E24" w:rsidRDefault="00161010" w:rsidP="00A971EB">
      <w:pPr>
        <w:pStyle w:val="1----111"/>
        <w:rPr>
          <w:del w:id="1167" w:author="Автор"/>
          <w:lang w:val="en-US"/>
        </w:rPr>
      </w:pPr>
      <w:bookmarkStart w:id="1168" w:name="_Toc398816520"/>
      <w:bookmarkStart w:id="1169" w:name="_Toc398817461"/>
      <w:bookmarkStart w:id="1170" w:name="_Toc398832207"/>
      <w:bookmarkStart w:id="1171" w:name="_Toc399186797"/>
      <w:del w:id="1172" w:author="Автор">
        <w:r w:rsidRPr="0009076A" w:rsidDel="002E1E24">
          <w:delText>Общие сведения</w:delText>
        </w:r>
        <w:bookmarkEnd w:id="1168"/>
        <w:bookmarkEnd w:id="1169"/>
        <w:bookmarkEnd w:id="1170"/>
        <w:bookmarkEnd w:id="1171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1010" w:rsidRPr="0009076A" w:rsidDel="002E1E24" w:rsidTr="00161010">
        <w:trPr>
          <w:del w:id="1173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174" w:author="Автор"/>
                <w:b/>
              </w:rPr>
            </w:pPr>
            <w:del w:id="1175" w:author="Автор">
              <w:r w:rsidRPr="0009076A" w:rsidDel="002E1E24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161010" w:rsidRPr="006D1ECC" w:rsidDel="002E1E24" w:rsidRDefault="003946CD" w:rsidP="00161010">
            <w:pPr>
              <w:rPr>
                <w:del w:id="1176" w:author="Автор"/>
                <w:bCs/>
                <w:lang w:val="en-US"/>
              </w:rPr>
            </w:pPr>
            <w:del w:id="1177" w:author="Автор">
              <w:r w:rsidRPr="003946CD" w:rsidDel="002E1E24">
                <w:rPr>
                  <w:bCs/>
                </w:rPr>
                <w:delText>activate</w:delText>
              </w:r>
              <w:r w:rsidR="00161010" w:rsidRPr="0073077E" w:rsidDel="002E1E24">
                <w:rPr>
                  <w:bCs/>
                </w:rPr>
                <w:delText>SubscriptionFeedingBySan</w:delText>
              </w:r>
            </w:del>
          </w:p>
        </w:tc>
      </w:tr>
      <w:tr w:rsidR="00161010" w:rsidRPr="0009076A" w:rsidDel="002E1E24" w:rsidTr="00161010">
        <w:trPr>
          <w:del w:id="1178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179" w:author="Автор"/>
                <w:b/>
              </w:rPr>
            </w:pPr>
            <w:del w:id="1180" w:author="Автор">
              <w:r w:rsidRPr="0009076A" w:rsidDel="002E1E24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161010" w:rsidRPr="00735D71" w:rsidDel="002E1E24" w:rsidRDefault="00161010" w:rsidP="00161010">
            <w:pPr>
              <w:rPr>
                <w:del w:id="1181" w:author="Автор"/>
              </w:rPr>
            </w:pPr>
            <w:del w:id="1182" w:author="Автор">
              <w:r w:rsidDel="002E1E24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</w:tr>
      <w:tr w:rsidR="00161010" w:rsidRPr="0009076A" w:rsidDel="002E1E24" w:rsidTr="00161010">
        <w:trPr>
          <w:del w:id="1183" w:author="Автор"/>
        </w:trPr>
        <w:tc>
          <w:tcPr>
            <w:tcW w:w="2943" w:type="dxa"/>
          </w:tcPr>
          <w:p w:rsidR="00161010" w:rsidRPr="0009076A" w:rsidDel="002E1E24" w:rsidRDefault="00161010" w:rsidP="00161010">
            <w:pPr>
              <w:rPr>
                <w:del w:id="1184" w:author="Автор"/>
                <w:b/>
              </w:rPr>
            </w:pPr>
            <w:del w:id="1185" w:author="Автор">
              <w:r w:rsidRPr="0009076A" w:rsidDel="002E1E24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161010" w:rsidRPr="009763A8" w:rsidDel="002E1E24" w:rsidRDefault="00161010" w:rsidP="00161010">
            <w:pPr>
              <w:rPr>
                <w:del w:id="1186" w:author="Автор"/>
              </w:rPr>
            </w:pPr>
            <w:del w:id="1187" w:author="Автор">
              <w:r w:rsidDel="002E1E24">
                <w:rPr>
                  <w:bCs/>
                </w:rPr>
                <w:delText>Подключение подписки на АП по номеру СНИЛС клиента</w:delText>
              </w:r>
            </w:del>
          </w:p>
        </w:tc>
      </w:tr>
    </w:tbl>
    <w:p w:rsidR="00161010" w:rsidRPr="00ED47C8" w:rsidDel="002E1E24" w:rsidRDefault="00161010" w:rsidP="00161010">
      <w:pPr>
        <w:widowControl/>
        <w:autoSpaceDN/>
        <w:adjustRightInd/>
        <w:spacing w:line="240" w:lineRule="auto"/>
        <w:jc w:val="left"/>
        <w:textAlignment w:val="auto"/>
        <w:rPr>
          <w:del w:id="1188" w:author="Автор"/>
          <w:b/>
          <w:color w:val="A6A6A6"/>
        </w:rPr>
      </w:pPr>
    </w:p>
    <w:p w:rsidR="00161010" w:rsidDel="002E1E24" w:rsidRDefault="00161010" w:rsidP="00A971EB">
      <w:pPr>
        <w:pStyle w:val="1----111"/>
        <w:rPr>
          <w:del w:id="1189" w:author="Автор"/>
        </w:rPr>
      </w:pPr>
      <w:bookmarkStart w:id="1190" w:name="_Toc398816521"/>
      <w:bookmarkStart w:id="1191" w:name="_Toc398817462"/>
      <w:bookmarkStart w:id="1192" w:name="_Toc398832208"/>
      <w:bookmarkStart w:id="1193" w:name="_Toc399186798"/>
      <w:del w:id="1194" w:author="Автор">
        <w:r w:rsidRPr="0009076A" w:rsidDel="002E1E24">
          <w:delText>Описание входных параметров</w:delText>
        </w:r>
        <w:bookmarkEnd w:id="1190"/>
        <w:bookmarkEnd w:id="1191"/>
        <w:bookmarkEnd w:id="1192"/>
        <w:bookmarkEnd w:id="1193"/>
      </w:del>
    </w:p>
    <w:p w:rsidR="00161010" w:rsidRPr="00151949" w:rsidDel="002E1E24" w:rsidRDefault="00161010" w:rsidP="00161010">
      <w:pPr>
        <w:pStyle w:val="affff1"/>
        <w:rPr>
          <w:del w:id="1195" w:author="Автор"/>
        </w:rPr>
      </w:pPr>
      <w:del w:id="1196" w:author="Автор">
        <w:r w:rsidRPr="0009076A" w:rsidDel="002E1E24">
          <w:rPr>
            <w:b/>
          </w:rPr>
          <w:delText xml:space="preserve">Входные данные: </w:delText>
        </w:r>
        <w:r w:rsidR="00B4462C" w:rsidRPr="00B4462C" w:rsidDel="002E1E24">
          <w:rPr>
            <w:bCs/>
          </w:rPr>
          <w:delText>activate</w:delText>
        </w:r>
        <w:r w:rsidRPr="0073077E" w:rsidDel="002E1E24">
          <w:rPr>
            <w:bCs/>
          </w:rPr>
          <w:delText>SubscriptionFeedingBySan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Del="002E1E24" w:rsidTr="00161010">
        <w:trPr>
          <w:del w:id="1197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198" w:author="Автор"/>
                <w:lang w:val="en-US"/>
              </w:rPr>
            </w:pPr>
            <w:del w:id="1199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00" w:author="Автор"/>
              </w:rPr>
            </w:pPr>
            <w:del w:id="1201" w:author="Автор">
              <w:r w:rsidRPr="0009076A" w:rsidDel="002E1E24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02" w:author="Автор"/>
              </w:rPr>
            </w:pPr>
            <w:del w:id="1203" w:author="Автор">
              <w:r w:rsidRPr="0009076A" w:rsidDel="002E1E24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04" w:author="Автор"/>
              </w:rPr>
            </w:pPr>
            <w:del w:id="1205" w:author="Автор">
              <w:r w:rsidRPr="0009076A" w:rsidDel="002E1E24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06" w:author="Автор"/>
              </w:rPr>
            </w:pPr>
            <w:del w:id="1207" w:author="Автор">
              <w:r w:rsidRPr="0009076A" w:rsidDel="002E1E24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08" w:author="Автор"/>
              </w:rPr>
            </w:pPr>
            <w:del w:id="1209" w:author="Автор">
              <w:r w:rsidRPr="0009076A" w:rsidDel="002E1E24">
                <w:delText xml:space="preserve">Комментарий </w:delText>
              </w:r>
            </w:del>
          </w:p>
        </w:tc>
      </w:tr>
      <w:tr w:rsidR="00161010" w:rsidRPr="0009076A" w:rsidDel="002E1E24" w:rsidTr="00161010">
        <w:trPr>
          <w:del w:id="1210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11" w:author="Автор"/>
              </w:rPr>
            </w:pPr>
            <w:del w:id="1212" w:author="Автор">
              <w:r w:rsidRPr="0009076A" w:rsidDel="002E1E24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161010" w:rsidRPr="00292BBB" w:rsidDel="002E1E24" w:rsidRDefault="00161010" w:rsidP="00161010">
            <w:pPr>
              <w:pStyle w:val="affff1"/>
              <w:ind w:left="0"/>
              <w:rPr>
                <w:del w:id="1213" w:author="Автор"/>
                <w:sz w:val="20"/>
                <w:szCs w:val="20"/>
                <w:lang w:val="en-US"/>
              </w:rPr>
            </w:pPr>
            <w:del w:id="1214" w:author="Автор">
              <w:r w:rsidDel="002E1E24">
                <w:rPr>
                  <w:sz w:val="20"/>
                  <w:szCs w:val="20"/>
                  <w:lang w:val="en-US"/>
                </w:rPr>
                <w:delText>san</w:delText>
              </w:r>
            </w:del>
          </w:p>
        </w:tc>
        <w:tc>
          <w:tcPr>
            <w:tcW w:w="1903" w:type="dxa"/>
          </w:tcPr>
          <w:p w:rsidR="00161010" w:rsidRPr="00161010" w:rsidDel="002E1E24" w:rsidRDefault="00161010" w:rsidP="00161010">
            <w:pPr>
              <w:pStyle w:val="affff1"/>
              <w:ind w:left="0"/>
              <w:rPr>
                <w:del w:id="1215" w:author="Автор"/>
                <w:sz w:val="20"/>
                <w:szCs w:val="20"/>
              </w:rPr>
            </w:pPr>
            <w:del w:id="1216" w:author="Автор">
              <w:r w:rsidDel="002E1E24">
                <w:rPr>
                  <w:sz w:val="20"/>
                  <w:szCs w:val="20"/>
                </w:rPr>
                <w:delText>Номер СНИЛС</w:delText>
              </w:r>
              <w:r w:rsidDel="002E1E24">
                <w:rPr>
                  <w:sz w:val="20"/>
                  <w:szCs w:val="20"/>
                  <w:lang w:val="en-US"/>
                </w:rPr>
                <w:delText xml:space="preserve"> </w:delText>
              </w:r>
              <w:r w:rsidDel="002E1E24">
                <w:rPr>
                  <w:sz w:val="20"/>
                  <w:szCs w:val="20"/>
                </w:rPr>
                <w:delText>клиента</w:delText>
              </w:r>
            </w:del>
          </w:p>
        </w:tc>
        <w:tc>
          <w:tcPr>
            <w:tcW w:w="1965" w:type="dxa"/>
          </w:tcPr>
          <w:p w:rsidR="00161010" w:rsidRPr="00885978" w:rsidDel="002E1E24" w:rsidRDefault="00161010" w:rsidP="00161010">
            <w:pPr>
              <w:pStyle w:val="affff1"/>
              <w:ind w:left="0"/>
              <w:rPr>
                <w:del w:id="1217" w:author="Автор"/>
                <w:sz w:val="20"/>
                <w:szCs w:val="20"/>
                <w:lang w:val="en-US"/>
              </w:rPr>
            </w:pPr>
            <w:del w:id="1218" w:author="Автор">
              <w:r w:rsidRPr="0009076A" w:rsidDel="002E1E24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292BBB" w:rsidDel="002E1E24" w:rsidRDefault="00161010" w:rsidP="00161010">
            <w:pPr>
              <w:pStyle w:val="affff1"/>
              <w:ind w:left="0"/>
              <w:rPr>
                <w:del w:id="1219" w:author="Автор"/>
                <w:sz w:val="20"/>
                <w:szCs w:val="20"/>
                <w:lang w:val="en-US"/>
              </w:rPr>
            </w:pPr>
            <w:del w:id="1220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</w:delText>
              </w:r>
              <w:r w:rsidDel="002E1E24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21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222" w:author="Автор"/>
        </w:trPr>
        <w:tc>
          <w:tcPr>
            <w:tcW w:w="534" w:type="dxa"/>
            <w:vAlign w:val="center"/>
          </w:tcPr>
          <w:p w:rsidR="00161010" w:rsidRPr="005267DC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23" w:author="Автор"/>
              </w:rPr>
            </w:pPr>
            <w:del w:id="1224" w:author="Автор">
              <w:r w:rsidDel="002E1E24">
                <w:delText>2</w:delText>
              </w:r>
            </w:del>
          </w:p>
        </w:tc>
        <w:tc>
          <w:tcPr>
            <w:tcW w:w="2050" w:type="dxa"/>
          </w:tcPr>
          <w:p w:rsidR="00161010" w:rsidRPr="00735D71" w:rsidDel="002E1E24" w:rsidRDefault="00161010" w:rsidP="00161010">
            <w:pPr>
              <w:pStyle w:val="affff1"/>
              <w:ind w:left="0"/>
              <w:rPr>
                <w:del w:id="1225" w:author="Автор"/>
                <w:sz w:val="20"/>
                <w:szCs w:val="20"/>
                <w:lang w:val="en-US"/>
              </w:rPr>
            </w:pPr>
            <w:del w:id="1226" w:author="Автор">
              <w:r w:rsidRPr="005267DC" w:rsidDel="002E1E24">
                <w:rPr>
                  <w:sz w:val="20"/>
                  <w:szCs w:val="20"/>
                  <w:lang w:val="en-US"/>
                </w:rPr>
                <w:delText>cycleDiagram</w:delText>
              </w:r>
            </w:del>
          </w:p>
        </w:tc>
        <w:tc>
          <w:tcPr>
            <w:tcW w:w="1903" w:type="dxa"/>
          </w:tcPr>
          <w:p w:rsidR="00161010" w:rsidDel="002E1E24" w:rsidRDefault="00161010" w:rsidP="00161010">
            <w:pPr>
              <w:pStyle w:val="affff1"/>
              <w:ind w:left="0"/>
              <w:rPr>
                <w:del w:id="1227" w:author="Автор"/>
                <w:sz w:val="20"/>
                <w:szCs w:val="20"/>
              </w:rPr>
            </w:pPr>
            <w:del w:id="1228" w:author="Автор">
              <w:r w:rsidDel="002E1E24">
                <w:rPr>
                  <w:sz w:val="20"/>
                  <w:szCs w:val="20"/>
                </w:rPr>
                <w:delText>Список идентификаторов комплексов питания по дням недели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29" w:author="Автор"/>
                <w:sz w:val="20"/>
                <w:szCs w:val="20"/>
              </w:rPr>
            </w:pPr>
            <w:del w:id="1230" w:author="Автор">
              <w:r w:rsidDel="002E1E24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2E456B" w:rsidDel="002E1E24" w:rsidRDefault="00161010" w:rsidP="00161010">
            <w:pPr>
              <w:pStyle w:val="affff1"/>
              <w:ind w:left="0"/>
              <w:rPr>
                <w:del w:id="1231" w:author="Автор"/>
                <w:sz w:val="20"/>
                <w:szCs w:val="20"/>
                <w:lang w:val="en-US"/>
              </w:rPr>
            </w:pPr>
            <w:del w:id="1232" w:author="Автор">
              <w:r w:rsidDel="002E1E24">
                <w:rPr>
                  <w:sz w:val="20"/>
                  <w:szCs w:val="20"/>
                  <w:lang w:val="en-US"/>
                </w:rPr>
                <w:delText>CycleDiagram</w:delText>
              </w:r>
              <w:r w:rsidR="0039724A" w:rsidRPr="0039724A" w:rsidDel="002E1E24">
                <w:rPr>
                  <w:sz w:val="20"/>
                  <w:szCs w:val="20"/>
                  <w:lang w:val="en-US"/>
                </w:rPr>
                <w:delText>Ext</w:delText>
              </w:r>
            </w:del>
          </w:p>
        </w:tc>
        <w:tc>
          <w:tcPr>
            <w:tcW w:w="1989" w:type="dxa"/>
          </w:tcPr>
          <w:p w:rsidR="00161010" w:rsidDel="002E1E24" w:rsidRDefault="00161010" w:rsidP="00161010">
            <w:pPr>
              <w:pStyle w:val="affff1"/>
              <w:ind w:left="0"/>
              <w:rPr>
                <w:del w:id="1233" w:author="Автор"/>
                <w:sz w:val="20"/>
                <w:szCs w:val="20"/>
              </w:rPr>
            </w:pPr>
            <w:del w:id="1234" w:author="Автор">
              <w:r w:rsidDel="002E1E24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  <w:r w:rsidR="0039724A" w:rsidDel="002E1E24">
                <w:rPr>
                  <w:sz w:val="20"/>
                  <w:szCs w:val="20"/>
                </w:rPr>
                <w:delText>.</w:delText>
              </w:r>
            </w:del>
          </w:p>
          <w:p w:rsidR="0039724A" w:rsidRPr="0009076A" w:rsidDel="002E1E24" w:rsidRDefault="0039724A" w:rsidP="00161010">
            <w:pPr>
              <w:pStyle w:val="affff1"/>
              <w:ind w:left="0"/>
              <w:rPr>
                <w:del w:id="1235" w:author="Автор"/>
                <w:sz w:val="20"/>
                <w:szCs w:val="20"/>
              </w:rPr>
            </w:pPr>
            <w:del w:id="1236" w:author="Автор">
              <w:r w:rsidDel="002E1E24">
                <w:rPr>
                  <w:sz w:val="20"/>
                  <w:szCs w:val="20"/>
                </w:rPr>
                <w:delText>Дата активация циклограммы будет использоватся в качесте даты активации подписки</w:delText>
              </w:r>
            </w:del>
          </w:p>
        </w:tc>
      </w:tr>
    </w:tbl>
    <w:p w:rsidR="00161010" w:rsidRPr="0020138A" w:rsidDel="002E1E24" w:rsidRDefault="00161010" w:rsidP="00161010">
      <w:pPr>
        <w:rPr>
          <w:del w:id="1237" w:author="Автор"/>
        </w:rPr>
      </w:pPr>
      <w:del w:id="1238" w:author="Автор">
        <w:r w:rsidRPr="0009076A" w:rsidDel="002E1E24">
          <w:delText>Параметры комплексного типа описаны в приложении «Описание общих структур данных».</w:delText>
        </w:r>
      </w:del>
    </w:p>
    <w:p w:rsidR="00161010" w:rsidDel="002E1E24" w:rsidRDefault="00161010" w:rsidP="00A971EB">
      <w:pPr>
        <w:pStyle w:val="1----111"/>
        <w:rPr>
          <w:del w:id="1239" w:author="Автор"/>
        </w:rPr>
      </w:pPr>
      <w:del w:id="1240" w:author="Автор">
        <w:r w:rsidDel="002E1E24">
          <w:delText xml:space="preserve"> </w:delText>
        </w:r>
        <w:bookmarkStart w:id="1241" w:name="_Toc398816522"/>
        <w:bookmarkStart w:id="1242" w:name="_Toc398817463"/>
        <w:bookmarkStart w:id="1243" w:name="_Toc398832209"/>
        <w:bookmarkStart w:id="1244" w:name="_Toc399186799"/>
        <w:r w:rsidRPr="0009076A" w:rsidDel="002E1E24">
          <w:delText>Описание выходных параметров</w:delText>
        </w:r>
        <w:bookmarkEnd w:id="1241"/>
        <w:bookmarkEnd w:id="1242"/>
        <w:bookmarkEnd w:id="1243"/>
        <w:bookmarkEnd w:id="1244"/>
      </w:del>
    </w:p>
    <w:p w:rsidR="00161010" w:rsidRPr="00CB2F72" w:rsidDel="002E1E24" w:rsidRDefault="00161010" w:rsidP="00161010">
      <w:pPr>
        <w:pStyle w:val="af7"/>
        <w:rPr>
          <w:del w:id="1245" w:author="Автор"/>
          <w:b/>
        </w:rPr>
      </w:pPr>
      <w:del w:id="1246" w:author="Автор">
        <w:r w:rsidDel="002E1E24">
          <w:rPr>
            <w:b/>
          </w:rPr>
          <w:delText>Выходные данные: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1010" w:rsidRPr="0009076A" w:rsidDel="002E1E24" w:rsidTr="00161010">
        <w:trPr>
          <w:del w:id="1247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48" w:author="Автор"/>
                <w:lang w:val="en-US"/>
              </w:rPr>
            </w:pPr>
            <w:del w:id="1249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50" w:author="Автор"/>
              </w:rPr>
            </w:pPr>
            <w:del w:id="1251" w:author="Автор">
              <w:r w:rsidRPr="0009076A" w:rsidDel="002E1E24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52" w:author="Автор"/>
              </w:rPr>
            </w:pPr>
            <w:del w:id="1253" w:author="Автор">
              <w:r w:rsidRPr="0009076A" w:rsidDel="002E1E24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54" w:author="Автор"/>
              </w:rPr>
            </w:pPr>
            <w:del w:id="1255" w:author="Автор">
              <w:r w:rsidRPr="0009076A" w:rsidDel="002E1E24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56" w:author="Автор"/>
              </w:rPr>
            </w:pPr>
            <w:del w:id="1257" w:author="Автор">
              <w:r w:rsidRPr="0009076A" w:rsidDel="002E1E24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58" w:author="Автор"/>
              </w:rPr>
            </w:pPr>
            <w:del w:id="1259" w:author="Автор">
              <w:r w:rsidRPr="0009076A" w:rsidDel="002E1E24">
                <w:delText xml:space="preserve">Комментарий </w:delText>
              </w:r>
            </w:del>
          </w:p>
        </w:tc>
      </w:tr>
      <w:tr w:rsidR="00161010" w:rsidRPr="0009076A" w:rsidDel="002E1E24" w:rsidTr="00161010">
        <w:trPr>
          <w:del w:id="1260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61" w:author="Автор"/>
              </w:rPr>
            </w:pPr>
            <w:del w:id="1262" w:author="Автор">
              <w:r w:rsidDel="002E1E24">
                <w:delText>1</w:delText>
              </w:r>
            </w:del>
          </w:p>
        </w:tc>
        <w:tc>
          <w:tcPr>
            <w:tcW w:w="205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63" w:author="Автор"/>
                <w:sz w:val="20"/>
                <w:szCs w:val="20"/>
                <w:lang w:val="en-US"/>
              </w:rPr>
            </w:pPr>
            <w:del w:id="1264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65" w:author="Автор"/>
                <w:sz w:val="20"/>
                <w:szCs w:val="20"/>
                <w:lang w:val="en-US"/>
              </w:rPr>
            </w:pPr>
            <w:del w:id="1266" w:author="Автор">
              <w:r w:rsidRPr="0009076A" w:rsidDel="002E1E24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67" w:author="Автор"/>
                <w:sz w:val="20"/>
                <w:szCs w:val="20"/>
                <w:lang w:val="en-US"/>
              </w:rPr>
            </w:pPr>
            <w:del w:id="1268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69" w:author="Автор"/>
                <w:sz w:val="20"/>
                <w:szCs w:val="20"/>
                <w:lang w:val="en-US"/>
              </w:rPr>
            </w:pPr>
            <w:del w:id="1270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71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272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73" w:author="Автор"/>
              </w:rPr>
            </w:pPr>
            <w:del w:id="1274" w:author="Автор">
              <w:r w:rsidDel="002E1E24">
                <w:delText>2</w:delText>
              </w:r>
            </w:del>
          </w:p>
        </w:tc>
        <w:tc>
          <w:tcPr>
            <w:tcW w:w="205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75" w:author="Автор"/>
                <w:sz w:val="20"/>
                <w:szCs w:val="20"/>
                <w:lang w:val="en-US"/>
              </w:rPr>
            </w:pPr>
            <w:del w:id="1276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77" w:author="Автор"/>
                <w:sz w:val="20"/>
                <w:szCs w:val="20"/>
                <w:lang w:val="en-US"/>
              </w:rPr>
            </w:pPr>
            <w:del w:id="1278" w:author="Автор">
              <w:r w:rsidRPr="0009076A" w:rsidDel="002E1E24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79" w:author="Автор"/>
                <w:sz w:val="20"/>
                <w:szCs w:val="20"/>
              </w:rPr>
            </w:pPr>
            <w:del w:id="1280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281" w:author="Автор"/>
                <w:sz w:val="20"/>
                <w:szCs w:val="20"/>
                <w:lang w:val="en-US"/>
              </w:rPr>
            </w:pPr>
            <w:del w:id="1282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161010" w:rsidRPr="0009076A" w:rsidDel="002E1E24" w:rsidRDefault="00161010" w:rsidP="001610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283" w:author="Автор"/>
                <w:sz w:val="20"/>
                <w:szCs w:val="20"/>
              </w:rPr>
            </w:pPr>
          </w:p>
        </w:tc>
      </w:tr>
    </w:tbl>
    <w:p w:rsidR="00161010" w:rsidRPr="00CB2F72" w:rsidDel="002E1E24" w:rsidRDefault="00161010" w:rsidP="00A971EB">
      <w:pPr>
        <w:pStyle w:val="1----111"/>
        <w:rPr>
          <w:del w:id="1284" w:author="Автор"/>
        </w:rPr>
      </w:pPr>
      <w:bookmarkStart w:id="1285" w:name="_Toc398816523"/>
      <w:bookmarkStart w:id="1286" w:name="_Toc398817464"/>
      <w:bookmarkStart w:id="1287" w:name="_Toc398832210"/>
      <w:bookmarkStart w:id="1288" w:name="_Toc399186800"/>
      <w:del w:id="1289" w:author="Автор">
        <w:r w:rsidRPr="0009076A" w:rsidDel="002E1E24">
          <w:delText>Ошибки</w:delText>
        </w:r>
        <w:bookmarkEnd w:id="1285"/>
        <w:bookmarkEnd w:id="1286"/>
        <w:bookmarkEnd w:id="1287"/>
        <w:bookmarkEnd w:id="1288"/>
      </w:del>
    </w:p>
    <w:p w:rsidR="00161010" w:rsidRPr="0009076A" w:rsidDel="002E1E24" w:rsidRDefault="00161010" w:rsidP="00161010">
      <w:pPr>
        <w:pStyle w:val="af7"/>
        <w:rPr>
          <w:del w:id="1290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1010" w:rsidRPr="0009076A" w:rsidDel="002E1E24" w:rsidTr="00161010">
        <w:trPr>
          <w:del w:id="1291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92" w:author="Автор"/>
                <w:lang w:val="en-US"/>
              </w:rPr>
            </w:pPr>
            <w:del w:id="1293" w:author="Автор">
              <w:r w:rsidRPr="0009076A" w:rsidDel="002E1E24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94" w:author="Автор"/>
              </w:rPr>
            </w:pPr>
            <w:del w:id="1295" w:author="Автор">
              <w:r w:rsidRPr="0009076A" w:rsidDel="002E1E24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96" w:author="Автор"/>
              </w:rPr>
            </w:pPr>
            <w:del w:id="1297" w:author="Автор">
              <w:r w:rsidRPr="0009076A" w:rsidDel="002E1E24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298" w:author="Автор"/>
              </w:rPr>
            </w:pPr>
            <w:del w:id="1299" w:author="Автор">
              <w:r w:rsidRPr="0009076A" w:rsidDel="002E1E24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9"/>
              <w:rPr>
                <w:del w:id="1300" w:author="Автор"/>
              </w:rPr>
            </w:pPr>
            <w:del w:id="1301" w:author="Автор">
              <w:r w:rsidRPr="0009076A" w:rsidDel="002E1E24">
                <w:delText>Комментарий</w:delText>
              </w:r>
            </w:del>
          </w:p>
        </w:tc>
      </w:tr>
      <w:tr w:rsidR="00161010" w:rsidRPr="0009076A" w:rsidDel="002E1E24" w:rsidTr="00161010">
        <w:trPr>
          <w:del w:id="1302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03" w:author="Автор"/>
                <w:sz w:val="20"/>
                <w:szCs w:val="20"/>
              </w:rPr>
            </w:pPr>
            <w:del w:id="1304" w:author="Автор">
              <w:r w:rsidRPr="0009076A" w:rsidDel="002E1E24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05" w:author="Автор"/>
                <w:sz w:val="20"/>
                <w:szCs w:val="20"/>
                <w:lang w:val="en-US"/>
              </w:rPr>
            </w:pPr>
            <w:del w:id="1306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161010" w:rsidRPr="00BD5837" w:rsidDel="002E1E24" w:rsidRDefault="00161010" w:rsidP="00161010">
            <w:pPr>
              <w:pStyle w:val="affff1"/>
              <w:ind w:left="0"/>
              <w:rPr>
                <w:del w:id="1307" w:author="Автор"/>
                <w:sz w:val="20"/>
                <w:szCs w:val="20"/>
                <w:lang w:val="en-US"/>
              </w:rPr>
            </w:pPr>
            <w:del w:id="1308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09" w:author="Автор"/>
                <w:sz w:val="20"/>
                <w:szCs w:val="20"/>
                <w:lang w:val="en-US"/>
              </w:rPr>
            </w:pPr>
            <w:del w:id="1310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11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12" w:author="Автор"/>
        </w:trPr>
        <w:tc>
          <w:tcPr>
            <w:tcW w:w="534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13" w:author="Автор"/>
                <w:sz w:val="20"/>
                <w:szCs w:val="20"/>
              </w:rPr>
            </w:pPr>
            <w:del w:id="1314" w:author="Автор">
              <w:r w:rsidRPr="0009076A" w:rsidDel="002E1E24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15" w:author="Автор"/>
                <w:sz w:val="20"/>
                <w:szCs w:val="20"/>
                <w:lang w:val="en-US"/>
              </w:rPr>
            </w:pPr>
            <w:del w:id="1316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161010" w:rsidRPr="00BD5837" w:rsidDel="002E1E24" w:rsidRDefault="00161010" w:rsidP="00161010">
            <w:pPr>
              <w:pStyle w:val="affff1"/>
              <w:ind w:left="0"/>
              <w:rPr>
                <w:del w:id="1317" w:author="Автор"/>
                <w:sz w:val="20"/>
                <w:szCs w:val="20"/>
                <w:lang w:val="en-US"/>
              </w:rPr>
            </w:pPr>
            <w:del w:id="1318" w:author="Автор">
              <w:r w:rsidRPr="00BD5837" w:rsidDel="002E1E24">
                <w:rPr>
                  <w:sz w:val="20"/>
                  <w:szCs w:val="20"/>
                  <w:lang w:val="en-US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161010" w:rsidRPr="004E4FDF" w:rsidDel="002E1E24" w:rsidRDefault="00161010" w:rsidP="00161010">
            <w:pPr>
              <w:pStyle w:val="affff1"/>
              <w:ind w:left="0"/>
              <w:rPr>
                <w:del w:id="1319" w:author="Автор"/>
                <w:sz w:val="20"/>
                <w:szCs w:val="20"/>
              </w:rPr>
            </w:pPr>
            <w:del w:id="1320" w:author="Автор">
              <w:r w:rsidRPr="004E4FDF" w:rsidDel="002E1E24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1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2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3" w:author="Автор"/>
                <w:sz w:val="20"/>
                <w:szCs w:val="20"/>
              </w:rPr>
            </w:pPr>
            <w:del w:id="1324" w:author="Автор">
              <w:r w:rsidRPr="0009076A" w:rsidDel="002E1E24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25" w:author="Автор"/>
                <w:sz w:val="20"/>
                <w:szCs w:val="20"/>
                <w:lang w:val="en-US"/>
              </w:rPr>
            </w:pPr>
            <w:del w:id="1326" w:author="Автор">
              <w:r w:rsidRPr="0009076A" w:rsidDel="002E1E24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5801E4">
            <w:pPr>
              <w:pStyle w:val="affff1"/>
              <w:ind w:left="0"/>
              <w:rPr>
                <w:del w:id="1327" w:author="Автор"/>
                <w:sz w:val="20"/>
                <w:szCs w:val="20"/>
              </w:rPr>
            </w:pPr>
            <w:del w:id="1328" w:author="Автор">
              <w:r w:rsidRPr="005267DC" w:rsidDel="002E1E24">
                <w:rPr>
                  <w:sz w:val="20"/>
                  <w:szCs w:val="20"/>
                </w:rPr>
                <w:delText>Клиент не найден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29" w:author="Автор"/>
                <w:sz w:val="20"/>
                <w:szCs w:val="20"/>
              </w:rPr>
            </w:pPr>
            <w:del w:id="1330" w:author="Автор">
              <w:r w:rsidRPr="005267DC" w:rsidDel="002E1E24">
                <w:rPr>
                  <w:sz w:val="20"/>
                  <w:szCs w:val="20"/>
                </w:rPr>
                <w:delText>Клиент не найден</w:delText>
              </w:r>
              <w:r w:rsidR="005801E4" w:rsidDel="002E1E24">
                <w:rPr>
                  <w:sz w:val="20"/>
                  <w:szCs w:val="20"/>
                </w:rPr>
                <w:delText xml:space="preserve"> по данному </w:delText>
              </w:r>
              <w:r w:rsidDel="002E1E24">
                <w:rPr>
                  <w:sz w:val="20"/>
                  <w:szCs w:val="20"/>
                </w:rPr>
                <w:delText>С</w:delText>
              </w:r>
              <w:r w:rsidR="005801E4" w:rsidDel="002E1E24">
                <w:rPr>
                  <w:sz w:val="20"/>
                  <w:szCs w:val="20"/>
                </w:rPr>
                <w:delText>НИЛС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31" w:author="Автор"/>
                <w:sz w:val="20"/>
                <w:szCs w:val="20"/>
              </w:rPr>
            </w:pPr>
          </w:p>
        </w:tc>
      </w:tr>
      <w:tr w:rsidR="005801E4" w:rsidRPr="0009076A" w:rsidDel="002E1E24" w:rsidTr="00161010">
        <w:trPr>
          <w:del w:id="133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Del="002E1E24" w:rsidRDefault="005801E4" w:rsidP="00161010">
            <w:pPr>
              <w:pStyle w:val="affff1"/>
              <w:ind w:left="0"/>
              <w:rPr>
                <w:del w:id="1333" w:author="Автор"/>
                <w:sz w:val="20"/>
                <w:szCs w:val="20"/>
                <w:lang w:val="en-US"/>
              </w:rPr>
            </w:pPr>
            <w:del w:id="1334" w:author="Автор">
              <w:r w:rsidDel="002E1E24">
                <w:rPr>
                  <w:sz w:val="20"/>
                  <w:szCs w:val="20"/>
                  <w:lang w:val="en-US"/>
                </w:rPr>
                <w:delText>4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Del="002E1E24" w:rsidRDefault="005801E4" w:rsidP="00161010">
            <w:pPr>
              <w:pStyle w:val="affff1"/>
              <w:ind w:left="0"/>
              <w:rPr>
                <w:del w:id="1335" w:author="Автор"/>
                <w:sz w:val="20"/>
                <w:szCs w:val="20"/>
                <w:lang w:val="en-US"/>
              </w:rPr>
            </w:pPr>
            <w:del w:id="1336" w:author="Автор">
              <w:r w:rsidDel="002E1E24">
                <w:rPr>
                  <w:sz w:val="20"/>
                  <w:szCs w:val="20"/>
                  <w:lang w:val="en-US"/>
                </w:rPr>
                <w:delText>120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Del="002E1E24" w:rsidRDefault="005801E4" w:rsidP="00161010">
            <w:pPr>
              <w:pStyle w:val="affff1"/>
              <w:ind w:left="0"/>
              <w:rPr>
                <w:del w:id="1337" w:author="Автор"/>
                <w:sz w:val="20"/>
                <w:szCs w:val="20"/>
              </w:rPr>
            </w:pPr>
            <w:del w:id="1338" w:author="Автор">
              <w:r w:rsidRPr="005801E4" w:rsidDel="002E1E24">
                <w:rPr>
                  <w:sz w:val="20"/>
                  <w:szCs w:val="20"/>
                </w:rPr>
                <w:delText>По условиям найден</w:delText>
              </w:r>
              <w:r w:rsidDel="002E1E24">
                <w:rPr>
                  <w:sz w:val="20"/>
                  <w:szCs w:val="20"/>
                </w:rPr>
                <w:delText>о</w:delText>
              </w:r>
              <w:r w:rsidRPr="005801E4" w:rsidDel="002E1E24">
                <w:rPr>
                  <w:sz w:val="20"/>
                  <w:szCs w:val="20"/>
                </w:rPr>
                <w:delText xml:space="preserve"> более одного клиента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Del="002E1E24" w:rsidRDefault="005801E4" w:rsidP="00161010">
            <w:pPr>
              <w:pStyle w:val="affff1"/>
              <w:ind w:left="0"/>
              <w:rPr>
                <w:del w:id="1339" w:author="Автор"/>
                <w:sz w:val="20"/>
                <w:szCs w:val="20"/>
              </w:rPr>
            </w:pPr>
            <w:del w:id="1340" w:author="Автор">
              <w:r w:rsidDel="002E1E24">
                <w:rPr>
                  <w:sz w:val="20"/>
                  <w:szCs w:val="20"/>
                </w:rPr>
                <w:delText>Возникает в том случае, если на один СНИЛС зарегистрировано несколько клиентов.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Del="002E1E24" w:rsidRDefault="005801E4" w:rsidP="00161010">
            <w:pPr>
              <w:pStyle w:val="affff1"/>
              <w:ind w:left="0"/>
              <w:rPr>
                <w:del w:id="1341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4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Del="002E1E24" w:rsidRDefault="005801E4" w:rsidP="00161010">
            <w:pPr>
              <w:pStyle w:val="affff1"/>
              <w:ind w:left="0"/>
              <w:rPr>
                <w:del w:id="1343" w:author="Автор"/>
                <w:sz w:val="20"/>
                <w:szCs w:val="20"/>
                <w:lang w:val="en-US"/>
              </w:rPr>
            </w:pPr>
            <w:del w:id="1344" w:author="Автор">
              <w:r w:rsidDel="002E1E24">
                <w:rPr>
                  <w:sz w:val="20"/>
                  <w:szCs w:val="20"/>
                  <w:lang w:val="en-US"/>
                </w:rPr>
                <w:delText>5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45" w:author="Автор"/>
                <w:sz w:val="20"/>
                <w:szCs w:val="20"/>
              </w:rPr>
            </w:pPr>
            <w:del w:id="1346" w:author="Автор">
              <w:r w:rsidDel="002E1E24">
                <w:rPr>
                  <w:sz w:val="20"/>
                  <w:szCs w:val="20"/>
                </w:rPr>
                <w:delText>190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47" w:author="Автор"/>
                <w:sz w:val="20"/>
                <w:szCs w:val="20"/>
              </w:rPr>
            </w:pPr>
            <w:del w:id="1348" w:author="Автор">
              <w:r w:rsidRPr="005267DC" w:rsidDel="002E1E24">
                <w:rPr>
                  <w:sz w:val="20"/>
                  <w:szCs w:val="20"/>
                </w:rPr>
                <w:delText>У клиента уже есть активная подписка на АП.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49" w:author="Автор"/>
                <w:sz w:val="20"/>
                <w:szCs w:val="20"/>
              </w:rPr>
            </w:pPr>
            <w:del w:id="1350" w:author="Автор">
              <w:r w:rsidDel="002E1E24">
                <w:rPr>
                  <w:sz w:val="20"/>
                  <w:szCs w:val="20"/>
                </w:rPr>
                <w:delText>Клиенту уже ранее была подключена подписка на АП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51" w:author="Автор"/>
                <w:sz w:val="20"/>
                <w:szCs w:val="20"/>
              </w:rPr>
            </w:pPr>
          </w:p>
        </w:tc>
      </w:tr>
      <w:tr w:rsidR="00161010" w:rsidRPr="0009076A" w:rsidDel="002E1E24" w:rsidTr="00161010">
        <w:trPr>
          <w:del w:id="1352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801E4" w:rsidDel="002E1E24" w:rsidRDefault="005801E4" w:rsidP="00161010">
            <w:pPr>
              <w:pStyle w:val="affff1"/>
              <w:ind w:left="0"/>
              <w:rPr>
                <w:del w:id="1353" w:author="Автор"/>
                <w:sz w:val="20"/>
                <w:szCs w:val="20"/>
                <w:lang w:val="en-US"/>
              </w:rPr>
            </w:pPr>
            <w:del w:id="1354" w:author="Автор">
              <w:r w:rsidDel="002E1E24">
                <w:rPr>
                  <w:sz w:val="20"/>
                  <w:szCs w:val="20"/>
                  <w:lang w:val="en-US"/>
                </w:rPr>
                <w:delText>6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55" w:author="Автор"/>
                <w:sz w:val="20"/>
                <w:szCs w:val="20"/>
              </w:rPr>
            </w:pPr>
            <w:del w:id="1356" w:author="Автор">
              <w:r w:rsidDel="002E1E24">
                <w:rPr>
                  <w:sz w:val="20"/>
                  <w:szCs w:val="20"/>
                </w:rPr>
                <w:delText>180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57" w:author="Автор"/>
                <w:sz w:val="20"/>
                <w:szCs w:val="20"/>
              </w:rPr>
            </w:pPr>
            <w:del w:id="1358" w:author="Автор">
              <w:r w:rsidRPr="005267DC" w:rsidDel="002E1E24">
                <w:rPr>
                  <w:sz w:val="20"/>
                  <w:szCs w:val="20"/>
                </w:rPr>
                <w:delText>Отсутствуют настройки абонементного питания для организации</w:delText>
              </w:r>
              <w:r w:rsidDel="002E1E24">
                <w:rPr>
                  <w:sz w:val="20"/>
                  <w:szCs w:val="20"/>
                </w:rPr>
                <w:delText xml:space="preserve"> клиента</w:delText>
              </w:r>
            </w:del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5267DC" w:rsidDel="002E1E24" w:rsidRDefault="00161010" w:rsidP="00161010">
            <w:pPr>
              <w:pStyle w:val="affff1"/>
              <w:ind w:left="0"/>
              <w:rPr>
                <w:del w:id="1359" w:author="Автор"/>
                <w:sz w:val="20"/>
                <w:szCs w:val="20"/>
              </w:rPr>
            </w:pPr>
            <w:del w:id="1360" w:author="Автор">
              <w:r w:rsidRPr="005267DC" w:rsidDel="002E1E24">
                <w:rPr>
                  <w:sz w:val="20"/>
                  <w:szCs w:val="20"/>
                </w:rPr>
                <w:delText>Отсутствуют настройки абонементного питания для организации</w:delText>
              </w:r>
              <w:r w:rsidDel="002E1E24">
                <w:rPr>
                  <w:sz w:val="20"/>
                  <w:szCs w:val="20"/>
                </w:rPr>
                <w:delText xml:space="preserve"> клиента. Без них нельзя активировать подписку на АП.</w:delText>
              </w:r>
            </w:del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010" w:rsidRPr="0009076A" w:rsidDel="002E1E24" w:rsidRDefault="00161010" w:rsidP="00161010">
            <w:pPr>
              <w:pStyle w:val="affff1"/>
              <w:ind w:left="0"/>
              <w:rPr>
                <w:del w:id="1361" w:author="Автор"/>
                <w:sz w:val="20"/>
                <w:szCs w:val="20"/>
              </w:rPr>
            </w:pPr>
          </w:p>
        </w:tc>
      </w:tr>
    </w:tbl>
    <w:p w:rsidR="00161010" w:rsidDel="002E1E24" w:rsidRDefault="00161010" w:rsidP="00A971EB">
      <w:pPr>
        <w:pStyle w:val="1----111"/>
        <w:rPr>
          <w:del w:id="1362" w:author="Автор"/>
        </w:rPr>
      </w:pPr>
      <w:bookmarkStart w:id="1363" w:name="_Toc398816524"/>
      <w:bookmarkStart w:id="1364" w:name="_Toc398817465"/>
      <w:bookmarkStart w:id="1365" w:name="_Toc398832211"/>
      <w:bookmarkStart w:id="1366" w:name="_Toc399186801"/>
      <w:del w:id="1367" w:author="Автор">
        <w:r w:rsidDel="002E1E24">
          <w:delText>Контрольные примеры</w:delText>
        </w:r>
        <w:bookmarkEnd w:id="1363"/>
        <w:bookmarkEnd w:id="1364"/>
        <w:bookmarkEnd w:id="1365"/>
        <w:bookmarkEnd w:id="1366"/>
      </w:del>
    </w:p>
    <w:p w:rsidR="00161010" w:rsidRPr="0049359F" w:rsidDel="002E1E24" w:rsidRDefault="00161010" w:rsidP="00161010">
      <w:pPr>
        <w:pStyle w:val="af7"/>
        <w:rPr>
          <w:del w:id="1368" w:author="Автор"/>
          <w:b/>
          <w:lang w:val="en-US"/>
        </w:rPr>
      </w:pPr>
      <w:del w:id="1369" w:author="Автор">
        <w:r w:rsidRPr="00916933" w:rsidDel="002E1E24">
          <w:rPr>
            <w:b/>
          </w:rPr>
          <w:delText>Запрос</w:delText>
        </w:r>
        <w:r w:rsidDel="002E1E24">
          <w:rPr>
            <w:b/>
          </w:rPr>
          <w:delText>:</w:delText>
        </w:r>
      </w:del>
    </w:p>
    <w:p w:rsidR="00161010" w:rsidDel="002E1E24" w:rsidRDefault="00161010" w:rsidP="00161010">
      <w:pPr>
        <w:pStyle w:val="af7"/>
        <w:rPr>
          <w:del w:id="1370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Del="002E1E24" w:rsidTr="00161010">
        <w:trPr>
          <w:del w:id="1371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72" w:author="Автор"/>
                <w:i/>
                <w:sz w:val="20"/>
                <w:szCs w:val="20"/>
                <w:lang w:val="en-US"/>
              </w:rPr>
            </w:pPr>
            <w:del w:id="1373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74" w:author="Автор"/>
                <w:i/>
                <w:sz w:val="20"/>
                <w:szCs w:val="20"/>
                <w:lang w:val="en-US"/>
              </w:rPr>
            </w:pPr>
            <w:del w:id="1375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76" w:author="Автор"/>
                <w:i/>
                <w:sz w:val="20"/>
                <w:szCs w:val="20"/>
                <w:lang w:val="en-US"/>
              </w:rPr>
            </w:pPr>
            <w:del w:id="1377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78" w:author="Автор"/>
                <w:i/>
                <w:sz w:val="20"/>
                <w:szCs w:val="20"/>
                <w:lang w:val="en-US"/>
              </w:rPr>
            </w:pPr>
            <w:del w:id="1379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&lt;soap:activateSubscriptionFeedingBySan&gt;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80" w:author="Автор"/>
                <w:i/>
                <w:sz w:val="20"/>
                <w:szCs w:val="20"/>
                <w:lang w:val="en-US"/>
              </w:rPr>
            </w:pPr>
            <w:del w:id="1381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82" w:author="Автор"/>
                <w:i/>
                <w:sz w:val="20"/>
                <w:szCs w:val="20"/>
                <w:lang w:val="en-US"/>
              </w:rPr>
            </w:pPr>
            <w:del w:id="1383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&lt;cycleDiagram&gt;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84" w:author="Автор"/>
                <w:i/>
                <w:sz w:val="20"/>
                <w:szCs w:val="20"/>
                <w:lang w:val="en-US"/>
              </w:rPr>
            </w:pPr>
            <w:del w:id="1385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&lt;Monday&gt;2&lt;/Monday&gt;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86" w:author="Автор"/>
                <w:i/>
                <w:sz w:val="20"/>
                <w:szCs w:val="20"/>
                <w:lang w:val="en-US"/>
              </w:rPr>
            </w:pPr>
            <w:del w:id="1387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&lt;Tuesday&gt;2;3&lt;/Tuesday&gt;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88" w:author="Автор"/>
                <w:i/>
                <w:sz w:val="20"/>
                <w:szCs w:val="20"/>
                <w:lang w:val="en-US"/>
              </w:rPr>
            </w:pPr>
            <w:del w:id="1389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&lt;Wednesday&gt;3&lt;/Wednesday&gt;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90" w:author="Автор"/>
                <w:i/>
                <w:sz w:val="20"/>
                <w:szCs w:val="20"/>
                <w:lang w:val="en-US"/>
              </w:rPr>
            </w:pPr>
            <w:del w:id="1391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&lt;Thursday&gt;4&lt;/Thursday&gt;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92" w:author="Автор"/>
                <w:i/>
                <w:sz w:val="20"/>
                <w:szCs w:val="20"/>
                <w:lang w:val="en-US"/>
              </w:rPr>
            </w:pPr>
            <w:del w:id="1393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&lt;Friday&gt;1&lt;/Friday&gt;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94" w:author="Автор"/>
                <w:i/>
                <w:sz w:val="20"/>
                <w:szCs w:val="20"/>
                <w:lang w:val="en-US"/>
              </w:rPr>
            </w:pPr>
            <w:del w:id="1395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&lt;Saturday&gt;3&lt;/Saturday&gt;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96" w:author="Автор"/>
                <w:i/>
                <w:sz w:val="20"/>
                <w:szCs w:val="20"/>
                <w:lang w:val="en-US"/>
              </w:rPr>
            </w:pPr>
            <w:del w:id="1397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&lt;Sunday&gt;&lt;/Sunday&gt;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398" w:author="Автор"/>
                <w:i/>
                <w:sz w:val="20"/>
                <w:szCs w:val="20"/>
                <w:lang w:val="en-US"/>
              </w:rPr>
            </w:pPr>
            <w:del w:id="1399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&lt;DateActivationDiagram&gt;2014-06-13&lt;/DateActivationDiagram&gt;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00" w:author="Автор"/>
                <w:i/>
                <w:sz w:val="20"/>
                <w:szCs w:val="20"/>
                <w:lang w:val="en-US"/>
              </w:rPr>
            </w:pPr>
            <w:del w:id="1401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   &lt;/cycleDiagram&gt;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02" w:author="Автор"/>
                <w:i/>
                <w:sz w:val="20"/>
                <w:szCs w:val="20"/>
                <w:lang w:val="en-US"/>
              </w:rPr>
            </w:pPr>
            <w:del w:id="1403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   &lt;/soap:activateSubscriptionFeedingBySan&gt;</w:delText>
              </w:r>
            </w:del>
          </w:p>
          <w:p w:rsidR="00F8765B" w:rsidRPr="00F8765B" w:rsidDel="002E1E24" w:rsidRDefault="00F8765B" w:rsidP="00F8765B">
            <w:pPr>
              <w:spacing w:line="240" w:lineRule="auto"/>
              <w:jc w:val="left"/>
              <w:rPr>
                <w:del w:id="1404" w:author="Автор"/>
                <w:i/>
                <w:sz w:val="20"/>
                <w:szCs w:val="20"/>
                <w:lang w:val="en-US"/>
              </w:rPr>
            </w:pPr>
            <w:del w:id="1405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161010" w:rsidRPr="00ED47C8" w:rsidDel="002E1E24" w:rsidRDefault="00F8765B" w:rsidP="00161010">
            <w:pPr>
              <w:spacing w:line="240" w:lineRule="auto"/>
              <w:jc w:val="left"/>
              <w:rPr>
                <w:del w:id="1406" w:author="Автор"/>
              </w:rPr>
            </w:pPr>
            <w:del w:id="1407" w:author="Автор">
              <w:r w:rsidRPr="00F8765B" w:rsidDel="002E1E24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161010" w:rsidDel="002E1E24" w:rsidRDefault="00161010" w:rsidP="00161010">
      <w:pPr>
        <w:rPr>
          <w:del w:id="1408" w:author="Автор"/>
        </w:rPr>
      </w:pPr>
    </w:p>
    <w:p w:rsidR="00161010" w:rsidDel="002E1E24" w:rsidRDefault="00161010" w:rsidP="00161010">
      <w:pPr>
        <w:pStyle w:val="af7"/>
        <w:rPr>
          <w:del w:id="1409" w:author="Автор"/>
          <w:b/>
        </w:rPr>
      </w:pPr>
      <w:del w:id="1410" w:author="Автор">
        <w:r w:rsidRPr="00916933" w:rsidDel="002E1E24">
          <w:rPr>
            <w:b/>
          </w:rPr>
          <w:delText>Ответ на запрос в случае успешного исполнения</w:delText>
        </w:r>
        <w:r w:rsidDel="002E1E24">
          <w:rPr>
            <w:b/>
          </w:rPr>
          <w:delText>:</w:delText>
        </w:r>
      </w:del>
    </w:p>
    <w:p w:rsidR="00161010" w:rsidDel="002E1E24" w:rsidRDefault="00161010" w:rsidP="00161010">
      <w:pPr>
        <w:pStyle w:val="af7"/>
        <w:rPr>
          <w:del w:id="1411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1010" w:rsidDel="002E1E24" w:rsidTr="00161010">
        <w:trPr>
          <w:del w:id="1412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13" w:author="Автор"/>
                <w:i/>
                <w:sz w:val="20"/>
                <w:szCs w:val="20"/>
                <w:lang w:val="en-US"/>
              </w:rPr>
            </w:pPr>
            <w:del w:id="1414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15" w:author="Автор"/>
                <w:i/>
                <w:sz w:val="20"/>
                <w:szCs w:val="20"/>
                <w:lang w:val="en-US"/>
              </w:rPr>
            </w:pPr>
            <w:del w:id="1416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17" w:author="Автор"/>
                <w:i/>
                <w:sz w:val="20"/>
                <w:szCs w:val="20"/>
                <w:lang w:val="en-US"/>
              </w:rPr>
            </w:pPr>
            <w:del w:id="1418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&lt;ns2:</w:delText>
              </w:r>
              <w:r w:rsidR="00F8765B" w:rsidRPr="00F8765B" w:rsidDel="002E1E24">
                <w:rPr>
                  <w:i/>
                  <w:sz w:val="20"/>
                  <w:szCs w:val="20"/>
                  <w:lang w:val="en-US"/>
                </w:rPr>
                <w:delText>activateSubscriptionFeeding</w:delText>
              </w:r>
              <w:r w:rsidR="00C64201" w:rsidRPr="00C64201" w:rsidDel="002E1E24">
                <w:rPr>
                  <w:i/>
                  <w:sz w:val="20"/>
                  <w:szCs w:val="20"/>
                  <w:lang w:val="en-US"/>
                </w:rPr>
                <w:delText>BySanResponse</w:delText>
              </w:r>
              <w:r w:rsidR="00C64201" w:rsidDel="002E1E24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xmlns:ns2="http://soap.integra.partner.web.processor.ecafe.axetta.ru/"&gt;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19" w:author="Автор"/>
                <w:i/>
                <w:sz w:val="20"/>
                <w:szCs w:val="20"/>
                <w:lang w:val="en-US"/>
              </w:rPr>
            </w:pPr>
            <w:del w:id="1420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161010" w:rsidDel="002E1E24" w:rsidRDefault="00161010" w:rsidP="00161010">
            <w:pPr>
              <w:spacing w:line="240" w:lineRule="auto"/>
              <w:jc w:val="left"/>
              <w:rPr>
                <w:del w:id="1421" w:author="Автор"/>
                <w:i/>
                <w:sz w:val="20"/>
                <w:szCs w:val="20"/>
                <w:lang w:val="en-US"/>
              </w:rPr>
            </w:pPr>
            <w:del w:id="1422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      &lt;resultCode&gt;0&lt;/resultCode&gt;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23" w:author="Автор"/>
                <w:i/>
                <w:sz w:val="20"/>
                <w:szCs w:val="20"/>
                <w:lang w:val="en-US"/>
              </w:rPr>
            </w:pPr>
            <w:del w:id="1424" w:author="Автор"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 xml:space="preserve">           &lt;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description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&gt;OK &lt;/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description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25" w:author="Автор"/>
                <w:i/>
                <w:sz w:val="20"/>
                <w:szCs w:val="20"/>
                <w:lang w:val="en-US"/>
              </w:rPr>
            </w:pPr>
            <w:del w:id="1426" w:author="Автор"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 xml:space="preserve">        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&lt;/return&gt;</w:delText>
              </w:r>
            </w:del>
          </w:p>
          <w:p w:rsidR="00161010" w:rsidRPr="008214B0" w:rsidDel="002E1E24" w:rsidRDefault="00161010" w:rsidP="00161010">
            <w:pPr>
              <w:spacing w:line="240" w:lineRule="auto"/>
              <w:jc w:val="left"/>
              <w:rPr>
                <w:del w:id="1427" w:author="Автор"/>
                <w:i/>
                <w:sz w:val="20"/>
                <w:szCs w:val="20"/>
                <w:lang w:val="en-US"/>
              </w:rPr>
            </w:pPr>
            <w:del w:id="1428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   &lt;/ns2:</w:delText>
              </w:r>
              <w:r w:rsidR="00F8765B" w:rsidRPr="00F8765B" w:rsidDel="002E1E24">
                <w:rPr>
                  <w:i/>
                  <w:sz w:val="20"/>
                  <w:szCs w:val="20"/>
                  <w:lang w:val="en-US"/>
                </w:rPr>
                <w:delText xml:space="preserve"> activateSubscriptionFeeding</w:delText>
              </w:r>
              <w:r w:rsidR="00C64201" w:rsidRPr="00C64201" w:rsidDel="002E1E24">
                <w:rPr>
                  <w:i/>
                  <w:sz w:val="20"/>
                  <w:szCs w:val="20"/>
                  <w:lang w:val="en-US"/>
                </w:rPr>
                <w:delText>BySanResponse</w:delText>
              </w:r>
              <w:r w:rsidR="00C64201"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</w:delText>
              </w:r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>&gt;</w:delText>
              </w:r>
            </w:del>
          </w:p>
          <w:p w:rsidR="00161010" w:rsidRPr="00864515" w:rsidDel="002E1E24" w:rsidRDefault="00161010" w:rsidP="00161010">
            <w:pPr>
              <w:spacing w:line="240" w:lineRule="auto"/>
              <w:jc w:val="left"/>
              <w:rPr>
                <w:del w:id="1429" w:author="Автор"/>
                <w:i/>
                <w:sz w:val="20"/>
                <w:szCs w:val="20"/>
                <w:lang w:val="en-US"/>
              </w:rPr>
            </w:pPr>
            <w:del w:id="1430" w:author="Автор">
              <w:r w:rsidRPr="008214B0" w:rsidDel="002E1E24">
                <w:rPr>
                  <w:i/>
                  <w:sz w:val="20"/>
                  <w:szCs w:val="20"/>
                  <w:lang w:val="en-US"/>
                </w:rPr>
                <w:delText xml:space="preserve">   </w:delText>
              </w:r>
              <w:r w:rsidRPr="00864515" w:rsidDel="002E1E24">
                <w:rPr>
                  <w:i/>
                  <w:sz w:val="20"/>
                  <w:szCs w:val="20"/>
                  <w:lang w:val="en-US"/>
                </w:rPr>
                <w:delText>&lt;/soap:Body&gt;</w:delText>
              </w:r>
            </w:del>
          </w:p>
          <w:p w:rsidR="00161010" w:rsidDel="002E1E24" w:rsidRDefault="00161010" w:rsidP="00161010">
            <w:pPr>
              <w:spacing w:line="240" w:lineRule="auto"/>
              <w:jc w:val="left"/>
              <w:rPr>
                <w:del w:id="1431" w:author="Автор"/>
              </w:rPr>
            </w:pPr>
            <w:del w:id="1432" w:author="Автор">
              <w:r w:rsidRPr="008214B0" w:rsidDel="002E1E24">
                <w:rPr>
                  <w:i/>
                  <w:sz w:val="20"/>
                  <w:szCs w:val="20"/>
                </w:rPr>
                <w:delText>&lt;/soap:Envelope&gt;</w:delText>
              </w:r>
            </w:del>
          </w:p>
        </w:tc>
      </w:tr>
    </w:tbl>
    <w:p w:rsidR="00161010" w:rsidRDefault="00161010" w:rsidP="00161010">
      <w:pPr>
        <w:pStyle w:val="affff1"/>
      </w:pPr>
    </w:p>
    <w:p w:rsidR="005267DC" w:rsidRDefault="00D030A6" w:rsidP="008214B0">
      <w:pPr>
        <w:pStyle w:val="21"/>
        <w:rPr>
          <w:bCs w:val="0"/>
        </w:rPr>
      </w:pPr>
      <w:bookmarkStart w:id="1433" w:name="_Toc399186802"/>
      <w:r>
        <w:t>Операция «</w:t>
      </w:r>
      <w:r w:rsidR="008214B0">
        <w:rPr>
          <w:bCs w:val="0"/>
        </w:rPr>
        <w:t>Получение данных об активной подписке АП по номеру ЛС</w:t>
      </w:r>
      <w:r>
        <w:rPr>
          <w:bCs w:val="0"/>
        </w:rPr>
        <w:t>»</w:t>
      </w:r>
      <w:bookmarkEnd w:id="1433"/>
    </w:p>
    <w:p w:rsidR="008214B0" w:rsidRDefault="008214B0" w:rsidP="00A971EB">
      <w:pPr>
        <w:pStyle w:val="1----111"/>
        <w:rPr>
          <w:lang w:val="en-US"/>
        </w:rPr>
      </w:pPr>
      <w:bookmarkStart w:id="1434" w:name="_Toc399186803"/>
      <w:r w:rsidRPr="0009076A">
        <w:t>Общие сведения</w:t>
      </w:r>
      <w:bookmarkEnd w:id="14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214B0" w:rsidRPr="006D1ECC" w:rsidRDefault="0039724A" w:rsidP="00864515">
            <w:pPr>
              <w:rPr>
                <w:bCs/>
                <w:lang w:val="en-US"/>
              </w:rPr>
            </w:pPr>
            <w:r w:rsidRPr="0039724A">
              <w:rPr>
                <w:bCs/>
                <w:lang w:val="en-US"/>
              </w:rPr>
              <w:t>getCurrentSubscriptionFeeding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214B0" w:rsidRPr="00735D71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  <w:tr w:rsidR="008214B0" w:rsidRPr="0009076A" w:rsidTr="00864515">
        <w:tc>
          <w:tcPr>
            <w:tcW w:w="2943" w:type="dxa"/>
          </w:tcPr>
          <w:p w:rsidR="008214B0" w:rsidRPr="0009076A" w:rsidRDefault="008214B0" w:rsidP="00864515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214B0" w:rsidRPr="009763A8" w:rsidRDefault="008214B0" w:rsidP="00864515">
            <w:r>
              <w:rPr>
                <w:bCs/>
              </w:rPr>
              <w:t>Получение данных об активной подписке АП по номеру ЛС</w:t>
            </w:r>
          </w:p>
        </w:tc>
      </w:tr>
    </w:tbl>
    <w:p w:rsidR="008214B0" w:rsidRPr="00ED47C8" w:rsidRDefault="008214B0" w:rsidP="008214B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214B0" w:rsidRDefault="008214B0" w:rsidP="00A971EB">
      <w:pPr>
        <w:pStyle w:val="1----111"/>
      </w:pPr>
      <w:bookmarkStart w:id="1435" w:name="_Toc399186804"/>
      <w:r w:rsidRPr="0009076A">
        <w:t>Описание входных параметров</w:t>
      </w:r>
      <w:bookmarkEnd w:id="1435"/>
    </w:p>
    <w:p w:rsidR="008214B0" w:rsidRPr="00151949" w:rsidRDefault="008214B0" w:rsidP="00E4793B">
      <w:pPr>
        <w:pStyle w:val="affff1"/>
      </w:pPr>
      <w:r w:rsidRPr="0009076A">
        <w:rPr>
          <w:b/>
        </w:rPr>
        <w:t xml:space="preserve">Входные данные: </w:t>
      </w:r>
      <w:r w:rsidR="00CB4D69" w:rsidRPr="00CB4D69">
        <w:rPr>
          <w:lang w:val="en-US"/>
        </w:rPr>
        <w:t>getCurrentSubscriptionFeeding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8214B0" w:rsidRPr="00735D71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8214B0" w:rsidRPr="00885978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8214B0" w:rsidRPr="00292BBB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39724A" w:rsidRPr="0009076A" w:rsidTr="00864515">
        <w:tc>
          <w:tcPr>
            <w:tcW w:w="534" w:type="dxa"/>
            <w:vAlign w:val="center"/>
          </w:tcPr>
          <w:p w:rsidR="0039724A" w:rsidRPr="00414642" w:rsidRDefault="0039724A" w:rsidP="00864515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39724A" w:rsidRPr="00735D71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39724A" w:rsidRPr="00A141E8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39724A" w:rsidRPr="0009076A" w:rsidRDefault="0039724A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39724A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8214B0" w:rsidRPr="0020138A" w:rsidRDefault="008214B0" w:rsidP="008214B0"/>
    <w:p w:rsidR="008214B0" w:rsidRDefault="008214B0" w:rsidP="00A971EB">
      <w:pPr>
        <w:pStyle w:val="1----111"/>
      </w:pPr>
      <w:r>
        <w:t xml:space="preserve"> </w:t>
      </w:r>
      <w:bookmarkStart w:id="1436" w:name="_Toc399186805"/>
      <w:r w:rsidRPr="0009076A">
        <w:t>Описание выходных параметров</w:t>
      </w:r>
      <w:bookmarkEnd w:id="1436"/>
    </w:p>
    <w:p w:rsidR="008214B0" w:rsidRPr="00CB4D69" w:rsidRDefault="00C61146" w:rsidP="008214B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rPr>
          <w:lang w:val="en-US"/>
        </w:rPr>
        <w:t>getCurrentSubscriptionFeeding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214B0" w:rsidRPr="0009076A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214B0" w:rsidRPr="0009076A" w:rsidTr="00A141E8">
        <w:tc>
          <w:tcPr>
            <w:tcW w:w="534" w:type="dxa"/>
            <w:vAlign w:val="center"/>
          </w:tcPr>
          <w:p w:rsidR="008214B0" w:rsidRDefault="008214B0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8214B0" w:rsidRPr="00C61146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8214B0" w:rsidRPr="008214B0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214B0" w:rsidRPr="0009076A" w:rsidRDefault="00A141E8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8214B0" w:rsidRPr="0009076A" w:rsidRDefault="00A141E8" w:rsidP="0086451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считается что она ждет активации. Если пусто </w:t>
            </w:r>
            <w:ins w:id="1437" w:author="Автор">
              <w:r w:rsidR="00762BD6">
                <w:rPr>
                  <w:sz w:val="20"/>
                  <w:szCs w:val="20"/>
                  <w:lang w:val="en-US"/>
                </w:rPr>
                <w:t xml:space="preserve">- </w:t>
              </w:r>
            </w:ins>
            <w:r>
              <w:rPr>
                <w:sz w:val="20"/>
                <w:szCs w:val="20"/>
              </w:rPr>
              <w:t>то считается что клиент не активировал услугу</w:t>
            </w:r>
          </w:p>
        </w:tc>
      </w:tr>
    </w:tbl>
    <w:p w:rsidR="008214B0" w:rsidRPr="00CB2F72" w:rsidRDefault="008214B0" w:rsidP="00A971EB">
      <w:pPr>
        <w:pStyle w:val="1----111"/>
      </w:pPr>
      <w:bookmarkStart w:id="1438" w:name="_Toc399186806"/>
      <w:r w:rsidRPr="0009076A">
        <w:lastRenderedPageBreak/>
        <w:t>Ошибки</w:t>
      </w:r>
      <w:bookmarkEnd w:id="1438"/>
    </w:p>
    <w:p w:rsidR="008214B0" w:rsidRPr="0009076A" w:rsidRDefault="008214B0" w:rsidP="008214B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9"/>
            </w:pPr>
            <w:r w:rsidRPr="0009076A">
              <w:t>Комментарий</w:t>
            </w: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8214B0" w:rsidRPr="00BD5837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8214B0" w:rsidRPr="004E4FDF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214B0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5267DC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14B0" w:rsidRPr="0009076A" w:rsidRDefault="008214B0" w:rsidP="0086451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864515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414642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267DC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86451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8214B0" w:rsidRDefault="008214B0" w:rsidP="00A971EB">
      <w:pPr>
        <w:pStyle w:val="1----111"/>
      </w:pPr>
      <w:bookmarkStart w:id="1439" w:name="_Toc399186807"/>
      <w:r>
        <w:t>Контрольные примеры</w:t>
      </w:r>
      <w:bookmarkEnd w:id="1439"/>
    </w:p>
    <w:p w:rsidR="008214B0" w:rsidRPr="0049359F" w:rsidRDefault="008214B0" w:rsidP="008214B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214B0" w:rsidRPr="00ED47C8" w:rsidRDefault="00F86951" w:rsidP="00C61146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214B0" w:rsidRDefault="008214B0" w:rsidP="008214B0"/>
    <w:p w:rsidR="008214B0" w:rsidRDefault="008214B0" w:rsidP="008214B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214B0" w:rsidRDefault="008214B0" w:rsidP="008214B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214B0" w:rsidRPr="00B905AA" w:rsidTr="00864515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214B0" w:rsidRPr="00414642" w:rsidRDefault="00F86951" w:rsidP="00C61146">
            <w:pPr>
              <w:spacing w:line="240" w:lineRule="auto"/>
              <w:jc w:val="left"/>
              <w:rPr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414642" w:rsidRDefault="00C64201" w:rsidP="00C64201">
      <w:pPr>
        <w:pStyle w:val="affff1"/>
        <w:rPr>
          <w:lang w:val="en-US"/>
        </w:rPr>
      </w:pPr>
    </w:p>
    <w:p w:rsidR="00C64201" w:rsidRDefault="00D030A6" w:rsidP="00C64201">
      <w:pPr>
        <w:pStyle w:val="21"/>
        <w:rPr>
          <w:bCs w:val="0"/>
        </w:rPr>
      </w:pPr>
      <w:bookmarkStart w:id="1440" w:name="_Toc399186808"/>
      <w:r>
        <w:t>Операция «</w:t>
      </w:r>
      <w:r w:rsidR="00C64201">
        <w:rPr>
          <w:bCs w:val="0"/>
        </w:rPr>
        <w:t xml:space="preserve">Получение данных об активной подписке АП по </w:t>
      </w:r>
      <w:r w:rsidR="00C64201">
        <w:rPr>
          <w:bCs w:val="0"/>
        </w:rPr>
        <w:lastRenderedPageBreak/>
        <w:t>номеру СНИЛС</w:t>
      </w:r>
      <w:r>
        <w:rPr>
          <w:bCs w:val="0"/>
        </w:rPr>
        <w:t>»</w:t>
      </w:r>
      <w:bookmarkEnd w:id="1440"/>
    </w:p>
    <w:p w:rsidR="00C64201" w:rsidRDefault="00C64201" w:rsidP="00A971EB">
      <w:pPr>
        <w:pStyle w:val="1----111"/>
        <w:rPr>
          <w:lang w:val="en-US"/>
        </w:rPr>
      </w:pPr>
      <w:bookmarkStart w:id="1441" w:name="_Toc399186809"/>
      <w:r w:rsidRPr="0009076A">
        <w:t>Общие сведения</w:t>
      </w:r>
      <w:bookmarkEnd w:id="14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6D1ECC" w:rsidRDefault="00A141E8" w:rsidP="0066082B">
            <w:pPr>
              <w:rPr>
                <w:bCs/>
                <w:lang w:val="en-US"/>
              </w:rPr>
            </w:pPr>
            <w:r w:rsidRPr="00A141E8">
              <w:rPr>
                <w:bCs/>
                <w:lang w:val="en-US"/>
              </w:rPr>
              <w:t>getCurrentSubscriptionFeedingBySan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66082B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D030A6" w:rsidRDefault="00C64201" w:rsidP="00C64201">
            <w:r>
              <w:rPr>
                <w:bCs/>
              </w:rPr>
              <w:t>Получение данных об активной подписке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1442" w:name="_Toc399186810"/>
      <w:r w:rsidRPr="0009076A">
        <w:t>Описание входных параметров</w:t>
      </w:r>
      <w:bookmarkEnd w:id="1442"/>
    </w:p>
    <w:p w:rsidR="00C64201" w:rsidRPr="00151949" w:rsidRDefault="00C64201" w:rsidP="00C64201">
      <w:pPr>
        <w:pStyle w:val="affff1"/>
      </w:pPr>
      <w:r w:rsidRPr="0009076A">
        <w:rPr>
          <w:b/>
        </w:rPr>
        <w:t xml:space="preserve">Входные данные: </w:t>
      </w:r>
      <w:r w:rsidR="00A141E8" w:rsidRPr="00A141E8">
        <w:rPr>
          <w:lang w:val="en-US"/>
        </w:rPr>
        <w:t>getCurrentSubscriptionFeedingBySan</w:t>
      </w:r>
      <w:r w:rsidR="00A141E8" w:rsidRPr="00A141E8" w:rsidDel="00A141E8">
        <w:rPr>
          <w:lang w:val="en-US"/>
        </w:rPr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39724A">
              <w:rPr>
                <w:sz w:val="20"/>
                <w:szCs w:val="20"/>
                <w:lang w:val="en-US"/>
              </w:rPr>
              <w:t>currentDay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поиск подписки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указат текущий день и получить одну подписку на клиента</w:t>
            </w: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1443" w:name="_Toc399186811"/>
      <w:r w:rsidRPr="0009076A">
        <w:t>Описание выходных параметров</w:t>
      </w:r>
      <w:bookmarkEnd w:id="1443"/>
    </w:p>
    <w:p w:rsidR="00C64201" w:rsidRPr="00CB2F72" w:rsidRDefault="00C64201" w:rsidP="00C64201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414642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  <w:r w:rsidRPr="00A141E8" w:rsidDel="00A141E8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03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SubscriptionFeedingExt</w:t>
            </w:r>
          </w:p>
        </w:tc>
        <w:tc>
          <w:tcPr>
            <w:tcW w:w="1989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Подписка может быть старой в этом случаее она считается заблокированной или активируется в будущем, считается что она ждет активации. Если пусто </w:t>
            </w:r>
            <w:ins w:id="1444" w:author="Автор">
              <w:r w:rsidR="00762BD6">
                <w:rPr>
                  <w:sz w:val="20"/>
                  <w:szCs w:val="20"/>
                  <w:lang w:val="en-US"/>
                </w:rPr>
                <w:t xml:space="preserve">- </w:t>
              </w:r>
            </w:ins>
            <w:r>
              <w:rPr>
                <w:sz w:val="20"/>
                <w:szCs w:val="20"/>
              </w:rPr>
              <w:t>то считается что клиент не активировал услугу</w:t>
            </w:r>
          </w:p>
        </w:tc>
      </w:tr>
    </w:tbl>
    <w:p w:rsidR="00C64201" w:rsidRPr="00CB2F72" w:rsidRDefault="00C64201" w:rsidP="00A971EB">
      <w:pPr>
        <w:pStyle w:val="1----111"/>
      </w:pPr>
      <w:bookmarkStart w:id="1445" w:name="_Toc399186812"/>
      <w:r w:rsidRPr="0009076A">
        <w:lastRenderedPageBreak/>
        <w:t>Ошибки</w:t>
      </w:r>
      <w:bookmarkEnd w:id="1445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5801E4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 w:rsidRPr="00A141E8">
              <w:rPr>
                <w:sz w:val="20"/>
                <w:szCs w:val="20"/>
              </w:rPr>
              <w:t>Услуга не подключена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не подключил услугу</w:t>
            </w:r>
          </w:p>
        </w:tc>
      </w:tr>
    </w:tbl>
    <w:p w:rsidR="00C64201" w:rsidRDefault="00C64201" w:rsidP="00A971EB">
      <w:pPr>
        <w:pStyle w:val="1----111"/>
      </w:pPr>
      <w:bookmarkStart w:id="1446" w:name="_Toc399186813"/>
      <w:r>
        <w:t>Контрольные примеры</w:t>
      </w:r>
      <w:bookmarkEnd w:id="1446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&lt;san&gt;111-11-41&lt;/san&gt;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&lt;currentDay&gt;2014-06-26&lt;/currentDay&gt;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&lt;/soap:getCurrentSubscriptionFeedingBySan&gt;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&lt;ns2:getCurrentSubscriptionFeedingBySanResponse xmlns:ns2="http://soap.integra.partner.web.processor.ecafe.axetta.ru/"&gt;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&lt;resultCode&gt;0&lt;/resultCode&gt;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&lt;subscriptionFeedingExt&gt;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&lt;IdOfSubscriptionFeeding&gt;230&lt;/IdOfSubscriptionFeeding&gt;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&lt;guid&gt;30c7e20e-8190-cffe-5bf0-c18edee9f8b4&lt;/guid&gt;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&lt;DateCreateService&gt;2014-04-14T04:00:00+04:00&lt;/DateCreateService&gt;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&lt;DateActivate&gt;2014-04-26T00:00:00+04:00&lt;/DateActivate&gt;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&lt;UpdateDate&gt;2014-06-25T18:08:53.444+04:00&lt;/UpdateDate&gt;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&lt;Suspended&gt;false&lt;/Suspended&gt;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         &lt;ChangesPlace&gt;false&lt;/ChangesPlace&gt;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</w:t>
            </w:r>
            <w:r>
              <w:rPr>
                <w:i/>
                <w:sz w:val="20"/>
                <w:szCs w:val="20"/>
                <w:lang w:val="en-US"/>
              </w:rPr>
              <w:t xml:space="preserve">      &lt;/subscriptionFeedingExt&gt;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   &lt;/ns2:getCurrentSubscriptionFeedingBySanResponse&gt;</w:t>
            </w:r>
          </w:p>
          <w:p w:rsidR="00F86951" w:rsidRPr="00F86951" w:rsidRDefault="00F86951" w:rsidP="00F8695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8695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F86951" w:rsidP="00C64201">
            <w:pPr>
              <w:spacing w:line="240" w:lineRule="auto"/>
              <w:jc w:val="left"/>
            </w:pPr>
            <w:r w:rsidRPr="00F86951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32EB7" w:rsidRDefault="00032EB7" w:rsidP="00032EB7">
      <w:pPr>
        <w:pStyle w:val="21"/>
        <w:rPr>
          <w:ins w:id="1447" w:author="Автор"/>
          <w:bCs w:val="0"/>
        </w:rPr>
      </w:pPr>
      <w:bookmarkStart w:id="1448" w:name="_Toc399186814"/>
      <w:ins w:id="1449" w:author="Автор">
        <w:r>
          <w:lastRenderedPageBreak/>
          <w:t>Операция «</w:t>
        </w:r>
        <w:r>
          <w:rPr>
            <w:bCs w:val="0"/>
          </w:rPr>
          <w:t>Получение настроек АП по номеру ЛС»</w:t>
        </w:r>
        <w:bookmarkEnd w:id="1448"/>
      </w:ins>
    </w:p>
    <w:p w:rsidR="00032EB7" w:rsidRDefault="00032EB7" w:rsidP="00032EB7">
      <w:pPr>
        <w:pStyle w:val="1----111"/>
        <w:rPr>
          <w:ins w:id="1450" w:author="Автор"/>
          <w:lang w:val="en-US"/>
        </w:rPr>
      </w:pPr>
      <w:bookmarkStart w:id="1451" w:name="_Toc399186815"/>
      <w:ins w:id="1452" w:author="Автор">
        <w:r w:rsidRPr="0009076A">
          <w:t>Общие сведения</w:t>
        </w:r>
        <w:bookmarkEnd w:id="1451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32EB7" w:rsidRPr="0009076A" w:rsidTr="003F5D6C">
        <w:trPr>
          <w:ins w:id="1453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454" w:author="Автор"/>
                <w:b/>
              </w:rPr>
            </w:pPr>
            <w:ins w:id="1455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032EB7" w:rsidRPr="00032EB7" w:rsidRDefault="00032EB7" w:rsidP="003F5D6C">
            <w:pPr>
              <w:rPr>
                <w:ins w:id="1456" w:author="Автор"/>
                <w:bCs/>
                <w:rPrChange w:id="1457" w:author="Автор">
                  <w:rPr>
                    <w:ins w:id="1458" w:author="Автор"/>
                    <w:bCs/>
                    <w:lang w:val="en-US"/>
                  </w:rPr>
                </w:rPrChange>
              </w:rPr>
            </w:pPr>
            <w:ins w:id="1459" w:author="Автор">
              <w:r w:rsidRPr="00032EB7">
                <w:rPr>
                  <w:bCs/>
                  <w:rPrChange w:id="1460" w:author="Автор">
                    <w:rPr>
                      <w:bCs/>
                      <w:lang w:val="en-US"/>
                    </w:rPr>
                  </w:rPrChange>
                </w:rPr>
                <w:t>getSubscriptionFeedingSetting</w:t>
              </w:r>
            </w:ins>
          </w:p>
        </w:tc>
      </w:tr>
      <w:tr w:rsidR="00032EB7" w:rsidRPr="0009076A" w:rsidTr="003F5D6C">
        <w:trPr>
          <w:ins w:id="1461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462" w:author="Автор"/>
                <w:b/>
              </w:rPr>
            </w:pPr>
            <w:ins w:id="1463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032EB7" w:rsidRPr="00735D71" w:rsidRDefault="00032EB7" w:rsidP="003F5D6C">
            <w:pPr>
              <w:rPr>
                <w:ins w:id="1464" w:author="Автор"/>
              </w:rPr>
            </w:pPr>
            <w:ins w:id="1465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  <w:tr w:rsidR="00032EB7" w:rsidRPr="0009076A" w:rsidTr="003F5D6C">
        <w:trPr>
          <w:ins w:id="1466" w:author="Автор"/>
        </w:trPr>
        <w:tc>
          <w:tcPr>
            <w:tcW w:w="2943" w:type="dxa"/>
          </w:tcPr>
          <w:p w:rsidR="00032EB7" w:rsidRPr="0009076A" w:rsidRDefault="00032EB7" w:rsidP="003F5D6C">
            <w:pPr>
              <w:rPr>
                <w:ins w:id="1467" w:author="Автор"/>
                <w:b/>
              </w:rPr>
            </w:pPr>
            <w:ins w:id="1468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032EB7" w:rsidRPr="009763A8" w:rsidRDefault="00032EB7" w:rsidP="003F5D6C">
            <w:pPr>
              <w:rPr>
                <w:ins w:id="1469" w:author="Автор"/>
              </w:rPr>
            </w:pPr>
            <w:ins w:id="1470" w:author="Автор">
              <w:r>
                <w:rPr>
                  <w:bCs/>
                </w:rPr>
                <w:t>Получение настроек АП по номеру ЛС</w:t>
              </w:r>
            </w:ins>
          </w:p>
        </w:tc>
      </w:tr>
    </w:tbl>
    <w:p w:rsidR="00032EB7" w:rsidRDefault="00032EB7">
      <w:pPr>
        <w:pStyle w:val="1----111"/>
        <w:rPr>
          <w:ins w:id="1471" w:author="Автор"/>
        </w:rPr>
        <w:pPrChange w:id="1472" w:author="Автор">
          <w:pPr>
            <w:pStyle w:val="30"/>
            <w:numPr>
              <w:numId w:val="28"/>
            </w:numPr>
          </w:pPr>
        </w:pPrChange>
      </w:pPr>
      <w:bookmarkStart w:id="1473" w:name="_Toc399186816"/>
      <w:ins w:id="1474" w:author="Автор">
        <w:r w:rsidRPr="0009076A">
          <w:t>Описание входных параметров</w:t>
        </w:r>
        <w:bookmarkEnd w:id="1473"/>
      </w:ins>
    </w:p>
    <w:p w:rsidR="00032EB7" w:rsidRPr="00151949" w:rsidRDefault="00032EB7" w:rsidP="00032EB7">
      <w:pPr>
        <w:pStyle w:val="affff1"/>
        <w:rPr>
          <w:ins w:id="1475" w:author="Автор"/>
        </w:rPr>
      </w:pPr>
      <w:ins w:id="1476" w:author="Автор">
        <w:r w:rsidRPr="0009076A">
          <w:rPr>
            <w:b/>
          </w:rPr>
          <w:t xml:space="preserve">Входные данные: </w:t>
        </w:r>
        <w:r w:rsidRPr="00434AAB">
          <w:rPr>
            <w:bCs/>
          </w:rPr>
          <w:t>getSubscriptionFeedingSetting</w:t>
        </w:r>
      </w:ins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EB7" w:rsidRPr="0009076A" w:rsidTr="003F5D6C">
        <w:trPr>
          <w:ins w:id="1477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478" w:author="Автор"/>
                <w:lang w:val="en-US"/>
              </w:rPr>
            </w:pPr>
            <w:ins w:id="147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480" w:author="Автор"/>
              </w:rPr>
            </w:pPr>
            <w:ins w:id="1481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482" w:author="Автор"/>
              </w:rPr>
            </w:pPr>
            <w:ins w:id="1483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484" w:author="Автор"/>
              </w:rPr>
            </w:pPr>
            <w:ins w:id="1485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486" w:author="Автор"/>
              </w:rPr>
            </w:pPr>
            <w:ins w:id="1487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488" w:author="Автор"/>
              </w:rPr>
            </w:pPr>
            <w:ins w:id="1489" w:author="Автор">
              <w:r w:rsidRPr="0009076A">
                <w:t xml:space="preserve">Комментарий </w:t>
              </w:r>
            </w:ins>
          </w:p>
        </w:tc>
      </w:tr>
      <w:tr w:rsidR="00032EB7" w:rsidRPr="0009076A" w:rsidTr="003F5D6C">
        <w:trPr>
          <w:ins w:id="1490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491" w:author="Автор"/>
              </w:rPr>
            </w:pPr>
            <w:ins w:id="1492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032EB7" w:rsidRPr="00292BBB" w:rsidRDefault="00032EB7" w:rsidP="003F5D6C">
            <w:pPr>
              <w:pStyle w:val="affff1"/>
              <w:ind w:left="0"/>
              <w:rPr>
                <w:ins w:id="1493" w:author="Автор"/>
                <w:sz w:val="20"/>
                <w:szCs w:val="20"/>
                <w:lang w:val="en-US"/>
              </w:rPr>
            </w:pPr>
            <w:ins w:id="1494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032EB7" w:rsidRPr="00735D71" w:rsidRDefault="00032EB7" w:rsidP="003F5D6C">
            <w:pPr>
              <w:pStyle w:val="affff1"/>
              <w:ind w:left="0"/>
              <w:rPr>
                <w:ins w:id="1495" w:author="Автор"/>
                <w:sz w:val="20"/>
                <w:szCs w:val="20"/>
              </w:rPr>
            </w:pPr>
            <w:ins w:id="1496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032EB7" w:rsidRPr="00885978" w:rsidRDefault="00032EB7" w:rsidP="003F5D6C">
            <w:pPr>
              <w:pStyle w:val="affff1"/>
              <w:ind w:left="0"/>
              <w:rPr>
                <w:ins w:id="1497" w:author="Автор"/>
                <w:sz w:val="20"/>
                <w:szCs w:val="20"/>
                <w:lang w:val="en-US"/>
              </w:rPr>
            </w:pPr>
            <w:ins w:id="1498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032EB7" w:rsidRPr="00292BBB" w:rsidRDefault="00032EB7" w:rsidP="003F5D6C">
            <w:pPr>
              <w:pStyle w:val="affff1"/>
              <w:ind w:left="0"/>
              <w:rPr>
                <w:ins w:id="1499" w:author="Автор"/>
                <w:sz w:val="20"/>
                <w:szCs w:val="20"/>
                <w:lang w:val="en-US"/>
              </w:rPr>
            </w:pPr>
            <w:ins w:id="1500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long</w:t>
              </w:r>
            </w:ins>
          </w:p>
        </w:tc>
        <w:tc>
          <w:tcPr>
            <w:tcW w:w="1989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01" w:author="Автор"/>
                <w:sz w:val="20"/>
                <w:szCs w:val="20"/>
              </w:rPr>
            </w:pPr>
          </w:p>
        </w:tc>
      </w:tr>
    </w:tbl>
    <w:p w:rsidR="00032EB7" w:rsidRDefault="00032EB7" w:rsidP="00032EB7">
      <w:pPr>
        <w:pStyle w:val="30"/>
        <w:numPr>
          <w:ilvl w:val="2"/>
          <w:numId w:val="30"/>
        </w:numPr>
        <w:rPr>
          <w:ins w:id="1502" w:author="Автор"/>
        </w:rPr>
      </w:pPr>
      <w:bookmarkStart w:id="1503" w:name="_Toc399186817"/>
      <w:ins w:id="1504" w:author="Автор">
        <w:r w:rsidRPr="0009076A">
          <w:t>Описание выходных параметров</w:t>
        </w:r>
        <w:bookmarkEnd w:id="1503"/>
      </w:ins>
    </w:p>
    <w:p w:rsidR="00032EB7" w:rsidRPr="005A2E52" w:rsidRDefault="00032EB7" w:rsidP="00032EB7">
      <w:pPr>
        <w:pStyle w:val="af7"/>
        <w:rPr>
          <w:ins w:id="1505" w:author="Автор"/>
          <w:b/>
          <w:lang w:val="en-US"/>
        </w:rPr>
      </w:pPr>
      <w:ins w:id="1506" w:author="Автор">
        <w:r>
          <w:rPr>
            <w:b/>
          </w:rPr>
          <w:t>Выходные данные:</w:t>
        </w:r>
        <w:r>
          <w:rPr>
            <w:b/>
            <w:lang w:val="en-US"/>
          </w:rPr>
          <w:t xml:space="preserve"> </w:t>
        </w:r>
        <w:r w:rsidRPr="00032EB7">
          <w:t>getSubscriptionFeedingSetting</w:t>
        </w:r>
        <w:del w:id="1507" w:author="Автор">
          <w:r w:rsidRPr="00032EB7" w:rsidDel="005A2E52">
            <w:delText>Response</w:delText>
          </w:r>
        </w:del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EB7" w:rsidRPr="0009076A" w:rsidTr="003F5D6C">
        <w:trPr>
          <w:ins w:id="1508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09" w:author="Автор"/>
                <w:lang w:val="en-US"/>
              </w:rPr>
            </w:pPr>
            <w:ins w:id="1510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11" w:author="Автор"/>
              </w:rPr>
            </w:pPr>
            <w:ins w:id="1512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13" w:author="Автор"/>
              </w:rPr>
            </w:pPr>
            <w:ins w:id="1514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15" w:author="Автор"/>
              </w:rPr>
            </w:pPr>
            <w:ins w:id="1516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17" w:author="Автор"/>
              </w:rPr>
            </w:pPr>
            <w:ins w:id="1518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19" w:author="Автор"/>
              </w:rPr>
            </w:pPr>
            <w:ins w:id="1520" w:author="Автор">
              <w:r w:rsidRPr="0009076A">
                <w:t xml:space="preserve">Комментарий </w:t>
              </w:r>
            </w:ins>
          </w:p>
        </w:tc>
      </w:tr>
      <w:tr w:rsidR="00032EB7" w:rsidRPr="0009076A" w:rsidTr="003F5D6C">
        <w:trPr>
          <w:ins w:id="1521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22" w:author="Автор"/>
              </w:rPr>
            </w:pPr>
            <w:ins w:id="1523" w:author="Автор">
              <w:r>
                <w:t>1</w:t>
              </w:r>
            </w:ins>
          </w:p>
        </w:tc>
        <w:tc>
          <w:tcPr>
            <w:tcW w:w="2050" w:type="dxa"/>
          </w:tcPr>
          <w:p w:rsidR="00032EB7" w:rsidRPr="00032EB7" w:rsidRDefault="00DC4A68" w:rsidP="003F5D6C">
            <w:pPr>
              <w:pStyle w:val="affff1"/>
              <w:ind w:left="0"/>
              <w:rPr>
                <w:ins w:id="1524" w:author="Автор"/>
                <w:sz w:val="20"/>
                <w:szCs w:val="20"/>
                <w:rPrChange w:id="1525" w:author="Автор">
                  <w:rPr>
                    <w:ins w:id="1526" w:author="Автор"/>
                    <w:sz w:val="20"/>
                    <w:szCs w:val="20"/>
                    <w:lang w:val="en-US"/>
                  </w:rPr>
                </w:rPrChange>
              </w:rPr>
            </w:pPr>
            <w:ins w:id="1527" w:author="Автор">
              <w:r w:rsidRPr="00DC4A68">
                <w:rPr>
                  <w:sz w:val="20"/>
                  <w:szCs w:val="20"/>
                  <w:lang w:val="en-US"/>
                </w:rPr>
                <w:t>subscriptionFeedingSettingExt</w:t>
              </w:r>
              <w:del w:id="1528" w:author="Автор">
                <w:r w:rsidR="00032EB7" w:rsidDel="00DC4A68">
                  <w:rPr>
                    <w:sz w:val="20"/>
                    <w:szCs w:val="20"/>
                    <w:lang w:val="en-US"/>
                  </w:rPr>
                  <w:delText>result</w:delText>
                </w:r>
              </w:del>
            </w:ins>
          </w:p>
        </w:tc>
        <w:tc>
          <w:tcPr>
            <w:tcW w:w="1903" w:type="dxa"/>
          </w:tcPr>
          <w:p w:rsidR="00032EB7" w:rsidRPr="00032EB7" w:rsidRDefault="00032EB7" w:rsidP="003F5D6C">
            <w:pPr>
              <w:pStyle w:val="affff1"/>
              <w:ind w:left="0"/>
              <w:rPr>
                <w:ins w:id="1529" w:author="Автор"/>
                <w:sz w:val="20"/>
                <w:szCs w:val="20"/>
                <w:rPrChange w:id="1530" w:author="Автор">
                  <w:rPr>
                    <w:ins w:id="1531" w:author="Автор"/>
                    <w:sz w:val="20"/>
                    <w:szCs w:val="20"/>
                    <w:lang w:val="en-US"/>
                  </w:rPr>
                </w:rPrChange>
              </w:rPr>
            </w:pPr>
            <w:ins w:id="1532" w:author="Автор">
              <w:r>
                <w:rPr>
                  <w:sz w:val="20"/>
                  <w:szCs w:val="20"/>
                </w:rPr>
                <w:t>Возвращаемые данные</w:t>
              </w:r>
            </w:ins>
          </w:p>
        </w:tc>
        <w:tc>
          <w:tcPr>
            <w:tcW w:w="1965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33" w:author="Автор"/>
                <w:sz w:val="20"/>
                <w:szCs w:val="20"/>
                <w:lang w:val="en-US"/>
              </w:rPr>
            </w:pPr>
            <w:ins w:id="1534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032EB7" w:rsidRPr="0009076A" w:rsidRDefault="00DC4A68" w:rsidP="003F5D6C">
            <w:pPr>
              <w:pStyle w:val="affff1"/>
              <w:ind w:left="0"/>
              <w:rPr>
                <w:ins w:id="1535" w:author="Автор"/>
                <w:sz w:val="20"/>
                <w:szCs w:val="20"/>
                <w:lang w:val="en-US"/>
              </w:rPr>
            </w:pPr>
            <w:ins w:id="1536" w:author="Автор">
              <w:r w:rsidRPr="00DC4A68">
                <w:rPr>
                  <w:sz w:val="20"/>
                  <w:szCs w:val="20"/>
                  <w:lang w:val="en-US"/>
                </w:rPr>
                <w:t>subscriptionFeedingSettingExt</w:t>
              </w:r>
              <w:del w:id="1537" w:author="Автор">
                <w:r w:rsidR="00032EB7" w:rsidRPr="00032EB7" w:rsidDel="00DC4A68">
                  <w:rPr>
                    <w:sz w:val="20"/>
                    <w:szCs w:val="20"/>
                    <w:lang w:val="en-US"/>
                  </w:rPr>
                  <w:delText>tns:subscriptionFeedingSettingResult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38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539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40" w:author="Автор"/>
              </w:rPr>
            </w:pPr>
            <w:ins w:id="1541" w:author="Автор">
              <w:r>
                <w:t>2</w:t>
              </w:r>
            </w:ins>
          </w:p>
        </w:tc>
        <w:tc>
          <w:tcPr>
            <w:tcW w:w="2050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42" w:author="Автор"/>
                <w:sz w:val="20"/>
                <w:szCs w:val="20"/>
                <w:lang w:val="en-US"/>
              </w:rPr>
            </w:pPr>
            <w:ins w:id="1543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44" w:author="Автор"/>
                <w:sz w:val="20"/>
                <w:szCs w:val="20"/>
                <w:lang w:val="en-US"/>
              </w:rPr>
            </w:pPr>
            <w:ins w:id="1545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46" w:author="Автор"/>
                <w:sz w:val="20"/>
                <w:szCs w:val="20"/>
              </w:rPr>
            </w:pPr>
            <w:ins w:id="1547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032EB7" w:rsidRPr="0009076A" w:rsidRDefault="00032EB7" w:rsidP="003F5D6C">
            <w:pPr>
              <w:pStyle w:val="affff1"/>
              <w:ind w:left="0"/>
              <w:rPr>
                <w:ins w:id="1548" w:author="Автор"/>
                <w:sz w:val="20"/>
                <w:szCs w:val="20"/>
                <w:lang w:val="en-US"/>
              </w:rPr>
            </w:pPr>
            <w:ins w:id="1549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032EB7" w:rsidRPr="0009076A" w:rsidRDefault="00032EB7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550" w:author="Автор"/>
                <w:sz w:val="20"/>
                <w:szCs w:val="20"/>
              </w:rPr>
            </w:pPr>
          </w:p>
        </w:tc>
      </w:tr>
    </w:tbl>
    <w:p w:rsidR="00032EB7" w:rsidRPr="00CB2F72" w:rsidRDefault="00032EB7" w:rsidP="00032EB7">
      <w:pPr>
        <w:pStyle w:val="1----111"/>
        <w:rPr>
          <w:ins w:id="1551" w:author="Автор"/>
        </w:rPr>
      </w:pPr>
      <w:bookmarkStart w:id="1552" w:name="_Toc399186818"/>
      <w:ins w:id="1553" w:author="Автор">
        <w:r w:rsidRPr="0009076A">
          <w:t>Ошибки</w:t>
        </w:r>
        <w:bookmarkEnd w:id="1552"/>
      </w:ins>
    </w:p>
    <w:p w:rsidR="00032EB7" w:rsidRPr="0009076A" w:rsidRDefault="00032EB7" w:rsidP="00032EB7">
      <w:pPr>
        <w:pStyle w:val="af7"/>
        <w:rPr>
          <w:ins w:id="1554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32EB7" w:rsidRPr="0009076A" w:rsidTr="003F5D6C">
        <w:trPr>
          <w:ins w:id="1555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56" w:author="Автор"/>
                <w:lang w:val="en-US"/>
              </w:rPr>
            </w:pPr>
            <w:ins w:id="155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58" w:author="Автор"/>
              </w:rPr>
            </w:pPr>
            <w:ins w:id="1559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60" w:author="Автор"/>
              </w:rPr>
            </w:pPr>
            <w:ins w:id="1561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62" w:author="Автор"/>
              </w:rPr>
            </w:pPr>
            <w:ins w:id="1563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9"/>
              <w:rPr>
                <w:ins w:id="1564" w:author="Автор"/>
              </w:rPr>
            </w:pPr>
            <w:ins w:id="1565" w:author="Автор">
              <w:r w:rsidRPr="0009076A">
                <w:t>Комментарий</w:t>
              </w:r>
            </w:ins>
          </w:p>
        </w:tc>
      </w:tr>
      <w:tr w:rsidR="00032EB7" w:rsidRPr="0009076A" w:rsidTr="003F5D6C">
        <w:trPr>
          <w:ins w:id="1566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67" w:author="Автор"/>
                <w:sz w:val="20"/>
                <w:szCs w:val="20"/>
              </w:rPr>
            </w:pPr>
            <w:ins w:id="1568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69" w:author="Автор"/>
                <w:sz w:val="20"/>
                <w:szCs w:val="20"/>
                <w:lang w:val="en-US"/>
              </w:rPr>
            </w:pPr>
            <w:ins w:id="1570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032EB7" w:rsidRPr="00BD5837" w:rsidRDefault="00032EB7" w:rsidP="003F5D6C">
            <w:pPr>
              <w:pStyle w:val="affff1"/>
              <w:ind w:left="0"/>
              <w:rPr>
                <w:ins w:id="1571" w:author="Автор"/>
                <w:sz w:val="20"/>
                <w:szCs w:val="20"/>
                <w:lang w:val="en-US"/>
              </w:rPr>
            </w:pPr>
            <w:ins w:id="1572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73" w:author="Автор"/>
                <w:sz w:val="20"/>
                <w:szCs w:val="20"/>
                <w:lang w:val="en-US"/>
              </w:rPr>
            </w:pPr>
            <w:ins w:id="1574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75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576" w:author="Автор"/>
        </w:trPr>
        <w:tc>
          <w:tcPr>
            <w:tcW w:w="534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77" w:author="Автор"/>
                <w:sz w:val="20"/>
                <w:szCs w:val="20"/>
              </w:rPr>
            </w:pPr>
            <w:ins w:id="1578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79" w:author="Автор"/>
                <w:sz w:val="20"/>
                <w:szCs w:val="20"/>
                <w:lang w:val="en-US"/>
              </w:rPr>
            </w:pPr>
            <w:ins w:id="1580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032EB7" w:rsidRPr="00BD5837" w:rsidRDefault="00032EB7" w:rsidP="003F5D6C">
            <w:pPr>
              <w:pStyle w:val="affff1"/>
              <w:ind w:left="0"/>
              <w:rPr>
                <w:ins w:id="1581" w:author="Автор"/>
                <w:sz w:val="20"/>
                <w:szCs w:val="20"/>
                <w:lang w:val="en-US"/>
              </w:rPr>
            </w:pPr>
            <w:ins w:id="1582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032EB7" w:rsidRPr="004E4FDF" w:rsidRDefault="00032EB7" w:rsidP="003F5D6C">
            <w:pPr>
              <w:pStyle w:val="affff1"/>
              <w:ind w:left="0"/>
              <w:rPr>
                <w:ins w:id="1583" w:author="Автор"/>
                <w:sz w:val="20"/>
                <w:szCs w:val="20"/>
              </w:rPr>
            </w:pPr>
            <w:ins w:id="1584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85" w:author="Автор"/>
                <w:sz w:val="20"/>
                <w:szCs w:val="20"/>
              </w:rPr>
            </w:pPr>
          </w:p>
        </w:tc>
      </w:tr>
      <w:tr w:rsidR="00032EB7" w:rsidRPr="0009076A" w:rsidTr="003F5D6C">
        <w:trPr>
          <w:ins w:id="158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87" w:author="Автор"/>
                <w:sz w:val="20"/>
                <w:szCs w:val="20"/>
              </w:rPr>
            </w:pPr>
            <w:ins w:id="1588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89" w:author="Автор"/>
                <w:sz w:val="20"/>
                <w:szCs w:val="20"/>
                <w:lang w:val="en-US"/>
              </w:rPr>
            </w:pPr>
            <w:ins w:id="1590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5267DC" w:rsidRDefault="00032EB7" w:rsidP="003F5D6C">
            <w:pPr>
              <w:pStyle w:val="affff1"/>
              <w:ind w:left="0"/>
              <w:rPr>
                <w:ins w:id="1591" w:author="Автор"/>
                <w:sz w:val="20"/>
                <w:szCs w:val="20"/>
              </w:rPr>
            </w:pPr>
            <w:ins w:id="1592" w:author="Автор">
              <w:r w:rsidRPr="005267DC">
                <w:rPr>
                  <w:sz w:val="20"/>
                  <w:szCs w:val="20"/>
                </w:rPr>
                <w:t>Клиент не найден</w:t>
              </w:r>
              <w:r>
                <w:rPr>
                  <w:sz w:val="20"/>
                  <w:szCs w:val="20"/>
                </w:rPr>
                <w:t xml:space="preserve"> по данному ЛС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5267DC" w:rsidRDefault="00032EB7" w:rsidP="003F5D6C">
            <w:pPr>
              <w:pStyle w:val="affff1"/>
              <w:ind w:left="0"/>
              <w:rPr>
                <w:ins w:id="1593" w:author="Автор"/>
                <w:sz w:val="20"/>
                <w:szCs w:val="20"/>
              </w:rPr>
            </w:pPr>
            <w:ins w:id="1594" w:author="Автор">
              <w:r w:rsidRPr="005267DC">
                <w:rPr>
                  <w:sz w:val="20"/>
                  <w:szCs w:val="20"/>
                </w:rPr>
                <w:t>Клиент не найден</w:t>
              </w:r>
              <w:r>
                <w:rPr>
                  <w:sz w:val="20"/>
                  <w:szCs w:val="20"/>
                </w:rPr>
                <w:t xml:space="preserve"> по данному ЛС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2EB7" w:rsidRPr="0009076A" w:rsidRDefault="00032EB7" w:rsidP="003F5D6C">
            <w:pPr>
              <w:pStyle w:val="affff1"/>
              <w:ind w:left="0"/>
              <w:rPr>
                <w:ins w:id="1595" w:author="Автор"/>
                <w:sz w:val="20"/>
                <w:szCs w:val="20"/>
              </w:rPr>
            </w:pPr>
          </w:p>
        </w:tc>
      </w:tr>
    </w:tbl>
    <w:p w:rsidR="00032EB7" w:rsidRDefault="00032EB7" w:rsidP="00032EB7">
      <w:pPr>
        <w:pStyle w:val="1----111"/>
        <w:rPr>
          <w:ins w:id="1596" w:author="Автор"/>
        </w:rPr>
      </w:pPr>
      <w:bookmarkStart w:id="1597" w:name="_Toc399186819"/>
      <w:ins w:id="1598" w:author="Автор">
        <w:r>
          <w:t>Контрольные примеры</w:t>
        </w:r>
        <w:bookmarkEnd w:id="1597"/>
      </w:ins>
    </w:p>
    <w:p w:rsidR="00032EB7" w:rsidRPr="0049359F" w:rsidRDefault="00032EB7" w:rsidP="00032EB7">
      <w:pPr>
        <w:pStyle w:val="af7"/>
        <w:rPr>
          <w:ins w:id="1599" w:author="Автор"/>
          <w:b/>
          <w:lang w:val="en-US"/>
        </w:rPr>
      </w:pPr>
      <w:ins w:id="1600" w:author="Автор">
        <w:r w:rsidRPr="00916933">
          <w:rPr>
            <w:b/>
          </w:rPr>
          <w:t>Запрос</w:t>
        </w:r>
        <w:r>
          <w:rPr>
            <w:b/>
          </w:rPr>
          <w:t>:</w:t>
        </w:r>
      </w:ins>
    </w:p>
    <w:p w:rsidR="00032EB7" w:rsidRDefault="00032EB7" w:rsidP="00032EB7">
      <w:pPr>
        <w:pStyle w:val="af7"/>
        <w:rPr>
          <w:ins w:id="1601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32EB7" w:rsidTr="003F5D6C">
        <w:trPr>
          <w:ins w:id="1602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032EB7" w:rsidRPr="00032EB7" w:rsidRDefault="00032EB7" w:rsidP="00032EB7">
            <w:pPr>
              <w:spacing w:line="240" w:lineRule="auto"/>
              <w:jc w:val="left"/>
              <w:rPr>
                <w:ins w:id="1603" w:author="Автор"/>
                <w:i/>
                <w:sz w:val="20"/>
                <w:szCs w:val="20"/>
                <w:lang w:val="en-US"/>
              </w:rPr>
            </w:pPr>
            <w:ins w:id="1604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05" w:author="Автор"/>
                <w:i/>
                <w:sz w:val="20"/>
                <w:szCs w:val="20"/>
                <w:lang w:val="en-US"/>
              </w:rPr>
            </w:pPr>
            <w:ins w:id="1606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07" w:author="Автор"/>
                <w:i/>
                <w:sz w:val="20"/>
                <w:szCs w:val="20"/>
                <w:lang w:val="en-US"/>
              </w:rPr>
            </w:pPr>
            <w:ins w:id="1608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09" w:author="Автор"/>
                <w:i/>
                <w:sz w:val="20"/>
                <w:szCs w:val="20"/>
                <w:lang w:val="en-US"/>
              </w:rPr>
            </w:pPr>
            <w:ins w:id="1610" w:author="Автор">
              <w:r w:rsidRPr="00032EB7">
                <w:rPr>
                  <w:i/>
                  <w:sz w:val="20"/>
                  <w:szCs w:val="20"/>
                  <w:lang w:val="en-US"/>
                </w:rPr>
                <w:lastRenderedPageBreak/>
                <w:t xml:space="preserve">      &lt;soap:getSubscriptionFeedingSetting&gt;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11" w:author="Автор"/>
                <w:i/>
                <w:sz w:val="20"/>
                <w:szCs w:val="20"/>
                <w:lang w:val="en-US"/>
              </w:rPr>
            </w:pPr>
            <w:ins w:id="1612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13" w:author="Автор"/>
                <w:i/>
                <w:sz w:val="20"/>
                <w:szCs w:val="20"/>
                <w:lang w:val="en-US"/>
              </w:rPr>
            </w:pPr>
            <w:ins w:id="1614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&lt;contractId&gt;3703444&lt;/contractId&gt;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15" w:author="Автор"/>
                <w:i/>
                <w:sz w:val="20"/>
                <w:szCs w:val="20"/>
                <w:lang w:val="en-US"/>
              </w:rPr>
            </w:pPr>
            <w:ins w:id="1616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&lt;/soap:getSubscriptionFeedingSetting&gt;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17" w:author="Автор"/>
                <w:i/>
                <w:sz w:val="20"/>
                <w:szCs w:val="20"/>
                <w:lang w:val="en-US"/>
              </w:rPr>
            </w:pPr>
            <w:ins w:id="1618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032EB7" w:rsidRPr="00ED47C8" w:rsidRDefault="00032EB7" w:rsidP="00032EB7">
            <w:pPr>
              <w:spacing w:line="240" w:lineRule="auto"/>
              <w:jc w:val="left"/>
              <w:rPr>
                <w:ins w:id="1619" w:author="Автор"/>
              </w:rPr>
            </w:pPr>
            <w:ins w:id="1620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032EB7" w:rsidRDefault="00032EB7" w:rsidP="00032EB7">
      <w:pPr>
        <w:rPr>
          <w:ins w:id="1621" w:author="Автор"/>
        </w:rPr>
      </w:pPr>
    </w:p>
    <w:p w:rsidR="00032EB7" w:rsidRDefault="00032EB7" w:rsidP="00032EB7">
      <w:pPr>
        <w:pStyle w:val="af7"/>
        <w:rPr>
          <w:ins w:id="1622" w:author="Автор"/>
          <w:b/>
        </w:rPr>
      </w:pPr>
      <w:ins w:id="1623" w:author="Автор">
        <w:r w:rsidRPr="00916933">
          <w:rPr>
            <w:b/>
          </w:rPr>
          <w:t>Ответ на запрос в случае успешного исполнения</w:t>
        </w:r>
        <w:r>
          <w:rPr>
            <w:b/>
          </w:rPr>
          <w:t>:</w:t>
        </w:r>
      </w:ins>
    </w:p>
    <w:p w:rsidR="00032EB7" w:rsidRDefault="00032EB7" w:rsidP="00032EB7">
      <w:pPr>
        <w:pStyle w:val="af7"/>
        <w:rPr>
          <w:ins w:id="1624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32EB7" w:rsidTr="003F5D6C">
        <w:trPr>
          <w:ins w:id="1625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032EB7" w:rsidRPr="00032EB7" w:rsidRDefault="00032EB7" w:rsidP="00032EB7">
            <w:pPr>
              <w:spacing w:line="240" w:lineRule="auto"/>
              <w:jc w:val="left"/>
              <w:rPr>
                <w:ins w:id="1626" w:author="Автор"/>
                <w:i/>
                <w:sz w:val="20"/>
                <w:szCs w:val="20"/>
                <w:lang w:val="en-US"/>
              </w:rPr>
            </w:pPr>
            <w:ins w:id="1627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28" w:author="Автор"/>
                <w:i/>
                <w:sz w:val="20"/>
                <w:szCs w:val="20"/>
                <w:lang w:val="en-US"/>
              </w:rPr>
            </w:pPr>
            <w:ins w:id="1629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30" w:author="Автор"/>
                <w:i/>
                <w:sz w:val="20"/>
                <w:szCs w:val="20"/>
                <w:lang w:val="en-US"/>
              </w:rPr>
            </w:pPr>
            <w:ins w:id="1631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&lt;ns2:getSubscriptionFeedingSettingResponse xmlns:ns2="http://soap.integra.partner.web.processor.ecafe.axetta.ru/"&gt;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32" w:author="Автор"/>
                <w:i/>
                <w:sz w:val="20"/>
                <w:szCs w:val="20"/>
                <w:lang w:val="en-US"/>
              </w:rPr>
            </w:pPr>
            <w:ins w:id="1633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34" w:author="Автор"/>
                <w:i/>
                <w:sz w:val="20"/>
                <w:szCs w:val="20"/>
                <w:lang w:val="en-US"/>
              </w:rPr>
            </w:pPr>
            <w:ins w:id="1635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36" w:author="Автор"/>
                <w:i/>
                <w:sz w:val="20"/>
                <w:szCs w:val="20"/>
                <w:lang w:val="en-US"/>
              </w:rPr>
            </w:pPr>
            <w:ins w:id="1637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38" w:author="Автор"/>
                <w:i/>
                <w:sz w:val="20"/>
                <w:szCs w:val="20"/>
                <w:lang w:val="en-US"/>
              </w:rPr>
            </w:pPr>
            <w:ins w:id="1639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   &lt;subscriptionFeedingSettingExt dayRequest="5" dayDeActivate="2" enableFeeding="false" dayForbidChange="1" sixWorkWeek="true"/&gt;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40" w:author="Автор"/>
                <w:i/>
                <w:sz w:val="20"/>
                <w:szCs w:val="20"/>
                <w:lang w:val="en-US"/>
              </w:rPr>
            </w:pPr>
            <w:ins w:id="1641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42" w:author="Автор"/>
                <w:i/>
                <w:sz w:val="20"/>
                <w:szCs w:val="20"/>
                <w:lang w:val="en-US"/>
              </w:rPr>
            </w:pPr>
            <w:ins w:id="1643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   &lt;/ns2:getSubscriptionFeedingSettingResponse&gt;</w:t>
              </w:r>
            </w:ins>
          </w:p>
          <w:p w:rsidR="00032EB7" w:rsidRPr="00032EB7" w:rsidRDefault="00032EB7" w:rsidP="00032EB7">
            <w:pPr>
              <w:spacing w:line="240" w:lineRule="auto"/>
              <w:jc w:val="left"/>
              <w:rPr>
                <w:ins w:id="1644" w:author="Автор"/>
                <w:i/>
                <w:sz w:val="20"/>
                <w:szCs w:val="20"/>
                <w:lang w:val="en-US"/>
              </w:rPr>
            </w:pPr>
            <w:ins w:id="1645" w:author="Автор">
              <w:r w:rsidRPr="00032EB7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032EB7" w:rsidRDefault="00032EB7" w:rsidP="00032EB7">
            <w:pPr>
              <w:spacing w:line="240" w:lineRule="auto"/>
              <w:jc w:val="left"/>
              <w:rPr>
                <w:ins w:id="1646" w:author="Автор"/>
              </w:rPr>
            </w:pPr>
            <w:ins w:id="1647" w:author="Автор">
              <w:r w:rsidRPr="00032EB7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032EB7" w:rsidRPr="00032EB7" w:rsidRDefault="00032EB7">
      <w:pPr>
        <w:pStyle w:val="21"/>
        <w:numPr>
          <w:ilvl w:val="0"/>
          <w:numId w:val="0"/>
        </w:numPr>
        <w:rPr>
          <w:ins w:id="1648" w:author="Автор"/>
          <w:bCs w:val="0"/>
          <w:rPrChange w:id="1649" w:author="Автор">
            <w:rPr>
              <w:ins w:id="1650" w:author="Автор"/>
              <w:bCs w:val="0"/>
              <w:lang w:val="en-US"/>
            </w:rPr>
          </w:rPrChange>
        </w:rPr>
        <w:pPrChange w:id="1651" w:author="Автор">
          <w:pPr>
            <w:pStyle w:val="21"/>
          </w:pPr>
        </w:pPrChange>
      </w:pPr>
    </w:p>
    <w:p w:rsidR="00043E70" w:rsidRDefault="00D030A6" w:rsidP="00043E70">
      <w:pPr>
        <w:pStyle w:val="21"/>
        <w:rPr>
          <w:bCs w:val="0"/>
        </w:rPr>
      </w:pPr>
      <w:bookmarkStart w:id="1652" w:name="_Toc399186820"/>
      <w:r>
        <w:rPr>
          <w:bCs w:val="0"/>
        </w:rPr>
        <w:t>Операция «</w:t>
      </w:r>
      <w:r w:rsidR="00043E70">
        <w:rPr>
          <w:bCs w:val="0"/>
        </w:rPr>
        <w:t>Приостановка действия подписки на АП по номеру ЛС</w:t>
      </w:r>
      <w:r>
        <w:rPr>
          <w:bCs w:val="0"/>
        </w:rPr>
        <w:t>»</w:t>
      </w:r>
      <w:bookmarkEnd w:id="1652"/>
    </w:p>
    <w:p w:rsidR="00043E70" w:rsidRDefault="00043E70" w:rsidP="00A971EB">
      <w:pPr>
        <w:pStyle w:val="1----111"/>
        <w:rPr>
          <w:lang w:val="en-US"/>
        </w:rPr>
      </w:pPr>
      <w:bookmarkStart w:id="1653" w:name="_Toc399186821"/>
      <w:r w:rsidRPr="0009076A">
        <w:t>Общие сведения</w:t>
      </w:r>
      <w:bookmarkEnd w:id="16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6D1ECC" w:rsidRDefault="00043E70" w:rsidP="00164D94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Приостановить действие подписки на АП по номеру ЛС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1654" w:name="_Toc399186822"/>
      <w:r w:rsidRPr="0009076A">
        <w:t>Описание входных параметров</w:t>
      </w:r>
      <w:bookmarkEnd w:id="1654"/>
    </w:p>
    <w:p w:rsidR="00043E70" w:rsidRPr="00151949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Pr="00C57523">
        <w:t>suspendSubscriptionFeeding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A141E8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Pr="00735D71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1655" w:name="_Toc399186823"/>
      <w:r w:rsidRPr="0009076A">
        <w:t>Описание выходных параметров</w:t>
      </w:r>
      <w:bookmarkEnd w:id="1655"/>
    </w:p>
    <w:p w:rsidR="00043E70" w:rsidRPr="00CB4D69" w:rsidRDefault="00043E70" w:rsidP="00043E7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>
        <w:rPr>
          <w:b/>
          <w:lang w:val="en-US"/>
        </w:rPr>
        <w:t xml:space="preserve"> </w:t>
      </w:r>
      <w:r w:rsidR="00CB4D69" w:rsidRPr="00CB4D69">
        <w:t>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1656" w:name="_Toc399186824"/>
      <w:r w:rsidRPr="0009076A">
        <w:t>Ошибки</w:t>
      </w:r>
      <w:bookmarkEnd w:id="1656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1657" w:name="_Toc399186825"/>
      <w:r>
        <w:t>Контрольные примеры</w:t>
      </w:r>
      <w:bookmarkEnd w:id="1657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&lt;soap:suspendSubscriptionFeeding&gt;</w:t>
            </w:r>
          </w:p>
          <w:p w:rsid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043E70" w:rsidRDefault="00F86951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&lt;/soap:suspendSubscriptionFeeding&gt;</w:t>
            </w:r>
          </w:p>
          <w:p w:rsidR="00043E70" w:rsidRPr="00775B23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775B23">
              <w:rPr>
                <w:i/>
                <w:sz w:val="20"/>
                <w:szCs w:val="20"/>
                <w:lang w:val="en-US"/>
              </w:rPr>
              <w:t>&lt;/soapenv:Body&gt;</w:t>
            </w:r>
          </w:p>
          <w:p w:rsidR="00043E70" w:rsidRPr="00ED47C8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&lt;ns2:suspendSubscriptionFeedingResponse xmlns:ns2="http://soap.integra.partner.web.processor.ecafe.axetta.ru/"&gt;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   &lt;/ns2:suspendSubscriptionFeedingResponse&gt;</w:t>
            </w:r>
          </w:p>
          <w:p w:rsidR="00043E70" w:rsidRPr="00043E70" w:rsidRDefault="00043E70" w:rsidP="00043E70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43E70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043E70" w:rsidP="00043E70">
            <w:pPr>
              <w:spacing w:line="240" w:lineRule="auto"/>
              <w:jc w:val="left"/>
            </w:pPr>
            <w:r w:rsidRPr="00043E70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64201" w:rsidRDefault="00D030A6" w:rsidP="00C64201">
      <w:pPr>
        <w:pStyle w:val="21"/>
        <w:rPr>
          <w:bCs w:val="0"/>
        </w:rPr>
      </w:pPr>
      <w:bookmarkStart w:id="1658" w:name="_Toc399186826"/>
      <w:r>
        <w:rPr>
          <w:bCs w:val="0"/>
        </w:rPr>
        <w:lastRenderedPageBreak/>
        <w:t>Операция «</w:t>
      </w:r>
      <w:r w:rsidR="00C64201">
        <w:rPr>
          <w:bCs w:val="0"/>
        </w:rPr>
        <w:t>Приостановка действия подписки на АП по номеру СНИЛС</w:t>
      </w:r>
      <w:r>
        <w:rPr>
          <w:bCs w:val="0"/>
        </w:rPr>
        <w:t>»</w:t>
      </w:r>
      <w:bookmarkEnd w:id="1658"/>
    </w:p>
    <w:p w:rsidR="00C64201" w:rsidRDefault="00C64201" w:rsidP="00A971EB">
      <w:pPr>
        <w:pStyle w:val="1----111"/>
        <w:rPr>
          <w:lang w:val="en-US"/>
        </w:rPr>
      </w:pPr>
      <w:bookmarkStart w:id="1659" w:name="_Toc399186827"/>
      <w:r w:rsidRPr="0009076A">
        <w:t>Общие сведения</w:t>
      </w:r>
      <w:bookmarkEnd w:id="16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64201" w:rsidRPr="00C64201" w:rsidRDefault="00C64201" w:rsidP="0066082B">
            <w:pPr>
              <w:rPr>
                <w:bCs/>
                <w:lang w:val="en-US"/>
              </w:rPr>
            </w:pPr>
            <w:r w:rsidRPr="00C57523">
              <w:rPr>
                <w:bCs/>
              </w:rPr>
              <w:t>suspendSubscriptionFeeding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64201" w:rsidRPr="00735D71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  <w:tr w:rsidR="00C64201" w:rsidRPr="0009076A" w:rsidTr="0066082B">
        <w:tc>
          <w:tcPr>
            <w:tcW w:w="2943" w:type="dxa"/>
          </w:tcPr>
          <w:p w:rsidR="00C64201" w:rsidRPr="0009076A" w:rsidRDefault="00C64201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64201" w:rsidRPr="009763A8" w:rsidRDefault="00C64201" w:rsidP="00C64201">
            <w:r>
              <w:rPr>
                <w:bCs/>
              </w:rPr>
              <w:t>Приостановить действие подписки на АП по номеру СНИЛС клиента</w:t>
            </w:r>
          </w:p>
        </w:tc>
      </w:tr>
    </w:tbl>
    <w:p w:rsidR="00C64201" w:rsidRPr="00ED47C8" w:rsidRDefault="00C64201" w:rsidP="00C64201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64201" w:rsidRDefault="00C64201" w:rsidP="00A971EB">
      <w:pPr>
        <w:pStyle w:val="1----111"/>
      </w:pPr>
      <w:bookmarkStart w:id="1660" w:name="_Toc399186828"/>
      <w:r w:rsidRPr="0009076A">
        <w:t>Описание входных параметров</w:t>
      </w:r>
      <w:bookmarkEnd w:id="1660"/>
    </w:p>
    <w:p w:rsidR="00C64201" w:rsidRPr="00C64201" w:rsidRDefault="00C64201" w:rsidP="00C64201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C57523">
        <w:t>suspendSubscriptionFeeding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A141E8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64201" w:rsidRPr="00292BBB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64201" w:rsidRPr="00735D71" w:rsidRDefault="00C64201" w:rsidP="00C6420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C64201" w:rsidRPr="00885978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64201" w:rsidRPr="00292BBB" w:rsidRDefault="00C64201" w:rsidP="00C6420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A141E8" w:rsidRPr="0009076A" w:rsidTr="00A141E8">
        <w:tc>
          <w:tcPr>
            <w:tcW w:w="534" w:type="dxa"/>
            <w:vAlign w:val="center"/>
          </w:tcPr>
          <w:p w:rsidR="00A141E8" w:rsidRPr="0009076A" w:rsidRDefault="00A141E8" w:rsidP="00A141E8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A141E8">
              <w:rPr>
                <w:sz w:val="20"/>
                <w:szCs w:val="20"/>
                <w:lang w:val="en-US"/>
              </w:rPr>
              <w:t>suspendDate</w:t>
            </w:r>
          </w:p>
        </w:tc>
        <w:tc>
          <w:tcPr>
            <w:tcW w:w="1903" w:type="dxa"/>
          </w:tcPr>
          <w:p w:rsidR="00A141E8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на котрую производится приостановка</w:t>
            </w:r>
          </w:p>
        </w:tc>
        <w:tc>
          <w:tcPr>
            <w:tcW w:w="1965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A141E8" w:rsidRPr="0009076A" w:rsidRDefault="00A141E8" w:rsidP="00A141E8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Pr="0020138A" w:rsidRDefault="00C64201" w:rsidP="00C64201"/>
    <w:p w:rsidR="00C64201" w:rsidRDefault="00C64201" w:rsidP="00A971EB">
      <w:pPr>
        <w:pStyle w:val="1----111"/>
      </w:pPr>
      <w:r>
        <w:t xml:space="preserve"> </w:t>
      </w:r>
      <w:bookmarkStart w:id="1661" w:name="_Toc399186829"/>
      <w:r w:rsidRPr="0009076A">
        <w:t>Описание выходных параметров</w:t>
      </w:r>
      <w:bookmarkEnd w:id="1661"/>
    </w:p>
    <w:p w:rsidR="00C64201" w:rsidRPr="00CB4D69" w:rsidRDefault="00C64201" w:rsidP="00C64201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CB4D69" w:rsidRPr="00CB4D69">
        <w:t xml:space="preserve"> suspendSubscriptionFeeding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64201" w:rsidRPr="0009076A" w:rsidRDefault="00C64201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64201" w:rsidRPr="00CB2F72" w:rsidRDefault="00C64201" w:rsidP="00A971EB">
      <w:pPr>
        <w:pStyle w:val="1----111"/>
      </w:pPr>
      <w:bookmarkStart w:id="1662" w:name="_Toc399186830"/>
      <w:r w:rsidRPr="0009076A">
        <w:t>Ошибки</w:t>
      </w:r>
      <w:bookmarkEnd w:id="1662"/>
    </w:p>
    <w:p w:rsidR="00C64201" w:rsidRPr="0009076A" w:rsidRDefault="00C64201" w:rsidP="00C64201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9"/>
            </w:pPr>
            <w:r w:rsidRPr="0009076A">
              <w:t>Комментарий</w:t>
            </w: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64201" w:rsidRPr="00BD5837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64201" w:rsidRPr="004E4FDF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64201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5267DC" w:rsidRDefault="00C64201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4201" w:rsidRPr="0009076A" w:rsidRDefault="00C64201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 xml:space="preserve">По условиям </w:t>
            </w:r>
            <w:r w:rsidRPr="005801E4">
              <w:rPr>
                <w:sz w:val="20"/>
                <w:szCs w:val="20"/>
              </w:rPr>
              <w:lastRenderedPageBreak/>
              <w:t>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Возникает в том случае, если на </w:t>
            </w:r>
            <w:r>
              <w:rPr>
                <w:sz w:val="20"/>
                <w:szCs w:val="20"/>
              </w:rPr>
              <w:lastRenderedPageBreak/>
              <w:t>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64201" w:rsidRDefault="00C64201" w:rsidP="00A971EB">
      <w:pPr>
        <w:pStyle w:val="1----111"/>
      </w:pPr>
      <w:bookmarkStart w:id="1663" w:name="_Toc399186831"/>
      <w:r>
        <w:lastRenderedPageBreak/>
        <w:t>Контрольные примеры</w:t>
      </w:r>
      <w:bookmarkEnd w:id="1663"/>
    </w:p>
    <w:p w:rsidR="00C64201" w:rsidRPr="0049359F" w:rsidRDefault="00C64201" w:rsidP="00C64201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&lt;soap:suspendSubscriptionFeedingBySan&gt;</w:t>
            </w:r>
          </w:p>
          <w:p w:rsid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64201" w:rsidRDefault="00F8695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&lt;suspendDate&gt;2014-06-30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&lt;/suspendDate&gt;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&lt;/soap:suspendSubscriptionFeedingBySan&gt;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64201" w:rsidRPr="00ED47C8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64201" w:rsidRDefault="00C64201" w:rsidP="00C64201"/>
    <w:p w:rsidR="00C64201" w:rsidRDefault="00C64201" w:rsidP="00C64201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64201" w:rsidRDefault="00C64201" w:rsidP="00C64201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64201" w:rsidTr="0066082B">
        <w:tc>
          <w:tcPr>
            <w:tcW w:w="9781" w:type="dxa"/>
            <w:shd w:val="clear" w:color="auto" w:fill="F2F2F2" w:themeFill="background1" w:themeFillShade="F2"/>
          </w:tcPr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&lt;ns2:suspendSubscriptionFeedingBySanResponse xmlns:ns2="http://soap.integra.partner.web.processor.ecafe.axetta.ru/"&gt;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   &lt;/ns2:suspendSubscriptionFeedingBySanResponse&gt;</w:t>
            </w:r>
          </w:p>
          <w:p w:rsidR="00C64201" w:rsidRPr="00C64201" w:rsidRDefault="00C64201" w:rsidP="00C64201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64201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64201" w:rsidRDefault="00C64201" w:rsidP="00C64201">
            <w:pPr>
              <w:spacing w:line="240" w:lineRule="auto"/>
              <w:jc w:val="left"/>
            </w:pPr>
            <w:r w:rsidRPr="00C64201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043E70" w:rsidRDefault="00D030A6" w:rsidP="00043E70">
      <w:pPr>
        <w:pStyle w:val="21"/>
      </w:pPr>
      <w:bookmarkStart w:id="1664" w:name="_Toc399186832"/>
      <w:r>
        <w:rPr>
          <w:bCs w:val="0"/>
        </w:rPr>
        <w:t>Операция «</w:t>
      </w:r>
      <w:r w:rsidR="00043E70">
        <w:rPr>
          <w:bCs w:val="0"/>
        </w:rPr>
        <w:t>Возобновление подписки</w:t>
      </w:r>
      <w:r w:rsidR="00043E70" w:rsidRPr="00043E70">
        <w:rPr>
          <w:bCs w:val="0"/>
        </w:rPr>
        <w:t xml:space="preserve"> на АП по номеру ЛС</w:t>
      </w:r>
      <w:r>
        <w:rPr>
          <w:bCs w:val="0"/>
        </w:rPr>
        <w:t>»</w:t>
      </w:r>
      <w:bookmarkEnd w:id="1664"/>
    </w:p>
    <w:p w:rsidR="00043E70" w:rsidRDefault="00043E70" w:rsidP="00A971EB">
      <w:pPr>
        <w:pStyle w:val="1----111"/>
        <w:rPr>
          <w:lang w:val="en-US"/>
        </w:rPr>
      </w:pPr>
      <w:bookmarkStart w:id="1665" w:name="_Toc399186833"/>
      <w:r w:rsidRPr="0009076A">
        <w:t>Общие сведения</w:t>
      </w:r>
      <w:bookmarkEnd w:id="16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043E70" w:rsidRPr="00C64201" w:rsidRDefault="004F0339" w:rsidP="00164D94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043E70" w:rsidRPr="00735D71" w:rsidRDefault="00043E70" w:rsidP="00164D94">
            <w:r>
              <w:rPr>
                <w:bCs/>
              </w:rPr>
              <w:t>Возобновить подписку на АП по номеру ЛС клиента</w:t>
            </w:r>
          </w:p>
        </w:tc>
      </w:tr>
      <w:tr w:rsidR="00043E70" w:rsidRPr="0009076A" w:rsidTr="00164D94">
        <w:tc>
          <w:tcPr>
            <w:tcW w:w="2943" w:type="dxa"/>
          </w:tcPr>
          <w:p w:rsidR="00043E70" w:rsidRPr="0009076A" w:rsidRDefault="00043E70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043E70" w:rsidRPr="009763A8" w:rsidRDefault="00043E70" w:rsidP="00164D94">
            <w:r>
              <w:rPr>
                <w:bCs/>
              </w:rPr>
              <w:t>Возобновить подписку на АП по номеру ЛС</w:t>
            </w:r>
            <w:r>
              <w:t xml:space="preserve"> клиента</w:t>
            </w:r>
          </w:p>
        </w:tc>
      </w:tr>
    </w:tbl>
    <w:p w:rsidR="00043E70" w:rsidRPr="00ED47C8" w:rsidRDefault="00043E70" w:rsidP="00043E70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043E70" w:rsidRDefault="00043E70" w:rsidP="00A971EB">
      <w:pPr>
        <w:pStyle w:val="1----111"/>
      </w:pPr>
      <w:bookmarkStart w:id="1666" w:name="_Toc399186834"/>
      <w:r w:rsidRPr="0009076A">
        <w:t>Описание входных параметров</w:t>
      </w:r>
      <w:bookmarkEnd w:id="1666"/>
    </w:p>
    <w:p w:rsidR="00043E70" w:rsidRPr="00C64201" w:rsidRDefault="00043E70" w:rsidP="00E4793B">
      <w:pPr>
        <w:pStyle w:val="affff1"/>
      </w:pPr>
      <w:r w:rsidRPr="0009076A">
        <w:rPr>
          <w:b/>
        </w:rPr>
        <w:t xml:space="preserve">Входные данные: </w:t>
      </w:r>
      <w:r w:rsidR="004F0339" w:rsidRPr="004F0339">
        <w:t>reopenSubscriptionFeeding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E838FA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43E70" w:rsidRPr="00735D71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043E70" w:rsidRPr="00885978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43E70" w:rsidRPr="00292BBB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838FA" w:rsidRPr="0009076A" w:rsidTr="00E838FA">
        <w:tc>
          <w:tcPr>
            <w:tcW w:w="534" w:type="dxa"/>
            <w:vAlign w:val="center"/>
          </w:tcPr>
          <w:p w:rsidR="00E838FA" w:rsidRPr="0009076A" w:rsidRDefault="00E838FA" w:rsidP="00E838F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E838FA" w:rsidRPr="0098079E" w:rsidRDefault="00F86951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E838FA" w:rsidRPr="0098079E" w:rsidRDefault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="00F86951">
              <w:rPr>
                <w:sz w:val="20"/>
                <w:szCs w:val="20"/>
              </w:rPr>
              <w:lastRenderedPageBreak/>
              <w:t>активация следующей подписки</w:t>
            </w:r>
          </w:p>
        </w:tc>
        <w:tc>
          <w:tcPr>
            <w:tcW w:w="1965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E838FA" w:rsidRPr="0009076A" w:rsidRDefault="00E838FA" w:rsidP="00E838F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E838FA" w:rsidRPr="0009076A" w:rsidRDefault="00677CFB" w:rsidP="00E838FA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</w:t>
            </w:r>
            <w:r>
              <w:rPr>
                <w:sz w:val="20"/>
                <w:szCs w:val="20"/>
              </w:rPr>
              <w:lastRenderedPageBreak/>
              <w:t xml:space="preserve">подписка со старыми занчениями </w:t>
            </w:r>
          </w:p>
        </w:tc>
      </w:tr>
    </w:tbl>
    <w:p w:rsidR="00043E70" w:rsidRPr="0020138A" w:rsidRDefault="00043E70" w:rsidP="00043E70"/>
    <w:p w:rsidR="00043E70" w:rsidRDefault="00043E70" w:rsidP="00A971EB">
      <w:pPr>
        <w:pStyle w:val="1----111"/>
      </w:pPr>
      <w:r>
        <w:t xml:space="preserve"> </w:t>
      </w:r>
      <w:bookmarkStart w:id="1667" w:name="_Toc399186835"/>
      <w:r w:rsidRPr="0009076A">
        <w:t>Описание выходных параметров</w:t>
      </w:r>
      <w:bookmarkEnd w:id="1667"/>
    </w:p>
    <w:p w:rsidR="00043E70" w:rsidRPr="00CB2F72" w:rsidRDefault="00043E70" w:rsidP="00043E70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043E70" w:rsidRPr="0009076A" w:rsidRDefault="00043E70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043E70" w:rsidRPr="00CB2F72" w:rsidRDefault="00043E70" w:rsidP="00A971EB">
      <w:pPr>
        <w:pStyle w:val="1----111"/>
      </w:pPr>
      <w:bookmarkStart w:id="1668" w:name="_Toc399186836"/>
      <w:r w:rsidRPr="0009076A">
        <w:t>Ошибки</w:t>
      </w:r>
      <w:bookmarkEnd w:id="1668"/>
    </w:p>
    <w:p w:rsidR="00043E70" w:rsidRPr="0009076A" w:rsidRDefault="00043E70" w:rsidP="00043E70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9"/>
            </w:pPr>
            <w:r w:rsidRPr="0009076A">
              <w:t>Комментарий</w:t>
            </w: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043E70" w:rsidRPr="00BD5837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043E70" w:rsidRPr="004E4FDF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43E70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5267DC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E70" w:rsidRPr="0009076A" w:rsidRDefault="00043E70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43E70" w:rsidRDefault="00043E70" w:rsidP="00A971EB">
      <w:pPr>
        <w:pStyle w:val="1----111"/>
      </w:pPr>
      <w:bookmarkStart w:id="1669" w:name="_Toc399186837"/>
      <w:r>
        <w:t>Контрольные примеры</w:t>
      </w:r>
      <w:bookmarkEnd w:id="1669"/>
    </w:p>
    <w:p w:rsidR="00043E70" w:rsidRPr="0049359F" w:rsidRDefault="00043E70" w:rsidP="00043E70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&lt;soap:reopenSubscriptionFeeding&gt;</w:t>
            </w:r>
          </w:p>
          <w:p w:rsid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F86951" w:rsidRPr="004F0339" w:rsidRDefault="00F86951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&lt;/soap:reopenSubscriptionFeeding&gt;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043E70" w:rsidRPr="00ED47C8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043E70" w:rsidRDefault="00043E70" w:rsidP="00043E70"/>
    <w:p w:rsidR="00043E70" w:rsidRDefault="00043E70" w:rsidP="00043E7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043E70" w:rsidRDefault="00043E70" w:rsidP="00043E70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043E70" w:rsidTr="00164D94">
        <w:tc>
          <w:tcPr>
            <w:tcW w:w="9781" w:type="dxa"/>
            <w:shd w:val="clear" w:color="auto" w:fill="F2F2F2" w:themeFill="background1" w:themeFillShade="F2"/>
          </w:tcPr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&lt;ns2:reopenSubscriptionFeedingResponse xmlns:ns2="http://soap.integra.partner.web.processor.ecafe.axetta.ru/"&gt;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lastRenderedPageBreak/>
              <w:t xml:space="preserve">            &lt;description&gt;OK&lt;/description&gt;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   &lt;/ns2:reopenSubscriptionFeedingResponse&gt;</w:t>
            </w:r>
          </w:p>
          <w:p w:rsidR="004F0339" w:rsidRPr="004F0339" w:rsidRDefault="004F0339" w:rsidP="004F033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F033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043E70" w:rsidRDefault="004F0339" w:rsidP="004F0339">
            <w:pPr>
              <w:spacing w:line="240" w:lineRule="auto"/>
              <w:jc w:val="left"/>
            </w:pPr>
            <w:r w:rsidRPr="004F0339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C52AC4" w:rsidRDefault="00D030A6" w:rsidP="00C52AC4">
      <w:pPr>
        <w:pStyle w:val="21"/>
      </w:pPr>
      <w:bookmarkStart w:id="1670" w:name="_Toc399186838"/>
      <w:r>
        <w:rPr>
          <w:bCs w:val="0"/>
        </w:rPr>
        <w:t>Операция «</w:t>
      </w:r>
      <w:r w:rsidR="00C52AC4">
        <w:rPr>
          <w:bCs w:val="0"/>
        </w:rPr>
        <w:t>Возобновление подписки</w:t>
      </w:r>
      <w:r w:rsidR="00C52AC4" w:rsidRPr="00043E70">
        <w:rPr>
          <w:bCs w:val="0"/>
        </w:rPr>
        <w:t xml:space="preserve"> на АП по номеру </w:t>
      </w:r>
      <w:r w:rsidR="00C52AC4">
        <w:rPr>
          <w:bCs w:val="0"/>
        </w:rPr>
        <w:t>СНИЛС</w:t>
      </w:r>
      <w:r>
        <w:rPr>
          <w:bCs w:val="0"/>
        </w:rPr>
        <w:t>»</w:t>
      </w:r>
      <w:bookmarkEnd w:id="1670"/>
    </w:p>
    <w:p w:rsidR="00C52AC4" w:rsidRDefault="00C52AC4" w:rsidP="00A971EB">
      <w:pPr>
        <w:pStyle w:val="1----111"/>
        <w:rPr>
          <w:lang w:val="en-US"/>
        </w:rPr>
      </w:pPr>
      <w:bookmarkStart w:id="1671" w:name="_Toc399186839"/>
      <w:r w:rsidRPr="0009076A">
        <w:t>Общие сведения</w:t>
      </w:r>
      <w:bookmarkEnd w:id="16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C52AC4" w:rsidP="0066082B">
            <w:pPr>
              <w:rPr>
                <w:bCs/>
                <w:lang w:val="en-US"/>
              </w:rPr>
            </w:pPr>
            <w:r w:rsidRPr="004F0339">
              <w:rPr>
                <w:bCs/>
              </w:rPr>
              <w:t>reopenSubscriptionFeeding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C52AC4" w:rsidP="00C52AC4">
            <w:r>
              <w:rPr>
                <w:bCs/>
              </w:rPr>
              <w:t>Возобновить подписку на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9763A8" w:rsidRDefault="00C52AC4" w:rsidP="00C52AC4">
            <w:r>
              <w:rPr>
                <w:bCs/>
              </w:rPr>
              <w:t>Возобновить подписку на АП по номеру СНИЛС</w:t>
            </w:r>
            <w:r>
              <w:t xml:space="preserve">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1672" w:name="_Toc399186840"/>
      <w:r w:rsidRPr="0009076A">
        <w:t>Описание входных параметров</w:t>
      </w:r>
      <w:bookmarkEnd w:id="1672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Pr="004F0339">
        <w:t>reopenSubscriptionFeeding</w:t>
      </w:r>
      <w:r>
        <w:rPr>
          <w:lang w:val="en-US"/>
        </w:rPr>
        <w:t>BySan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F8765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</w:t>
            </w:r>
            <w:r w:rsidRPr="00C52AC4"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1965" w:type="dxa"/>
          </w:tcPr>
          <w:p w:rsidR="00C52AC4" w:rsidRPr="00885978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8765B" w:rsidRPr="0009076A" w:rsidTr="00F8765B">
        <w:tc>
          <w:tcPr>
            <w:tcW w:w="534" w:type="dxa"/>
            <w:vAlign w:val="center"/>
          </w:tcPr>
          <w:p w:rsidR="00F8765B" w:rsidRPr="0009076A" w:rsidRDefault="00F8765B" w:rsidP="00F8765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8765B" w:rsidRDefault="00F86951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86951">
              <w:rPr>
                <w:sz w:val="20"/>
                <w:szCs w:val="20"/>
              </w:rPr>
              <w:t>activateDate</w:t>
            </w:r>
          </w:p>
        </w:tc>
        <w:tc>
          <w:tcPr>
            <w:tcW w:w="1903" w:type="dxa"/>
          </w:tcPr>
          <w:p w:rsidR="00F8765B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на котрую производится </w:t>
            </w:r>
            <w:r w:rsidRPr="009B096A">
              <w:rPr>
                <w:sz w:val="20"/>
                <w:szCs w:val="20"/>
              </w:rPr>
              <w:t>переоткрытие</w:t>
            </w:r>
          </w:p>
        </w:tc>
        <w:tc>
          <w:tcPr>
            <w:tcW w:w="1965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8765B" w:rsidRPr="0009076A" w:rsidRDefault="00F8765B" w:rsidP="00F8765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выхове метода создается новая подписка со старыми занчениями </w:t>
            </w:r>
          </w:p>
        </w:tc>
      </w:tr>
    </w:tbl>
    <w:p w:rsidR="00C52AC4" w:rsidRPr="0020138A" w:rsidRDefault="00C52AC4" w:rsidP="00C52AC4"/>
    <w:p w:rsidR="00C52AC4" w:rsidRDefault="00C52AC4" w:rsidP="00A971EB">
      <w:pPr>
        <w:pStyle w:val="1----111"/>
      </w:pPr>
      <w:r>
        <w:t xml:space="preserve"> </w:t>
      </w:r>
      <w:bookmarkStart w:id="1673" w:name="_Toc399186841"/>
      <w:r w:rsidRPr="0009076A">
        <w:t>Описание выходных параметров</w:t>
      </w:r>
      <w:bookmarkEnd w:id="1673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reopenSubscriptionFeeding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1674" w:name="_Toc399186842"/>
      <w:r w:rsidRPr="0009076A">
        <w:t>Ошибки</w:t>
      </w:r>
      <w:bookmarkEnd w:id="1674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C52AC4" w:rsidRPr="00BD5837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D5837">
              <w:rPr>
                <w:sz w:val="20"/>
                <w:szCs w:val="20"/>
                <w:lang w:val="en-US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C52AC4" w:rsidRDefault="00C52AC4" w:rsidP="00A971EB">
      <w:pPr>
        <w:pStyle w:val="1----111"/>
      </w:pPr>
      <w:bookmarkStart w:id="1675" w:name="_Toc399186843"/>
      <w:r>
        <w:t>Контрольные примеры</w:t>
      </w:r>
      <w:bookmarkEnd w:id="1675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&lt;soap:reopenSubscriptionFeedingBySan&gt;</w:t>
            </w:r>
          </w:p>
          <w:p w:rsid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F86951" w:rsidRPr="00C52AC4" w:rsidRDefault="00F86951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>
              <w:rPr>
                <w:i/>
                <w:sz w:val="20"/>
                <w:szCs w:val="20"/>
                <w:lang w:val="en-US"/>
              </w:rPr>
              <w:t>&lt;</w:t>
            </w:r>
            <w:r w:rsidRPr="00F86951">
              <w:rPr>
                <w:i/>
                <w:sz w:val="20"/>
                <w:szCs w:val="20"/>
                <w:lang w:val="en-US"/>
              </w:rPr>
              <w:t>activateDate</w:t>
            </w:r>
            <w:r>
              <w:rPr>
                <w:i/>
                <w:sz w:val="20"/>
                <w:szCs w:val="20"/>
                <w:lang w:val="en-US"/>
              </w:rPr>
              <w:t>&gt;2014-06-30</w:t>
            </w:r>
            <w:r w:rsidRPr="00F86951">
              <w:rPr>
                <w:i/>
                <w:sz w:val="20"/>
                <w:szCs w:val="20"/>
                <w:lang w:val="en-US"/>
              </w:rPr>
              <w:t>&lt;/activateDate&gt;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&lt;/soap:reopenSubscriptionFeedingBySan&gt;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&lt;ns2:reopenSubscriptionFeedingBySanResponse xmlns:ns2="http://soap.integra.partner.web.processor.ecafe.axetta.ru/"&gt;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   &lt;/ns2:reopenSubscriptionFeedingBySanResponse&gt;</w:t>
            </w:r>
          </w:p>
          <w:p w:rsidR="00C52AC4" w:rsidRPr="00C52AC4" w:rsidRDefault="00C52AC4" w:rsidP="00C52AC4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C52AC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C52AC4" w:rsidP="00C52AC4">
            <w:pPr>
              <w:spacing w:line="240" w:lineRule="auto"/>
              <w:jc w:val="left"/>
            </w:pPr>
            <w:r w:rsidRPr="00C52AC4">
              <w:rPr>
                <w:i/>
                <w:sz w:val="20"/>
                <w:szCs w:val="20"/>
              </w:rPr>
              <w:t>&lt;/soap:Envelope&gt;</w:t>
            </w:r>
          </w:p>
        </w:tc>
      </w:tr>
    </w:tbl>
    <w:p w:rsidR="00C64201" w:rsidRPr="00C64201" w:rsidRDefault="00C64201" w:rsidP="00C64201">
      <w:pPr>
        <w:pStyle w:val="affff1"/>
      </w:pPr>
    </w:p>
    <w:p w:rsidR="004F0339" w:rsidRDefault="00D030A6" w:rsidP="004F0339">
      <w:pPr>
        <w:pStyle w:val="21"/>
      </w:pPr>
      <w:bookmarkStart w:id="1676" w:name="_Toc399186844"/>
      <w:r>
        <w:rPr>
          <w:bCs w:val="0"/>
        </w:rPr>
        <w:t>Операция «</w:t>
      </w:r>
      <w:r w:rsidR="00F86951" w:rsidRPr="00414642">
        <w:rPr>
          <w:bCs w:val="0"/>
        </w:rPr>
        <w:t xml:space="preserve">Добавление </w:t>
      </w:r>
      <w:r w:rsidR="00C64201">
        <w:rPr>
          <w:bCs w:val="0"/>
        </w:rPr>
        <w:t>циклограммы</w:t>
      </w:r>
      <w:r w:rsidR="004F0339">
        <w:rPr>
          <w:bCs w:val="0"/>
        </w:rPr>
        <w:t xml:space="preserve"> питания по АП по номеру ЛС</w:t>
      </w:r>
      <w:r>
        <w:rPr>
          <w:bCs w:val="0"/>
        </w:rPr>
        <w:t>»</w:t>
      </w:r>
      <w:bookmarkEnd w:id="1676"/>
    </w:p>
    <w:p w:rsidR="004F0339" w:rsidRDefault="004F0339" w:rsidP="00A971EB">
      <w:pPr>
        <w:pStyle w:val="1----111"/>
        <w:rPr>
          <w:lang w:val="en-US"/>
        </w:rPr>
      </w:pPr>
      <w:bookmarkStart w:id="1677" w:name="_Toc399186845"/>
      <w:r w:rsidRPr="0009076A">
        <w:t>Общие сведения</w:t>
      </w:r>
      <w:bookmarkEnd w:id="16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F0339" w:rsidRPr="006D1ECC" w:rsidRDefault="0097102A" w:rsidP="00164D94">
            <w:pPr>
              <w:rPr>
                <w:bCs/>
                <w:lang w:val="en-US"/>
              </w:rPr>
            </w:pPr>
            <w:r w:rsidRPr="0097102A">
              <w:rPr>
                <w:bCs/>
              </w:rPr>
              <w:t>putCycleDiagram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F0339" w:rsidRPr="00735D71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  <w:tr w:rsidR="004F0339" w:rsidRPr="0009076A" w:rsidTr="00164D94">
        <w:tc>
          <w:tcPr>
            <w:tcW w:w="2943" w:type="dxa"/>
          </w:tcPr>
          <w:p w:rsidR="004F0339" w:rsidRPr="0009076A" w:rsidRDefault="004F0339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F0339" w:rsidRPr="009763A8" w:rsidRDefault="0097102A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 xml:space="preserve">циклограммы питания по АП </w:t>
            </w:r>
            <w:r w:rsidR="004F0339">
              <w:rPr>
                <w:bCs/>
              </w:rPr>
              <w:t>по номеру ЛС клиента</w:t>
            </w:r>
          </w:p>
        </w:tc>
      </w:tr>
    </w:tbl>
    <w:p w:rsidR="004F0339" w:rsidRPr="00ED47C8" w:rsidRDefault="004F0339" w:rsidP="004F0339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4F0339" w:rsidRDefault="004F0339" w:rsidP="00A971EB">
      <w:pPr>
        <w:pStyle w:val="1----111"/>
      </w:pPr>
      <w:bookmarkStart w:id="1678" w:name="_Toc399186846"/>
      <w:r w:rsidRPr="0009076A">
        <w:t>Описание входных параметров</w:t>
      </w:r>
      <w:bookmarkEnd w:id="1678"/>
    </w:p>
    <w:p w:rsidR="004F0339" w:rsidRPr="00151949" w:rsidRDefault="004F0339" w:rsidP="00E4793B">
      <w:pPr>
        <w:pStyle w:val="affff1"/>
      </w:pPr>
      <w:r w:rsidRPr="0009076A">
        <w:rPr>
          <w:b/>
        </w:rPr>
        <w:t xml:space="preserve">Входные данные: </w:t>
      </w:r>
      <w:r w:rsidR="0097102A" w:rsidRPr="0097102A">
        <w:t>putCycleDiagram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92BB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F0339" w:rsidRPr="0009076A" w:rsidTr="004F033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0339" w:rsidRPr="004F0339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735D71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2E456B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</w:t>
            </w:r>
            <w:r w:rsidR="0097102A">
              <w:rPr>
                <w:sz w:val="20"/>
                <w:szCs w:val="20"/>
                <w:lang w:val="en-US"/>
              </w:rPr>
              <w:t>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del w:id="1679" w:author="Автор">
              <w:r w:rsidDel="00EF07CE">
                <w:rPr>
                  <w:sz w:val="20"/>
                  <w:szCs w:val="20"/>
                </w:rPr>
                <w:delText>Идентификаторы комплексов перечисляются через «;»</w:delText>
              </w:r>
            </w:del>
          </w:p>
        </w:tc>
      </w:tr>
    </w:tbl>
    <w:p w:rsidR="0097102A" w:rsidDel="00F366CA" w:rsidRDefault="0097102A" w:rsidP="004F0339">
      <w:pPr>
        <w:rPr>
          <w:del w:id="1680" w:author="Автор"/>
        </w:rPr>
      </w:pPr>
      <w:r>
        <w:t xml:space="preserve">Если у клиента уже имеется на данную дату циклограмма </w:t>
      </w:r>
      <w:ins w:id="1681" w:author="Автор">
        <w:r w:rsidR="00F366CA" w:rsidRPr="00F366CA">
          <w:rPr>
            <w:rPrChange w:id="1682" w:author="Автор">
              <w:rPr>
                <w:lang w:val="en-US"/>
              </w:rPr>
            </w:rPrChange>
          </w:rPr>
          <w:t xml:space="preserve">– </w:t>
        </w:r>
        <w:r w:rsidR="00F366CA">
          <w:t xml:space="preserve">она </w:t>
        </w:r>
      </w:ins>
      <w:r>
        <w:t>будет отредактирована, иначе создается новая со статусом в ожидании.</w:t>
      </w:r>
      <w:ins w:id="1683" w:author="Автор">
        <w:r w:rsidR="00F366CA">
          <w:t xml:space="preserve"> </w:t>
        </w:r>
      </w:ins>
      <w:del w:id="1684" w:author="Автор">
        <w:r w:rsidDel="00F366CA">
          <w:delText xml:space="preserve"> </w:delText>
        </w:r>
      </w:del>
    </w:p>
    <w:p w:rsidR="004F0339" w:rsidRPr="0020138A" w:rsidRDefault="004F0339" w:rsidP="004F0339">
      <w:r w:rsidRPr="0009076A">
        <w:t>Параметры комплексного типа описаны в приложении «Описание общих структур данных».</w:t>
      </w:r>
      <w:r w:rsidR="0097102A">
        <w:t xml:space="preserve"> </w:t>
      </w:r>
    </w:p>
    <w:p w:rsidR="004F0339" w:rsidRDefault="004F0339" w:rsidP="00A971EB">
      <w:pPr>
        <w:pStyle w:val="1----111"/>
      </w:pPr>
      <w:r>
        <w:t xml:space="preserve"> </w:t>
      </w:r>
      <w:bookmarkStart w:id="1685" w:name="_Toc399186847"/>
      <w:r w:rsidRPr="0009076A">
        <w:t>Описание выходных параметров</w:t>
      </w:r>
      <w:bookmarkEnd w:id="1685"/>
    </w:p>
    <w:p w:rsidR="004F0339" w:rsidRPr="00241438" w:rsidRDefault="004F0339" w:rsidP="004F0339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F0339" w:rsidRPr="0009076A" w:rsidTr="00414642">
        <w:tc>
          <w:tcPr>
            <w:tcW w:w="534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F0339" w:rsidRPr="0009076A" w:rsidRDefault="004F0339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F0339" w:rsidRPr="0009076A" w:rsidRDefault="004F0339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4F0339" w:rsidRPr="00CB2F72" w:rsidRDefault="004F0339" w:rsidP="00A971EB">
      <w:pPr>
        <w:pStyle w:val="1----111"/>
      </w:pPr>
      <w:bookmarkStart w:id="1686" w:name="_Toc399186848"/>
      <w:r w:rsidRPr="0009076A">
        <w:t>Ошибки</w:t>
      </w:r>
      <w:bookmarkEnd w:id="1686"/>
    </w:p>
    <w:p w:rsidR="004F0339" w:rsidRPr="0009076A" w:rsidRDefault="004F0339" w:rsidP="004F0339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F0339" w:rsidRPr="0009076A" w:rsidTr="00164D94">
        <w:tc>
          <w:tcPr>
            <w:tcW w:w="534" w:type="dxa"/>
            <w:vAlign w:val="center"/>
          </w:tcPr>
          <w:p w:rsidR="004F0339" w:rsidRPr="0009076A" w:rsidRDefault="004F0339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F0339" w:rsidRPr="0009076A" w:rsidRDefault="004F0339" w:rsidP="00164D94">
            <w:pPr>
              <w:pStyle w:val="a9"/>
            </w:pPr>
            <w:r w:rsidRPr="0009076A">
              <w:t>Комментарий</w:t>
            </w: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4E4FDF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C24E6" w:rsidRPr="0009076A" w:rsidTr="00CC24E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CC24E6" w:rsidRDefault="00CC24E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5267DC" w:rsidRDefault="00CC24E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E6" w:rsidRPr="0009076A" w:rsidRDefault="00CC24E6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7102A" w:rsidRPr="0009076A" w:rsidTr="00414642">
        <w:trPr>
          <w:trHeight w:val="116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414642" w:rsidRDefault="0097102A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5267DC" w:rsidRDefault="000C5F06" w:rsidP="00CC24E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02A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Воспользуйесь настройками для определения минимальной даты </w:t>
            </w:r>
            <w:r>
              <w:rPr>
                <w:sz w:val="20"/>
                <w:szCs w:val="20"/>
              </w:rPr>
              <w:lastRenderedPageBreak/>
              <w:t>активации циклограммы</w:t>
            </w:r>
          </w:p>
        </w:tc>
      </w:tr>
    </w:tbl>
    <w:p w:rsidR="00CC24E6" w:rsidRPr="00CC24E6" w:rsidRDefault="00CC24E6" w:rsidP="00CC24E6"/>
    <w:p w:rsidR="004F0339" w:rsidRDefault="004F0339" w:rsidP="00A971EB">
      <w:pPr>
        <w:pStyle w:val="1----111"/>
      </w:pPr>
      <w:bookmarkStart w:id="1687" w:name="_Toc399186849"/>
      <w:r>
        <w:t>Контрольные примеры</w:t>
      </w:r>
      <w:bookmarkEnd w:id="1687"/>
    </w:p>
    <w:p w:rsidR="004F0339" w:rsidRPr="0049359F" w:rsidRDefault="004F0339" w:rsidP="004F0339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</w:t>
            </w:r>
            <w:r>
              <w:rPr>
                <w:i/>
                <w:sz w:val="20"/>
                <w:szCs w:val="20"/>
                <w:lang w:val="en-US"/>
              </w:rPr>
              <w:t xml:space="preserve">     &lt;DateActivationDiagram&gt;2014</w:t>
            </w:r>
            <w:r w:rsidRPr="000C5F06">
              <w:rPr>
                <w:i/>
                <w:sz w:val="20"/>
                <w:szCs w:val="20"/>
                <w:lang w:val="en-US"/>
              </w:rPr>
              <w:t>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4F0339" w:rsidRPr="00ED47C8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4F0339" w:rsidRDefault="004F0339" w:rsidP="004F0339"/>
    <w:p w:rsidR="004F0339" w:rsidRDefault="004F0339" w:rsidP="004F0339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4F0339" w:rsidRDefault="004F0339" w:rsidP="004F0339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4F0339" w:rsidTr="00164D94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4F0339" w:rsidRDefault="000C5F06" w:rsidP="00CC24E6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</w:pPr>
    </w:p>
    <w:p w:rsidR="00C52AC4" w:rsidRDefault="00D030A6" w:rsidP="00C52AC4">
      <w:pPr>
        <w:pStyle w:val="21"/>
      </w:pPr>
      <w:bookmarkStart w:id="1688" w:name="_Toc399186850"/>
      <w:r>
        <w:rPr>
          <w:bCs w:val="0"/>
        </w:rPr>
        <w:t>Операция «</w:t>
      </w:r>
      <w:r w:rsidR="000C5F06">
        <w:rPr>
          <w:bCs w:val="0"/>
        </w:rPr>
        <w:t xml:space="preserve">Добавление </w:t>
      </w:r>
      <w:r w:rsidR="00C52AC4">
        <w:rPr>
          <w:bCs w:val="0"/>
        </w:rPr>
        <w:t>циклограммы питания по АП по номеру СНИЛС</w:t>
      </w:r>
      <w:r>
        <w:rPr>
          <w:bCs w:val="0"/>
        </w:rPr>
        <w:t>»</w:t>
      </w:r>
      <w:bookmarkEnd w:id="1688"/>
    </w:p>
    <w:p w:rsidR="00C52AC4" w:rsidRDefault="00C52AC4" w:rsidP="00A971EB">
      <w:pPr>
        <w:pStyle w:val="1----111"/>
        <w:rPr>
          <w:lang w:val="en-US"/>
        </w:rPr>
      </w:pPr>
      <w:bookmarkStart w:id="1689" w:name="_Toc399186851"/>
      <w:r w:rsidRPr="0009076A">
        <w:t>Общие сведения</w:t>
      </w:r>
      <w:bookmarkEnd w:id="16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52AC4" w:rsidRPr="00C52AC4" w:rsidRDefault="000C5F06" w:rsidP="0066082B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putCycleDiagramBySan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52AC4" w:rsidRPr="00735D71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  <w:tr w:rsidR="00C52AC4" w:rsidRPr="0009076A" w:rsidTr="0066082B">
        <w:tc>
          <w:tcPr>
            <w:tcW w:w="2943" w:type="dxa"/>
          </w:tcPr>
          <w:p w:rsidR="00C52AC4" w:rsidRPr="0009076A" w:rsidRDefault="00C52AC4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52AC4" w:rsidRPr="00D030A6" w:rsidRDefault="000C5F06" w:rsidP="00C52AC4">
            <w:r>
              <w:rPr>
                <w:bCs/>
              </w:rPr>
              <w:t xml:space="preserve">Добавление </w:t>
            </w:r>
            <w:r w:rsidR="00C52AC4">
              <w:rPr>
                <w:bCs/>
              </w:rPr>
              <w:t>циклограммы питания по АП по номеру СНИЛС клиента</w:t>
            </w:r>
          </w:p>
        </w:tc>
      </w:tr>
    </w:tbl>
    <w:p w:rsidR="00C52AC4" w:rsidRPr="00ED47C8" w:rsidRDefault="00C52AC4" w:rsidP="00C52AC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C52AC4" w:rsidRDefault="00C52AC4" w:rsidP="00A971EB">
      <w:pPr>
        <w:pStyle w:val="1----111"/>
      </w:pPr>
      <w:bookmarkStart w:id="1690" w:name="_Toc399186852"/>
      <w:r w:rsidRPr="0009076A">
        <w:lastRenderedPageBreak/>
        <w:t>Описание входных параметров</w:t>
      </w:r>
      <w:bookmarkEnd w:id="1690"/>
    </w:p>
    <w:p w:rsidR="00C52AC4" w:rsidRPr="00C52AC4" w:rsidRDefault="00C52AC4" w:rsidP="00C52AC4">
      <w:pPr>
        <w:pStyle w:val="affff1"/>
        <w:rPr>
          <w:lang w:val="en-US"/>
        </w:rPr>
      </w:pPr>
      <w:r w:rsidRPr="0009076A">
        <w:rPr>
          <w:b/>
        </w:rPr>
        <w:t xml:space="preserve">Входные данные: </w:t>
      </w:r>
      <w:r w:rsidR="000C5F06" w:rsidRPr="000C5F06">
        <w:t>putCycleDiagramBySan</w:t>
      </w:r>
      <w:r w:rsidR="000C5F06" w:rsidRPr="000C5F06" w:rsidDel="000C5F06">
        <w:t xml:space="preserve"> 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0C5F06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C52AC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C52AC4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4F0339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92BBB" w:rsidRDefault="00C52AC4" w:rsidP="00C52AC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0C5F0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F0339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F0339">
              <w:rPr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735D71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5267DC">
              <w:rPr>
                <w:sz w:val="20"/>
                <w:szCs w:val="20"/>
                <w:lang w:val="en-US"/>
              </w:rPr>
              <w:t>cycleDiagram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по дням недели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2E456B" w:rsidRDefault="000C5F06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CycleDiagramExt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Идентификаторы комплексов перечисляются через «;»</w:t>
            </w:r>
          </w:p>
        </w:tc>
      </w:tr>
    </w:tbl>
    <w:p w:rsidR="000C5F06" w:rsidRDefault="000C5F06" w:rsidP="00C52AC4">
      <w:r>
        <w:t xml:space="preserve">Если у клиента уже имеется на данную дату циклограмма будет отредактирована, иначе создается новая со статусом в ожидании. </w:t>
      </w:r>
    </w:p>
    <w:p w:rsidR="00C52AC4" w:rsidRPr="0020138A" w:rsidRDefault="00C52AC4" w:rsidP="00C52AC4">
      <w:r w:rsidRPr="0009076A">
        <w:t>Параметры комплексного типа описаны в приложении «Описание общих структур данных».</w:t>
      </w:r>
    </w:p>
    <w:p w:rsidR="00C52AC4" w:rsidRDefault="00C52AC4" w:rsidP="00A971EB">
      <w:pPr>
        <w:pStyle w:val="1----111"/>
      </w:pPr>
      <w:r>
        <w:t xml:space="preserve"> </w:t>
      </w:r>
      <w:bookmarkStart w:id="1691" w:name="_Toc399186853"/>
      <w:r w:rsidRPr="0009076A">
        <w:t>Описание выходных параметров</w:t>
      </w:r>
      <w:bookmarkEnd w:id="1691"/>
    </w:p>
    <w:p w:rsidR="00C52AC4" w:rsidRPr="00241438" w:rsidRDefault="00C52AC4" w:rsidP="00C52AC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241438">
        <w:rPr>
          <w:b/>
          <w:lang w:val="en-US"/>
        </w:rPr>
        <w:t xml:space="preserve"> </w:t>
      </w:r>
      <w:r w:rsidR="00241438" w:rsidRPr="00241438">
        <w:t>putCycleDiagram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C52AC4" w:rsidRPr="0009076A" w:rsidTr="00414642">
        <w:tc>
          <w:tcPr>
            <w:tcW w:w="534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C52AC4" w:rsidRPr="0009076A" w:rsidRDefault="00C52AC4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C52AC4" w:rsidRPr="00CB2F72" w:rsidRDefault="00C52AC4" w:rsidP="00A971EB">
      <w:pPr>
        <w:pStyle w:val="1----111"/>
      </w:pPr>
      <w:bookmarkStart w:id="1692" w:name="_Toc399186854"/>
      <w:r w:rsidRPr="0009076A">
        <w:t>Ошибки</w:t>
      </w:r>
      <w:bookmarkEnd w:id="1692"/>
    </w:p>
    <w:p w:rsidR="00C52AC4" w:rsidRPr="0009076A" w:rsidRDefault="00C52AC4" w:rsidP="00C52AC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C52AC4" w:rsidRPr="0009076A" w:rsidTr="0066082B">
        <w:tc>
          <w:tcPr>
            <w:tcW w:w="534" w:type="dxa"/>
            <w:vAlign w:val="center"/>
          </w:tcPr>
          <w:p w:rsidR="00C52AC4" w:rsidRPr="0009076A" w:rsidRDefault="00C52AC4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C52AC4" w:rsidRPr="0009076A" w:rsidRDefault="00C52AC4" w:rsidP="0066082B">
            <w:pPr>
              <w:pStyle w:val="a9"/>
            </w:pPr>
            <w:r w:rsidRPr="0009076A">
              <w:t>Комментарий</w:t>
            </w: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4E4FDF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2AC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CC24E6" w:rsidRDefault="00C52AC4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C24E6">
              <w:rPr>
                <w:sz w:val="20"/>
                <w:szCs w:val="20"/>
                <w:lang w:val="en-US"/>
              </w:rPr>
              <w:t>180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 xml:space="preserve">Отсутствуют настройки абонементного </w:t>
            </w:r>
            <w:r w:rsidRPr="005267DC">
              <w:rPr>
                <w:sz w:val="20"/>
                <w:szCs w:val="20"/>
              </w:rPr>
              <w:lastRenderedPageBreak/>
              <w:t>питания для организации</w:t>
            </w:r>
            <w:r>
              <w:rPr>
                <w:sz w:val="20"/>
                <w:szCs w:val="20"/>
              </w:rPr>
              <w:t xml:space="preserve">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5267DC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lastRenderedPageBreak/>
              <w:t>Отсутствуют настройки абонементного питания для организации</w:t>
            </w:r>
            <w:r>
              <w:rPr>
                <w:sz w:val="20"/>
                <w:szCs w:val="20"/>
              </w:rPr>
              <w:t xml:space="preserve"> клиента. Без них </w:t>
            </w:r>
            <w:r>
              <w:rPr>
                <w:sz w:val="20"/>
                <w:szCs w:val="20"/>
              </w:rPr>
              <w:lastRenderedPageBreak/>
              <w:t>нельзя создать циклограмму.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2AC4" w:rsidRPr="0009076A" w:rsidRDefault="00C52AC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C5F06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CC24E6" w:rsidRDefault="000C5F06" w:rsidP="000C5F0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5267DC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 w:rsidRPr="000C5F06">
              <w:rPr>
                <w:sz w:val="20"/>
                <w:szCs w:val="20"/>
              </w:rPr>
              <w:t>Не верная дата активации циклограммы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F06" w:rsidRPr="0009076A" w:rsidRDefault="000C5F06" w:rsidP="000C5F0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Воспользуйесь настройками для определения минимальной даты активации циклограммы</w:t>
            </w:r>
          </w:p>
        </w:tc>
      </w:tr>
    </w:tbl>
    <w:p w:rsidR="00C52AC4" w:rsidRPr="00CC24E6" w:rsidRDefault="00C52AC4" w:rsidP="00C52AC4"/>
    <w:p w:rsidR="00C52AC4" w:rsidRDefault="00C52AC4" w:rsidP="00A971EB">
      <w:pPr>
        <w:pStyle w:val="1----111"/>
      </w:pPr>
      <w:bookmarkStart w:id="1693" w:name="_Toc399186855"/>
      <w:r>
        <w:t>Контрольные примеры</w:t>
      </w:r>
      <w:bookmarkEnd w:id="1693"/>
    </w:p>
    <w:p w:rsidR="00C52AC4" w:rsidRPr="0049359F" w:rsidRDefault="00C52AC4" w:rsidP="00C52AC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&lt;san&gt;111-111-11&lt;/san&gt;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&lt;Monday&gt;2&lt;/Monday&gt;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&lt;Tuesday&gt;2;3&lt;/Tuesday&gt;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&lt;Wednesday&gt;3&lt;/Wednesday&gt;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&lt;Thursday&gt;4&lt;/Thursday&gt;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&lt;Friday&gt;1&lt;/Friday&gt;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&lt;Saturday&gt;3&lt;/Saturday&gt;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&lt;Sunday&gt;&lt;/Sunday&gt;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&lt;DateActivationDiagram&gt;2013-09-01&lt;/DateActivationDiagram&gt;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&lt;/cycleDiagram&gt;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&lt;/soap:putCycleDiagramBySan&gt;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52AC4" w:rsidRPr="00ED47C8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52AC4" w:rsidRDefault="00C52AC4" w:rsidP="00C52AC4"/>
    <w:p w:rsidR="00C52AC4" w:rsidRDefault="00C52AC4" w:rsidP="00C52AC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C52AC4" w:rsidRDefault="00C52AC4" w:rsidP="00C52AC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C52AC4" w:rsidTr="0066082B">
        <w:tc>
          <w:tcPr>
            <w:tcW w:w="9781" w:type="dxa"/>
            <w:shd w:val="clear" w:color="auto" w:fill="F2F2F2" w:themeFill="background1" w:themeFillShade="F2"/>
          </w:tcPr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&lt;ns2:putCycleDiagramBySanResponse xmlns:ns2="http://soap.integra.partner.web.processor.ecafe.axetta.ru/"&gt;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   &lt;/ns2:putCycleDiagramBySanResponse&gt;</w:t>
            </w:r>
          </w:p>
          <w:p w:rsidR="000C5F06" w:rsidRPr="000C5F06" w:rsidRDefault="000C5F06" w:rsidP="000C5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0C5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C52AC4" w:rsidRDefault="000C5F06" w:rsidP="0066082B">
            <w:pPr>
              <w:spacing w:line="240" w:lineRule="auto"/>
              <w:jc w:val="left"/>
            </w:pPr>
            <w:r w:rsidRPr="000C5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52AC4" w:rsidRPr="00C52AC4" w:rsidRDefault="00C52AC4" w:rsidP="00C52AC4">
      <w:pPr>
        <w:pStyle w:val="affff1"/>
        <w:rPr>
          <w:lang w:val="en-US"/>
        </w:rPr>
      </w:pPr>
    </w:p>
    <w:p w:rsidR="00164D94" w:rsidRDefault="00D030A6" w:rsidP="00164D94">
      <w:pPr>
        <w:pStyle w:val="21"/>
      </w:pPr>
      <w:bookmarkStart w:id="1694" w:name="_Toc399186856"/>
      <w:r>
        <w:rPr>
          <w:bCs w:val="0"/>
        </w:rPr>
        <w:t>Операция «</w:t>
      </w:r>
      <w:r w:rsidR="00864888">
        <w:rPr>
          <w:bCs w:val="0"/>
        </w:rPr>
        <w:t xml:space="preserve">Получение </w:t>
      </w:r>
      <w:r w:rsidR="000C5F06">
        <w:rPr>
          <w:bCs w:val="0"/>
        </w:rPr>
        <w:t xml:space="preserve">списка активной и ждущих активации циклограмм </w:t>
      </w:r>
      <w:r w:rsidR="00164D94">
        <w:rPr>
          <w:bCs w:val="0"/>
        </w:rPr>
        <w:t>по АП по номеру ЛС</w:t>
      </w:r>
      <w:r>
        <w:rPr>
          <w:bCs w:val="0"/>
        </w:rPr>
        <w:t>»</w:t>
      </w:r>
      <w:bookmarkEnd w:id="1694"/>
    </w:p>
    <w:p w:rsidR="00164D94" w:rsidRDefault="00164D94" w:rsidP="00A971EB">
      <w:pPr>
        <w:pStyle w:val="1----111"/>
        <w:rPr>
          <w:lang w:val="en-US"/>
        </w:rPr>
      </w:pPr>
      <w:bookmarkStart w:id="1695" w:name="_Toc399186857"/>
      <w:r w:rsidRPr="0009076A">
        <w:t>Общие сведения</w:t>
      </w:r>
      <w:bookmarkEnd w:id="16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164D94" w:rsidRPr="006D1ECC" w:rsidRDefault="000C5F06" w:rsidP="00164D94">
            <w:pPr>
              <w:rPr>
                <w:bCs/>
                <w:lang w:val="en-US"/>
              </w:rPr>
            </w:pPr>
            <w:r w:rsidRPr="000C5F06">
              <w:rPr>
                <w:bCs/>
              </w:rPr>
              <w:t>getCycleDiagramList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lastRenderedPageBreak/>
              <w:t>Наименование операции:</w:t>
            </w:r>
          </w:p>
        </w:tc>
        <w:tc>
          <w:tcPr>
            <w:tcW w:w="7478" w:type="dxa"/>
          </w:tcPr>
          <w:p w:rsidR="00164D94" w:rsidRPr="00735D71" w:rsidRDefault="00864888" w:rsidP="00864888">
            <w:r>
              <w:rPr>
                <w:bCs/>
              </w:rPr>
              <w:t>Получение данных об активной циклограмме питания</w:t>
            </w:r>
            <w:r w:rsidR="00164D94">
              <w:rPr>
                <w:bCs/>
              </w:rPr>
              <w:t xml:space="preserve"> по номеру ЛС клиента</w:t>
            </w:r>
          </w:p>
        </w:tc>
      </w:tr>
      <w:tr w:rsidR="00164D94" w:rsidRPr="0009076A" w:rsidTr="00164D94">
        <w:tc>
          <w:tcPr>
            <w:tcW w:w="2943" w:type="dxa"/>
          </w:tcPr>
          <w:p w:rsidR="00164D94" w:rsidRPr="0009076A" w:rsidRDefault="00164D94" w:rsidP="00164D94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164D94" w:rsidRPr="009763A8" w:rsidRDefault="00864888" w:rsidP="00164D94">
            <w:r>
              <w:rPr>
                <w:bCs/>
              </w:rPr>
              <w:t>Получение данных об активной циклограмме питания по номеру ЛС клиента</w:t>
            </w:r>
          </w:p>
        </w:tc>
      </w:tr>
    </w:tbl>
    <w:p w:rsidR="00164D94" w:rsidRPr="00ED47C8" w:rsidRDefault="00164D94" w:rsidP="00164D94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164D94" w:rsidRDefault="00164D94" w:rsidP="00A971EB">
      <w:pPr>
        <w:pStyle w:val="1----111"/>
      </w:pPr>
      <w:bookmarkStart w:id="1696" w:name="_Toc399186858"/>
      <w:r w:rsidRPr="0009076A">
        <w:t>Описание входных параметров</w:t>
      </w:r>
      <w:bookmarkEnd w:id="1696"/>
    </w:p>
    <w:p w:rsidR="00164D94" w:rsidRPr="00151949" w:rsidRDefault="00164D94" w:rsidP="00164D94">
      <w:pPr>
        <w:pStyle w:val="af7"/>
      </w:pPr>
      <w:r w:rsidRPr="0009076A">
        <w:rPr>
          <w:b/>
        </w:rPr>
        <w:t xml:space="preserve">Входные данные: </w:t>
      </w:r>
      <w:r w:rsidR="000C5F06" w:rsidRPr="000C5F06">
        <w:t>getCycleDiagramList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F0339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735D71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4F0339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292BBB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Default="00164D94" w:rsidP="00A971EB">
      <w:pPr>
        <w:pStyle w:val="1----111"/>
      </w:pPr>
      <w:bookmarkStart w:id="1697" w:name="_Toc399186859"/>
      <w:r w:rsidRPr="0009076A">
        <w:t>Описание выходных параметров</w:t>
      </w:r>
      <w:bookmarkEnd w:id="1697"/>
    </w:p>
    <w:p w:rsidR="00164D94" w:rsidRPr="000515E0" w:rsidRDefault="00164D94" w:rsidP="00164D94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 w:rsidR="000515E0">
        <w:rPr>
          <w:b/>
          <w:lang w:val="en-US"/>
        </w:rPr>
        <w:t xml:space="preserve"> </w:t>
      </w:r>
      <w:r w:rsidR="000515E0" w:rsidRPr="000515E0">
        <w:t>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64D94" w:rsidRPr="0009076A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164D94" w:rsidRPr="0009076A" w:rsidTr="00414642">
        <w:tc>
          <w:tcPr>
            <w:tcW w:w="534" w:type="dxa"/>
            <w:vAlign w:val="center"/>
          </w:tcPr>
          <w:p w:rsidR="00164D94" w:rsidRDefault="00164D94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164D94" w:rsidRPr="0009076A" w:rsidRDefault="000C5F06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164D94" w:rsidRPr="0009076A" w:rsidRDefault="000C5F06" w:rsidP="00164D94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del w:id="1698" w:author="Автор">
              <w:r w:rsidDel="00A46C79">
                <w:rPr>
                  <w:sz w:val="20"/>
                  <w:szCs w:val="20"/>
                </w:rPr>
                <w:delText>Порядок отсортирован по дате активации циклограммы</w:delText>
              </w:r>
            </w:del>
          </w:p>
        </w:tc>
      </w:tr>
    </w:tbl>
    <w:p w:rsidR="00164D94" w:rsidRPr="00CB2F72" w:rsidRDefault="00164D94" w:rsidP="00A971EB">
      <w:pPr>
        <w:pStyle w:val="1----111"/>
      </w:pPr>
      <w:bookmarkStart w:id="1699" w:name="_Toc399186860"/>
      <w:r w:rsidRPr="0009076A">
        <w:t>Ошибки</w:t>
      </w:r>
      <w:bookmarkEnd w:id="1699"/>
    </w:p>
    <w:p w:rsidR="00164D94" w:rsidRPr="0009076A" w:rsidRDefault="00164D94" w:rsidP="00164D94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164D94" w:rsidRPr="0009076A" w:rsidTr="00164D94">
        <w:tc>
          <w:tcPr>
            <w:tcW w:w="534" w:type="dxa"/>
            <w:vAlign w:val="center"/>
          </w:tcPr>
          <w:p w:rsidR="00164D94" w:rsidRPr="0009076A" w:rsidRDefault="00164D94" w:rsidP="00164D94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164D94" w:rsidRPr="0009076A" w:rsidRDefault="00164D94" w:rsidP="00164D94">
            <w:pPr>
              <w:pStyle w:val="a9"/>
            </w:pPr>
            <w:r w:rsidRPr="0009076A">
              <w:t>Комментарий</w:t>
            </w: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CC24E6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4E4FDF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64D94" w:rsidRPr="0009076A" w:rsidTr="00164D94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5267DC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4D94" w:rsidRPr="0009076A" w:rsidRDefault="00164D94" w:rsidP="00164D94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64D94" w:rsidRPr="00CC24E6" w:rsidRDefault="00164D94" w:rsidP="00164D94"/>
    <w:p w:rsidR="00164D94" w:rsidRDefault="00164D94" w:rsidP="00A971EB">
      <w:pPr>
        <w:pStyle w:val="1----111"/>
      </w:pPr>
      <w:bookmarkStart w:id="1700" w:name="_Toc399186861"/>
      <w:r>
        <w:t>Контрольные примеры</w:t>
      </w:r>
      <w:bookmarkEnd w:id="1700"/>
    </w:p>
    <w:p w:rsidR="00164D94" w:rsidRPr="0049359F" w:rsidRDefault="00164D94" w:rsidP="00164D94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&lt;soap:getCycleDiagramList&gt;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&lt;contractId&gt;3001211&lt;/contractId&gt;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64D94" w:rsidRPr="00ED47C8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64D94" w:rsidRDefault="00164D94" w:rsidP="00164D94"/>
    <w:p w:rsidR="00164D94" w:rsidRDefault="00164D94" w:rsidP="00164D94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164D94" w:rsidRDefault="00164D94" w:rsidP="00164D94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164D94" w:rsidTr="00164D94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64D94" w:rsidRDefault="009B7C79" w:rsidP="00164D94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</w:pPr>
    </w:p>
    <w:p w:rsidR="00864888" w:rsidRDefault="00D030A6" w:rsidP="00864888">
      <w:pPr>
        <w:pStyle w:val="21"/>
      </w:pPr>
      <w:bookmarkStart w:id="1701" w:name="_Toc399186862"/>
      <w:r>
        <w:rPr>
          <w:bCs w:val="0"/>
        </w:rPr>
        <w:t>Операция «</w:t>
      </w:r>
      <w:r w:rsidR="009B7C79">
        <w:rPr>
          <w:bCs w:val="0"/>
        </w:rPr>
        <w:t>Получение списка активной и ждущих активации циклограмм</w:t>
      </w:r>
      <w:r w:rsidR="009B7C79" w:rsidDel="009B7C79">
        <w:rPr>
          <w:bCs w:val="0"/>
        </w:rPr>
        <w:t xml:space="preserve"> </w:t>
      </w:r>
      <w:r w:rsidR="00864888">
        <w:rPr>
          <w:bCs w:val="0"/>
        </w:rPr>
        <w:t>по АП по номеру СНИЛС</w:t>
      </w:r>
      <w:r>
        <w:rPr>
          <w:bCs w:val="0"/>
        </w:rPr>
        <w:t>»</w:t>
      </w:r>
      <w:bookmarkEnd w:id="1701"/>
    </w:p>
    <w:p w:rsidR="00864888" w:rsidRDefault="00864888" w:rsidP="00A971EB">
      <w:pPr>
        <w:pStyle w:val="1----111"/>
        <w:rPr>
          <w:lang w:val="en-US"/>
        </w:rPr>
      </w:pPr>
      <w:bookmarkStart w:id="1702" w:name="_Toc399186863"/>
      <w:r w:rsidRPr="0009076A">
        <w:t>Общие сведения</w:t>
      </w:r>
      <w:bookmarkEnd w:id="17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9B7C79" w:rsidP="0066082B">
            <w:pPr>
              <w:rPr>
                <w:bCs/>
                <w:lang w:val="en-US"/>
              </w:rPr>
            </w:pPr>
            <w:r w:rsidRPr="009B7C79">
              <w:rPr>
                <w:bCs/>
              </w:rPr>
              <w:t>getCycleDiagramListBySan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Получение данных об активной циклограмме питания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A971EB">
      <w:pPr>
        <w:pStyle w:val="1----111"/>
      </w:pPr>
      <w:bookmarkStart w:id="1703" w:name="_Toc399186864"/>
      <w:r w:rsidRPr="0009076A">
        <w:t>Описание входных параметров</w:t>
      </w:r>
      <w:bookmarkEnd w:id="1703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="009B7C79" w:rsidRPr="009B7C79">
        <w:t>getCycleDiagramListBySan</w:t>
      </w:r>
      <w:r w:rsidR="009B7C79" w:rsidRPr="009B7C79" w:rsidDel="009B7C7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A971EB">
      <w:pPr>
        <w:pStyle w:val="1----111"/>
      </w:pPr>
      <w:bookmarkStart w:id="1704" w:name="_Toc399186865"/>
      <w:r w:rsidRPr="0009076A">
        <w:t>Описание выходных параметров</w:t>
      </w:r>
      <w:bookmarkEnd w:id="1704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  <w:r w:rsidR="000515E0" w:rsidRPr="000515E0">
        <w:t xml:space="preserve"> getCycleDiagramList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414642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B7C79" w:rsidRPr="0009076A" w:rsidTr="00414642">
        <w:tc>
          <w:tcPr>
            <w:tcW w:w="534" w:type="dxa"/>
            <w:vAlign w:val="center"/>
          </w:tcPr>
          <w:p w:rsidR="009B7C79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5F06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циклодиаграм </w:t>
            </w:r>
          </w:p>
        </w:tc>
        <w:tc>
          <w:tcPr>
            <w:tcW w:w="1965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9B7C79" w:rsidRPr="0009076A" w:rsidRDefault="009B7C79" w:rsidP="009B7C7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</w:t>
            </w:r>
            <w:r w:rsidRPr="000C5F06">
              <w:rPr>
                <w:sz w:val="20"/>
                <w:szCs w:val="20"/>
                <w:lang w:val="en-US"/>
              </w:rPr>
              <w:t>ycleDiagramListExt</w:t>
            </w:r>
          </w:p>
        </w:tc>
        <w:tc>
          <w:tcPr>
            <w:tcW w:w="1989" w:type="dxa"/>
            <w:vAlign w:val="center"/>
          </w:tcPr>
          <w:p w:rsidR="009B7C79" w:rsidRPr="0009076A" w:rsidRDefault="009B7C79" w:rsidP="009B7C7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del w:id="1705" w:author="Автор">
              <w:r w:rsidDel="00494A5C">
                <w:rPr>
                  <w:sz w:val="20"/>
                  <w:szCs w:val="20"/>
                </w:rPr>
                <w:delText>Порядок отсортирован по дате активации циклограммы</w:delText>
              </w:r>
            </w:del>
          </w:p>
        </w:tc>
      </w:tr>
    </w:tbl>
    <w:p w:rsidR="00864888" w:rsidRPr="00CB2F72" w:rsidRDefault="00864888" w:rsidP="00A971EB">
      <w:pPr>
        <w:pStyle w:val="1----111"/>
      </w:pPr>
      <w:bookmarkStart w:id="1706" w:name="_Toc399186866"/>
      <w:r w:rsidRPr="0009076A">
        <w:t>Ошибки</w:t>
      </w:r>
      <w:bookmarkEnd w:id="1706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A971EB">
      <w:pPr>
        <w:pStyle w:val="1----111"/>
      </w:pPr>
      <w:bookmarkStart w:id="1707" w:name="_Toc399186867"/>
      <w:r>
        <w:t>Контрольные примеры</w:t>
      </w:r>
      <w:bookmarkEnd w:id="1707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&lt;/soap:getCycleDiagramListBySan&gt;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9B7C79" w:rsidP="0066082B">
            <w:pPr>
              <w:spacing w:line="240" w:lineRule="auto"/>
              <w:jc w:val="left"/>
            </w:pPr>
            <w:r w:rsidRPr="009B7C79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RPr="00864888" w:rsidTr="0066082B">
        <w:tc>
          <w:tcPr>
            <w:tcW w:w="9781" w:type="dxa"/>
            <w:shd w:val="clear" w:color="auto" w:fill="F2F2F2" w:themeFill="background1" w:themeFillShade="F2"/>
          </w:tcPr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&lt;ns2:getCycleDiagramListBySanResponse xmlns:ns2="http://soap.integra.partner.web.processor.ecafe.axetta.ru/"&gt;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&lt;resultCode&gt;0&lt;/resultCode&gt;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&lt;GlobalId&gt;377&lt;/GlobalId&gt;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&lt;DateActivationDiagram&gt;2014-04-26T00:00:00+04:00&lt;/DateActivationDiagram&gt;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&lt;MondayPrice&gt;5000&lt;/MondayPrice&gt;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&lt;TuesdayPrice&gt;5000&lt;/TuesdayPrice&gt;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&lt;WednesdayPrice&gt;5000&lt;/WednesdayPrice&gt;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&lt;UpdateDate&gt;2014-04-23T16:29:37.792+04:00&lt;/UpdateDate&gt;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&lt;GlobalId&gt;393&lt;/GlobalId&gt;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&lt;DateActivationDiagram&gt;2014-07-07T00:00:00+04:00&lt;/DateActivationDiagram&gt;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&lt;TuesdayPrice&gt;3000&lt;/TuesdayPrice&gt;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&lt;UpdateDate&gt;2014-06-19T14:18:32.016+04:00&lt;/UpdateDate&gt;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&lt;GlobalId&gt;392&lt;/GlobalId&gt;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&lt;Tuesday&gt;9;7&lt;/Tuesday&gt;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&lt;Wednesday&gt;8&lt;/Wednesday&gt;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&lt;DateActivationDiagram&gt;2014-07-04T00:00:00+04:00&lt;/DateActivationDiagram&gt;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&lt;TuesdayPrice&gt;8000&lt;/TuesdayPrice&gt;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&lt;WednesdayPrice&gt;4000&lt;/WednesdayPrice&gt;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&lt;UpdateDate&gt;2014-06-19T14:12:09.115+04:00&lt;/UpdateDate&gt;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&lt;UpdateDate&gt;2014-06-26T12:16:16.728+04:00&lt;/UpdateDate&gt;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&lt;GlobalId&gt;390&lt;/GlobalId&gt;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&lt;Thursday&gt;9;6&lt;/Thursday&gt;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&lt;Friday&gt;10&lt;/Friday&gt;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&lt;Saturday&gt;11&lt;/Saturday&gt;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&lt;DateActivationDiagram&gt;2014-07-02T00:00:00+04:00&lt;/DateActivationDiagram&gt;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&lt;TuesdayPrice&gt;4000&lt;/TuesdayPrice&gt;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&lt;ThursdayPrice&gt;22000&lt;/ThursdayPrice&gt;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&lt;FridayPrice&gt;6000&lt;/FridayPrice&gt;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&lt;SaturdayPrice&gt;2800&lt;/SaturdayPrice&gt;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&lt;UpdateDate&gt;2014-06-19T14:06:45.616+04:00&lt;/UpdateDate&gt;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&lt;GlobalId&gt;394&lt;/GlobalId&gt;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&lt;Tuesday&gt;8;6&lt;/Tuesday&gt;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&lt;TuesdayPrice&gt;21000&lt;/TuesdayPrice&gt;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&lt;UpdateDate&gt;2014-06-19T16:20:02.014+04:00&lt;/UpdateDate&gt;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&lt;GlobalId&gt;387&lt;/GlobalId&gt;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&lt;DateActivationDiagram&gt;2014-06-29T00:00:00+04:00&lt;/DateActivationDiagram&gt;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&lt;UpdateDate&gt;2014-06-18T18:41:14.241+04:00&lt;/UpdateDate&gt;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&lt;DateActivationDiagram&gt;2014-06-30T00:00:00+04:00&lt;/DateActivationDiagram&gt;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&lt;UpdateDate&gt;2014-06-19T11:17:48.116+04:00&lt;/UpdateDate&gt;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&lt;GlobalId&gt;389&lt;/GlobalId&gt;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&lt;UpdateDate&gt;2014-06-19T11:50:03.094+04:00&lt;/UpdateDate&gt;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&lt;GlobalId&gt;386&lt;/GlobalId&gt;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&lt;Monday&gt;6&lt;/Monday&gt;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&lt;Tuesday&gt;6&lt;/Tuesday&gt;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&lt;Wednesday&gt;7&lt;/Wednesday&gt;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&lt;Thursday&gt;8&lt;/Thursday&gt;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&lt;Friday&gt;9&lt;/Friday&gt;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&lt;Saturday&gt;10&lt;/Saturday&gt;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&lt;DateActivationDiagram&gt;2014-06-20T00:00:00+04:00&lt;/DateActivationDiagram&gt;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&lt;MondayPrice&gt;17000&lt;/MondayPrice&gt;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&lt;TuesdayPrice&gt;17000&lt;/TuesdayPrice&gt;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&lt;WednesdayPrice&gt;3000&lt;/WednesdayPrice&gt;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&lt;ThursdayPrice&gt;4000&lt;/ThursdayPrice&gt;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&lt;FridayPrice&gt;5000&lt;/FridayPrice&gt;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&lt;SaturdayPrice&gt;6000&lt;/SaturdayPrice&gt;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&lt;UpdateDate&gt;2014-06-18T17:30:57+04:00&lt;/UpdateDate&gt;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&lt;GlobalId&gt;391&lt;/GlobalId&gt;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&lt;DateActivationDiagram&gt;2014-07-03T00:00:00+04:00&lt;/DateActivationDiagram&gt;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&lt;UpdateDate&gt;2014-06-19T14:07:59.965+04:00&lt;/UpdateDate&gt;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&lt;GlobalId&gt;398&lt;/GlobalId&gt;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&lt;Monday&gt;2&lt;/Monday&gt;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&lt;Tuesday&gt;2;3&lt;/Tuesday&gt;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&lt;Wednesday&gt;3&lt;/Wednesday&gt;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&lt;Thursday&gt;4&lt;/Thursday&gt;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&lt;Saturday&gt;3&lt;/Saturday&gt;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&lt;DateActivationDiagram&gt;2013-09-01T00:00:00+04:00&lt;/DateActivationDiagram&gt;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&lt;StateDiagram&gt;1&lt;/StateDiagram&gt;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&lt;MondayPrice&gt;0&lt;/MondayPrice&gt;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&lt;TuesdayPrice&gt;0&lt;/TuesdayPrice&gt;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&lt;WednesdayPrice&gt;0&lt;/WednesdayPrice&gt;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&lt;ThursdayPrice&gt;0&lt;/ThursdayPrice&gt;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&lt;FridayPrice&gt;0&lt;/FridayPrice&gt;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&lt;UpdateDate&gt;2014-06-26T12:19:25.219+04:00&lt;/UpdateDate&gt;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   &lt;/ns2:getCycleDiagramListBySanResponse&gt;</w:t>
            </w:r>
          </w:p>
          <w:p w:rsidR="009B7C79" w:rsidRPr="009B7C79" w:rsidRDefault="009B7C79" w:rsidP="009B7C79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Pr="00864888" w:rsidRDefault="009B7C79" w:rsidP="0066082B">
            <w:pPr>
              <w:spacing w:line="240" w:lineRule="auto"/>
              <w:jc w:val="left"/>
              <w:rPr>
                <w:lang w:val="en-US"/>
              </w:rPr>
            </w:pPr>
            <w:r w:rsidRPr="009B7C79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64888" w:rsidRPr="00864888" w:rsidRDefault="00864888" w:rsidP="00864888">
      <w:pPr>
        <w:pStyle w:val="affff1"/>
        <w:rPr>
          <w:lang w:val="en-US"/>
        </w:rPr>
      </w:pPr>
    </w:p>
    <w:p w:rsidR="00F542DC" w:rsidRDefault="00D030A6" w:rsidP="00F542DC">
      <w:pPr>
        <w:pStyle w:val="21"/>
      </w:pPr>
      <w:bookmarkStart w:id="1708" w:name="_Toc399186868"/>
      <w:r>
        <w:rPr>
          <w:bCs w:val="0"/>
        </w:rPr>
        <w:t>Операция «</w:t>
      </w:r>
      <w:r w:rsidR="00F542DC">
        <w:rPr>
          <w:bCs w:val="0"/>
        </w:rPr>
        <w:t>Получить список комплексов, которые участвуют в АП, по номеру ЛС</w:t>
      </w:r>
      <w:r>
        <w:rPr>
          <w:bCs w:val="0"/>
        </w:rPr>
        <w:t>»</w:t>
      </w:r>
      <w:bookmarkEnd w:id="1708"/>
    </w:p>
    <w:p w:rsidR="00F542DC" w:rsidRDefault="00F542DC" w:rsidP="0031664D">
      <w:pPr>
        <w:pStyle w:val="1----111"/>
        <w:rPr>
          <w:lang w:val="en-US"/>
        </w:rPr>
      </w:pPr>
      <w:bookmarkStart w:id="1709" w:name="_Toc399186869"/>
      <w:r w:rsidRPr="0009076A">
        <w:t>Общие сведения</w:t>
      </w:r>
      <w:bookmarkEnd w:id="17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F542DC" w:rsidRPr="006D1ECC" w:rsidRDefault="00F542DC" w:rsidP="0092666C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F542DC" w:rsidRPr="00735D71" w:rsidRDefault="00F542DC" w:rsidP="0092666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  <w:tr w:rsidR="00F542DC" w:rsidRPr="0009076A" w:rsidTr="0092666C">
        <w:tc>
          <w:tcPr>
            <w:tcW w:w="2943" w:type="dxa"/>
          </w:tcPr>
          <w:p w:rsidR="00F542DC" w:rsidRPr="0009076A" w:rsidRDefault="00F542DC" w:rsidP="0092666C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F542DC" w:rsidRPr="009763A8" w:rsidRDefault="00F542DC" w:rsidP="00F542DC">
            <w:r>
              <w:rPr>
                <w:bCs/>
              </w:rPr>
              <w:t>Получить список комплексов, которые участвуют в АП, по номеру ЛС клиента</w:t>
            </w:r>
          </w:p>
        </w:tc>
      </w:tr>
    </w:tbl>
    <w:p w:rsidR="00F542DC" w:rsidRPr="00ED47C8" w:rsidRDefault="00F542DC" w:rsidP="00F542DC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F542DC" w:rsidRDefault="00F542DC" w:rsidP="0031664D">
      <w:pPr>
        <w:pStyle w:val="1----111"/>
      </w:pPr>
      <w:bookmarkStart w:id="1710" w:name="_Toc399186870"/>
      <w:r w:rsidRPr="0009076A">
        <w:t>Описание входных параметров</w:t>
      </w:r>
      <w:bookmarkEnd w:id="1710"/>
    </w:p>
    <w:p w:rsidR="00F542DC" w:rsidRPr="00151949" w:rsidRDefault="00F542DC" w:rsidP="00F542DC">
      <w:pPr>
        <w:pStyle w:val="af7"/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F0339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35D71">
              <w:rPr>
                <w:sz w:val="20"/>
                <w:szCs w:val="20"/>
                <w:lang w:val="en-US"/>
              </w:rPr>
              <w:t>contractId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735D71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4F0339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292BBB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Default="00F542DC" w:rsidP="0031664D">
      <w:pPr>
        <w:pStyle w:val="1----111"/>
      </w:pPr>
      <w:bookmarkStart w:id="1711" w:name="_Toc399186871"/>
      <w:r w:rsidRPr="0009076A">
        <w:t>Описание выходных параметров</w:t>
      </w:r>
      <w:bookmarkEnd w:id="1711"/>
    </w:p>
    <w:p w:rsidR="00F542DC" w:rsidRPr="00CB2F72" w:rsidRDefault="00F542DC" w:rsidP="00F542DC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</w:t>
            </w:r>
            <w:r w:rsidRPr="0009076A">
              <w:rPr>
                <w:sz w:val="20"/>
                <w:szCs w:val="20"/>
              </w:rPr>
              <w:lastRenderedPageBreak/>
              <w:t>результата обработки</w:t>
            </w:r>
          </w:p>
        </w:tc>
        <w:tc>
          <w:tcPr>
            <w:tcW w:w="1965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F542DC" w:rsidRPr="0009076A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vAlign w:val="center"/>
          </w:tcPr>
          <w:p w:rsidR="00F542DC" w:rsidRDefault="00F542DC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F542DC" w:rsidRPr="0009076A" w:rsidRDefault="00F542DC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комплексов (</w:t>
            </w:r>
            <w:r w:rsidR="00E4793B">
              <w:rPr>
                <w:sz w:val="20"/>
                <w:szCs w:val="20"/>
              </w:rPr>
              <w:t xml:space="preserve">элементов </w:t>
            </w:r>
            <w:r w:rsidR="00E4793B" w:rsidRPr="00E4793B">
              <w:rPr>
                <w:sz w:val="20"/>
                <w:szCs w:val="20"/>
              </w:rPr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F542DC" w:rsidRP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F542DC" w:rsidRPr="0009076A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E4793B" w:rsidRPr="0009076A" w:rsidTr="0092666C">
        <w:tc>
          <w:tcPr>
            <w:tcW w:w="534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4</w:t>
            </w:r>
          </w:p>
        </w:tc>
        <w:tc>
          <w:tcPr>
            <w:tcW w:w="205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E4793B" w:rsidRDefault="00E4793B" w:rsidP="00E4793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E4793B" w:rsidRDefault="00E4793B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4793B" w:rsidRPr="00F542DC" w:rsidRDefault="00E4793B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E4793B" w:rsidRDefault="00E4793B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E4793B" w:rsidRDefault="00E4793B" w:rsidP="00E4793B">
      <w:r w:rsidRPr="0009076A">
        <w:t>Параметры комплексного типа описаны в приложении «Описание общих структур данных».</w:t>
      </w:r>
    </w:p>
    <w:p w:rsidR="00F542DC" w:rsidRPr="00CB2F72" w:rsidRDefault="00F542DC" w:rsidP="0031664D">
      <w:pPr>
        <w:pStyle w:val="1----111"/>
      </w:pPr>
      <w:bookmarkStart w:id="1712" w:name="_Toc399186872"/>
      <w:r w:rsidRPr="0009076A">
        <w:t>Ошибки</w:t>
      </w:r>
      <w:bookmarkEnd w:id="1712"/>
    </w:p>
    <w:p w:rsidR="00F542DC" w:rsidRPr="0009076A" w:rsidRDefault="00F542DC" w:rsidP="00F542DC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F542DC" w:rsidRPr="0009076A" w:rsidTr="0092666C">
        <w:tc>
          <w:tcPr>
            <w:tcW w:w="534" w:type="dxa"/>
            <w:vAlign w:val="center"/>
          </w:tcPr>
          <w:p w:rsidR="00F542DC" w:rsidRPr="0009076A" w:rsidRDefault="00F542DC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F542DC" w:rsidRPr="0009076A" w:rsidRDefault="00F542DC" w:rsidP="0092666C">
            <w:pPr>
              <w:pStyle w:val="a9"/>
            </w:pPr>
            <w:r w:rsidRPr="0009076A">
              <w:t>Комментарий</w:t>
            </w: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CC24E6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4E4FDF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542DC" w:rsidRPr="0009076A" w:rsidTr="0092666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5267DC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42DC" w:rsidRPr="0009076A" w:rsidRDefault="00F542DC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542DC" w:rsidRPr="00CC24E6" w:rsidRDefault="00F542DC" w:rsidP="00F542DC"/>
    <w:p w:rsidR="00F542DC" w:rsidRDefault="00F542DC" w:rsidP="0031664D">
      <w:pPr>
        <w:pStyle w:val="1----111"/>
      </w:pPr>
      <w:bookmarkStart w:id="1713" w:name="_Toc399186873"/>
      <w:r>
        <w:t>Контрольные примеры</w:t>
      </w:r>
      <w:bookmarkEnd w:id="1713"/>
    </w:p>
    <w:p w:rsidR="00F542DC" w:rsidRPr="0049359F" w:rsidRDefault="00F542DC" w:rsidP="00F542DC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&lt;contractId&gt;600023&lt;/contractId&gt;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F542DC" w:rsidRPr="00ED47C8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F542DC" w:rsidRDefault="00F542DC" w:rsidP="00F542DC"/>
    <w:p w:rsidR="00F542DC" w:rsidRDefault="00F542DC" w:rsidP="00F542DC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F542DC" w:rsidRDefault="00F542DC" w:rsidP="00F542DC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F542DC" w:rsidTr="0092666C">
        <w:tc>
          <w:tcPr>
            <w:tcW w:w="9781" w:type="dxa"/>
            <w:shd w:val="clear" w:color="auto" w:fill="F2F2F2" w:themeFill="background1" w:themeFillShade="F2"/>
          </w:tcPr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&lt;ns2:findComplexesWithSubFeedingResponse xmlns:ns2="http://soap.integra.partner.web.processor.ecafe.axetta.ru/"&gt;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 xml:space="preserve">               &lt;ComplexInfo idOfComplexInfo="812" idOfComplex="8" complexName="Комплекс №9"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&lt;/ns2:findComplexesWithSubFeedingResponse&gt;</w:t>
            </w:r>
          </w:p>
          <w:p w:rsidR="00E4793B" w:rsidRPr="00E4793B" w:rsidRDefault="00E4793B" w:rsidP="00E4793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F542DC" w:rsidRDefault="00E4793B" w:rsidP="00E4793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8214B0" w:rsidRDefault="008214B0" w:rsidP="008214B0">
      <w:pPr>
        <w:rPr>
          <w:lang w:val="en-US"/>
        </w:rPr>
      </w:pPr>
    </w:p>
    <w:p w:rsidR="00864888" w:rsidRDefault="00D030A6" w:rsidP="00864888">
      <w:pPr>
        <w:pStyle w:val="21"/>
      </w:pPr>
      <w:bookmarkStart w:id="1714" w:name="_Toc399186874"/>
      <w:r>
        <w:rPr>
          <w:bCs w:val="0"/>
        </w:rPr>
        <w:t>Операция «</w:t>
      </w:r>
      <w:r w:rsidR="00864888">
        <w:rPr>
          <w:bCs w:val="0"/>
        </w:rPr>
        <w:t>Получить список комплексов, которые участвуют в АП, по номеру СНИЛС</w:t>
      </w:r>
      <w:r>
        <w:rPr>
          <w:bCs w:val="0"/>
        </w:rPr>
        <w:t>»</w:t>
      </w:r>
      <w:bookmarkEnd w:id="1714"/>
    </w:p>
    <w:p w:rsidR="00864888" w:rsidRDefault="00864888" w:rsidP="0031664D">
      <w:pPr>
        <w:pStyle w:val="1----111"/>
        <w:rPr>
          <w:lang w:val="en-US"/>
        </w:rPr>
      </w:pPr>
      <w:bookmarkStart w:id="1715" w:name="_Toc399186875"/>
      <w:r w:rsidRPr="0009076A">
        <w:t>Общие сведения</w:t>
      </w:r>
      <w:bookmarkEnd w:id="17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864888" w:rsidRPr="00864888" w:rsidRDefault="00864888" w:rsidP="0066082B">
            <w:pPr>
              <w:rPr>
                <w:bCs/>
                <w:lang w:val="en-US"/>
              </w:rPr>
            </w:pPr>
            <w:r w:rsidRPr="00F542DC">
              <w:rPr>
                <w:bCs/>
              </w:rPr>
              <w:t>findComplexesWithSubFeeding</w:t>
            </w:r>
            <w:r>
              <w:rPr>
                <w:bCs/>
                <w:lang w:val="en-US"/>
              </w:rPr>
              <w:t>BySan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864888" w:rsidRPr="00735D71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  <w:tr w:rsidR="00864888" w:rsidRPr="0009076A" w:rsidTr="0066082B">
        <w:tc>
          <w:tcPr>
            <w:tcW w:w="2943" w:type="dxa"/>
          </w:tcPr>
          <w:p w:rsidR="00864888" w:rsidRPr="0009076A" w:rsidRDefault="00864888" w:rsidP="0066082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864888" w:rsidRPr="009763A8" w:rsidRDefault="00864888" w:rsidP="00864888">
            <w:r>
              <w:rPr>
                <w:bCs/>
              </w:rPr>
              <w:t>Получить список комплексов, которые участвуют в АП, по номеру СНИЛС клиента</w:t>
            </w:r>
          </w:p>
        </w:tc>
      </w:tr>
    </w:tbl>
    <w:p w:rsidR="00864888" w:rsidRPr="00ED47C8" w:rsidRDefault="00864888" w:rsidP="00864888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</w:rPr>
      </w:pPr>
    </w:p>
    <w:p w:rsidR="00864888" w:rsidRDefault="00864888" w:rsidP="0031664D">
      <w:pPr>
        <w:pStyle w:val="1----111"/>
      </w:pPr>
      <w:bookmarkStart w:id="1716" w:name="_Toc399186876"/>
      <w:r w:rsidRPr="0009076A">
        <w:t>Описание входных параметров</w:t>
      </w:r>
      <w:bookmarkEnd w:id="1716"/>
    </w:p>
    <w:p w:rsidR="00864888" w:rsidRPr="00864888" w:rsidRDefault="00864888" w:rsidP="00864888">
      <w:pPr>
        <w:pStyle w:val="af7"/>
        <w:rPr>
          <w:lang w:val="en-US"/>
        </w:rPr>
      </w:pPr>
      <w:r w:rsidRPr="0009076A">
        <w:rPr>
          <w:b/>
        </w:rPr>
        <w:t xml:space="preserve">Входные данные: </w:t>
      </w:r>
      <w:r w:rsidRPr="00F542DC">
        <w:t>findComplexesWithSubFeeding</w:t>
      </w:r>
      <w:r>
        <w:rPr>
          <w:lang w:val="en-US"/>
        </w:rPr>
        <w:t>BySan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F0339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864888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Номер </w:t>
            </w:r>
            <w:r w:rsidRPr="00864888">
              <w:rPr>
                <w:bCs/>
                <w:sz w:val="20"/>
                <w:szCs w:val="20"/>
              </w:rPr>
              <w:t>СНИЛС клиента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4F0339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292BBB" w:rsidRDefault="00864888" w:rsidP="0086488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Default="00864888" w:rsidP="0031664D">
      <w:pPr>
        <w:pStyle w:val="1----111"/>
      </w:pPr>
      <w:bookmarkStart w:id="1717" w:name="_Toc399186877"/>
      <w:r w:rsidRPr="0009076A">
        <w:t>Описание выходных параметров</w:t>
      </w:r>
      <w:bookmarkEnd w:id="1717"/>
    </w:p>
    <w:p w:rsidR="00864888" w:rsidRPr="00CB2F72" w:rsidRDefault="00864888" w:rsidP="00864888">
      <w:pPr>
        <w:pStyle w:val="af7"/>
        <w:rPr>
          <w:b/>
        </w:rPr>
      </w:pPr>
      <w:r>
        <w:rPr>
          <w:b/>
        </w:rPr>
        <w:t>Выходные данные: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03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Список комплексов (элементов </w:t>
            </w:r>
            <w:r w:rsidRPr="00E4793B">
              <w:rPr>
                <w:sz w:val="20"/>
                <w:szCs w:val="20"/>
              </w:rPr>
              <w:lastRenderedPageBreak/>
              <w:t>ComplexInfo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965" w:type="dxa"/>
          </w:tcPr>
          <w:p w:rsidR="00864888" w:rsidRPr="00E4793B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542DC">
              <w:rPr>
                <w:sz w:val="20"/>
                <w:szCs w:val="20"/>
                <w:lang w:val="en-US"/>
              </w:rPr>
              <w:t>ComplexInfoList</w:t>
            </w:r>
          </w:p>
        </w:tc>
        <w:tc>
          <w:tcPr>
            <w:tcW w:w="1989" w:type="dxa"/>
            <w:vAlign w:val="center"/>
          </w:tcPr>
          <w:p w:rsidR="00864888" w:rsidRPr="0009076A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Может быть пустым, если на текущий день у ОУ нет комплексов.</w:t>
            </w:r>
          </w:p>
        </w:tc>
      </w:tr>
      <w:tr w:rsidR="00864888" w:rsidRPr="0009076A" w:rsidTr="0066082B">
        <w:tc>
          <w:tcPr>
            <w:tcW w:w="534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4</w:t>
            </w:r>
          </w:p>
        </w:tc>
        <w:tc>
          <w:tcPr>
            <w:tcW w:w="205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864888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864888" w:rsidRPr="00F542DC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864888" w:rsidRDefault="00864888" w:rsidP="0066082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864888" w:rsidRDefault="00864888" w:rsidP="00864888">
      <w:r w:rsidRPr="0009076A">
        <w:t>Параметры комплексного типа описаны в приложении «Описание общих структур данных».</w:t>
      </w:r>
    </w:p>
    <w:p w:rsidR="00864888" w:rsidRPr="00CB2F72" w:rsidRDefault="00864888" w:rsidP="0031664D">
      <w:pPr>
        <w:pStyle w:val="1----111"/>
      </w:pPr>
      <w:bookmarkStart w:id="1718" w:name="_Toc399186878"/>
      <w:r w:rsidRPr="0009076A">
        <w:t>Ошибки</w:t>
      </w:r>
      <w:bookmarkEnd w:id="1718"/>
    </w:p>
    <w:p w:rsidR="00864888" w:rsidRPr="0009076A" w:rsidRDefault="00864888" w:rsidP="00864888">
      <w:pPr>
        <w:pStyle w:val="af7"/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64888" w:rsidRPr="0009076A" w:rsidTr="0066082B">
        <w:tc>
          <w:tcPr>
            <w:tcW w:w="534" w:type="dxa"/>
            <w:vAlign w:val="center"/>
          </w:tcPr>
          <w:p w:rsidR="00864888" w:rsidRPr="0009076A" w:rsidRDefault="00864888" w:rsidP="0066082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864888" w:rsidRPr="0009076A" w:rsidRDefault="00864888" w:rsidP="0066082B">
            <w:pPr>
              <w:pStyle w:val="a9"/>
            </w:pPr>
            <w:r w:rsidRPr="0009076A">
              <w:t>Комментарий</w:t>
            </w: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CC24E6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CC24E6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4E4FDF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4E4FDF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864888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5267DC" w:rsidRDefault="00864888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267DC">
              <w:rPr>
                <w:sz w:val="20"/>
                <w:szCs w:val="20"/>
              </w:rPr>
              <w:t>Клиент не найден</w:t>
            </w:r>
            <w:r>
              <w:rPr>
                <w:sz w:val="20"/>
                <w:szCs w:val="20"/>
              </w:rPr>
              <w:t xml:space="preserve"> по данному </w:t>
            </w:r>
            <w:r w:rsidR="005801E4">
              <w:rPr>
                <w:sz w:val="20"/>
                <w:szCs w:val="20"/>
              </w:rPr>
              <w:t>СНИЛС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888" w:rsidRPr="0009076A" w:rsidRDefault="00864888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801E4" w:rsidRPr="0009076A" w:rsidTr="0066082B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801E4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 w:rsidRPr="005801E4">
              <w:rPr>
                <w:sz w:val="20"/>
                <w:szCs w:val="20"/>
              </w:rPr>
              <w:t>По условиям найден</w:t>
            </w:r>
            <w:r>
              <w:rPr>
                <w:sz w:val="20"/>
                <w:szCs w:val="20"/>
              </w:rPr>
              <w:t>о</w:t>
            </w:r>
            <w:r w:rsidRPr="005801E4">
              <w:rPr>
                <w:sz w:val="20"/>
                <w:szCs w:val="20"/>
              </w:rPr>
              <w:t xml:space="preserve"> более одного клиента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5267DC" w:rsidRDefault="005801E4" w:rsidP="005801E4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Возникает в том случае, если на один СНИЛС зарегистрировано несколько клиентов.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1E4" w:rsidRPr="0009076A" w:rsidRDefault="005801E4" w:rsidP="0066082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864888" w:rsidRPr="00CC24E6" w:rsidRDefault="00864888" w:rsidP="00864888"/>
    <w:p w:rsidR="00864888" w:rsidRDefault="00864888" w:rsidP="0031664D">
      <w:pPr>
        <w:pStyle w:val="1----111"/>
      </w:pPr>
      <w:bookmarkStart w:id="1719" w:name="_Toc399186879"/>
      <w:r>
        <w:t>Контрольные примеры</w:t>
      </w:r>
      <w:bookmarkEnd w:id="1719"/>
    </w:p>
    <w:p w:rsidR="00864888" w:rsidRPr="0049359F" w:rsidRDefault="00864888" w:rsidP="00864888">
      <w:pPr>
        <w:pStyle w:val="af7"/>
        <w:rPr>
          <w:b/>
          <w:lang w:val="en-US"/>
        </w:rPr>
      </w:pPr>
      <w:r w:rsidRPr="00916933">
        <w:rPr>
          <w:b/>
        </w:rPr>
        <w:t>Запрос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111-111-11</w:t>
            </w:r>
            <w:r w:rsidRPr="00E4793B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&lt;/soap:findComplexesWithSubFeeding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864888" w:rsidRPr="00ED47C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</w:rPr>
              <w:t>&lt;/soapenv:Envelope&gt;</w:t>
            </w:r>
          </w:p>
        </w:tc>
      </w:tr>
    </w:tbl>
    <w:p w:rsidR="00864888" w:rsidRDefault="00864888" w:rsidP="00864888"/>
    <w:p w:rsidR="00864888" w:rsidRDefault="00864888" w:rsidP="00864888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  <w:r>
        <w:rPr>
          <w:b/>
        </w:rPr>
        <w:t>:</w:t>
      </w:r>
    </w:p>
    <w:p w:rsidR="00864888" w:rsidRDefault="00864888" w:rsidP="00864888">
      <w:pPr>
        <w:pStyle w:val="af7"/>
        <w:rPr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64888" w:rsidTr="0066082B">
        <w:tc>
          <w:tcPr>
            <w:tcW w:w="9781" w:type="dxa"/>
            <w:shd w:val="clear" w:color="auto" w:fill="F2F2F2" w:themeFill="background1" w:themeFillShade="F2"/>
          </w:tcPr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idOfComplexInfo="807" idOfComplex="3" complexName="Комплекс №4"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idOfComplexInfo="808" idOfComplex="4" complexName="Комплекс №5"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idOfComplexInfo="810" idOfComplex="6" complexName="Комплекс №7"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idOfComplexInfo="812" idOfComplex="8" complexName="Комплекс №9" </w:t>
            </w:r>
            <w:r w:rsidRPr="00E4793B">
              <w:rPr>
                <w:i/>
                <w:sz w:val="20"/>
                <w:szCs w:val="20"/>
                <w:lang w:val="en-US"/>
              </w:rPr>
              <w:lastRenderedPageBreak/>
              <w:t>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idOfComplexInfo="805" idOfComplex="1" complexName="Комплекс №2"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idOfComplexInfo="806" idOfComplex="2" complexName="Комплекс №3"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idOfComplexInfo="809" idOfComplex="5" complexName="Комплекс №6"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idOfComplexInfo="811" idOfComplex="7" complexName="Комплекс №8"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   &lt;ComplexInfo idOfComplexInfo="813" idOfComplex="9" complexName="Комплекс №10" menuDate="2014-01-15T00:00:00+04:00" currentPrice="3000" usedSubscriptionFeeding="1"/&gt;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   &lt;/ComplexInfoList&gt;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   &lt;/ns2:findComplexesWithSubFeeding</w:t>
            </w:r>
            <w:r>
              <w:rPr>
                <w:i/>
                <w:sz w:val="20"/>
                <w:szCs w:val="20"/>
                <w:lang w:val="en-US"/>
              </w:rPr>
              <w:t>BySan</w:t>
            </w:r>
            <w:r w:rsidRPr="00E4793B">
              <w:rPr>
                <w:i/>
                <w:sz w:val="20"/>
                <w:szCs w:val="20"/>
                <w:lang w:val="en-US"/>
              </w:rPr>
              <w:t>Response&gt;</w:t>
            </w:r>
          </w:p>
          <w:p w:rsidR="00864888" w:rsidRPr="00E4793B" w:rsidRDefault="00864888" w:rsidP="0066082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E4793B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864888" w:rsidRDefault="00864888" w:rsidP="0066082B">
            <w:pPr>
              <w:spacing w:line="240" w:lineRule="auto"/>
              <w:jc w:val="left"/>
            </w:pPr>
            <w:r w:rsidRPr="00E4793B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0167D" w:rsidRDefault="00C0167D" w:rsidP="00C0167D"/>
    <w:p w:rsidR="009B7C79" w:rsidRDefault="009B7C79" w:rsidP="00414642">
      <w:pPr>
        <w:pStyle w:val="21"/>
      </w:pPr>
      <w:bookmarkStart w:id="1720" w:name="_Toc399186880"/>
      <w:r>
        <w:t>Операция «Получени</w:t>
      </w:r>
      <w:ins w:id="1721" w:author="Автор">
        <w:r w:rsidR="00F4168C">
          <w:t>е</w:t>
        </w:r>
      </w:ins>
      <w:del w:id="1722" w:author="Автор">
        <w:r w:rsidDel="00F4168C">
          <w:delText>я</w:delText>
        </w:r>
      </w:del>
      <w:r>
        <w:t xml:space="preserve"> </w:t>
      </w:r>
      <w:del w:id="1723" w:author="Автор">
        <w:r w:rsidDel="00F4168C">
          <w:delText xml:space="preserve">истории </w:delText>
        </w:r>
      </w:del>
      <w:ins w:id="1724" w:author="Автор">
        <w:r w:rsidR="00F4168C">
          <w:t xml:space="preserve">журнала </w:t>
        </w:r>
      </w:ins>
      <w:r w:rsidR="0098079E">
        <w:t xml:space="preserve">изменений подписки, </w:t>
      </w:r>
      <w:r w:rsidR="0098079E">
        <w:rPr>
          <w:bCs w:val="0"/>
        </w:rPr>
        <w:t>по</w:t>
      </w:r>
      <w:r>
        <w:rPr>
          <w:bCs w:val="0"/>
        </w:rPr>
        <w:t xml:space="preserve"> номеру ЛС</w:t>
      </w:r>
      <w:r>
        <w:t>»</w:t>
      </w:r>
      <w:bookmarkEnd w:id="1720"/>
      <w:r w:rsidR="0084673F" w:rsidRPr="0084673F">
        <w:t xml:space="preserve"> </w:t>
      </w:r>
    </w:p>
    <w:p w:rsidR="00CE5927" w:rsidRPr="00414642" w:rsidRDefault="00CE5927" w:rsidP="00CE5927">
      <w:pPr>
        <w:pStyle w:val="1----111"/>
        <w:rPr>
          <w:lang w:val="en-US"/>
        </w:rPr>
      </w:pPr>
      <w:bookmarkStart w:id="1725" w:name="_Toc399186881"/>
      <w:r w:rsidRPr="0009076A">
        <w:t>Общие сведения</w:t>
      </w:r>
      <w:bookmarkEnd w:id="17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F4168C" w:rsidRDefault="00CE5927" w:rsidP="00F4168C">
            <w:pPr>
              <w:pStyle w:val="af7"/>
              <w:ind w:firstLine="0"/>
              <w:rPr>
                <w:lang w:val="en-US"/>
              </w:rPr>
            </w:pPr>
            <w:r w:rsidRPr="00CE5927">
              <w:t>getSubscriptionFeeding</w:t>
            </w:r>
            <w:ins w:id="1726" w:author="Автор">
              <w:r w:rsidR="00F4168C">
                <w:rPr>
                  <w:lang w:val="en-US"/>
                </w:rPr>
                <w:t>Journal</w:t>
              </w:r>
            </w:ins>
            <w:del w:id="1727" w:author="Автор">
              <w:r w:rsidRPr="00CE5927" w:rsidDel="00F4168C">
                <w:delText>HistoryList</w:delText>
              </w:r>
            </w:del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</w:t>
            </w:r>
            <w:ins w:id="1728" w:author="Автор">
              <w:r w:rsidR="00F4168C">
                <w:t>е</w:t>
              </w:r>
            </w:ins>
            <w:del w:id="1729" w:author="Автор">
              <w:r w:rsidRPr="00CE5927" w:rsidDel="00F4168C">
                <w:delText>я</w:delText>
              </w:r>
            </w:del>
            <w:r w:rsidRPr="00CE5927">
              <w:t xml:space="preserve"> истории изменений подписки,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</w:t>
            </w:r>
            <w:ins w:id="1730" w:author="Автор">
              <w:r w:rsidR="00F4168C">
                <w:t>е</w:t>
              </w:r>
            </w:ins>
            <w:del w:id="1731" w:author="Автор">
              <w:r w:rsidRPr="00CE5927" w:rsidDel="00F4168C">
                <w:delText>я</w:delText>
              </w:r>
            </w:del>
            <w:r w:rsidRPr="00CE5927">
              <w:t xml:space="preserve"> истории изменений подписки, по номеру ЛС</w:t>
            </w:r>
          </w:p>
        </w:tc>
      </w:tr>
    </w:tbl>
    <w:p w:rsidR="005F6793" w:rsidRDefault="0063473F" w:rsidP="002D5A3F">
      <w:pPr>
        <w:pStyle w:val="1----111"/>
      </w:pPr>
      <w:bookmarkStart w:id="1732" w:name="_Toc399186882"/>
      <w:r>
        <w:t>Описание в</w:t>
      </w:r>
      <w:r w:rsidR="005F6793" w:rsidRPr="0009076A">
        <w:t>ходных параметров</w:t>
      </w:r>
      <w:bookmarkEnd w:id="1732"/>
    </w:p>
    <w:p w:rsidR="005F6793" w:rsidRDefault="005F6793" w:rsidP="005F6793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ins w:id="1733" w:author="Автор">
        <w:r w:rsidR="00F4168C" w:rsidRPr="00CE5927">
          <w:t>getSubscriptionFeeding</w:t>
        </w:r>
        <w:r w:rsidR="00F4168C">
          <w:rPr>
            <w:lang w:val="en-US"/>
          </w:rPr>
          <w:t>Journal</w:t>
        </w:r>
      </w:ins>
      <w:del w:id="1734" w:author="Автор">
        <w:r w:rsidR="002D5A3F" w:rsidRPr="00CE5927" w:rsidDel="00F4168C">
          <w:delText>getSubscriptionFeedingHistoryList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F6793" w:rsidRPr="0009076A" w:rsidRDefault="005F6793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9076A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F6793" w:rsidRPr="0009076A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F6793" w:rsidRPr="0009076A" w:rsidTr="00AA1F86">
        <w:tc>
          <w:tcPr>
            <w:tcW w:w="534" w:type="dxa"/>
            <w:vAlign w:val="center"/>
          </w:tcPr>
          <w:p w:rsidR="005F6793" w:rsidRPr="000D3C28" w:rsidRDefault="005F6793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5F6793" w:rsidRPr="006179CD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F6793" w:rsidRDefault="005F679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F6793" w:rsidRPr="000D3C28" w:rsidRDefault="005F6793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EA7300" w:rsidRDefault="00EA7300" w:rsidP="00EA7300">
      <w:pPr>
        <w:pStyle w:val="1----111"/>
      </w:pPr>
      <w:bookmarkStart w:id="1735" w:name="_Toc399186883"/>
      <w:r w:rsidRPr="0009076A">
        <w:t>Описание выходных параметров</w:t>
      </w:r>
      <w:bookmarkEnd w:id="1735"/>
    </w:p>
    <w:p w:rsidR="00EA7300" w:rsidRPr="00CB4D69" w:rsidRDefault="00EA7300" w:rsidP="00EA7300">
      <w:pPr>
        <w:pStyle w:val="af7"/>
        <w:rPr>
          <w:b/>
          <w:lang w:val="en-US"/>
        </w:rPr>
      </w:pPr>
      <w:r>
        <w:rPr>
          <w:b/>
        </w:rPr>
        <w:t>Выходные данные:</w:t>
      </w:r>
      <w:r>
        <w:rPr>
          <w:b/>
          <w:lang w:val="en-US"/>
        </w:rPr>
        <w:t xml:space="preserve"> </w:t>
      </w:r>
      <w:ins w:id="1736" w:author="Автор">
        <w:r w:rsidR="00F4168C" w:rsidRPr="00CE5927">
          <w:t>getSubscriptionFeeding</w:t>
        </w:r>
        <w:r w:rsidR="00F4168C">
          <w:rPr>
            <w:lang w:val="en-US"/>
          </w:rPr>
          <w:t>Journal</w:t>
        </w:r>
      </w:ins>
      <w:del w:id="1737" w:author="Автор">
        <w:r w:rsidRPr="00CE5927" w:rsidDel="00F4168C">
          <w:delText>getSubscriptionFeedingHistoryList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EA7300" w:rsidRPr="0009076A" w:rsidRDefault="00F4168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738" w:author="Автор">
              <w:r w:rsidRPr="00F4168C">
                <w:rPr>
                  <w:sz w:val="20"/>
                  <w:szCs w:val="20"/>
                  <w:lang w:val="en-US"/>
                </w:rPr>
                <w:t>subscriptionFeedingJournalListExt</w:t>
              </w:r>
            </w:ins>
            <w:del w:id="1739" w:author="Автор">
              <w:r w:rsidR="00EA7300" w:rsidRPr="00EA7300" w:rsidDel="00F4168C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подписок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del w:id="1740" w:author="Автор">
              <w:r w:rsidRPr="00EA7300" w:rsidDel="00F4168C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  <w:ins w:id="1741" w:author="Автор">
              <w:r w:rsidR="00F4168C" w:rsidRPr="00F4168C">
                <w:rPr>
                  <w:sz w:val="20"/>
                  <w:szCs w:val="20"/>
                  <w:lang w:val="en-US"/>
                </w:rPr>
                <w:t>SubscriptionFeedingJournalListExt</w:t>
              </w:r>
            </w:ins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1742" w:name="_Toc399186884"/>
      <w:r w:rsidRPr="0009076A">
        <w:t>Ошибки</w:t>
      </w:r>
      <w:bookmarkEnd w:id="1742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1743" w:name="_Toc399186885"/>
      <w:r>
        <w:t>Контрольные примеры</w:t>
      </w:r>
      <w:bookmarkEnd w:id="1743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B905AA" w:rsidTr="00AA1F86">
        <w:tc>
          <w:tcPr>
            <w:tcW w:w="9604" w:type="dxa"/>
            <w:shd w:val="clear" w:color="auto" w:fill="F2F2F2"/>
          </w:tcPr>
          <w:p w:rsidR="00A2433F" w:rsidRPr="00A2433F" w:rsidRDefault="00A2433F" w:rsidP="00A2433F">
            <w:pPr>
              <w:spacing w:line="240" w:lineRule="auto"/>
              <w:jc w:val="left"/>
              <w:rPr>
                <w:ins w:id="1744" w:author="Автор"/>
                <w:i/>
                <w:sz w:val="20"/>
                <w:szCs w:val="20"/>
                <w:lang w:val="en-US"/>
              </w:rPr>
            </w:pPr>
            <w:ins w:id="1745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46" w:author="Автор"/>
                <w:i/>
                <w:sz w:val="20"/>
                <w:szCs w:val="20"/>
                <w:lang w:val="en-US"/>
              </w:rPr>
            </w:pPr>
            <w:ins w:id="174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48" w:author="Автор"/>
                <w:i/>
                <w:sz w:val="20"/>
                <w:szCs w:val="20"/>
                <w:lang w:val="en-US"/>
              </w:rPr>
            </w:pPr>
            <w:ins w:id="174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50" w:author="Автор"/>
                <w:i/>
                <w:sz w:val="20"/>
                <w:szCs w:val="20"/>
                <w:lang w:val="en-US"/>
              </w:rPr>
            </w:pPr>
            <w:ins w:id="175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&lt;soap:getSubscriptionFeedingJournal&gt;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52" w:author="Автор"/>
                <w:i/>
                <w:sz w:val="20"/>
                <w:szCs w:val="20"/>
                <w:lang w:val="en-US"/>
              </w:rPr>
            </w:pPr>
            <w:ins w:id="175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54" w:author="Автор"/>
                <w:i/>
                <w:sz w:val="20"/>
                <w:szCs w:val="20"/>
                <w:lang w:val="en-US"/>
              </w:rPr>
            </w:pPr>
            <w:ins w:id="175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56" w:author="Автор"/>
                <w:i/>
                <w:sz w:val="20"/>
                <w:szCs w:val="20"/>
                <w:lang w:val="en-US"/>
              </w:rPr>
            </w:pPr>
            <w:ins w:id="175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58" w:author="Автор"/>
                <w:i/>
                <w:sz w:val="20"/>
                <w:szCs w:val="20"/>
                <w:lang w:val="en-US"/>
              </w:rPr>
            </w:pPr>
            <w:ins w:id="1759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&lt;startDate&gt;2014-01-01T00:00:00Z&lt;/startDate&gt;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60" w:author="Автор"/>
                <w:i/>
                <w:sz w:val="20"/>
                <w:szCs w:val="20"/>
                <w:lang w:val="en-US"/>
              </w:rPr>
            </w:pPr>
            <w:ins w:id="1761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62" w:author="Автор"/>
                <w:i/>
                <w:sz w:val="20"/>
                <w:szCs w:val="20"/>
                <w:lang w:val="en-US"/>
              </w:rPr>
            </w:pPr>
            <w:ins w:id="1763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&lt;endDate&gt;2014-12-31T23:59:59Z&lt;/endDate&gt;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64" w:author="Автор"/>
                <w:i/>
                <w:sz w:val="20"/>
                <w:szCs w:val="20"/>
                <w:lang w:val="en-US"/>
              </w:rPr>
            </w:pPr>
            <w:ins w:id="1765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&lt;/soap:getSubscriptionFeedingJournal&gt;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66" w:author="Автор"/>
                <w:i/>
                <w:sz w:val="20"/>
                <w:szCs w:val="20"/>
                <w:lang w:val="en-US"/>
              </w:rPr>
            </w:pPr>
            <w:ins w:id="1767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CE2D30" w:rsidRPr="00F6672C" w:rsidRDefault="00A2433F" w:rsidP="00AA1F86">
            <w:pPr>
              <w:spacing w:line="240" w:lineRule="auto"/>
              <w:jc w:val="left"/>
              <w:rPr>
                <w:i/>
                <w:lang w:val="en-US"/>
              </w:rPr>
            </w:pPr>
            <w:ins w:id="1768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2433F" w:rsidRPr="00A2433F" w:rsidRDefault="00A2433F" w:rsidP="00A2433F">
            <w:pPr>
              <w:spacing w:line="240" w:lineRule="auto"/>
              <w:jc w:val="left"/>
              <w:rPr>
                <w:ins w:id="1769" w:author="Автор"/>
                <w:i/>
                <w:sz w:val="20"/>
                <w:szCs w:val="20"/>
                <w:lang w:val="en-US"/>
              </w:rPr>
            </w:pPr>
            <w:ins w:id="1770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71" w:author="Автор"/>
                <w:i/>
                <w:sz w:val="20"/>
                <w:szCs w:val="20"/>
                <w:lang w:val="en-US"/>
              </w:rPr>
            </w:pPr>
            <w:ins w:id="177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73" w:author="Автор"/>
                <w:i/>
                <w:sz w:val="20"/>
                <w:szCs w:val="20"/>
                <w:lang w:val="en-US"/>
              </w:rPr>
            </w:pPr>
            <w:ins w:id="177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&lt;ns2:getSubscriptionFeedingJournalResponse xmlns:ns2="http://soap.integra.partner.web.processor.ecafe.axetta.ru/"&gt;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75" w:author="Автор"/>
                <w:i/>
                <w:sz w:val="20"/>
                <w:szCs w:val="20"/>
                <w:lang w:val="en-US"/>
              </w:rPr>
            </w:pPr>
            <w:ins w:id="177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77" w:author="Автор"/>
                <w:i/>
                <w:sz w:val="20"/>
                <w:szCs w:val="20"/>
                <w:lang w:val="en-US"/>
              </w:rPr>
            </w:pPr>
            <w:ins w:id="177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79" w:author="Автор"/>
                <w:i/>
                <w:sz w:val="20"/>
                <w:szCs w:val="20"/>
                <w:lang w:val="en-US"/>
              </w:rPr>
            </w:pPr>
            <w:ins w:id="178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81" w:author="Автор"/>
                <w:i/>
                <w:sz w:val="20"/>
                <w:szCs w:val="20"/>
                <w:lang w:val="en-US"/>
              </w:rPr>
            </w:pPr>
            <w:ins w:id="178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&lt;subscriptionFeedingJournalListExt&gt;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83" w:author="Автор"/>
                <w:i/>
                <w:sz w:val="20"/>
                <w:szCs w:val="20"/>
                <w:lang w:val="en-US"/>
              </w:rPr>
            </w:pPr>
            <w:ins w:id="178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&lt;S&gt;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85" w:author="Автор"/>
                <w:i/>
                <w:sz w:val="20"/>
                <w:szCs w:val="20"/>
                <w:lang w:val="en-US"/>
              </w:rPr>
            </w:pPr>
            <w:ins w:id="178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&lt;IdOfSubscriptionFeeding&gt;28&lt;/IdOfSubscriptionFeeding&gt;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87" w:author="Автор"/>
                <w:i/>
                <w:sz w:val="20"/>
                <w:szCs w:val="20"/>
                <w:lang w:val="en-US"/>
              </w:rPr>
            </w:pPr>
            <w:ins w:id="178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&lt;guid&gt;39cb782b-0716-e48b-9754-74cc03d28499&lt;/guid&gt;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89" w:author="Автор"/>
                <w:i/>
                <w:sz w:val="20"/>
                <w:szCs w:val="20"/>
                <w:lang w:val="en-US"/>
              </w:rPr>
            </w:pPr>
            <w:ins w:id="179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&lt;DateCreateService&gt;2014-09-11T04:00:00+04:00&lt;/DateCreateService&gt;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1" w:author="Автор"/>
                <w:i/>
                <w:sz w:val="20"/>
                <w:szCs w:val="20"/>
                <w:lang w:val="en-US"/>
              </w:rPr>
            </w:pPr>
            <w:ins w:id="179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&lt;DateActivateSubscription&gt;2014-09-13T04:00:00+04:00&lt;/DateActivateSubscription&gt;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3" w:author="Автор"/>
                <w:i/>
                <w:sz w:val="20"/>
                <w:szCs w:val="20"/>
                <w:lang w:val="en-US"/>
              </w:rPr>
            </w:pPr>
            <w:ins w:id="179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&lt;UpdateDate&gt;2014-09-12T12:14:24.654+04:00&lt;/UpdateDate&gt;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5" w:author="Автор"/>
                <w:i/>
                <w:sz w:val="20"/>
                <w:szCs w:val="20"/>
                <w:lang w:val="en-US"/>
              </w:rPr>
            </w:pPr>
            <w:ins w:id="179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&lt;WasSuspended&gt;false&lt;/WasSuspended&gt;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7" w:author="Автор"/>
                <w:i/>
                <w:sz w:val="20"/>
                <w:szCs w:val="20"/>
                <w:lang w:val="en-US"/>
              </w:rPr>
            </w:pPr>
            <w:ins w:id="179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&lt;ChangesPlace&gt;true&lt;/ChangesPlace&gt;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799" w:author="Автор"/>
                <w:i/>
                <w:sz w:val="20"/>
                <w:szCs w:val="20"/>
                <w:lang w:val="en-US"/>
              </w:rPr>
            </w:pPr>
            <w:ins w:id="180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   &lt;SubscriptionFeedingStatus&gt;Активна&lt;/SubscriptionFeedingStatus&gt;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1" w:author="Автор"/>
                <w:i/>
                <w:sz w:val="20"/>
                <w:szCs w:val="20"/>
                <w:lang w:val="en-US"/>
              </w:rPr>
            </w:pPr>
            <w:ins w:id="1802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   &lt;/S&gt;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3" w:author="Автор"/>
                <w:i/>
                <w:sz w:val="20"/>
                <w:szCs w:val="20"/>
                <w:lang w:val="en-US"/>
              </w:rPr>
            </w:pPr>
            <w:ins w:id="1804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   &lt;/subscriptionFeedingJournalListExt&gt;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5" w:author="Автор"/>
                <w:i/>
                <w:sz w:val="20"/>
                <w:szCs w:val="20"/>
                <w:lang w:val="en-US"/>
              </w:rPr>
            </w:pPr>
            <w:ins w:id="1806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7" w:author="Автор"/>
                <w:i/>
                <w:sz w:val="20"/>
                <w:szCs w:val="20"/>
                <w:lang w:val="en-US"/>
              </w:rPr>
            </w:pPr>
            <w:ins w:id="1808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   &lt;/ns2:getSubscriptionFeedingJournalResponse&gt;</w:t>
              </w:r>
            </w:ins>
          </w:p>
          <w:p w:rsidR="00A2433F" w:rsidRPr="00A2433F" w:rsidRDefault="00A2433F" w:rsidP="00A2433F">
            <w:pPr>
              <w:spacing w:line="240" w:lineRule="auto"/>
              <w:jc w:val="left"/>
              <w:rPr>
                <w:ins w:id="1809" w:author="Автор"/>
                <w:i/>
                <w:sz w:val="20"/>
                <w:szCs w:val="20"/>
                <w:lang w:val="en-US"/>
              </w:rPr>
            </w:pPr>
            <w:ins w:id="1810" w:author="Автор">
              <w:r w:rsidRPr="00A2433F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A80BFE" w:rsidRPr="00F6672C" w:rsidRDefault="00A2433F" w:rsidP="00A80BFE">
            <w:pPr>
              <w:spacing w:line="240" w:lineRule="auto"/>
              <w:jc w:val="left"/>
              <w:rPr>
                <w:i/>
                <w:lang w:val="en-US"/>
              </w:rPr>
            </w:pPr>
            <w:ins w:id="1811" w:author="Автор">
              <w:r w:rsidRPr="00A2433F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E2D30" w:rsidRDefault="00CE2D30" w:rsidP="00742363">
      <w:pPr>
        <w:pStyle w:val="af7"/>
        <w:rPr>
          <w:b/>
          <w:lang w:val="en-US"/>
        </w:rPr>
      </w:pPr>
    </w:p>
    <w:p w:rsidR="00CE2D30" w:rsidRPr="00CE2D30" w:rsidDel="00DB28CB" w:rsidRDefault="00CE2D30" w:rsidP="00742363">
      <w:pPr>
        <w:pStyle w:val="af7"/>
        <w:rPr>
          <w:del w:id="1812" w:author="Автор"/>
          <w:b/>
          <w:lang w:val="en-US"/>
        </w:rPr>
      </w:pPr>
    </w:p>
    <w:p w:rsidR="00CE5927" w:rsidRPr="00CE2D30" w:rsidDel="00DB28CB" w:rsidRDefault="00CE5927" w:rsidP="00CE5927">
      <w:pPr>
        <w:rPr>
          <w:del w:id="1813" w:author="Автор"/>
          <w:b/>
          <w:lang w:val="en-US"/>
        </w:rPr>
      </w:pPr>
    </w:p>
    <w:p w:rsidR="009B7C79" w:rsidDel="00DB28CB" w:rsidRDefault="009B7C79" w:rsidP="00414642">
      <w:pPr>
        <w:pStyle w:val="21"/>
        <w:rPr>
          <w:del w:id="1814" w:author="Автор"/>
        </w:rPr>
      </w:pPr>
      <w:bookmarkStart w:id="1815" w:name="_Toc398816609"/>
      <w:bookmarkStart w:id="1816" w:name="_Toc398817550"/>
      <w:bookmarkStart w:id="1817" w:name="_Toc398832296"/>
      <w:bookmarkStart w:id="1818" w:name="_Toc399186886"/>
      <w:del w:id="1819" w:author="Автор">
        <w:r w:rsidDel="00DB28CB">
          <w:delText>Операция «Получения истории</w:delText>
        </w:r>
        <w:r w:rsidR="0098079E" w:rsidDel="00DB28CB">
          <w:delText xml:space="preserve"> изменений подписки, по</w:delText>
        </w:r>
        <w:r w:rsidR="0098079E" w:rsidDel="00DB28CB">
          <w:rPr>
            <w:bCs w:val="0"/>
          </w:rPr>
          <w:delText xml:space="preserve"> номеру СНИЛС</w:delText>
        </w:r>
        <w:r w:rsidDel="00DB28CB">
          <w:delText>»</w:delText>
        </w:r>
        <w:bookmarkEnd w:id="1815"/>
        <w:bookmarkEnd w:id="1816"/>
        <w:bookmarkEnd w:id="1817"/>
        <w:bookmarkEnd w:id="1818"/>
      </w:del>
    </w:p>
    <w:p w:rsidR="00CE5927" w:rsidRPr="00414642" w:rsidDel="00DB28CB" w:rsidRDefault="00CE5927" w:rsidP="00CE5927">
      <w:pPr>
        <w:pStyle w:val="1----111"/>
        <w:rPr>
          <w:del w:id="1820" w:author="Автор"/>
          <w:lang w:val="en-US"/>
        </w:rPr>
      </w:pPr>
      <w:bookmarkStart w:id="1821" w:name="_Toc398816610"/>
      <w:bookmarkStart w:id="1822" w:name="_Toc398817551"/>
      <w:bookmarkStart w:id="1823" w:name="_Toc398832297"/>
      <w:bookmarkStart w:id="1824" w:name="_Toc399186887"/>
      <w:del w:id="1825" w:author="Автор">
        <w:r w:rsidRPr="0009076A" w:rsidDel="00DB28CB">
          <w:delText>Общие сведения</w:delText>
        </w:r>
        <w:bookmarkEnd w:id="1821"/>
        <w:bookmarkEnd w:id="1822"/>
        <w:bookmarkEnd w:id="1823"/>
        <w:bookmarkEnd w:id="1824"/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Del="00DB28CB" w:rsidTr="00AA1F86">
        <w:trPr>
          <w:del w:id="1826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827" w:author="Автор"/>
                <w:b/>
              </w:rPr>
            </w:pPr>
            <w:del w:id="1828" w:author="Автор">
              <w:r w:rsidRPr="0009076A" w:rsidDel="00DB28CB">
                <w:rPr>
                  <w:b/>
                </w:rPr>
                <w:delText>Код операции:</w:delText>
              </w:r>
            </w:del>
          </w:p>
        </w:tc>
        <w:tc>
          <w:tcPr>
            <w:tcW w:w="7478" w:type="dxa"/>
          </w:tcPr>
          <w:p w:rsidR="00CE5927" w:rsidRPr="0009076A" w:rsidDel="00DB28CB" w:rsidRDefault="00CE5927" w:rsidP="00AA1F86">
            <w:pPr>
              <w:pStyle w:val="af7"/>
              <w:ind w:firstLine="0"/>
              <w:rPr>
                <w:del w:id="1829" w:author="Автор"/>
                <w:lang w:val="en-US"/>
              </w:rPr>
            </w:pPr>
            <w:del w:id="1830" w:author="Автор">
              <w:r w:rsidRPr="00CE5927" w:rsidDel="00DB28CB">
                <w:delText>getSubscriptionFeedingHistoryListBySan</w:delText>
              </w:r>
            </w:del>
          </w:p>
        </w:tc>
      </w:tr>
      <w:tr w:rsidR="00CE5927" w:rsidRPr="0009076A" w:rsidDel="00DB28CB" w:rsidTr="00AA1F86">
        <w:trPr>
          <w:del w:id="1831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832" w:author="Автор"/>
                <w:b/>
              </w:rPr>
            </w:pPr>
            <w:del w:id="1833" w:author="Автор">
              <w:r w:rsidRPr="0009076A" w:rsidDel="00DB28CB">
                <w:rPr>
                  <w:b/>
                </w:rPr>
                <w:delText>Наименование операции:</w:delText>
              </w:r>
            </w:del>
          </w:p>
        </w:tc>
        <w:tc>
          <w:tcPr>
            <w:tcW w:w="7478" w:type="dxa"/>
          </w:tcPr>
          <w:p w:rsidR="00CE5927" w:rsidRPr="00CE5927" w:rsidDel="00DB28CB" w:rsidRDefault="00CE5927" w:rsidP="00AA1F86">
            <w:pPr>
              <w:rPr>
                <w:del w:id="1834" w:author="Автор"/>
              </w:rPr>
            </w:pPr>
            <w:del w:id="1835" w:author="Автор">
              <w:r w:rsidRPr="00CE5927" w:rsidDel="00DB28CB">
                <w:delText xml:space="preserve">Получения истории </w:delText>
              </w:r>
              <w:r w:rsidDel="00DB28CB">
                <w:delText>изменений подписки, по номеру СНИЛС</w:delText>
              </w:r>
            </w:del>
          </w:p>
        </w:tc>
      </w:tr>
      <w:tr w:rsidR="00CE5927" w:rsidRPr="0009076A" w:rsidDel="00DB28CB" w:rsidTr="00AA1F86">
        <w:trPr>
          <w:del w:id="1836" w:author="Автор"/>
        </w:trPr>
        <w:tc>
          <w:tcPr>
            <w:tcW w:w="2943" w:type="dxa"/>
          </w:tcPr>
          <w:p w:rsidR="00CE5927" w:rsidRPr="0009076A" w:rsidDel="00DB28CB" w:rsidRDefault="00CE5927" w:rsidP="00AA1F86">
            <w:pPr>
              <w:rPr>
                <w:del w:id="1837" w:author="Автор"/>
                <w:b/>
              </w:rPr>
            </w:pPr>
            <w:del w:id="1838" w:author="Автор">
              <w:r w:rsidRPr="0009076A" w:rsidDel="00DB28CB">
                <w:rPr>
                  <w:b/>
                </w:rPr>
                <w:delText>Назначение операции:</w:delText>
              </w:r>
            </w:del>
          </w:p>
        </w:tc>
        <w:tc>
          <w:tcPr>
            <w:tcW w:w="7478" w:type="dxa"/>
          </w:tcPr>
          <w:p w:rsidR="00CE5927" w:rsidRPr="0009076A" w:rsidDel="00DB28CB" w:rsidRDefault="00CE5927" w:rsidP="00AA1F86">
            <w:pPr>
              <w:rPr>
                <w:del w:id="1839" w:author="Автор"/>
              </w:rPr>
            </w:pPr>
            <w:del w:id="1840" w:author="Автор">
              <w:r w:rsidRPr="00CE5927" w:rsidDel="00DB28CB">
                <w:delText xml:space="preserve">Получения истории изменений подписки, по номеру </w:delText>
              </w:r>
              <w:r w:rsidDel="00DB28CB">
                <w:delText>СНИЛС</w:delText>
              </w:r>
            </w:del>
          </w:p>
        </w:tc>
      </w:tr>
    </w:tbl>
    <w:p w:rsidR="002D5A3F" w:rsidDel="00DB28CB" w:rsidRDefault="002D5A3F" w:rsidP="002D5A3F">
      <w:pPr>
        <w:pStyle w:val="1----111"/>
        <w:rPr>
          <w:del w:id="1841" w:author="Автор"/>
        </w:rPr>
      </w:pPr>
      <w:bookmarkStart w:id="1842" w:name="_Toc398816611"/>
      <w:bookmarkStart w:id="1843" w:name="_Toc398817552"/>
      <w:bookmarkStart w:id="1844" w:name="_Toc398832298"/>
      <w:bookmarkStart w:id="1845" w:name="_Toc399186888"/>
      <w:del w:id="1846" w:author="Автор">
        <w:r w:rsidRPr="0009076A" w:rsidDel="00DB28CB">
          <w:delText>Описание входных параметров</w:delText>
        </w:r>
        <w:bookmarkEnd w:id="1842"/>
        <w:bookmarkEnd w:id="1843"/>
        <w:bookmarkEnd w:id="1844"/>
        <w:bookmarkEnd w:id="1845"/>
      </w:del>
    </w:p>
    <w:p w:rsidR="002D5A3F" w:rsidRPr="00151949" w:rsidDel="00DB28CB" w:rsidRDefault="002D5A3F" w:rsidP="002D5A3F">
      <w:pPr>
        <w:pStyle w:val="affff1"/>
        <w:rPr>
          <w:del w:id="1847" w:author="Автор"/>
        </w:rPr>
      </w:pPr>
      <w:del w:id="1848" w:author="Автор">
        <w:r w:rsidRPr="0009076A" w:rsidDel="00DB28CB">
          <w:rPr>
            <w:b/>
          </w:rPr>
          <w:delText xml:space="preserve">Входные данные: </w:delText>
        </w:r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D5A3F" w:rsidRPr="0009076A" w:rsidDel="00DB28CB" w:rsidTr="00AA1F86">
        <w:trPr>
          <w:del w:id="1849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50" w:author="Автор"/>
                <w:lang w:val="en-US"/>
              </w:rPr>
            </w:pPr>
            <w:del w:id="1851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52" w:author="Автор"/>
              </w:rPr>
            </w:pPr>
            <w:del w:id="1853" w:author="Автор">
              <w:r w:rsidRPr="0009076A" w:rsidDel="00DB28CB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54" w:author="Автор"/>
              </w:rPr>
            </w:pPr>
            <w:del w:id="1855" w:author="Автор">
              <w:r w:rsidRPr="0009076A" w:rsidDel="00DB28CB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56" w:author="Автор"/>
              </w:rPr>
            </w:pPr>
            <w:del w:id="1857" w:author="Автор">
              <w:r w:rsidRPr="0009076A" w:rsidDel="00DB28CB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58" w:author="Автор"/>
              </w:rPr>
            </w:pPr>
            <w:del w:id="1859" w:author="Автор">
              <w:r w:rsidRPr="0009076A" w:rsidDel="00DB28CB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2D5A3F" w:rsidRPr="0009076A" w:rsidDel="00DB28CB" w:rsidRDefault="002D5A3F" w:rsidP="00AA1F86">
            <w:pPr>
              <w:pStyle w:val="a9"/>
              <w:rPr>
                <w:del w:id="1860" w:author="Автор"/>
              </w:rPr>
            </w:pPr>
            <w:del w:id="1861" w:author="Автор">
              <w:r w:rsidRPr="0009076A" w:rsidDel="00DB28CB">
                <w:delText xml:space="preserve">Комментарий </w:delText>
              </w:r>
            </w:del>
          </w:p>
        </w:tc>
      </w:tr>
      <w:tr w:rsidR="002D5A3F" w:rsidRPr="0009076A" w:rsidDel="00DB28CB" w:rsidTr="00AA1F86">
        <w:trPr>
          <w:del w:id="1862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863" w:author="Автор"/>
              </w:rPr>
            </w:pPr>
            <w:del w:id="1864" w:author="Автор">
              <w:r w:rsidRPr="0009076A" w:rsidDel="00DB28CB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2D5A3F" w:rsidRPr="00292BBB" w:rsidDel="00DB28CB" w:rsidRDefault="002D5A3F" w:rsidP="00AA1F86">
            <w:pPr>
              <w:pStyle w:val="affff1"/>
              <w:ind w:left="0"/>
              <w:rPr>
                <w:del w:id="1865" w:author="Автор"/>
                <w:sz w:val="20"/>
                <w:szCs w:val="20"/>
                <w:lang w:val="en-US"/>
              </w:rPr>
            </w:pPr>
            <w:del w:id="1866" w:author="Автор">
              <w:r w:rsidDel="00DB28CB">
                <w:rPr>
                  <w:sz w:val="20"/>
                  <w:szCs w:val="20"/>
                  <w:lang w:val="en-US"/>
                </w:rPr>
                <w:delText>san</w:delText>
              </w:r>
            </w:del>
          </w:p>
        </w:tc>
        <w:tc>
          <w:tcPr>
            <w:tcW w:w="1903" w:type="dxa"/>
          </w:tcPr>
          <w:p w:rsidR="002D5A3F" w:rsidRPr="00735D71" w:rsidDel="00DB28CB" w:rsidRDefault="002D5A3F" w:rsidP="00AA1F86">
            <w:pPr>
              <w:pStyle w:val="affff1"/>
              <w:ind w:left="0"/>
              <w:rPr>
                <w:del w:id="1867" w:author="Автор"/>
                <w:sz w:val="20"/>
                <w:szCs w:val="20"/>
              </w:rPr>
            </w:pPr>
            <w:del w:id="1868" w:author="Автор">
              <w:r w:rsidDel="00DB28CB">
                <w:rPr>
                  <w:sz w:val="20"/>
                  <w:szCs w:val="20"/>
                </w:rPr>
                <w:delText>Номер СНИЛС клиента</w:delText>
              </w:r>
            </w:del>
          </w:p>
        </w:tc>
        <w:tc>
          <w:tcPr>
            <w:tcW w:w="1965" w:type="dxa"/>
          </w:tcPr>
          <w:p w:rsidR="002D5A3F" w:rsidRPr="00885978" w:rsidDel="00DB28CB" w:rsidRDefault="002D5A3F" w:rsidP="00AA1F86">
            <w:pPr>
              <w:pStyle w:val="affff1"/>
              <w:ind w:left="0"/>
              <w:rPr>
                <w:del w:id="1869" w:author="Автор"/>
                <w:sz w:val="20"/>
                <w:szCs w:val="20"/>
                <w:lang w:val="en-US"/>
              </w:rPr>
            </w:pPr>
            <w:del w:id="1870" w:author="Автор">
              <w:r w:rsidRPr="0009076A"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2D5A3F" w:rsidRPr="00292BBB" w:rsidDel="00DB28CB" w:rsidRDefault="002D5A3F" w:rsidP="00AA1F86">
            <w:pPr>
              <w:pStyle w:val="affff1"/>
              <w:ind w:left="0"/>
              <w:rPr>
                <w:del w:id="1871" w:author="Автор"/>
                <w:sz w:val="20"/>
                <w:szCs w:val="20"/>
                <w:lang w:val="en-US"/>
              </w:rPr>
            </w:pPr>
            <w:del w:id="1872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</w:delText>
              </w:r>
              <w:r w:rsidDel="00DB28CB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873" w:author="Автор"/>
                <w:sz w:val="20"/>
                <w:szCs w:val="20"/>
              </w:rPr>
            </w:pPr>
          </w:p>
        </w:tc>
      </w:tr>
      <w:tr w:rsidR="002D5A3F" w:rsidRPr="0009076A" w:rsidDel="00DB28CB" w:rsidTr="00AA1F86">
        <w:trPr>
          <w:del w:id="1874" w:author="Автор"/>
        </w:trPr>
        <w:tc>
          <w:tcPr>
            <w:tcW w:w="534" w:type="dxa"/>
            <w:vAlign w:val="center"/>
          </w:tcPr>
          <w:p w:rsidR="002D5A3F" w:rsidRPr="0009076A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875" w:author="Автор"/>
                <w:lang w:val="en-US"/>
              </w:rPr>
            </w:pPr>
            <w:del w:id="1876" w:author="Автор">
              <w:r w:rsidDel="00DB28CB">
                <w:delText>2</w:delText>
              </w:r>
            </w:del>
          </w:p>
        </w:tc>
        <w:tc>
          <w:tcPr>
            <w:tcW w:w="2050" w:type="dxa"/>
          </w:tcPr>
          <w:p w:rsidR="002D5A3F" w:rsidDel="00DB28CB" w:rsidRDefault="002D5A3F" w:rsidP="00AA1F86">
            <w:pPr>
              <w:pStyle w:val="affff1"/>
              <w:ind w:left="0"/>
              <w:rPr>
                <w:del w:id="1877" w:author="Автор"/>
                <w:sz w:val="20"/>
                <w:szCs w:val="20"/>
                <w:lang w:val="en-US"/>
              </w:rPr>
            </w:pPr>
            <w:del w:id="1878" w:author="Автор">
              <w:r w:rsidRPr="000D3C28" w:rsidDel="00DB28CB">
                <w:rPr>
                  <w:sz w:val="20"/>
                  <w:szCs w:val="20"/>
                  <w:lang w:val="en-US"/>
                </w:rPr>
                <w:delText>startDate</w:delText>
              </w:r>
            </w:del>
          </w:p>
        </w:tc>
        <w:tc>
          <w:tcPr>
            <w:tcW w:w="1903" w:type="dxa"/>
          </w:tcPr>
          <w:p w:rsidR="002D5A3F" w:rsidDel="00DB28CB" w:rsidRDefault="002D5A3F" w:rsidP="00AA1F86">
            <w:pPr>
              <w:pStyle w:val="affff1"/>
              <w:ind w:left="0"/>
              <w:rPr>
                <w:del w:id="1879" w:author="Автор"/>
                <w:sz w:val="20"/>
                <w:szCs w:val="20"/>
              </w:rPr>
            </w:pPr>
            <w:del w:id="1880" w:author="Автор">
              <w:r w:rsidDel="00DB28CB">
                <w:rPr>
                  <w:sz w:val="20"/>
                  <w:szCs w:val="20"/>
                </w:rPr>
                <w:delText>Н</w:delText>
              </w:r>
              <w:r w:rsidRPr="006179CD" w:rsidDel="00DB28CB">
                <w:rPr>
                  <w:sz w:val="20"/>
                  <w:szCs w:val="20"/>
                </w:rPr>
                <w:delText>ачальная дата выборки</w:delText>
              </w:r>
            </w:del>
          </w:p>
        </w:tc>
        <w:tc>
          <w:tcPr>
            <w:tcW w:w="1965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881" w:author="Автор"/>
                <w:sz w:val="20"/>
                <w:szCs w:val="20"/>
              </w:rPr>
            </w:pPr>
            <w:del w:id="1882" w:author="Автор">
              <w:r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883" w:author="Автор"/>
                <w:sz w:val="20"/>
                <w:szCs w:val="20"/>
                <w:lang w:val="en-US"/>
              </w:rPr>
            </w:pPr>
            <w:del w:id="1884" w:author="Автор">
              <w:r w:rsidRPr="00C61146" w:rsidDel="00DB28CB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</w:tcPr>
          <w:p w:rsidR="002D5A3F" w:rsidRPr="0009076A" w:rsidDel="00DB28CB" w:rsidRDefault="002D5A3F" w:rsidP="00AA1F86">
            <w:pPr>
              <w:pStyle w:val="affff1"/>
              <w:ind w:left="0"/>
              <w:rPr>
                <w:del w:id="1885" w:author="Автор"/>
                <w:sz w:val="20"/>
                <w:szCs w:val="20"/>
              </w:rPr>
            </w:pPr>
          </w:p>
        </w:tc>
      </w:tr>
      <w:tr w:rsidR="002D5A3F" w:rsidRPr="0009076A" w:rsidDel="00DB28CB" w:rsidTr="002D5A3F">
        <w:trPr>
          <w:del w:id="188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5A3F" w:rsidRPr="000D3C28" w:rsidDel="00DB28CB" w:rsidRDefault="002D5A3F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887" w:author="Автор"/>
              </w:rPr>
            </w:pPr>
            <w:del w:id="1888" w:author="Автор">
              <w:r w:rsidDel="00DB28CB">
                <w:delText>3</w:delText>
              </w:r>
            </w:del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0D3C28" w:rsidDel="00DB28CB" w:rsidRDefault="002D5A3F" w:rsidP="00AA1F86">
            <w:pPr>
              <w:pStyle w:val="affff1"/>
              <w:ind w:left="0"/>
              <w:rPr>
                <w:del w:id="1889" w:author="Автор"/>
                <w:sz w:val="20"/>
                <w:szCs w:val="20"/>
                <w:lang w:val="en-US"/>
              </w:rPr>
            </w:pPr>
            <w:del w:id="1890" w:author="Автор">
              <w:r w:rsidRPr="000D3C28" w:rsidDel="00DB28CB">
                <w:rPr>
                  <w:sz w:val="20"/>
                  <w:szCs w:val="20"/>
                  <w:lang w:val="en-US"/>
                </w:rPr>
                <w:delText>endDate</w:delText>
              </w:r>
            </w:del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Del="00DB28CB" w:rsidRDefault="002D5A3F" w:rsidP="00AA1F86">
            <w:pPr>
              <w:pStyle w:val="affff1"/>
              <w:ind w:left="0"/>
              <w:rPr>
                <w:del w:id="1891" w:author="Автор"/>
                <w:sz w:val="20"/>
                <w:szCs w:val="20"/>
              </w:rPr>
            </w:pPr>
            <w:del w:id="1892" w:author="Автор">
              <w:r w:rsidDel="00DB28CB">
                <w:rPr>
                  <w:sz w:val="20"/>
                  <w:szCs w:val="20"/>
                </w:rPr>
                <w:delText>К</w:delText>
              </w:r>
              <w:r w:rsidRPr="006179CD" w:rsidDel="00DB28CB">
                <w:rPr>
                  <w:sz w:val="20"/>
                  <w:szCs w:val="20"/>
                </w:rPr>
                <w:delText>онечная дата выборки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893" w:author="Автор"/>
                <w:sz w:val="20"/>
                <w:szCs w:val="20"/>
              </w:rPr>
            </w:pPr>
            <w:del w:id="1894" w:author="Автор">
              <w:r w:rsidRPr="002D5A3F" w:rsidDel="00DB28CB">
                <w:rPr>
                  <w:sz w:val="20"/>
                  <w:szCs w:val="20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895" w:author="Автор"/>
                <w:sz w:val="20"/>
                <w:szCs w:val="20"/>
              </w:rPr>
            </w:pPr>
            <w:del w:id="1896" w:author="Автор">
              <w:r w:rsidRPr="002D5A3F" w:rsidDel="00DB28CB">
                <w:rPr>
                  <w:sz w:val="20"/>
                  <w:szCs w:val="20"/>
                </w:rPr>
                <w:delText>xs:dateTime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5A3F" w:rsidRPr="002D5A3F" w:rsidDel="00DB28CB" w:rsidRDefault="002D5A3F" w:rsidP="00AA1F86">
            <w:pPr>
              <w:pStyle w:val="affff1"/>
              <w:ind w:left="0"/>
              <w:rPr>
                <w:del w:id="1897" w:author="Автор"/>
                <w:sz w:val="20"/>
                <w:szCs w:val="20"/>
              </w:rPr>
            </w:pPr>
          </w:p>
        </w:tc>
      </w:tr>
    </w:tbl>
    <w:p w:rsidR="00EA7300" w:rsidDel="00DB28CB" w:rsidRDefault="00EA7300" w:rsidP="00EA7300">
      <w:pPr>
        <w:pStyle w:val="1----111"/>
        <w:rPr>
          <w:del w:id="1898" w:author="Автор"/>
        </w:rPr>
      </w:pPr>
      <w:bookmarkStart w:id="1899" w:name="_Toc398816612"/>
      <w:bookmarkStart w:id="1900" w:name="_Toc398817553"/>
      <w:bookmarkStart w:id="1901" w:name="_Toc398832299"/>
      <w:bookmarkStart w:id="1902" w:name="_Toc399186889"/>
      <w:del w:id="1903" w:author="Автор">
        <w:r w:rsidRPr="0009076A" w:rsidDel="00DB28CB">
          <w:delText>Описание выходных параметров</w:delText>
        </w:r>
        <w:bookmarkEnd w:id="1899"/>
        <w:bookmarkEnd w:id="1900"/>
        <w:bookmarkEnd w:id="1901"/>
        <w:bookmarkEnd w:id="1902"/>
      </w:del>
    </w:p>
    <w:p w:rsidR="00EA7300" w:rsidRPr="00CB4D69" w:rsidDel="00DB28CB" w:rsidRDefault="00EA7300" w:rsidP="00EA7300">
      <w:pPr>
        <w:pStyle w:val="af7"/>
        <w:rPr>
          <w:del w:id="1904" w:author="Автор"/>
          <w:b/>
          <w:lang w:val="en-US"/>
        </w:rPr>
      </w:pPr>
      <w:del w:id="1905" w:author="Автор">
        <w:r w:rsidDel="00DB28CB">
          <w:rPr>
            <w:b/>
          </w:rPr>
          <w:delText>Выходные данные:</w:delText>
        </w:r>
        <w:r w:rsidDel="00DB28CB">
          <w:rPr>
            <w:b/>
            <w:lang w:val="en-US"/>
          </w:rPr>
          <w:delText xml:space="preserve"> </w:delText>
        </w:r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Del="00DB28CB" w:rsidTr="00AA1F86">
        <w:trPr>
          <w:del w:id="1906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07" w:author="Автор"/>
                <w:lang w:val="en-US"/>
              </w:rPr>
            </w:pPr>
            <w:del w:id="1908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09" w:author="Автор"/>
              </w:rPr>
            </w:pPr>
            <w:del w:id="1910" w:author="Автор">
              <w:r w:rsidRPr="0009076A" w:rsidDel="00DB28CB">
                <w:delText xml:space="preserve">Код параметра </w:delText>
              </w:r>
            </w:del>
          </w:p>
        </w:tc>
        <w:tc>
          <w:tcPr>
            <w:tcW w:w="1903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11" w:author="Автор"/>
              </w:rPr>
            </w:pPr>
            <w:del w:id="1912" w:author="Автор">
              <w:r w:rsidRPr="0009076A" w:rsidDel="00DB28CB">
                <w:delText xml:space="preserve">Описание параметра </w:delText>
              </w:r>
            </w:del>
          </w:p>
        </w:tc>
        <w:tc>
          <w:tcPr>
            <w:tcW w:w="1965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13" w:author="Автор"/>
              </w:rPr>
            </w:pPr>
            <w:del w:id="1914" w:author="Автор">
              <w:r w:rsidRPr="0009076A" w:rsidDel="00DB28CB">
                <w:delText xml:space="preserve">Обязательность </w:delText>
              </w:r>
            </w:del>
          </w:p>
        </w:tc>
        <w:tc>
          <w:tcPr>
            <w:tcW w:w="1980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15" w:author="Автор"/>
              </w:rPr>
            </w:pPr>
            <w:del w:id="1916" w:author="Автор">
              <w:r w:rsidRPr="0009076A" w:rsidDel="00DB28CB">
                <w:delText xml:space="preserve">Способ заполнения/Тип 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pStyle w:val="a9"/>
              <w:rPr>
                <w:del w:id="1917" w:author="Автор"/>
              </w:rPr>
            </w:pPr>
            <w:del w:id="1918" w:author="Автор">
              <w:r w:rsidRPr="0009076A" w:rsidDel="00DB28CB">
                <w:delText xml:space="preserve">Комментарий </w:delText>
              </w:r>
            </w:del>
          </w:p>
        </w:tc>
      </w:tr>
      <w:tr w:rsidR="00EA7300" w:rsidRPr="0009076A" w:rsidDel="00DB28CB" w:rsidTr="00AA1F86">
        <w:trPr>
          <w:del w:id="1919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20" w:author="Автор"/>
              </w:rPr>
            </w:pPr>
            <w:del w:id="1921" w:author="Автор">
              <w:r w:rsidDel="00DB28CB">
                <w:delText>1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22" w:author="Автор"/>
                <w:sz w:val="20"/>
                <w:szCs w:val="20"/>
                <w:lang w:val="en-US"/>
              </w:rPr>
            </w:pPr>
            <w:del w:id="1923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resultCode</w:delText>
              </w:r>
            </w:del>
          </w:p>
        </w:tc>
        <w:tc>
          <w:tcPr>
            <w:tcW w:w="1903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24" w:author="Автор"/>
                <w:sz w:val="20"/>
                <w:szCs w:val="20"/>
                <w:lang w:val="en-US"/>
              </w:rPr>
            </w:pPr>
            <w:del w:id="1925" w:author="Автор">
              <w:r w:rsidRPr="0009076A" w:rsidDel="00DB28CB">
                <w:rPr>
                  <w:sz w:val="20"/>
                  <w:szCs w:val="20"/>
                </w:rPr>
                <w:delText>Код  возврата</w:delText>
              </w:r>
            </w:del>
          </w:p>
        </w:tc>
        <w:tc>
          <w:tcPr>
            <w:tcW w:w="1965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26" w:author="Автор"/>
                <w:sz w:val="20"/>
                <w:szCs w:val="20"/>
                <w:lang w:val="en-US"/>
              </w:rPr>
            </w:pPr>
            <w:del w:id="1927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28" w:author="Автор"/>
                <w:sz w:val="20"/>
                <w:szCs w:val="20"/>
                <w:lang w:val="en-US"/>
              </w:rPr>
            </w:pPr>
            <w:del w:id="1929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30" w:author="Автор"/>
                <w:sz w:val="20"/>
                <w:szCs w:val="20"/>
              </w:rPr>
            </w:pPr>
          </w:p>
        </w:tc>
      </w:tr>
      <w:tr w:rsidR="00EA7300" w:rsidRPr="0009076A" w:rsidDel="00DB28CB" w:rsidTr="00AA1F86">
        <w:trPr>
          <w:del w:id="1931" w:author="Автор"/>
        </w:trPr>
        <w:tc>
          <w:tcPr>
            <w:tcW w:w="534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32" w:author="Автор"/>
              </w:rPr>
            </w:pPr>
            <w:del w:id="1933" w:author="Автор">
              <w:r w:rsidDel="00DB28CB">
                <w:delText>2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34" w:author="Автор"/>
                <w:sz w:val="20"/>
                <w:szCs w:val="20"/>
                <w:lang w:val="en-US"/>
              </w:rPr>
            </w:pPr>
            <w:del w:id="1935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description</w:delText>
              </w:r>
            </w:del>
          </w:p>
        </w:tc>
        <w:tc>
          <w:tcPr>
            <w:tcW w:w="1903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36" w:author="Автор"/>
                <w:sz w:val="20"/>
                <w:szCs w:val="20"/>
                <w:lang w:val="en-US"/>
              </w:rPr>
            </w:pPr>
            <w:del w:id="1937" w:author="Автор">
              <w:r w:rsidRPr="0009076A" w:rsidDel="00DB28CB">
                <w:rPr>
                  <w:sz w:val="20"/>
                  <w:szCs w:val="20"/>
                </w:rPr>
                <w:delText>Описание результата обработки</w:delText>
              </w:r>
            </w:del>
          </w:p>
        </w:tc>
        <w:tc>
          <w:tcPr>
            <w:tcW w:w="1965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38" w:author="Автор"/>
                <w:sz w:val="20"/>
                <w:szCs w:val="20"/>
              </w:rPr>
            </w:pPr>
            <w:del w:id="1939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40" w:author="Автор"/>
                <w:sz w:val="20"/>
                <w:szCs w:val="20"/>
                <w:lang w:val="en-US"/>
              </w:rPr>
            </w:pPr>
            <w:del w:id="1941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42" w:author="Автор"/>
                <w:sz w:val="20"/>
                <w:szCs w:val="20"/>
              </w:rPr>
            </w:pPr>
          </w:p>
        </w:tc>
      </w:tr>
      <w:tr w:rsidR="00EA7300" w:rsidRPr="0009076A" w:rsidDel="00DB28CB" w:rsidTr="00AA1F86">
        <w:trPr>
          <w:del w:id="1943" w:author="Автор"/>
        </w:trPr>
        <w:tc>
          <w:tcPr>
            <w:tcW w:w="534" w:type="dxa"/>
            <w:vAlign w:val="center"/>
          </w:tcPr>
          <w:p w:rsidR="00EA7300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44" w:author="Автор"/>
              </w:rPr>
            </w:pPr>
            <w:del w:id="1945" w:author="Автор">
              <w:r w:rsidDel="00DB28CB">
                <w:delText>3</w:delText>
              </w:r>
            </w:del>
          </w:p>
        </w:tc>
        <w:tc>
          <w:tcPr>
            <w:tcW w:w="205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46" w:author="Автор"/>
                <w:sz w:val="20"/>
                <w:szCs w:val="20"/>
                <w:lang w:val="en-US"/>
              </w:rPr>
            </w:pPr>
            <w:del w:id="1947" w:author="Автор">
              <w:r w:rsidRPr="00EA7300" w:rsidDel="00DB28CB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03" w:type="dxa"/>
          </w:tcPr>
          <w:p w:rsidR="00EA7300" w:rsidRPr="00C61146" w:rsidDel="00DB28CB" w:rsidRDefault="00EA7300" w:rsidP="00AA1F86">
            <w:pPr>
              <w:pStyle w:val="affff1"/>
              <w:ind w:left="0"/>
              <w:rPr>
                <w:del w:id="1948" w:author="Автор"/>
                <w:sz w:val="20"/>
                <w:szCs w:val="20"/>
              </w:rPr>
            </w:pPr>
            <w:del w:id="1949" w:author="Автор">
              <w:r w:rsidDel="00DB28CB">
                <w:rPr>
                  <w:sz w:val="20"/>
                  <w:szCs w:val="20"/>
                </w:rPr>
                <w:delText>История подписок</w:delText>
              </w:r>
            </w:del>
          </w:p>
        </w:tc>
        <w:tc>
          <w:tcPr>
            <w:tcW w:w="1965" w:type="dxa"/>
          </w:tcPr>
          <w:p w:rsidR="00EA7300" w:rsidRPr="008214B0" w:rsidDel="00DB28CB" w:rsidRDefault="00EA7300" w:rsidP="00AA1F86">
            <w:pPr>
              <w:pStyle w:val="affff1"/>
              <w:ind w:left="0"/>
              <w:rPr>
                <w:del w:id="1950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Del="00DB28CB" w:rsidRDefault="00EA7300" w:rsidP="00AA1F86">
            <w:pPr>
              <w:pStyle w:val="affff1"/>
              <w:ind w:left="0"/>
              <w:rPr>
                <w:del w:id="1951" w:author="Автор"/>
                <w:sz w:val="20"/>
                <w:szCs w:val="20"/>
                <w:lang w:val="en-US"/>
              </w:rPr>
            </w:pPr>
            <w:del w:id="1952" w:author="Автор">
              <w:r w:rsidRPr="00EA7300" w:rsidDel="00DB28CB">
                <w:rPr>
                  <w:sz w:val="20"/>
                  <w:szCs w:val="20"/>
                  <w:lang w:val="en-US"/>
                </w:rPr>
                <w:delText>subscriptionFeedingListExt</w:delText>
              </w:r>
            </w:del>
          </w:p>
        </w:tc>
        <w:tc>
          <w:tcPr>
            <w:tcW w:w="1989" w:type="dxa"/>
            <w:vAlign w:val="center"/>
          </w:tcPr>
          <w:p w:rsidR="00EA7300" w:rsidRPr="0009076A" w:rsidDel="00DB28CB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del w:id="1953" w:author="Автор"/>
                <w:sz w:val="20"/>
                <w:szCs w:val="20"/>
              </w:rPr>
            </w:pPr>
          </w:p>
        </w:tc>
      </w:tr>
    </w:tbl>
    <w:p w:rsidR="00742363" w:rsidDel="00DB28CB" w:rsidRDefault="00742363" w:rsidP="00742363">
      <w:pPr>
        <w:pStyle w:val="1----111"/>
        <w:rPr>
          <w:del w:id="1954" w:author="Автор"/>
        </w:rPr>
      </w:pPr>
      <w:bookmarkStart w:id="1955" w:name="_Toc398816613"/>
      <w:bookmarkStart w:id="1956" w:name="_Toc398817554"/>
      <w:bookmarkStart w:id="1957" w:name="_Toc398832300"/>
      <w:bookmarkStart w:id="1958" w:name="_Toc399186890"/>
      <w:del w:id="1959" w:author="Автор">
        <w:r w:rsidRPr="0009076A" w:rsidDel="00DB28CB">
          <w:delText>Ошибки</w:delText>
        </w:r>
        <w:bookmarkEnd w:id="1955"/>
        <w:bookmarkEnd w:id="1956"/>
        <w:bookmarkEnd w:id="1957"/>
        <w:bookmarkEnd w:id="1958"/>
      </w:del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Del="00DB28CB" w:rsidTr="00AA1F86">
        <w:trPr>
          <w:del w:id="1960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1961" w:author="Автор"/>
                <w:lang w:val="en-US"/>
              </w:rPr>
            </w:pPr>
            <w:del w:id="1962" w:author="Автор">
              <w:r w:rsidRPr="0009076A" w:rsidDel="00DB28CB">
                <w:delText>№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1963" w:author="Автор"/>
              </w:rPr>
            </w:pPr>
            <w:del w:id="1964" w:author="Автор">
              <w:r w:rsidRPr="0009076A" w:rsidDel="00DB28CB">
                <w:delText xml:space="preserve">Код возврата 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1965" w:author="Автор"/>
              </w:rPr>
            </w:pPr>
            <w:del w:id="1966" w:author="Автор">
              <w:r w:rsidRPr="0009076A" w:rsidDel="00DB28CB">
                <w:delText xml:space="preserve">Описание кода возврата 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1967" w:author="Автор"/>
              </w:rPr>
            </w:pPr>
            <w:del w:id="1968" w:author="Автор">
              <w:r w:rsidRPr="0009076A" w:rsidDel="00DB28CB">
                <w:delText>Условия возникновения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9"/>
              <w:rPr>
                <w:del w:id="1969" w:author="Автор"/>
              </w:rPr>
            </w:pPr>
            <w:del w:id="1970" w:author="Автор">
              <w:r w:rsidRPr="0009076A" w:rsidDel="00DB28CB">
                <w:delText>Комментарий</w:delText>
              </w:r>
            </w:del>
          </w:p>
        </w:tc>
      </w:tr>
      <w:tr w:rsidR="00742363" w:rsidRPr="0009076A" w:rsidDel="00DB28CB" w:rsidTr="00AA1F86">
        <w:trPr>
          <w:del w:id="1971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72" w:author="Автор"/>
                <w:sz w:val="20"/>
                <w:szCs w:val="20"/>
              </w:rPr>
            </w:pPr>
            <w:del w:id="1973" w:author="Автор">
              <w:r w:rsidRPr="0009076A" w:rsidDel="00DB28CB">
                <w:rPr>
                  <w:sz w:val="20"/>
                  <w:szCs w:val="20"/>
                </w:rPr>
                <w:delText>1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74" w:author="Автор"/>
                <w:sz w:val="20"/>
                <w:szCs w:val="20"/>
                <w:lang w:val="en-US"/>
              </w:rPr>
            </w:pPr>
            <w:del w:id="1975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76" w:author="Автор"/>
                <w:sz w:val="20"/>
                <w:szCs w:val="20"/>
              </w:rPr>
            </w:pPr>
            <w:del w:id="1977" w:author="Автор">
              <w:r w:rsidRPr="0009076A" w:rsidDel="00DB28CB">
                <w:rPr>
                  <w:sz w:val="20"/>
                  <w:szCs w:val="20"/>
                </w:rPr>
                <w:delText>Успешно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78" w:author="Автор"/>
                <w:sz w:val="20"/>
                <w:szCs w:val="20"/>
                <w:lang w:val="en-US"/>
              </w:rPr>
            </w:pPr>
            <w:del w:id="1979" w:author="Автор">
              <w:r w:rsidRPr="0009076A" w:rsidDel="00DB28CB">
                <w:rPr>
                  <w:sz w:val="20"/>
                  <w:szCs w:val="20"/>
                </w:rPr>
                <w:delText>Успешная обработка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80" w:author="Автор"/>
                <w:sz w:val="20"/>
                <w:szCs w:val="20"/>
              </w:rPr>
            </w:pPr>
          </w:p>
        </w:tc>
      </w:tr>
      <w:tr w:rsidR="00742363" w:rsidRPr="0009076A" w:rsidDel="00DB28CB" w:rsidTr="00AA1F86">
        <w:trPr>
          <w:del w:id="1981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82" w:author="Автор"/>
                <w:sz w:val="20"/>
                <w:szCs w:val="20"/>
              </w:rPr>
            </w:pPr>
            <w:del w:id="1983" w:author="Автор">
              <w:r w:rsidRPr="0009076A" w:rsidDel="00DB28CB">
                <w:rPr>
                  <w:sz w:val="20"/>
                  <w:szCs w:val="20"/>
                </w:rPr>
                <w:delText>2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84" w:author="Автор"/>
                <w:sz w:val="20"/>
                <w:szCs w:val="20"/>
                <w:lang w:val="en-US"/>
              </w:rPr>
            </w:pPr>
            <w:del w:id="1985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100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86" w:author="Автор"/>
                <w:sz w:val="20"/>
                <w:szCs w:val="20"/>
              </w:rPr>
            </w:pPr>
            <w:del w:id="1987" w:author="Автор">
              <w:r w:rsidRPr="0009076A" w:rsidDel="00DB28CB">
                <w:rPr>
                  <w:sz w:val="20"/>
                  <w:szCs w:val="20"/>
                </w:rPr>
                <w:delText>Внутренняя ошибка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88" w:author="Автор"/>
                <w:sz w:val="20"/>
                <w:szCs w:val="20"/>
              </w:rPr>
            </w:pPr>
            <w:del w:id="1989" w:author="Автор">
              <w:r w:rsidRPr="0009076A" w:rsidDel="00DB28CB">
                <w:rPr>
                  <w:sz w:val="20"/>
                  <w:szCs w:val="20"/>
                </w:rPr>
                <w:delText>Внутренняя ошибка сервера при обработке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90" w:author="Автор"/>
                <w:sz w:val="20"/>
                <w:szCs w:val="20"/>
              </w:rPr>
            </w:pPr>
          </w:p>
        </w:tc>
      </w:tr>
      <w:tr w:rsidR="00742363" w:rsidRPr="0009076A" w:rsidDel="00DB28CB" w:rsidTr="00AA1F86">
        <w:trPr>
          <w:del w:id="1991" w:author="Автор"/>
        </w:trPr>
        <w:tc>
          <w:tcPr>
            <w:tcW w:w="534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92" w:author="Автор"/>
                <w:sz w:val="20"/>
                <w:szCs w:val="20"/>
              </w:rPr>
            </w:pPr>
            <w:del w:id="1993" w:author="Автор">
              <w:r w:rsidRPr="0009076A" w:rsidDel="00DB28CB">
                <w:rPr>
                  <w:sz w:val="20"/>
                  <w:szCs w:val="20"/>
                </w:rPr>
                <w:delText>3</w:delText>
              </w:r>
            </w:del>
          </w:p>
        </w:tc>
        <w:tc>
          <w:tcPr>
            <w:tcW w:w="2050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94" w:author="Автор"/>
                <w:sz w:val="20"/>
                <w:szCs w:val="20"/>
                <w:lang w:val="en-US"/>
              </w:rPr>
            </w:pPr>
            <w:del w:id="1995" w:author="Автор">
              <w:r w:rsidRPr="0009076A" w:rsidDel="00DB28CB">
                <w:rPr>
                  <w:sz w:val="20"/>
                  <w:szCs w:val="20"/>
                  <w:lang w:val="en-US"/>
                </w:rPr>
                <w:delText>110</w:delText>
              </w:r>
            </w:del>
          </w:p>
        </w:tc>
        <w:tc>
          <w:tcPr>
            <w:tcW w:w="190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96" w:author="Автор"/>
                <w:sz w:val="20"/>
                <w:szCs w:val="20"/>
              </w:rPr>
            </w:pPr>
            <w:del w:id="1997" w:author="Автор">
              <w:r w:rsidRPr="0009076A" w:rsidDel="00DB28CB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3276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1998" w:author="Автор"/>
                <w:sz w:val="20"/>
                <w:szCs w:val="20"/>
              </w:rPr>
            </w:pPr>
            <w:del w:id="1999" w:author="Автор">
              <w:r w:rsidRPr="0009076A" w:rsidDel="00DB28CB">
                <w:rPr>
                  <w:sz w:val="20"/>
                  <w:szCs w:val="20"/>
                </w:rPr>
                <w:delText>Лицевой счет не найден</w:delText>
              </w:r>
            </w:del>
          </w:p>
        </w:tc>
        <w:tc>
          <w:tcPr>
            <w:tcW w:w="2693" w:type="dxa"/>
            <w:vAlign w:val="center"/>
          </w:tcPr>
          <w:p w:rsidR="00742363" w:rsidRPr="0009076A" w:rsidDel="00DB28CB" w:rsidRDefault="00742363" w:rsidP="00AA1F86">
            <w:pPr>
              <w:pStyle w:val="affff1"/>
              <w:ind w:left="0"/>
              <w:rPr>
                <w:del w:id="2000" w:author="Автор"/>
                <w:sz w:val="20"/>
                <w:szCs w:val="20"/>
              </w:rPr>
            </w:pPr>
          </w:p>
        </w:tc>
      </w:tr>
    </w:tbl>
    <w:p w:rsidR="00742363" w:rsidRPr="00414642" w:rsidDel="00DB28CB" w:rsidRDefault="00742363" w:rsidP="00742363">
      <w:pPr>
        <w:pStyle w:val="1----111"/>
        <w:rPr>
          <w:del w:id="2001" w:author="Автор"/>
          <w:lang w:val="en-US"/>
        </w:rPr>
      </w:pPr>
      <w:bookmarkStart w:id="2002" w:name="_Toc398816614"/>
      <w:bookmarkStart w:id="2003" w:name="_Toc398817555"/>
      <w:bookmarkStart w:id="2004" w:name="_Toc398832301"/>
      <w:bookmarkStart w:id="2005" w:name="_Toc399186891"/>
      <w:del w:id="2006" w:author="Автор">
        <w:r w:rsidDel="00DB28CB">
          <w:delText>Контрольные примеры</w:delText>
        </w:r>
        <w:bookmarkEnd w:id="2002"/>
        <w:bookmarkEnd w:id="2003"/>
        <w:bookmarkEnd w:id="2004"/>
        <w:bookmarkEnd w:id="2005"/>
      </w:del>
    </w:p>
    <w:p w:rsidR="00742363" w:rsidDel="00DB28CB" w:rsidRDefault="00742363" w:rsidP="00742363">
      <w:pPr>
        <w:pStyle w:val="af7"/>
        <w:rPr>
          <w:del w:id="2007" w:author="Автор"/>
          <w:b/>
        </w:rPr>
      </w:pPr>
      <w:del w:id="2008" w:author="Автор">
        <w:r w:rsidRPr="00916933" w:rsidDel="00DB28CB">
          <w:rPr>
            <w:b/>
          </w:rPr>
          <w:delText>Запрос</w:delText>
        </w:r>
      </w:del>
    </w:p>
    <w:p w:rsidR="00CE2D30" w:rsidRPr="00B77388" w:rsidDel="00DB28CB" w:rsidRDefault="00CE2D30" w:rsidP="00CE2D30">
      <w:pPr>
        <w:pStyle w:val="af7"/>
        <w:rPr>
          <w:del w:id="2009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Del="00DB28CB" w:rsidTr="00AA1F86">
        <w:trPr>
          <w:del w:id="2010" w:author="Автор"/>
        </w:trPr>
        <w:tc>
          <w:tcPr>
            <w:tcW w:w="9604" w:type="dxa"/>
            <w:shd w:val="clear" w:color="auto" w:fill="F2F2F2"/>
          </w:tcPr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11" w:author="Автор"/>
                <w:i/>
                <w:sz w:val="20"/>
                <w:szCs w:val="20"/>
                <w:lang w:val="en-US"/>
              </w:rPr>
            </w:pPr>
            <w:del w:id="2012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>&lt;soapenv:Envelope xmlns:soapenv="http://schemas.xmlsoap.org/soap/envelope/" xmlns:soap="http://soap.integra.partner.web.processor.ecafe.axetta.ru/"&gt;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13" w:author="Автор"/>
                <w:i/>
                <w:sz w:val="20"/>
                <w:szCs w:val="20"/>
                <w:lang w:val="en-US"/>
              </w:rPr>
            </w:pPr>
            <w:del w:id="2014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&lt;soapenv:Header/&gt;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15" w:author="Автор"/>
                <w:i/>
                <w:sz w:val="20"/>
                <w:szCs w:val="20"/>
                <w:lang w:val="en-US"/>
              </w:rPr>
            </w:pPr>
            <w:del w:id="2016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&lt;soapenv:Body&gt;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17" w:author="Автор"/>
                <w:i/>
                <w:sz w:val="20"/>
                <w:szCs w:val="20"/>
                <w:lang w:val="en-US"/>
              </w:rPr>
            </w:pPr>
            <w:del w:id="2018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&lt;soap:getSubscriptionFeedingHistoryListBySan&gt;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19" w:author="Автор"/>
                <w:i/>
                <w:sz w:val="20"/>
                <w:szCs w:val="20"/>
                <w:lang w:val="en-US"/>
              </w:rPr>
            </w:pPr>
            <w:del w:id="2020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&lt;san&gt;111-111-11&lt;/san&gt;</w:delText>
              </w:r>
            </w:del>
          </w:p>
          <w:p w:rsidR="00CE2D30" w:rsidRPr="00CE2D30" w:rsidDel="00DB28CB" w:rsidRDefault="00CE2D30" w:rsidP="00A80BFE">
            <w:pPr>
              <w:spacing w:line="240" w:lineRule="auto"/>
              <w:jc w:val="left"/>
              <w:rPr>
                <w:del w:id="2021" w:author="Автор"/>
                <w:i/>
                <w:sz w:val="20"/>
                <w:szCs w:val="20"/>
                <w:lang w:val="en-US"/>
              </w:rPr>
            </w:pPr>
            <w:del w:id="2022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&lt;startDate&gt;2013-05-17T00:00:00Z&lt;/startDate&gt;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23" w:author="Автор"/>
                <w:i/>
                <w:sz w:val="20"/>
                <w:szCs w:val="20"/>
                <w:lang w:val="en-US"/>
              </w:rPr>
            </w:pPr>
            <w:del w:id="2024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   &lt;endDate&gt;2014-07-16T00:00:00Z&lt;/endDate&gt;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25" w:author="Автор"/>
                <w:i/>
                <w:sz w:val="20"/>
                <w:szCs w:val="20"/>
                <w:lang w:val="en-US"/>
              </w:rPr>
            </w:pPr>
            <w:del w:id="2026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   &lt;/soap:getSubscriptionFeedingHistoryListBySan&gt;</w:delText>
              </w:r>
            </w:del>
          </w:p>
          <w:p w:rsidR="00CE2D30" w:rsidRPr="00CE2D30" w:rsidDel="00DB28CB" w:rsidRDefault="00CE2D30" w:rsidP="00CE2D30">
            <w:pPr>
              <w:spacing w:line="240" w:lineRule="auto"/>
              <w:jc w:val="left"/>
              <w:rPr>
                <w:del w:id="2027" w:author="Автор"/>
                <w:i/>
                <w:sz w:val="20"/>
                <w:szCs w:val="20"/>
                <w:lang w:val="en-US"/>
              </w:rPr>
            </w:pPr>
            <w:del w:id="2028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 xml:space="preserve">   &lt;/soapenv:Body&gt;</w:delText>
              </w:r>
            </w:del>
          </w:p>
          <w:p w:rsidR="00CE2D30" w:rsidRPr="00F6672C" w:rsidDel="00DB28CB" w:rsidRDefault="00CE2D30" w:rsidP="00CE2D30">
            <w:pPr>
              <w:spacing w:line="240" w:lineRule="auto"/>
              <w:jc w:val="left"/>
              <w:rPr>
                <w:del w:id="2029" w:author="Автор"/>
                <w:i/>
                <w:lang w:val="en-US"/>
              </w:rPr>
            </w:pPr>
            <w:del w:id="2030" w:author="Автор">
              <w:r w:rsidRPr="00CE2D30" w:rsidDel="00DB28CB">
                <w:rPr>
                  <w:i/>
                  <w:sz w:val="20"/>
                  <w:szCs w:val="20"/>
                  <w:lang w:val="en-US"/>
                </w:rPr>
                <w:delText>&lt;/soapenv:Envelope&gt;</w:delText>
              </w:r>
            </w:del>
          </w:p>
        </w:tc>
      </w:tr>
    </w:tbl>
    <w:p w:rsidR="00A80BFE" w:rsidDel="00DB28CB" w:rsidRDefault="00A80BFE" w:rsidP="00A80BFE">
      <w:pPr>
        <w:pStyle w:val="af7"/>
        <w:rPr>
          <w:del w:id="2031" w:author="Автор"/>
          <w:b/>
        </w:rPr>
      </w:pPr>
      <w:del w:id="2032" w:author="Автор">
        <w:r w:rsidRPr="00916933" w:rsidDel="00DB28CB">
          <w:rPr>
            <w:b/>
          </w:rPr>
          <w:delText>Ответ на запрос в случае успешного исполнения</w:delText>
        </w:r>
      </w:del>
    </w:p>
    <w:p w:rsidR="00A80BFE" w:rsidRPr="00B77388" w:rsidDel="00DB28CB" w:rsidRDefault="00A80BFE" w:rsidP="00A80BFE">
      <w:pPr>
        <w:pStyle w:val="af7"/>
        <w:rPr>
          <w:del w:id="2033" w:author="Автор"/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Del="00DB28CB" w:rsidTr="00AA1F86">
        <w:trPr>
          <w:del w:id="2034" w:author="Автор"/>
        </w:trPr>
        <w:tc>
          <w:tcPr>
            <w:tcW w:w="9604" w:type="dxa"/>
            <w:shd w:val="clear" w:color="auto" w:fill="F2F2F2"/>
          </w:tcPr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35" w:author="Автор"/>
                <w:i/>
                <w:sz w:val="20"/>
                <w:szCs w:val="20"/>
                <w:lang w:val="en-US"/>
              </w:rPr>
            </w:pPr>
            <w:del w:id="203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>&lt;soap:Envelope xmlns:soap="http://schemas.xmlsoap.org/soap/envelope/"&gt;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37" w:author="Автор"/>
                <w:i/>
                <w:sz w:val="20"/>
                <w:szCs w:val="20"/>
                <w:lang w:val="en-US"/>
              </w:rPr>
            </w:pPr>
            <w:del w:id="203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&lt;soap:Body&gt;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39" w:author="Автор"/>
                <w:i/>
                <w:sz w:val="20"/>
                <w:szCs w:val="20"/>
                <w:lang w:val="en-US"/>
              </w:rPr>
            </w:pPr>
            <w:del w:id="204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&lt;ns2:getSubscriptionFeedingHistoryListBySanResponse xmlns:ns2="http://soap.integra.partner.web.processor.ecafe.axetta.ru/"&gt;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41" w:author="Автор"/>
                <w:i/>
                <w:sz w:val="20"/>
                <w:szCs w:val="20"/>
                <w:lang w:val="en-US"/>
              </w:rPr>
            </w:pPr>
            <w:del w:id="204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&lt;return&gt;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43" w:author="Автор"/>
                <w:i/>
                <w:sz w:val="20"/>
                <w:szCs w:val="20"/>
                <w:lang w:val="en-US"/>
              </w:rPr>
            </w:pPr>
            <w:del w:id="204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&lt;resultCode&gt;0&lt;/resultCode&gt;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45" w:author="Автор"/>
                <w:i/>
                <w:sz w:val="20"/>
                <w:szCs w:val="20"/>
                <w:lang w:val="en-US"/>
              </w:rPr>
            </w:pPr>
            <w:del w:id="204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&lt;description&gt;OK&lt;/description&gt;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47" w:author="Автор"/>
                <w:i/>
                <w:sz w:val="20"/>
                <w:szCs w:val="20"/>
                <w:lang w:val="en-US"/>
              </w:rPr>
            </w:pPr>
            <w:del w:id="204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&lt;subscriptionFeedingListExt&gt;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49" w:author="Автор"/>
                <w:i/>
                <w:sz w:val="20"/>
                <w:szCs w:val="20"/>
                <w:lang w:val="en-US"/>
              </w:rPr>
            </w:pPr>
            <w:del w:id="205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51" w:author="Автор"/>
                <w:i/>
                <w:sz w:val="20"/>
                <w:szCs w:val="20"/>
                <w:lang w:val="en-US"/>
              </w:rPr>
            </w:pPr>
            <w:del w:id="205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&lt;IdOfSubscriptionFeeding&gt;335&lt;/IdOfSubscriptionFeeding&gt;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53" w:author="Автор"/>
                <w:i/>
                <w:sz w:val="20"/>
                <w:szCs w:val="20"/>
                <w:lang w:val="en-US"/>
              </w:rPr>
            </w:pPr>
            <w:del w:id="205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&lt;guid&gt;39c95b6c-9964-1986-09a9-a9771e15af3b&lt;/guid&gt;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55" w:author="Автор"/>
                <w:i/>
                <w:sz w:val="20"/>
                <w:szCs w:val="20"/>
                <w:lang w:val="en-US"/>
              </w:rPr>
            </w:pPr>
            <w:del w:id="205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&lt;DateCreateService&gt;2014-05-29T04:00:00+04:00&lt;/DateCreateService&gt;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57" w:author="Автор"/>
                <w:i/>
                <w:sz w:val="20"/>
                <w:szCs w:val="20"/>
                <w:lang w:val="en-US"/>
              </w:rPr>
            </w:pPr>
            <w:del w:id="205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&lt;DateActivate&gt;2014-05-31T04:00:00+04:00&lt;/DateActivate&gt;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59" w:author="Автор"/>
                <w:i/>
                <w:sz w:val="20"/>
                <w:szCs w:val="20"/>
                <w:lang w:val="en-US"/>
              </w:rPr>
            </w:pPr>
            <w:del w:id="206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&lt;LastDatePause&gt;2014-06-03T04:00:00+04:00&lt;/LastDatePause&gt;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61" w:author="Автор"/>
                <w:i/>
                <w:sz w:val="20"/>
                <w:szCs w:val="20"/>
                <w:lang w:val="en-US"/>
              </w:rPr>
            </w:pPr>
            <w:del w:id="206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&lt;DateDeactivate&gt;2014-06-30T04:00:00+04:00&lt;/DateDeactivate&gt;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63" w:author="Автор"/>
                <w:i/>
                <w:sz w:val="20"/>
                <w:szCs w:val="20"/>
                <w:lang w:val="en-US"/>
              </w:rPr>
            </w:pPr>
            <w:del w:id="206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&lt;UpdateDate&gt;2014-06-02T13:53:50.718+04:00&lt;/UpdateDate&gt;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65" w:author="Автор"/>
                <w:i/>
                <w:sz w:val="20"/>
                <w:szCs w:val="20"/>
                <w:lang w:val="en-US"/>
              </w:rPr>
            </w:pPr>
            <w:del w:id="206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&lt;Suspended&gt;true&lt;/Suspended&gt;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67" w:author="Автор"/>
                <w:i/>
                <w:sz w:val="20"/>
                <w:szCs w:val="20"/>
                <w:lang w:val="en-US"/>
              </w:rPr>
            </w:pPr>
            <w:del w:id="206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&lt;ChangesPlace&gt;false&lt;/ChangesPlace&gt;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69" w:author="Автор"/>
                <w:i/>
                <w:sz w:val="20"/>
                <w:szCs w:val="20"/>
                <w:lang w:val="en-US"/>
              </w:rPr>
            </w:pPr>
            <w:del w:id="207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&lt;/S&gt;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71" w:author="Автор"/>
                <w:i/>
                <w:sz w:val="20"/>
                <w:szCs w:val="20"/>
                <w:lang w:val="en-US"/>
              </w:rPr>
            </w:pPr>
            <w:del w:id="207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73" w:author="Автор"/>
                <w:i/>
                <w:sz w:val="20"/>
                <w:szCs w:val="20"/>
                <w:lang w:val="en-US"/>
              </w:rPr>
            </w:pPr>
            <w:del w:id="207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&lt;IdOfSubscriptionFeeding&gt;435&lt;/IdOfSubscriptionFeeding&gt;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75" w:author="Автор"/>
                <w:i/>
                <w:sz w:val="20"/>
                <w:szCs w:val="20"/>
                <w:lang w:val="en-US"/>
              </w:rPr>
            </w:pPr>
            <w:del w:id="207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&lt;guid&gt;39c9cc5d-3d33-420a-4652-0be1f459f74a&lt;/guid&gt;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77" w:author="Автор"/>
                <w:i/>
                <w:sz w:val="20"/>
                <w:szCs w:val="20"/>
                <w:lang w:val="en-US"/>
              </w:rPr>
            </w:pPr>
            <w:del w:id="207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&lt;DateCreateService&gt;2014-05-29T04:00:00+04:00&lt;/DateCreateService&gt;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79" w:author="Автор"/>
                <w:i/>
                <w:sz w:val="20"/>
                <w:szCs w:val="20"/>
                <w:lang w:val="en-US"/>
              </w:rPr>
            </w:pPr>
            <w:del w:id="208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&lt;DateActivate&gt;2014-06-24T04:00:00+04:00&lt;/DateActivate&gt;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1" w:author="Автор"/>
                <w:i/>
                <w:sz w:val="20"/>
                <w:szCs w:val="20"/>
                <w:lang w:val="en-US"/>
              </w:rPr>
            </w:pPr>
            <w:del w:id="208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&lt;LastDatePause&gt;2014-06-24T04:00:00+04:00&lt;/LastDatePause&gt;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3" w:author="Автор"/>
                <w:i/>
                <w:sz w:val="20"/>
                <w:szCs w:val="20"/>
                <w:lang w:val="en-US"/>
              </w:rPr>
            </w:pPr>
            <w:del w:id="208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&lt;DateDeactivate&gt;2014-06-30T04:00:00+04:00&lt;/DateDeactivate&gt;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5" w:author="Автор"/>
                <w:i/>
                <w:sz w:val="20"/>
                <w:szCs w:val="20"/>
                <w:lang w:val="en-US"/>
              </w:rPr>
            </w:pPr>
            <w:del w:id="208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&lt;UpdateDate&gt;2014-06-25T10:54:42.259+04:00&lt;/UpdateDate&gt;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7" w:author="Автор"/>
                <w:i/>
                <w:sz w:val="20"/>
                <w:szCs w:val="20"/>
                <w:lang w:val="en-US"/>
              </w:rPr>
            </w:pPr>
            <w:del w:id="208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&lt;Suspended&gt;true&lt;/Suspended&gt;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89" w:author="Автор"/>
                <w:i/>
                <w:sz w:val="20"/>
                <w:szCs w:val="20"/>
                <w:lang w:val="en-US"/>
              </w:rPr>
            </w:pPr>
            <w:del w:id="209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   &lt;ChangesPlace&gt;false&lt;/ChangesPlace&gt;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1" w:author="Автор"/>
                <w:i/>
                <w:sz w:val="20"/>
                <w:szCs w:val="20"/>
                <w:lang w:val="en-US"/>
              </w:rPr>
            </w:pPr>
            <w:del w:id="209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   &lt;/S&gt;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3" w:author="Автор"/>
                <w:i/>
                <w:sz w:val="20"/>
                <w:szCs w:val="20"/>
                <w:lang w:val="en-US"/>
              </w:rPr>
            </w:pPr>
            <w:del w:id="2094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   &lt;/subscriptionFeedingListExt&gt;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5" w:author="Автор"/>
                <w:i/>
                <w:sz w:val="20"/>
                <w:szCs w:val="20"/>
                <w:lang w:val="en-US"/>
              </w:rPr>
            </w:pPr>
            <w:del w:id="2096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   &lt;/return&gt;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7" w:author="Автор"/>
                <w:i/>
                <w:sz w:val="20"/>
                <w:szCs w:val="20"/>
                <w:lang w:val="en-US"/>
              </w:rPr>
            </w:pPr>
            <w:del w:id="2098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   &lt;/ns2:getSubscriptionFeedingHistoryListBySanResponse&gt;</w:delText>
              </w:r>
            </w:del>
          </w:p>
          <w:p w:rsidR="00A80BFE" w:rsidRPr="00A80BFE" w:rsidDel="00DB28CB" w:rsidRDefault="00A80BFE" w:rsidP="00A80BFE">
            <w:pPr>
              <w:spacing w:line="240" w:lineRule="auto"/>
              <w:jc w:val="left"/>
              <w:rPr>
                <w:del w:id="2099" w:author="Автор"/>
                <w:i/>
                <w:sz w:val="20"/>
                <w:szCs w:val="20"/>
                <w:lang w:val="en-US"/>
              </w:rPr>
            </w:pPr>
            <w:del w:id="2100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 xml:space="preserve">   &lt;/soap:Body&gt;</w:delText>
              </w:r>
            </w:del>
          </w:p>
          <w:p w:rsidR="00A80BFE" w:rsidRPr="00F6672C" w:rsidDel="00DB28CB" w:rsidRDefault="00A80BFE" w:rsidP="00A80BFE">
            <w:pPr>
              <w:spacing w:line="240" w:lineRule="auto"/>
              <w:jc w:val="left"/>
              <w:rPr>
                <w:del w:id="2101" w:author="Автор"/>
                <w:i/>
                <w:lang w:val="en-US"/>
              </w:rPr>
            </w:pPr>
            <w:del w:id="2102" w:author="Автор">
              <w:r w:rsidRPr="00A80BFE" w:rsidDel="00DB28CB">
                <w:rPr>
                  <w:i/>
                  <w:sz w:val="20"/>
                  <w:szCs w:val="20"/>
                  <w:lang w:val="en-US"/>
                </w:rPr>
                <w:delText>&lt;/soap:Envelope&gt;</w:delText>
              </w:r>
            </w:del>
          </w:p>
        </w:tc>
      </w:tr>
    </w:tbl>
    <w:p w:rsidR="00CE5927" w:rsidRPr="00A80BFE" w:rsidDel="00DB28CB" w:rsidRDefault="00CE5927" w:rsidP="00CE5927">
      <w:pPr>
        <w:rPr>
          <w:del w:id="2103" w:author="Автор"/>
          <w:lang w:val="en-US"/>
        </w:rPr>
      </w:pPr>
    </w:p>
    <w:p w:rsidR="0098079E" w:rsidRDefault="0098079E" w:rsidP="00414642">
      <w:pPr>
        <w:pStyle w:val="21"/>
      </w:pPr>
      <w:bookmarkStart w:id="2104" w:name="_Toc399186892"/>
      <w:r>
        <w:t>Операци</w:t>
      </w:r>
      <w:r w:rsidR="002734DA">
        <w:t xml:space="preserve">я «Получения истории изменений циклограмм, </w:t>
      </w:r>
      <w:r w:rsidR="002734DA">
        <w:rPr>
          <w:bCs w:val="0"/>
        </w:rPr>
        <w:t>по номеру ЛС</w:t>
      </w:r>
      <w:r w:rsidR="002734DA">
        <w:t>»</w:t>
      </w:r>
      <w:bookmarkEnd w:id="2104"/>
    </w:p>
    <w:p w:rsidR="00CE5927" w:rsidRPr="00414642" w:rsidRDefault="00CE5927" w:rsidP="00CE5927">
      <w:pPr>
        <w:pStyle w:val="1----111"/>
        <w:rPr>
          <w:lang w:val="en-US"/>
        </w:rPr>
      </w:pPr>
      <w:bookmarkStart w:id="2105" w:name="_Toc399186893"/>
      <w:r w:rsidRPr="0009076A">
        <w:t>Общие сведения</w:t>
      </w:r>
      <w:bookmarkEnd w:id="2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>Получения истории изменений циклограмм, по номеру ЛС</w:t>
            </w:r>
          </w:p>
        </w:tc>
      </w:tr>
    </w:tbl>
    <w:p w:rsidR="00FD27CC" w:rsidRDefault="00FD27CC" w:rsidP="00FD27CC">
      <w:pPr>
        <w:pStyle w:val="1----111"/>
      </w:pPr>
      <w:bookmarkStart w:id="2106" w:name="_Toc399186894"/>
      <w:r w:rsidRPr="0009076A">
        <w:t>Описание входных параметров</w:t>
      </w:r>
      <w:bookmarkEnd w:id="2106"/>
    </w:p>
    <w:p w:rsidR="00FD27CC" w:rsidRDefault="00FD27CC" w:rsidP="00FD27CC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CE5927">
        <w:t>getCycleDiagramHistoryList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FD27CC" w:rsidRPr="006179CD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</w:rPr>
            </w:pPr>
          </w:p>
        </w:tc>
      </w:tr>
    </w:tbl>
    <w:p w:rsidR="0063473F" w:rsidRDefault="0063473F" w:rsidP="0063473F">
      <w:pPr>
        <w:pStyle w:val="1----111"/>
      </w:pPr>
      <w:bookmarkStart w:id="2107" w:name="_Toc399186895"/>
      <w:r w:rsidRPr="0009076A">
        <w:t>Описание выходных параметров</w:t>
      </w:r>
      <w:bookmarkEnd w:id="2107"/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CE5927">
        <w:t>getCycleDiagramHistoryList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EA7300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2108" w:name="_Toc399186896"/>
      <w:r w:rsidRPr="0009076A">
        <w:t>Ошибки</w:t>
      </w:r>
      <w:bookmarkEnd w:id="210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 xml:space="preserve">Внутренняя </w:t>
            </w:r>
            <w:r w:rsidRPr="0009076A">
              <w:rPr>
                <w:sz w:val="20"/>
                <w:szCs w:val="20"/>
              </w:rPr>
              <w:lastRenderedPageBreak/>
              <w:t>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 xml:space="preserve">Внутренняя ошибка сервера при </w:t>
            </w:r>
            <w:r w:rsidRPr="0009076A">
              <w:rPr>
                <w:sz w:val="20"/>
                <w:szCs w:val="20"/>
              </w:rPr>
              <w:lastRenderedPageBreak/>
              <w:t>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2109" w:name="_Toc399186897"/>
      <w:r>
        <w:t>Контрольные примеры</w:t>
      </w:r>
      <w:bookmarkEnd w:id="2109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CE2D30" w:rsidTr="00AA1F86">
        <w:tc>
          <w:tcPr>
            <w:tcW w:w="9604" w:type="dxa"/>
            <w:shd w:val="clear" w:color="auto" w:fill="F2F2F2"/>
          </w:tcPr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A40F06">
              <w:rPr>
                <w:i/>
                <w:sz w:val="20"/>
                <w:szCs w:val="20"/>
                <w:lang w:val="en-US"/>
              </w:rPr>
              <w:t>contractId&gt;3001211&lt;/contractId&gt;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   &lt;startDate&gt;2013-05-17</w:t>
            </w:r>
            <w:r w:rsidR="007D3BEE"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="007D3BEE"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B256CF">
              <w:rPr>
                <w:i/>
                <w:sz w:val="20"/>
                <w:szCs w:val="20"/>
                <w:lang w:val="en-US"/>
              </w:rPr>
              <w:t>&lt;/startDate&gt;</w:t>
            </w:r>
          </w:p>
          <w:p w:rsidR="00B256CF" w:rsidRPr="00B256CF" w:rsidRDefault="007D3BEE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&lt;endDate&gt;2014-07-</w:t>
            </w:r>
            <w:r w:rsidRPr="00CE2D30">
              <w:rPr>
                <w:i/>
                <w:sz w:val="20"/>
                <w:szCs w:val="20"/>
                <w:lang w:val="en-US"/>
              </w:rPr>
              <w:t>1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  <w:r w:rsidRPr="00CE2D30">
              <w:rPr>
                <w:i/>
                <w:sz w:val="20"/>
                <w:szCs w:val="20"/>
                <w:lang w:val="en-US"/>
              </w:rPr>
              <w:t>T00:00:00Z</w:t>
            </w:r>
            <w:r w:rsidRPr="00B256CF">
              <w:rPr>
                <w:i/>
                <w:sz w:val="20"/>
                <w:szCs w:val="20"/>
                <w:lang w:val="en-US"/>
              </w:rPr>
              <w:t xml:space="preserve"> </w:t>
            </w:r>
            <w:r w:rsidR="00B256CF" w:rsidRPr="00B256CF">
              <w:rPr>
                <w:i/>
                <w:sz w:val="20"/>
                <w:szCs w:val="20"/>
                <w:lang w:val="en-US"/>
              </w:rPr>
              <w:t>&lt;/endDate&gt;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   &lt;/soap:getCycleDiagramHistoryList&gt;</w:t>
            </w:r>
          </w:p>
          <w:p w:rsidR="00B256CF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B256CF" w:rsidRDefault="00B256CF" w:rsidP="00B256CF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256CF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A80BFE" w:rsidRDefault="00A80BFE" w:rsidP="00A80BFE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&lt;ns2:getCycleDiagramHistoryListResponse xmlns:ns2="http://soap.integra.partner.web.processor.ecafe.axetta.ru/"&gt;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&lt;DateActivationDiagram&gt;2014-06-05T04:00:00+04:00&lt;/DateActivationDiagram&gt;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   &lt;/ns2:getCycleDiagramHistoryListResponse&gt;</w:t>
            </w:r>
          </w:p>
          <w:p w:rsidR="007D3BEE" w:rsidRPr="007D3BEE" w:rsidRDefault="007D3BEE" w:rsidP="007D3BEE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7D3BEE" w:rsidP="007D3BEE">
            <w:pPr>
              <w:spacing w:line="240" w:lineRule="auto"/>
              <w:jc w:val="left"/>
              <w:rPr>
                <w:i/>
                <w:lang w:val="en-US"/>
              </w:rPr>
            </w:pPr>
            <w:r w:rsidRPr="007D3BEE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CE5927" w:rsidRPr="00A80BFE" w:rsidRDefault="00CE5927" w:rsidP="00CE5927">
      <w:pPr>
        <w:rPr>
          <w:lang w:val="en-US"/>
        </w:rPr>
      </w:pPr>
    </w:p>
    <w:p w:rsidR="00A80BFE" w:rsidRPr="00A80BFE" w:rsidRDefault="00A80BFE" w:rsidP="00CE5927">
      <w:pPr>
        <w:rPr>
          <w:lang w:val="en-US"/>
        </w:rPr>
      </w:pPr>
    </w:p>
    <w:p w:rsidR="0098079E" w:rsidRDefault="002734DA" w:rsidP="0084673F">
      <w:pPr>
        <w:pStyle w:val="21"/>
      </w:pPr>
      <w:bookmarkStart w:id="2110" w:name="_Toc399186898"/>
      <w:r>
        <w:t xml:space="preserve">Операция «Получения истории изменений циклограмм, </w:t>
      </w:r>
      <w:r>
        <w:rPr>
          <w:bCs w:val="0"/>
        </w:rPr>
        <w:t>по номеру СНИЛС</w:t>
      </w:r>
      <w:r>
        <w:t>»</w:t>
      </w:r>
      <w:bookmarkEnd w:id="2110"/>
    </w:p>
    <w:p w:rsidR="00CE5927" w:rsidRPr="00414642" w:rsidRDefault="00CE5927" w:rsidP="00CE5927">
      <w:pPr>
        <w:pStyle w:val="1----111"/>
        <w:rPr>
          <w:lang w:val="en-US"/>
        </w:rPr>
      </w:pPr>
      <w:bookmarkStart w:id="2111" w:name="_Toc399186899"/>
      <w:r w:rsidRPr="0009076A">
        <w:t>Общие сведения</w:t>
      </w:r>
      <w:bookmarkEnd w:id="21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pPr>
              <w:pStyle w:val="af7"/>
              <w:ind w:firstLine="0"/>
              <w:rPr>
                <w:lang w:val="en-US"/>
              </w:rPr>
            </w:pPr>
            <w:r w:rsidRPr="00CE5927">
              <w:t>getCycleDiagramHistoryListBySan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CE5927" w:rsidRPr="00CE5927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>СНИЛС</w:t>
            </w:r>
          </w:p>
        </w:tc>
      </w:tr>
      <w:tr w:rsidR="00CE5927" w:rsidRPr="0009076A" w:rsidTr="00AA1F86">
        <w:tc>
          <w:tcPr>
            <w:tcW w:w="2943" w:type="dxa"/>
          </w:tcPr>
          <w:p w:rsidR="00CE5927" w:rsidRPr="0009076A" w:rsidRDefault="00CE5927" w:rsidP="00AA1F86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CE5927" w:rsidRPr="0009076A" w:rsidRDefault="00CE5927" w:rsidP="00AA1F86">
            <w:r w:rsidRPr="00CE5927">
              <w:t xml:space="preserve">Получения истории изменений циклограмм, по номеру </w:t>
            </w:r>
            <w:r>
              <w:t xml:space="preserve"> СНИЛС</w:t>
            </w:r>
          </w:p>
        </w:tc>
      </w:tr>
    </w:tbl>
    <w:p w:rsidR="00FD27CC" w:rsidRDefault="00FD27CC" w:rsidP="00586CF9">
      <w:pPr>
        <w:pStyle w:val="1----111"/>
      </w:pPr>
      <w:bookmarkStart w:id="2112" w:name="_Toc399186900"/>
      <w:r w:rsidRPr="0009076A">
        <w:t>Описание входных параметров</w:t>
      </w:r>
      <w:bookmarkEnd w:id="2112"/>
    </w:p>
    <w:p w:rsidR="00FD27CC" w:rsidRPr="00151949" w:rsidRDefault="00FD27CC" w:rsidP="00FD27CC">
      <w:pPr>
        <w:pStyle w:val="affff1"/>
      </w:pPr>
      <w:r w:rsidRPr="0009076A">
        <w:rPr>
          <w:b/>
        </w:rPr>
        <w:t xml:space="preserve">Входные данные: </w:t>
      </w:r>
      <w:ins w:id="2113" w:author="Автор">
        <w:r w:rsidR="00DB28CB" w:rsidRPr="00CE5927">
          <w:t>getCycleDiagramHistoryListBySan</w:t>
        </w:r>
      </w:ins>
      <w:del w:id="2114" w:author="Автор"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D27CC" w:rsidRPr="0009076A" w:rsidRDefault="00FD27CC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FD27CC" w:rsidRPr="00735D71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СНИЛС клиента</w:t>
            </w:r>
          </w:p>
        </w:tc>
        <w:tc>
          <w:tcPr>
            <w:tcW w:w="1965" w:type="dxa"/>
          </w:tcPr>
          <w:p w:rsidR="00FD27CC" w:rsidRPr="0088597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292BBB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vAlign w:val="center"/>
          </w:tcPr>
          <w:p w:rsidR="00FD27CC" w:rsidRPr="0009076A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t>2</w:t>
            </w:r>
          </w:p>
        </w:tc>
        <w:tc>
          <w:tcPr>
            <w:tcW w:w="2050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C61146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FD27CC" w:rsidRPr="0009076A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D27CC" w:rsidRPr="0009076A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27CC" w:rsidRPr="000D3C28" w:rsidRDefault="00FD27CC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0D3C28" w:rsidRDefault="00FD27CC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2D5A3F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7CC" w:rsidRPr="002D5A3F" w:rsidRDefault="00FD27CC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3473F" w:rsidRDefault="0063473F" w:rsidP="0063473F">
      <w:pPr>
        <w:pStyle w:val="1----111"/>
      </w:pPr>
      <w:bookmarkStart w:id="2115" w:name="_Toc399186901"/>
      <w:r w:rsidRPr="0009076A">
        <w:t>Описание выходных параметров</w:t>
      </w:r>
      <w:bookmarkEnd w:id="2115"/>
    </w:p>
    <w:p w:rsidR="0063473F" w:rsidRPr="0009076A" w:rsidRDefault="0063473F" w:rsidP="0063473F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ins w:id="2116" w:author="Автор">
        <w:r w:rsidR="00DB28CB" w:rsidRPr="00CE5927">
          <w:t>getCycleDiagramHistoryListBySan</w:t>
        </w:r>
      </w:ins>
      <w:del w:id="2117" w:author="Автор">
        <w:r w:rsidRPr="00CE5927" w:rsidDel="00DB28CB">
          <w:delText>getSubscriptionFeedingHistoryListBySan</w:delText>
        </w:r>
      </w:del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pStyle w:val="a9"/>
            </w:pPr>
            <w:r w:rsidRPr="0009076A">
              <w:t xml:space="preserve">Комментарий </w:t>
            </w: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 xml:space="preserve">Описание результата </w:t>
            </w:r>
            <w:r w:rsidRPr="0009076A">
              <w:rPr>
                <w:sz w:val="20"/>
                <w:szCs w:val="20"/>
              </w:rPr>
              <w:lastRenderedPageBreak/>
              <w:t>обработки</w:t>
            </w:r>
          </w:p>
        </w:tc>
        <w:tc>
          <w:tcPr>
            <w:tcW w:w="1965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EA7300" w:rsidRPr="0009076A" w:rsidTr="00AA1F86">
        <w:tc>
          <w:tcPr>
            <w:tcW w:w="534" w:type="dxa"/>
            <w:vAlign w:val="center"/>
          </w:tcPr>
          <w:p w:rsidR="00EA7300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03" w:type="dxa"/>
          </w:tcPr>
          <w:p w:rsidR="00EA7300" w:rsidRPr="00C61146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 циклограмм</w:t>
            </w:r>
          </w:p>
        </w:tc>
        <w:tc>
          <w:tcPr>
            <w:tcW w:w="1965" w:type="dxa"/>
          </w:tcPr>
          <w:p w:rsidR="00EA7300" w:rsidRPr="008214B0" w:rsidRDefault="00EA7300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A7300" w:rsidRPr="0009076A" w:rsidRDefault="00EA7300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A7300">
              <w:rPr>
                <w:sz w:val="20"/>
                <w:szCs w:val="20"/>
                <w:lang w:val="en-US"/>
              </w:rPr>
              <w:t>cycleDiagramListExt</w:t>
            </w:r>
          </w:p>
        </w:tc>
        <w:tc>
          <w:tcPr>
            <w:tcW w:w="1989" w:type="dxa"/>
            <w:vAlign w:val="center"/>
          </w:tcPr>
          <w:p w:rsidR="00EA7300" w:rsidRPr="0009076A" w:rsidRDefault="00EA7300" w:rsidP="00AA1F8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742363" w:rsidRDefault="00742363" w:rsidP="00742363">
      <w:pPr>
        <w:pStyle w:val="1----111"/>
      </w:pPr>
      <w:bookmarkStart w:id="2118" w:name="_Toc399186902"/>
      <w:r w:rsidRPr="0009076A">
        <w:t>Ошибки</w:t>
      </w:r>
      <w:bookmarkEnd w:id="2118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9"/>
            </w:pPr>
            <w:r w:rsidRPr="0009076A">
              <w:t>Комментарий</w:t>
            </w: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42363" w:rsidRPr="0009076A" w:rsidTr="00AA1F86">
        <w:tc>
          <w:tcPr>
            <w:tcW w:w="534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742363" w:rsidRPr="0009076A" w:rsidRDefault="00742363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742363" w:rsidRPr="00414642" w:rsidRDefault="00742363" w:rsidP="00742363">
      <w:pPr>
        <w:pStyle w:val="1----111"/>
        <w:rPr>
          <w:lang w:val="en-US"/>
        </w:rPr>
      </w:pPr>
      <w:bookmarkStart w:id="2119" w:name="_Toc399186903"/>
      <w:r>
        <w:t>Контрольные примеры</w:t>
      </w:r>
      <w:bookmarkEnd w:id="2119"/>
    </w:p>
    <w:p w:rsidR="00742363" w:rsidRDefault="00742363" w:rsidP="00742363">
      <w:pPr>
        <w:pStyle w:val="af7"/>
        <w:rPr>
          <w:b/>
        </w:rPr>
      </w:pPr>
      <w:r w:rsidRPr="00916933">
        <w:rPr>
          <w:b/>
        </w:rPr>
        <w:t>Запрос</w:t>
      </w:r>
    </w:p>
    <w:p w:rsidR="00CE2D30" w:rsidRPr="00B77388" w:rsidRDefault="00CE2D30" w:rsidP="00CE2D30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CE2D30" w:rsidRPr="00B905AA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&lt;san&gt;111-111-11&lt;/san&gt;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&lt;startDate&gt;2013-05-17T00:00:00Z&lt;/startDate&gt;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&lt;!--Optional:--&gt;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&lt;endDate&gt;2014-07-16T00:00:00Z&lt;/endDate&gt;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&lt;/soap:getCycleDiagramHistoryListBySan&gt;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CE2D30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CE2D30" w:rsidRDefault="00CE2D30" w:rsidP="00CE2D30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A80BFE" w:rsidRPr="00B77388" w:rsidRDefault="00A80BFE" w:rsidP="00A80BFE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A80BFE" w:rsidRPr="00CE2D30" w:rsidTr="00AA1F86">
        <w:tc>
          <w:tcPr>
            <w:tcW w:w="9604" w:type="dxa"/>
            <w:shd w:val="clear" w:color="auto" w:fill="F2F2F2"/>
          </w:tcPr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&lt;ns2:getCycleDiagramHistoryListBySanResponse xmlns:ns2="http://soap.integra.partner.web.processor.ecafe.axetta.ru/"&gt;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&lt;resultCode&gt;0&lt;/resultCode&gt;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&lt;GlobalId&gt;401&lt;/GlobalId&gt;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&lt;Saturday&gt;6;7;8&lt;/Saturday&gt;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&lt;DateActivationDiagram&gt;2014-05-31T04:00:00+04:00&lt;/DateActivationDiagram&gt;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&lt;StateDiagram&gt;2&lt;/StateDiagram&gt;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&lt;SaturdayPrice&gt;5600&lt;/SaturdayPrice&gt;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&lt;UpdateDate&gt;2014-06-02T13:53:50.600+04:00&lt;/UpdateDate&gt;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&lt;GlobalId&gt;403&lt;/GlobalId&gt;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&lt;Monday&gt;6;7;8&lt;/Monday&gt;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&lt;Tuesday&gt;6;7;8&lt;/Tuesday&gt;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&lt;Wednesday&gt;6;7;8&lt;/Wednesday&gt;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&lt;Thursday&gt;6;7;8&lt;/Thursday&gt;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&lt;Friday&gt;6;7;8&lt;/Friday&gt;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&lt;Sunday/&gt;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&lt;DateActivationDiagram&gt;2014-06-05T04:00:00+04:00&lt;/DateActivationDiagram&gt;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&lt;StateDiagram&gt;0&lt;/StateDiagram&gt;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&lt;MondayPrice&gt;5600&lt;/MondayPrice&gt;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&lt;TuesdayPrice&gt;5600&lt;/TuesdayPrice&gt;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&lt;WednesdayPrice&gt;5600&lt;/WednesdayPrice&gt;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&lt;ThursdayPrice&gt;5600&lt;/ThursdayPrice&gt;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&lt;FridayPrice&gt;5600&lt;/FridayPrice&gt;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&lt;SaturdayPrice&gt;0&lt;/SaturdayPrice&gt;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&lt;SundayPrice&gt;0&lt;/SundayPrice&gt;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&lt;UpdateDate&gt;2014-06-02T13:53:50.638+04:00&lt;/UpdateDate&gt;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   &lt;ChangesPlace&gt;false&lt;/ChangesPlace&gt;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   &lt;/C&gt;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   &lt;/cycleDiagramListExt&gt;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   &lt;/ns2:getCycleDiagramHistoryListBySanResponse&gt;</w:t>
            </w:r>
          </w:p>
          <w:p w:rsidR="00A40F06" w:rsidRPr="00A40F06" w:rsidRDefault="00A40F06" w:rsidP="00A40F06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A80BFE" w:rsidRPr="00F6672C" w:rsidRDefault="00A40F06" w:rsidP="00A40F06">
            <w:pPr>
              <w:spacing w:line="240" w:lineRule="auto"/>
              <w:jc w:val="left"/>
              <w:rPr>
                <w:i/>
                <w:lang w:val="en-US"/>
              </w:rPr>
            </w:pPr>
            <w:r w:rsidRPr="00A40F06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63473F" w:rsidRPr="00A80BFE" w:rsidRDefault="0063473F" w:rsidP="0063473F">
      <w:pPr>
        <w:pStyle w:val="af7"/>
        <w:rPr>
          <w:lang w:val="en-US"/>
        </w:rPr>
      </w:pPr>
    </w:p>
    <w:p w:rsidR="00A0322C" w:rsidRDefault="00A0322C" w:rsidP="00414642">
      <w:pPr>
        <w:pStyle w:val="21"/>
      </w:pPr>
      <w:bookmarkStart w:id="2120" w:name="_Toc399186904"/>
      <w:r>
        <w:t xml:space="preserve">Операция «Получения списка </w:t>
      </w:r>
      <w:r w:rsidR="0034732F" w:rsidRPr="00414642">
        <w:t>меню</w:t>
      </w:r>
      <w:r w:rsidR="0034732F">
        <w:t xml:space="preserve"> столовой для </w:t>
      </w:r>
      <w:r>
        <w:t>запре</w:t>
      </w:r>
      <w:r w:rsidR="0034732F">
        <w:t>та</w:t>
      </w:r>
      <w:r w:rsidR="009B7C79">
        <w:t>,</w:t>
      </w:r>
      <w:r w:rsidR="009B7C79">
        <w:rPr>
          <w:bCs w:val="0"/>
        </w:rPr>
        <w:t xml:space="preserve"> по номеру ЛС</w:t>
      </w:r>
      <w:r>
        <w:t>»</w:t>
      </w:r>
      <w:bookmarkEnd w:id="2120"/>
      <w:r>
        <w:t xml:space="preserve"> </w:t>
      </w:r>
    </w:p>
    <w:p w:rsidR="00A0322C" w:rsidRPr="00414642" w:rsidRDefault="00A0322C" w:rsidP="00A0322C">
      <w:pPr>
        <w:pStyle w:val="1----111"/>
        <w:rPr>
          <w:lang w:val="en-US"/>
        </w:rPr>
      </w:pPr>
      <w:bookmarkStart w:id="2121" w:name="_Toc399186905"/>
      <w:r w:rsidRPr="0009076A">
        <w:t>Общие сведения</w:t>
      </w:r>
      <w:bookmarkEnd w:id="21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pPr>
              <w:pStyle w:val="af7"/>
              <w:ind w:firstLine="0"/>
              <w:rPr>
                <w:lang w:val="en-US"/>
              </w:rPr>
            </w:pPr>
            <w:r w:rsidRPr="009D465B">
              <w:t>getMenuListWithProhibitions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 w:rsidRPr="00EB7828">
              <w:t>Получение информации о меню столовой: дата, наименование, цена</w:t>
            </w:r>
          </w:p>
        </w:tc>
      </w:tr>
    </w:tbl>
    <w:p w:rsidR="00A0322C" w:rsidRDefault="00A0322C" w:rsidP="00A0322C">
      <w:pPr>
        <w:pStyle w:val="1----111"/>
      </w:pPr>
      <w:bookmarkStart w:id="2122" w:name="_Toc399186906"/>
      <w:r w:rsidRPr="0009076A">
        <w:t>Описание входных параметров</w:t>
      </w:r>
      <w:bookmarkEnd w:id="2122"/>
    </w:p>
    <w:p w:rsidR="009D465B" w:rsidRDefault="009D465B" w:rsidP="00414642">
      <w:pPr>
        <w:pStyle w:val="af7"/>
      </w:pPr>
      <w:r w:rsidRPr="00160317">
        <w:rPr>
          <w:b/>
        </w:rPr>
        <w:t>Входные данные:</w:t>
      </w:r>
      <w:r w:rsidRPr="0009076A">
        <w:t xml:space="preserve"> </w:t>
      </w:r>
      <w:r w:rsidRPr="009D465B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6179CD">
              <w:rPr>
                <w:sz w:val="20"/>
                <w:szCs w:val="20"/>
              </w:rPr>
              <w:t>ачальная дата выборки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D3C28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lastRenderedPageBreak/>
              <w:t>3</w:t>
            </w:r>
          </w:p>
        </w:tc>
        <w:tc>
          <w:tcPr>
            <w:tcW w:w="2050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D3C28">
              <w:rPr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903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6179CD">
              <w:rPr>
                <w:sz w:val="20"/>
                <w:szCs w:val="20"/>
              </w:rPr>
              <w:t>онечная дата выборки</w:t>
            </w:r>
          </w:p>
        </w:tc>
        <w:tc>
          <w:tcPr>
            <w:tcW w:w="1965" w:type="dxa"/>
          </w:tcPr>
          <w:p w:rsidR="009D465B" w:rsidRPr="006179CD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9D465B" w:rsidRPr="000D3C28" w:rsidRDefault="009D465B" w:rsidP="00463F1B">
            <w:pPr>
              <w:pStyle w:val="affff1"/>
              <w:ind w:left="0"/>
              <w:rPr>
                <w:sz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23" w:name="_Toc399186907"/>
      <w:r w:rsidRPr="0009076A">
        <w:t>Описание выходных параметров</w:t>
      </w:r>
      <w:bookmarkEnd w:id="2123"/>
    </w:p>
    <w:p w:rsidR="009D465B" w:rsidRPr="0009076A" w:rsidRDefault="009D465B" w:rsidP="009D465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t>getMenuListWithProhibitions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menuList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Меню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EB7828">
              <w:rPr>
                <w:sz w:val="20"/>
                <w:lang w:val="en-US"/>
              </w:rPr>
              <w:t>MenuListExt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2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t>3</w:t>
            </w:r>
          </w:p>
        </w:tc>
        <w:tc>
          <w:tcPr>
            <w:tcW w:w="205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9D465B" w:rsidRPr="0009076A" w:rsidRDefault="009D465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9D465B" w:rsidRPr="0009076A" w:rsidRDefault="009D465B" w:rsidP="009D465B">
      <w:pPr>
        <w:pStyle w:val="af7"/>
      </w:pPr>
      <w:r w:rsidRPr="0009076A">
        <w:t>Параметры комплексного типа описаны в приложении «Описание общих структур данных».</w:t>
      </w:r>
    </w:p>
    <w:p w:rsidR="00A0322C" w:rsidRDefault="00A0322C" w:rsidP="00A0322C">
      <w:pPr>
        <w:pStyle w:val="1----111"/>
      </w:pPr>
      <w:bookmarkStart w:id="2124" w:name="_Toc399186908"/>
      <w:r w:rsidRPr="0009076A">
        <w:t>Ошибки</w:t>
      </w:r>
      <w:bookmarkEnd w:id="212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9"/>
            </w:pPr>
            <w:r w:rsidRPr="0009076A">
              <w:t>Комментарий</w:t>
            </w: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9D465B" w:rsidRPr="0009076A" w:rsidTr="00463F1B">
        <w:tc>
          <w:tcPr>
            <w:tcW w:w="534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9D465B" w:rsidRPr="0009076A" w:rsidRDefault="009D465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125" w:name="_Toc399186909"/>
      <w:r>
        <w:t>Контрольные примеры</w:t>
      </w:r>
      <w:bookmarkEnd w:id="2125"/>
    </w:p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Запрос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378"/>
      </w:tblGrid>
      <w:tr w:rsidR="009D465B" w:rsidRPr="00AA6D91" w:rsidTr="009D465B">
        <w:tc>
          <w:tcPr>
            <w:tcW w:w="9378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&lt;soapenv:Body&gt;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A75B69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&lt;contractId&gt;7607195&lt;/contractId&gt;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&lt;startDate&gt;2012-05-17T00:00:00Z&lt;/startDate&gt;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&lt;endDate&gt;2012-05-18T00:00:00Z&lt;/endDate&gt;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285FCA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9D465B" w:rsidRDefault="009D465B" w:rsidP="009D465B">
      <w:pPr>
        <w:pStyle w:val="af7"/>
        <w:rPr>
          <w:b/>
        </w:rPr>
      </w:pPr>
      <w:r w:rsidRPr="00916933">
        <w:rPr>
          <w:b/>
        </w:rPr>
        <w:t>Ответ на запрос в случае успешного исполнения</w:t>
      </w:r>
    </w:p>
    <w:p w:rsidR="009D465B" w:rsidRPr="00B77388" w:rsidRDefault="009D465B" w:rsidP="009D465B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9D465B" w:rsidRPr="007F797C" w:rsidTr="00463F1B">
        <w:tc>
          <w:tcPr>
            <w:tcW w:w="9604" w:type="dxa"/>
            <w:shd w:val="clear" w:color="auto" w:fill="F2F2F2"/>
          </w:tcPr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9D465B">
              <w:rPr>
                <w:i/>
                <w:sz w:val="20"/>
                <w:szCs w:val="20"/>
                <w:lang w:val="en-US"/>
              </w:rPr>
              <w:t>getMenu</w:t>
            </w:r>
            <w:r w:rsidRPr="00414642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xmlns:ns2="http://soap.integra.partner.web.processor.ecafe.axetta.ru/"&gt;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&lt;menuList&gt;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&lt;M Date="2012-05-17"&gt;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lastRenderedPageBreak/>
              <w:t xml:space="preserve">                  &lt;E Group="Бутерброды" Name="Бутерброд горячий (колбаса, сыр)" Price="2300"/&gt;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семгой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сол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="3200"/&gt;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сыром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Бутерброды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Сандвич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на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ржан</w:t>
            </w:r>
            <w:r w:rsidRPr="00414642">
              <w:rPr>
                <w:i/>
                <w:sz w:val="20"/>
                <w:szCs w:val="20"/>
                <w:lang w:val="en-US"/>
              </w:rPr>
              <w:t>.</w:t>
            </w:r>
            <w:r w:rsidRPr="004A2CC8">
              <w:rPr>
                <w:i/>
                <w:sz w:val="20"/>
                <w:szCs w:val="20"/>
              </w:rPr>
              <w:t>хлебе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="1100"</w:t>
            </w:r>
            <w:r w:rsidR="005B40C2"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="005B40C2">
              <w:rPr>
                <w:i/>
                <w:sz w:val="20"/>
                <w:szCs w:val="20"/>
                <w:lang w:val="en-US"/>
              </w:rPr>
              <w:t>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=”12”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  <w:lang w:val="en-US"/>
              </w:rPr>
              <w:t>&lt;E Group="Выпечка" Name="Булочка" Price="1000"/&gt;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&lt;E Group="Выпечка" Name="Ватрушка с абр. джемом" Price="1000"</w:t>
            </w:r>
            <w:r w:rsidR="005B40C2">
              <w:rPr>
                <w:i/>
                <w:sz w:val="20"/>
                <w:szCs w:val="20"/>
                <w:lang w:val="en-US"/>
              </w:rPr>
              <w:t xml:space="preserve"> p</w:t>
            </w:r>
            <w:r w:rsidR="005B40C2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5B40C2">
              <w:rPr>
                <w:i/>
                <w:sz w:val="20"/>
                <w:szCs w:val="20"/>
                <w:lang w:val="en-US"/>
              </w:rPr>
              <w:t>=”</w:t>
            </w:r>
            <w:r w:rsidR="00DF454A">
              <w:rPr>
                <w:i/>
                <w:sz w:val="20"/>
                <w:szCs w:val="20"/>
                <w:lang w:val="en-US"/>
              </w:rPr>
              <w:t>13</w:t>
            </w:r>
            <w:r w:rsidR="005B40C2">
              <w:rPr>
                <w:i/>
                <w:sz w:val="20"/>
                <w:szCs w:val="20"/>
                <w:lang w:val="en-US"/>
              </w:rPr>
              <w:t>”</w:t>
            </w:r>
            <w:r w:rsidRPr="004A2CC8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="Ватрушка с творогом"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="9000"/&gt;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весенний 50гр"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="Кекс столичный"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="Коржик молочный"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</w:rPr>
              <w:t>=”15”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="Песочник с изюмом"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="1400"/&gt;</w:t>
            </w:r>
          </w:p>
          <w:p w:rsidR="009D465B" w:rsidRPr="004A2CC8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="Печенье ракушка"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  <w:r>
              <w:rPr>
                <w:i/>
                <w:sz w:val="20"/>
                <w:szCs w:val="20"/>
              </w:rPr>
              <w:t xml:space="preserve"> 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="Пирог Домашний"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картошка"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ореховое"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="Пирожное орешек"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вишн.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грибами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капус. и яйцом"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карт. и луком"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клубн. джемом"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курагой"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мясом"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="2000"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печенью и рисом"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рисом и яйц."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="1000"</w:t>
            </w:r>
            <w:r w:rsidR="00DF454A" w:rsidRPr="00414642">
              <w:rPr>
                <w:i/>
                <w:sz w:val="20"/>
                <w:szCs w:val="20"/>
              </w:rPr>
              <w:t xml:space="preserve"> </w:t>
            </w:r>
            <w:r w:rsidR="00DF454A">
              <w:rPr>
                <w:i/>
                <w:sz w:val="20"/>
                <w:szCs w:val="20"/>
                <w:lang w:val="en-US"/>
              </w:rPr>
              <w:t>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285FCA">
              <w:rPr>
                <w:i/>
                <w:sz w:val="20"/>
                <w:szCs w:val="20"/>
              </w:rPr>
              <w:t>=”14”</w:t>
            </w:r>
            <w:r w:rsidRPr="004A2CC8">
              <w:rPr>
                <w:i/>
                <w:sz w:val="20"/>
                <w:szCs w:val="20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="Пирожок с рыбой и карт."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Пирожок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ябл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джемом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="1000"</w:t>
            </w:r>
            <w:r w:rsidR="00DF454A">
              <w:rPr>
                <w:i/>
                <w:sz w:val="20"/>
                <w:szCs w:val="20"/>
                <w:lang w:val="en-US"/>
              </w:rPr>
              <w:t xml:space="preserve"> p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rohibition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=”14”</w:t>
            </w:r>
            <w:r w:rsidRPr="00414642">
              <w:rPr>
                <w:i/>
                <w:sz w:val="20"/>
                <w:szCs w:val="20"/>
                <w:lang w:val="en-US"/>
              </w:rPr>
              <w:t>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Пол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пес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.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="1200"/&gt;</w:t>
            </w:r>
          </w:p>
          <w:p w:rsidR="009D465B" w:rsidRPr="00414642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Выпечка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14642">
              <w:rPr>
                <w:i/>
                <w:sz w:val="20"/>
                <w:szCs w:val="20"/>
                <w:lang w:val="en-US"/>
              </w:rPr>
              <w:t>="</w:t>
            </w:r>
            <w:r w:rsidRPr="004A2CC8">
              <w:rPr>
                <w:i/>
                <w:sz w:val="20"/>
                <w:szCs w:val="20"/>
              </w:rPr>
              <w:t>Рожок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слоеный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с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A2CC8">
              <w:rPr>
                <w:i/>
                <w:sz w:val="20"/>
                <w:szCs w:val="20"/>
              </w:rPr>
              <w:t>повидлом</w:t>
            </w:r>
            <w:r w:rsidRPr="00414642">
              <w:rPr>
                <w:i/>
                <w:sz w:val="20"/>
                <w:szCs w:val="20"/>
                <w:lang w:val="en-US"/>
              </w:rPr>
              <w:t xml:space="preserve">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14642">
              <w:rPr>
                <w:i/>
                <w:sz w:val="20"/>
                <w:szCs w:val="20"/>
                <w:lang w:val="en-US"/>
              </w:rPr>
              <w:t>="1600"/&gt;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         </w:t>
            </w:r>
            <w:r w:rsidRPr="004A2CC8">
              <w:rPr>
                <w:i/>
                <w:sz w:val="20"/>
                <w:szCs w:val="20"/>
              </w:rPr>
              <w:t>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="Ром-баба с шок. помад."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>="1200"/&gt;</w:t>
            </w:r>
          </w:p>
          <w:p w:rsidR="009D465B" w:rsidRPr="00414642" w:rsidRDefault="009D465B" w:rsidP="009D465B">
            <w:pPr>
              <w:spacing w:line="240" w:lineRule="auto"/>
              <w:jc w:val="left"/>
              <w:rPr>
                <w:i/>
                <w:sz w:val="20"/>
                <w:szCs w:val="20"/>
              </w:rPr>
            </w:pPr>
            <w:r w:rsidRPr="004A2CC8">
              <w:rPr>
                <w:i/>
                <w:sz w:val="20"/>
                <w:szCs w:val="20"/>
              </w:rPr>
              <w:t xml:space="preserve">                  &lt;</w:t>
            </w:r>
            <w:r w:rsidRPr="004A2CC8">
              <w:rPr>
                <w:i/>
                <w:sz w:val="20"/>
                <w:szCs w:val="20"/>
                <w:lang w:val="en-US"/>
              </w:rPr>
              <w:t>E</w:t>
            </w:r>
            <w:r w:rsidRPr="004A2CC8">
              <w:rPr>
                <w:i/>
                <w:sz w:val="20"/>
                <w:szCs w:val="20"/>
              </w:rPr>
              <w:t xml:space="preserve"> </w:t>
            </w:r>
            <w:r w:rsidRPr="004A2CC8">
              <w:rPr>
                <w:i/>
                <w:sz w:val="20"/>
                <w:szCs w:val="20"/>
                <w:lang w:val="en-US"/>
              </w:rPr>
              <w:t>Group</w:t>
            </w:r>
            <w:r w:rsidRPr="004A2CC8">
              <w:rPr>
                <w:i/>
                <w:sz w:val="20"/>
                <w:szCs w:val="20"/>
              </w:rPr>
              <w:t xml:space="preserve">="Выпечка" </w:t>
            </w:r>
            <w:r w:rsidRPr="004A2CC8">
              <w:rPr>
                <w:i/>
                <w:sz w:val="20"/>
                <w:szCs w:val="20"/>
                <w:lang w:val="en-US"/>
              </w:rPr>
              <w:t>Name</w:t>
            </w:r>
            <w:r w:rsidRPr="004A2CC8">
              <w:rPr>
                <w:i/>
                <w:sz w:val="20"/>
                <w:szCs w:val="20"/>
              </w:rPr>
              <w:t xml:space="preserve">="Рулет фруктовый" </w:t>
            </w:r>
            <w:r w:rsidRPr="004A2CC8">
              <w:rPr>
                <w:i/>
                <w:sz w:val="20"/>
                <w:szCs w:val="20"/>
                <w:lang w:val="en-US"/>
              </w:rPr>
              <w:t>Price</w:t>
            </w:r>
            <w:r w:rsidRPr="004A2CC8">
              <w:rPr>
                <w:i/>
                <w:sz w:val="20"/>
                <w:szCs w:val="20"/>
              </w:rPr>
              <w:t xml:space="preserve">="1500"/&gt; </w:t>
            </w:r>
          </w:p>
          <w:p w:rsidR="009D465B" w:rsidRPr="00B905AA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  <w:rPrChange w:id="2126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414642">
              <w:rPr>
                <w:i/>
                <w:sz w:val="20"/>
                <w:szCs w:val="20"/>
              </w:rPr>
              <w:t xml:space="preserve">               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>&lt;/</w:t>
            </w:r>
            <w:r w:rsidRPr="004A2CC8">
              <w:rPr>
                <w:i/>
                <w:sz w:val="20"/>
                <w:szCs w:val="20"/>
                <w:lang w:val="en-US"/>
              </w:rPr>
              <w:t>M</w:t>
            </w:r>
            <w:r w:rsidR="00462B91" w:rsidRPr="00B905AA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B905AA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  <w:rPrChange w:id="2127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</w:pPr>
            <w:r w:rsidRPr="00B905AA">
              <w:rPr>
                <w:i/>
                <w:sz w:val="20"/>
                <w:szCs w:val="20"/>
                <w:lang w:val="en-US"/>
                <w:rPrChange w:id="2128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&lt;/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menuList</w:t>
            </w:r>
            <w:r w:rsidRPr="00B905AA">
              <w:rPr>
                <w:i/>
                <w:sz w:val="20"/>
                <w:szCs w:val="20"/>
                <w:lang w:val="en-US"/>
              </w:rPr>
              <w:t>&gt;</w:t>
            </w:r>
          </w:p>
          <w:p w:rsidR="009D465B" w:rsidRPr="004A2CC8" w:rsidRDefault="00462B91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905AA">
              <w:rPr>
                <w:i/>
                <w:sz w:val="20"/>
                <w:szCs w:val="20"/>
                <w:lang w:val="en-US"/>
                <w:rPrChange w:id="2129" w:author="Автор">
                  <w:rPr>
                    <w:i/>
                    <w:sz w:val="20"/>
                    <w:szCs w:val="20"/>
                    <w:lang w:val="en-US"/>
                  </w:rPr>
                </w:rPrChange>
              </w:rPr>
              <w:t xml:space="preserve">            </w:t>
            </w:r>
            <w:r w:rsidR="009D465B" w:rsidRPr="004A2CC8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9D465B">
              <w:rPr>
                <w:i/>
                <w:sz w:val="20"/>
                <w:szCs w:val="20"/>
                <w:lang w:val="en-US"/>
              </w:rPr>
              <w:t xml:space="preserve"> getMenu</w:t>
            </w:r>
            <w:r w:rsidRPr="00285FCA">
              <w:rPr>
                <w:i/>
                <w:sz w:val="20"/>
                <w:szCs w:val="20"/>
                <w:lang w:val="en-US"/>
              </w:rPr>
              <w:t>WithProhibitions</w:t>
            </w:r>
            <w:r w:rsidRPr="009D465B">
              <w:rPr>
                <w:i/>
                <w:sz w:val="20"/>
                <w:szCs w:val="20"/>
                <w:lang w:val="en-US"/>
              </w:rPr>
              <w:t>ListResponse</w:t>
            </w:r>
            <w:r w:rsidRPr="004A2CC8">
              <w:rPr>
                <w:i/>
                <w:sz w:val="20"/>
                <w:szCs w:val="20"/>
                <w:lang w:val="en-US"/>
              </w:rPr>
              <w:t xml:space="preserve"> &gt;</w:t>
            </w:r>
          </w:p>
          <w:p w:rsidR="009D465B" w:rsidRPr="004A2CC8" w:rsidRDefault="009D465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9D465B" w:rsidRPr="00F6672C" w:rsidRDefault="009D465B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4A2CC8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Pr="00A0322C" w:rsidRDefault="00A0322C" w:rsidP="00A0322C"/>
    <w:p w:rsidR="00A0322C" w:rsidRDefault="00A0322C" w:rsidP="00414642">
      <w:pPr>
        <w:pStyle w:val="21"/>
      </w:pPr>
      <w:bookmarkStart w:id="2130" w:name="_Toc399186910"/>
      <w:r>
        <w:t>Операция «Установка запрета</w:t>
      </w:r>
      <w:r w:rsidR="009B7C79">
        <w:rPr>
          <w:bCs w:val="0"/>
        </w:rPr>
        <w:t>, по номеру ЛС</w:t>
      </w:r>
      <w:r>
        <w:t>»</w:t>
      </w:r>
      <w:bookmarkEnd w:id="2130"/>
    </w:p>
    <w:p w:rsidR="00A0322C" w:rsidRPr="00285FCA" w:rsidRDefault="00A0322C" w:rsidP="00A0322C">
      <w:pPr>
        <w:pStyle w:val="1----111"/>
        <w:rPr>
          <w:lang w:val="en-US"/>
        </w:rPr>
      </w:pPr>
      <w:bookmarkStart w:id="2131" w:name="_Toc399186911"/>
      <w:r w:rsidRPr="0009076A">
        <w:t>Общие сведения</w:t>
      </w:r>
      <w:bookmarkEnd w:id="21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9D465B" w:rsidRPr="00C0167D" w:rsidRDefault="00DF454A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addProhibition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9D465B" w:rsidRPr="00E16E79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  <w:tr w:rsidR="009D465B" w:rsidRPr="0009076A" w:rsidTr="00463F1B">
        <w:tc>
          <w:tcPr>
            <w:tcW w:w="2943" w:type="dxa"/>
          </w:tcPr>
          <w:p w:rsidR="009D465B" w:rsidRPr="0009076A" w:rsidRDefault="009D465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9D465B" w:rsidRPr="0009076A" w:rsidRDefault="009D465B" w:rsidP="00463F1B">
            <w:r>
              <w:rPr>
                <w:lang w:val="en-US"/>
              </w:rPr>
              <w:t xml:space="preserve">Установка </w:t>
            </w:r>
            <w:r w:rsidR="00463F1B"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132" w:name="_Toc399186912"/>
      <w:r w:rsidRPr="0009076A">
        <w:t>Описание входных параметров</w:t>
      </w:r>
      <w:bookmarkEnd w:id="2132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="00DF454A" w:rsidRPr="000A0CDD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B40C2" w:rsidRP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</w:t>
            </w:r>
            <w:r>
              <w:rPr>
                <w:sz w:val="20"/>
                <w:szCs w:val="20"/>
              </w:rPr>
              <w:t>Text</w:t>
            </w:r>
          </w:p>
        </w:tc>
        <w:tc>
          <w:tcPr>
            <w:tcW w:w="1903" w:type="dxa"/>
          </w:tcPr>
          <w:p w:rsidR="005B40C2" w:rsidRPr="00D2653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фильтра запрета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B40C2" w:rsidRPr="00C0167D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B40C2" w:rsidRPr="000D3C28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DF454A" w:rsidRPr="0009076A" w:rsidTr="00463F1B">
        <w:tc>
          <w:tcPr>
            <w:tcW w:w="534" w:type="dxa"/>
            <w:vAlign w:val="center"/>
          </w:tcPr>
          <w:p w:rsidR="00DF454A" w:rsidRPr="00414642" w:rsidRDefault="00DF454A" w:rsidP="00463F1B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</w:pPr>
            <w:r>
              <w:t xml:space="preserve">3 </w:t>
            </w:r>
          </w:p>
        </w:tc>
        <w:tc>
          <w:tcPr>
            <w:tcW w:w="2050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FilterType</w:t>
            </w:r>
          </w:p>
        </w:tc>
        <w:tc>
          <w:tcPr>
            <w:tcW w:w="1903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запрета</w:t>
            </w:r>
          </w:p>
        </w:tc>
        <w:tc>
          <w:tcPr>
            <w:tcW w:w="1965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DF454A" w:rsidRPr="0009076A" w:rsidRDefault="00DF454A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DF454A" w:rsidRDefault="00DF454A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0-</w:t>
            </w:r>
            <w:r>
              <w:rPr>
                <w:sz w:val="20"/>
                <w:szCs w:val="20"/>
              </w:rPr>
              <w:t>по полному наименованию товара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 w:rsidRPr="00DF454A">
              <w:rPr>
                <w:sz w:val="20"/>
                <w:szCs w:val="20"/>
              </w:rPr>
              <w:t>1-</w:t>
            </w:r>
            <w:r>
              <w:rPr>
                <w:sz w:val="20"/>
                <w:szCs w:val="20"/>
              </w:rPr>
              <w:t xml:space="preserve"> </w:t>
            </w:r>
            <w:r w:rsidRPr="00414642">
              <w:rPr>
                <w:sz w:val="20"/>
                <w:szCs w:val="20"/>
              </w:rPr>
              <w:t>По полному наименованию группы</w:t>
            </w:r>
          </w:p>
          <w:p w:rsidR="00DF454A" w:rsidRPr="00414642" w:rsidRDefault="00DF454A" w:rsidP="004146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2- По фильтру указанному в фильтре </w:t>
            </w:r>
          </w:p>
        </w:tc>
      </w:tr>
    </w:tbl>
    <w:p w:rsidR="00A0322C" w:rsidRDefault="00A0322C" w:rsidP="00A0322C">
      <w:pPr>
        <w:pStyle w:val="1----111"/>
      </w:pPr>
      <w:bookmarkStart w:id="2133" w:name="_Toc399186913"/>
      <w:r w:rsidRPr="0009076A">
        <w:t>Описание выходных параметров</w:t>
      </w:r>
      <w:bookmarkEnd w:id="2133"/>
    </w:p>
    <w:p w:rsidR="005B40C2" w:rsidRPr="0009076A" w:rsidRDefault="005B40C2" w:rsidP="005B40C2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="00DF454A" w:rsidRPr="00160317">
        <w:rPr>
          <w:bCs/>
        </w:rPr>
        <w:t>addProhibition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414642" w:rsidRDefault="005B40C2" w:rsidP="00414642">
            <w:pPr>
              <w:pStyle w:val="a9"/>
              <w:jc w:val="left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414642" w:rsidRDefault="00DF454A" w:rsidP="00414642">
            <w:pPr>
              <w:pStyle w:val="a9"/>
              <w:jc w:val="left"/>
              <w:rPr>
                <w:b w:val="0"/>
                <w:sz w:val="20"/>
                <w:szCs w:val="20"/>
                <w:lang w:val="en-US"/>
              </w:rPr>
            </w:pPr>
            <w:r w:rsidRPr="00414642">
              <w:rPr>
                <w:b w:val="0"/>
                <w:bCs/>
                <w:sz w:val="20"/>
                <w:szCs w:val="20"/>
              </w:rPr>
              <w:t>Prohibition</w:t>
            </w:r>
            <w:r w:rsidR="005B40C2" w:rsidRPr="00414642">
              <w:rPr>
                <w:b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414642" w:rsidRDefault="005B40C2" w:rsidP="00463F1B">
            <w:pPr>
              <w:pStyle w:val="a9"/>
              <w:ind w:left="1200"/>
              <w:rPr>
                <w:b w:val="0"/>
                <w:sz w:val="20"/>
                <w:szCs w:val="20"/>
              </w:rPr>
            </w:pPr>
            <w:r w:rsidRPr="00414642">
              <w:rPr>
                <w:b w:val="0"/>
                <w:sz w:val="20"/>
                <w:szCs w:val="20"/>
              </w:rPr>
              <w:t>Используется при снятии запрета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DF454A" w:rsidP="00DF454A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5B40C2" w:rsidRPr="0009076A" w:rsidRDefault="005B40C2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34" w:name="_Toc399186914"/>
      <w:r w:rsidRPr="0009076A">
        <w:t>Ошибки</w:t>
      </w:r>
      <w:bookmarkEnd w:id="2134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9"/>
            </w:pPr>
            <w:r w:rsidRPr="0009076A">
              <w:t>Комментарий</w:t>
            </w: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B40C2" w:rsidRPr="0009076A" w:rsidTr="00463F1B">
        <w:tc>
          <w:tcPr>
            <w:tcW w:w="534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5B40C2" w:rsidRPr="0009076A" w:rsidRDefault="005B40C2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414642" w:rsidRDefault="00A0322C" w:rsidP="00A0322C">
      <w:pPr>
        <w:pStyle w:val="1----111"/>
        <w:rPr>
          <w:lang w:val="en-US"/>
        </w:rPr>
      </w:pPr>
      <w:bookmarkStart w:id="2135" w:name="_Toc399186915"/>
      <w:r>
        <w:lastRenderedPageBreak/>
        <w:t>Контрольные примеры</w:t>
      </w:r>
      <w:bookmarkEnd w:id="2135"/>
    </w:p>
    <w:p w:rsidR="005B40C2" w:rsidRDefault="005B40C2" w:rsidP="005B40C2">
      <w:pPr>
        <w:pStyle w:val="af7"/>
        <w:rPr>
          <w:b/>
        </w:rPr>
      </w:pPr>
      <w:r w:rsidRPr="00916933">
        <w:rPr>
          <w:b/>
        </w:rPr>
        <w:t>Запрос</w:t>
      </w:r>
    </w:p>
    <w:p w:rsidR="005B40C2" w:rsidRPr="00B77388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0A0CDD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5B40C2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="00DF454A" w:rsidRPr="00DF454A">
              <w:rPr>
                <w:i/>
                <w:sz w:val="20"/>
                <w:szCs w:val="20"/>
                <w:lang w:val="en-US"/>
              </w:rPr>
              <w:t>f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ilterText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 w:rsidRPr="004A2CC8">
              <w:rPr>
                <w:i/>
                <w:sz w:val="20"/>
                <w:szCs w:val="20"/>
              </w:rPr>
              <w:t>Пирожок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DF454A" w:rsidRPr="00285FCA">
              <w:rPr>
                <w:i/>
                <w:sz w:val="20"/>
                <w:szCs w:val="20"/>
                <w:lang w:val="en-US"/>
              </w:rPr>
              <w:t>filter</w:t>
            </w:r>
            <w:r w:rsidR="00DF454A" w:rsidRPr="00414642">
              <w:rPr>
                <w:i/>
                <w:sz w:val="20"/>
                <w:szCs w:val="20"/>
                <w:lang w:val="en-US"/>
              </w:rPr>
              <w:t>Text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DF454A" w:rsidRPr="00D2653A" w:rsidRDefault="00DF454A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414642">
              <w:rPr>
                <w:i/>
                <w:sz w:val="20"/>
                <w:szCs w:val="20"/>
                <w:lang w:val="en-US"/>
              </w:rPr>
              <w:t xml:space="preserve">         </w:t>
            </w:r>
            <w:r w:rsidRPr="00D2653A">
              <w:rPr>
                <w:i/>
                <w:sz w:val="20"/>
                <w:szCs w:val="20"/>
                <w:lang w:val="en-US"/>
              </w:rPr>
              <w:t>&lt;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414642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3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>
              <w:rPr>
                <w:i/>
                <w:sz w:val="20"/>
                <w:szCs w:val="20"/>
                <w:lang w:val="en-US"/>
              </w:rPr>
              <w:t>f</w:t>
            </w:r>
            <w:r w:rsidRPr="00285FCA">
              <w:rPr>
                <w:i/>
                <w:sz w:val="20"/>
                <w:szCs w:val="20"/>
                <w:lang w:val="en-US"/>
              </w:rPr>
              <w:t>ilterType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="00DF454A" w:rsidRPr="00414642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="00DF454A"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D2653A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5B40C2" w:rsidRPr="00B77388" w:rsidRDefault="005B40C2" w:rsidP="005B40C2">
      <w:pPr>
        <w:pStyle w:val="af7"/>
        <w:rPr>
          <w:b/>
          <w:color w:val="A6A6A6"/>
          <w:sz w:val="20"/>
          <w:szCs w:val="20"/>
          <w:lang w:val="en-US"/>
        </w:rPr>
      </w:pPr>
    </w:p>
    <w:p w:rsidR="005B40C2" w:rsidRPr="008A333B" w:rsidRDefault="005B40C2" w:rsidP="005B40C2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5B40C2" w:rsidRPr="008A333B" w:rsidRDefault="005B40C2" w:rsidP="005B40C2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B40C2" w:rsidRPr="007F797C" w:rsidTr="00463F1B">
        <w:tc>
          <w:tcPr>
            <w:tcW w:w="9604" w:type="dxa"/>
            <w:shd w:val="clear" w:color="auto" w:fill="F2F2F2"/>
          </w:tcPr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</w:t>
            </w:r>
          </w:p>
          <w:p w:rsidR="00463F1B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</w:t>
            </w:r>
            <w:r w:rsidR="00463F1B"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463F1B">
              <w:rPr>
                <w:i/>
                <w:sz w:val="20"/>
                <w:szCs w:val="20"/>
                <w:lang w:val="en-US"/>
              </w:rPr>
              <w:t>I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  <w:r w:rsidR="00463F1B">
              <w:rPr>
                <w:i/>
                <w:sz w:val="20"/>
                <w:szCs w:val="20"/>
                <w:lang w:val="en-US"/>
              </w:rPr>
              <w:t>14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&lt;/</w:t>
            </w:r>
            <w:r w:rsidR="00463F1B" w:rsidRPr="00414642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="00463F1B" w:rsidRPr="00285FCA">
              <w:rPr>
                <w:i/>
                <w:sz w:val="20"/>
                <w:szCs w:val="20"/>
                <w:lang w:val="en-US"/>
              </w:rPr>
              <w:t>Id</w:t>
            </w:r>
            <w:r w:rsidR="00463F1B"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5B40C2" w:rsidRPr="00874D64" w:rsidRDefault="00463F1B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="005B40C2"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="00180D63" w:rsidRPr="00285FCA">
              <w:rPr>
                <w:bCs/>
                <w:i/>
                <w:sz w:val="20"/>
                <w:szCs w:val="20"/>
                <w:lang w:val="en-US"/>
              </w:rPr>
              <w:t>addProhibition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5B40C2" w:rsidRPr="00874D64" w:rsidRDefault="005B40C2" w:rsidP="00463F1B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5B40C2" w:rsidRPr="00F6672C" w:rsidRDefault="005B40C2" w:rsidP="00463F1B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A0322C" w:rsidRDefault="00A0322C" w:rsidP="00414642">
      <w:pPr>
        <w:pStyle w:val="21"/>
      </w:pPr>
      <w:bookmarkStart w:id="2136" w:name="_Toc399186916"/>
      <w:r>
        <w:t>Операция «Снятия запрета</w:t>
      </w:r>
      <w:r w:rsidR="009B7C79">
        <w:rPr>
          <w:bCs w:val="0"/>
        </w:rPr>
        <w:t>, по номеру ЛС</w:t>
      </w:r>
      <w:r>
        <w:t>»</w:t>
      </w:r>
      <w:bookmarkEnd w:id="2136"/>
    </w:p>
    <w:p w:rsidR="00A0322C" w:rsidRPr="00285FCA" w:rsidRDefault="00A0322C" w:rsidP="00A0322C">
      <w:pPr>
        <w:pStyle w:val="1----111"/>
        <w:rPr>
          <w:lang w:val="en-US"/>
        </w:rPr>
      </w:pPr>
      <w:bookmarkStart w:id="2137" w:name="_Toc399186917"/>
      <w:r w:rsidRPr="0009076A">
        <w:t>Общие сведения</w:t>
      </w:r>
      <w:bookmarkEnd w:id="2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Код операции:</w:t>
            </w:r>
          </w:p>
        </w:tc>
        <w:tc>
          <w:tcPr>
            <w:tcW w:w="7478" w:type="dxa"/>
          </w:tcPr>
          <w:p w:rsidR="00463F1B" w:rsidRPr="00C0167D" w:rsidRDefault="00463F1B" w:rsidP="00463F1B">
            <w:pPr>
              <w:pStyle w:val="af7"/>
              <w:ind w:firstLine="0"/>
              <w:rPr>
                <w:lang w:val="en-US"/>
              </w:rPr>
            </w:pPr>
            <w:r w:rsidRPr="000A0CDD">
              <w:rPr>
                <w:bCs/>
              </w:rPr>
              <w:t>removeProh</w:t>
            </w:r>
            <w:r w:rsidR="00160317">
              <w:rPr>
                <w:bCs/>
                <w:lang w:val="en-US"/>
              </w:rPr>
              <w:t>i</w:t>
            </w:r>
            <w:r w:rsidRPr="000A0CDD">
              <w:rPr>
                <w:bCs/>
              </w:rPr>
              <w:t>bition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Наименование операции:</w:t>
            </w:r>
          </w:p>
        </w:tc>
        <w:tc>
          <w:tcPr>
            <w:tcW w:w="7478" w:type="dxa"/>
          </w:tcPr>
          <w:p w:rsidR="00463F1B" w:rsidRPr="00E16E79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  <w:tr w:rsidR="00463F1B" w:rsidRPr="0009076A" w:rsidTr="00463F1B">
        <w:tc>
          <w:tcPr>
            <w:tcW w:w="2943" w:type="dxa"/>
          </w:tcPr>
          <w:p w:rsidR="00463F1B" w:rsidRPr="0009076A" w:rsidRDefault="00463F1B" w:rsidP="00463F1B">
            <w:pPr>
              <w:rPr>
                <w:b/>
              </w:rPr>
            </w:pPr>
            <w:r w:rsidRPr="0009076A">
              <w:rPr>
                <w:b/>
              </w:rPr>
              <w:t>Назначение операции:</w:t>
            </w:r>
          </w:p>
        </w:tc>
        <w:tc>
          <w:tcPr>
            <w:tcW w:w="7478" w:type="dxa"/>
          </w:tcPr>
          <w:p w:rsidR="00463F1B" w:rsidRPr="0009076A" w:rsidRDefault="00463F1B" w:rsidP="00463F1B">
            <w:r>
              <w:rPr>
                <w:lang w:val="en-US"/>
              </w:rPr>
              <w:t xml:space="preserve">Установка </w:t>
            </w:r>
            <w:r>
              <w:t>запрещаемого фильтра</w:t>
            </w:r>
          </w:p>
        </w:tc>
      </w:tr>
    </w:tbl>
    <w:p w:rsidR="00A0322C" w:rsidRDefault="00A0322C" w:rsidP="00A0322C">
      <w:pPr>
        <w:pStyle w:val="1----111"/>
      </w:pPr>
      <w:bookmarkStart w:id="2138" w:name="_Toc399186918"/>
      <w:r w:rsidRPr="0009076A">
        <w:t>Описание входных параметров</w:t>
      </w:r>
      <w:bookmarkEnd w:id="2138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Входные данные: </w:t>
      </w:r>
      <w:r w:rsidRPr="000A0CDD">
        <w:rPr>
          <w:bCs/>
        </w:rPr>
        <w:t>removeProh</w:t>
      </w:r>
      <w:r w:rsidR="00160317">
        <w:rPr>
          <w:bCs/>
          <w:lang w:val="en-US"/>
        </w:rPr>
        <w:t>i</w:t>
      </w:r>
      <w:r w:rsidRPr="000A0CDD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09076A">
              <w:rPr>
                <w:lang w:val="en-US"/>
              </w:rPr>
              <w:t>1</w:t>
            </w:r>
          </w:p>
        </w:tc>
        <w:tc>
          <w:tcPr>
            <w:tcW w:w="205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D3C28">
              <w:rPr>
                <w:sz w:val="20"/>
                <w:szCs w:val="20"/>
              </w:rPr>
              <w:t>contractId</w:t>
            </w:r>
          </w:p>
        </w:tc>
        <w:tc>
          <w:tcPr>
            <w:tcW w:w="1903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лицевого счета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463F1B" w:rsidRPr="000D3C28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14642">
        <w:tc>
          <w:tcPr>
            <w:tcW w:w="534" w:type="dxa"/>
            <w:vAlign w:val="center"/>
          </w:tcPr>
          <w:p w:rsidR="00463F1B" w:rsidRPr="00463F1B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 w:rsidRPr="00463F1B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bCs/>
                <w:sz w:val="20"/>
                <w:szCs w:val="20"/>
              </w:rPr>
              <w:t>Prohibition</w:t>
            </w:r>
            <w:r w:rsidRPr="00414642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Идентификатор запрета</w:t>
            </w:r>
          </w:p>
        </w:tc>
        <w:tc>
          <w:tcPr>
            <w:tcW w:w="1965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414642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463F1B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39" w:name="_Toc399186919"/>
      <w:r w:rsidRPr="0009076A">
        <w:t>Описание выходных параметров</w:t>
      </w:r>
      <w:bookmarkEnd w:id="2139"/>
    </w:p>
    <w:p w:rsidR="00463F1B" w:rsidRPr="0009076A" w:rsidRDefault="00463F1B" w:rsidP="00463F1B">
      <w:pPr>
        <w:pStyle w:val="af7"/>
        <w:rPr>
          <w:b/>
        </w:rPr>
      </w:pPr>
      <w:r w:rsidRPr="0009076A">
        <w:rPr>
          <w:b/>
        </w:rPr>
        <w:t xml:space="preserve">Выходные данные: </w:t>
      </w:r>
      <w:r w:rsidRPr="00160317">
        <w:rPr>
          <w:bCs/>
        </w:rPr>
        <w:t>removeProh</w:t>
      </w:r>
      <w:r w:rsidR="00160317" w:rsidRPr="00160317">
        <w:rPr>
          <w:bCs/>
        </w:rPr>
        <w:t>i</w:t>
      </w:r>
      <w:r w:rsidRPr="00160317">
        <w:rPr>
          <w:bCs/>
        </w:rPr>
        <w:t>bition</w:t>
      </w:r>
    </w:p>
    <w:tbl>
      <w:tblPr>
        <w:tblW w:w="10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Комментарий 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2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resultCode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Код  возврата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3</w:t>
            </w:r>
          </w:p>
        </w:tc>
        <w:tc>
          <w:tcPr>
            <w:tcW w:w="205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03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Описание результата обработки</w:t>
            </w:r>
          </w:p>
        </w:tc>
        <w:tc>
          <w:tcPr>
            <w:tcW w:w="1965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463F1B" w:rsidRPr="0009076A" w:rsidRDefault="00463F1B" w:rsidP="00463F1B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A0322C" w:rsidRDefault="00A0322C" w:rsidP="00A0322C">
      <w:pPr>
        <w:pStyle w:val="1----111"/>
      </w:pPr>
      <w:bookmarkStart w:id="2140" w:name="_Toc399186920"/>
      <w:r w:rsidRPr="0009076A">
        <w:t>Ошибки</w:t>
      </w:r>
      <w:bookmarkEnd w:id="2140"/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Код возврата 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 xml:space="preserve">Описание кода возврата 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Условия возникновения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9"/>
            </w:pPr>
            <w:r w:rsidRPr="0009076A">
              <w:t>Комментарий</w:t>
            </w: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463F1B" w:rsidRPr="0009076A" w:rsidTr="00463F1B">
        <w:tc>
          <w:tcPr>
            <w:tcW w:w="534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  <w:r w:rsidRPr="0009076A"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vAlign w:val="center"/>
          </w:tcPr>
          <w:p w:rsidR="00463F1B" w:rsidRPr="0009076A" w:rsidRDefault="00463F1B" w:rsidP="00463F1B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A0322C" w:rsidRPr="00285FCA" w:rsidRDefault="00A0322C" w:rsidP="00A0322C">
      <w:pPr>
        <w:pStyle w:val="1----111"/>
        <w:rPr>
          <w:lang w:val="en-US"/>
        </w:rPr>
      </w:pPr>
      <w:bookmarkStart w:id="2141" w:name="_Toc399186921"/>
      <w:r>
        <w:t>Контрольные примеры</w:t>
      </w:r>
      <w:bookmarkEnd w:id="2141"/>
    </w:p>
    <w:p w:rsidR="00180D63" w:rsidRDefault="00180D63" w:rsidP="00180D63">
      <w:pPr>
        <w:pStyle w:val="af7"/>
        <w:rPr>
          <w:b/>
        </w:rPr>
      </w:pPr>
      <w:r w:rsidRPr="00916933">
        <w:rPr>
          <w:b/>
        </w:rPr>
        <w:t>Запрос</w:t>
      </w:r>
    </w:p>
    <w:p w:rsidR="00180D63" w:rsidRPr="00B77388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0A0CDD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&lt;soapenv:Envelope xmlns:soapenv="http://schemas.xmlsoap.org/soap/envelope/" xmlns:soap="http://soap.integra.partner.web.processor.ecafe.axetta.ru/"&gt;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&lt;soapenv:Header/&gt;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</w:t>
            </w:r>
            <w:r w:rsidRPr="00D2653A">
              <w:rPr>
                <w:i/>
                <w:sz w:val="20"/>
                <w:szCs w:val="20"/>
                <w:lang w:val="en-US"/>
              </w:rPr>
              <w:t>&lt;soapenv:Body&gt;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&lt;contractId&gt;07613912&lt;/contractId&gt;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   &lt;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463F1B">
              <w:rPr>
                <w:i/>
                <w:sz w:val="20"/>
                <w:szCs w:val="20"/>
                <w:lang w:val="en-US"/>
              </w:rPr>
              <w:t>I</w:t>
            </w:r>
            <w:r w:rsidRPr="00285FCA">
              <w:rPr>
                <w:i/>
                <w:sz w:val="20"/>
                <w:szCs w:val="20"/>
                <w:lang w:val="en-US"/>
              </w:rPr>
              <w:t>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  <w:r>
              <w:rPr>
                <w:i/>
                <w:sz w:val="20"/>
                <w:szCs w:val="20"/>
                <w:lang w:val="en-US"/>
              </w:rPr>
              <w:t>14</w:t>
            </w:r>
            <w:r w:rsidRPr="00D2653A">
              <w:rPr>
                <w:i/>
                <w:sz w:val="20"/>
                <w:szCs w:val="20"/>
                <w:lang w:val="en-US"/>
              </w:rPr>
              <w:t>&lt;/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>prohibition</w:t>
            </w:r>
            <w:r w:rsidRPr="00285FCA">
              <w:rPr>
                <w:i/>
                <w:sz w:val="20"/>
                <w:szCs w:val="20"/>
                <w:lang w:val="en-US"/>
              </w:rPr>
              <w:t>Id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   &lt;/soap: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D2653A">
              <w:rPr>
                <w:i/>
                <w:sz w:val="20"/>
                <w:szCs w:val="20"/>
                <w:lang w:val="en-US"/>
              </w:rPr>
              <w:t>&gt;</w:t>
            </w:r>
          </w:p>
          <w:p w:rsidR="00180D63" w:rsidRPr="00D2653A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D2653A">
              <w:rPr>
                <w:i/>
                <w:sz w:val="20"/>
                <w:szCs w:val="20"/>
                <w:lang w:val="en-US"/>
              </w:rPr>
              <w:t xml:space="preserve">   &lt;/soapenv:Body&gt;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&lt;/soapenv:Envelope&gt;</w:t>
            </w:r>
          </w:p>
        </w:tc>
      </w:tr>
    </w:tbl>
    <w:p w:rsidR="00180D63" w:rsidRPr="00B77388" w:rsidRDefault="00180D63" w:rsidP="00180D63">
      <w:pPr>
        <w:pStyle w:val="af7"/>
        <w:rPr>
          <w:b/>
          <w:color w:val="A6A6A6"/>
          <w:sz w:val="20"/>
          <w:szCs w:val="20"/>
          <w:lang w:val="en-US"/>
        </w:rPr>
      </w:pPr>
    </w:p>
    <w:p w:rsidR="00180D63" w:rsidRPr="008A333B" w:rsidRDefault="00180D63" w:rsidP="00180D63">
      <w:pPr>
        <w:pStyle w:val="af7"/>
        <w:rPr>
          <w:b/>
        </w:rPr>
      </w:pPr>
      <w:r w:rsidRPr="00916933">
        <w:rPr>
          <w:b/>
        </w:rPr>
        <w:t>Ответ</w:t>
      </w:r>
      <w:r w:rsidRPr="008A333B">
        <w:rPr>
          <w:b/>
        </w:rPr>
        <w:t xml:space="preserve"> </w:t>
      </w:r>
      <w:r w:rsidRPr="00916933">
        <w:rPr>
          <w:b/>
        </w:rPr>
        <w:t>на</w:t>
      </w:r>
      <w:r w:rsidRPr="008A333B">
        <w:rPr>
          <w:b/>
        </w:rPr>
        <w:t xml:space="preserve"> </w:t>
      </w:r>
      <w:r w:rsidRPr="00916933">
        <w:rPr>
          <w:b/>
        </w:rPr>
        <w:t>запрос</w:t>
      </w:r>
      <w:r w:rsidRPr="008A333B">
        <w:rPr>
          <w:b/>
        </w:rPr>
        <w:t xml:space="preserve"> </w:t>
      </w:r>
      <w:r w:rsidRPr="00916933">
        <w:rPr>
          <w:b/>
        </w:rPr>
        <w:t>в</w:t>
      </w:r>
      <w:r w:rsidRPr="008A333B">
        <w:rPr>
          <w:b/>
        </w:rPr>
        <w:t xml:space="preserve"> </w:t>
      </w:r>
      <w:r w:rsidRPr="00916933">
        <w:rPr>
          <w:b/>
        </w:rPr>
        <w:t>случае</w:t>
      </w:r>
      <w:r w:rsidRPr="008A333B">
        <w:rPr>
          <w:b/>
        </w:rPr>
        <w:t xml:space="preserve"> </w:t>
      </w:r>
      <w:r w:rsidRPr="00916933">
        <w:rPr>
          <w:b/>
        </w:rPr>
        <w:t>успешного</w:t>
      </w:r>
      <w:r w:rsidRPr="008A333B">
        <w:rPr>
          <w:b/>
        </w:rPr>
        <w:t xml:space="preserve"> </w:t>
      </w:r>
      <w:r w:rsidRPr="00916933">
        <w:rPr>
          <w:b/>
        </w:rPr>
        <w:t>исполнения</w:t>
      </w:r>
    </w:p>
    <w:p w:rsidR="00180D63" w:rsidRPr="008A333B" w:rsidRDefault="00180D63" w:rsidP="00180D63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180D63" w:rsidRPr="007F797C" w:rsidTr="003946CD">
        <w:tc>
          <w:tcPr>
            <w:tcW w:w="9604" w:type="dxa"/>
            <w:shd w:val="clear" w:color="auto" w:fill="F2F2F2"/>
          </w:tcPr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&lt;soap:Envelope xmlns:soap="http://schemas.xmlsoap.org/soap/envelope/"&gt;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&lt;soap:Body&gt;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&lt;ns2:</w:t>
            </w:r>
            <w:r w:rsidRPr="00D2653A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414642">
              <w:rPr>
                <w:bCs/>
                <w:i/>
                <w:sz w:val="20"/>
                <w:szCs w:val="20"/>
                <w:lang w:val="en-US"/>
              </w:rPr>
              <w:t>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xmlns:ns2="http://soap.integra.partner.web.processor.ecafe.axetta.ru/"&gt;</w:t>
            </w:r>
          </w:p>
          <w:p w:rsidR="00180D63" w:rsidRDefault="00180D63" w:rsidP="00180D63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&lt;return&gt; 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 xml:space="preserve">            </w:t>
            </w:r>
            <w:r w:rsidRPr="00874D64">
              <w:rPr>
                <w:i/>
                <w:sz w:val="20"/>
                <w:szCs w:val="20"/>
                <w:lang w:val="en-US"/>
              </w:rPr>
              <w:t>&lt;resultCode&gt;0&lt;/resultCode&gt;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   &lt;description&gt;OK&lt;/description&gt;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   &lt;/return&gt;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   &lt;/ns2:</w:t>
            </w:r>
            <w:r w:rsidRPr="00285FCA">
              <w:rPr>
                <w:bCs/>
                <w:i/>
                <w:sz w:val="20"/>
                <w:szCs w:val="20"/>
                <w:lang w:val="en-US"/>
              </w:rPr>
              <w:t xml:space="preserve"> removeProhbition</w:t>
            </w:r>
            <w:r w:rsidRPr="00874D64">
              <w:rPr>
                <w:i/>
                <w:sz w:val="20"/>
                <w:szCs w:val="20"/>
                <w:lang w:val="en-US"/>
              </w:rPr>
              <w:t>Response &gt;</w:t>
            </w:r>
          </w:p>
          <w:p w:rsidR="00180D63" w:rsidRPr="00874D64" w:rsidRDefault="00180D63" w:rsidP="003946CD">
            <w:pPr>
              <w:spacing w:line="240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 xml:space="preserve">   &lt;/soap:Body&gt;</w:t>
            </w:r>
          </w:p>
          <w:p w:rsidR="00180D63" w:rsidRPr="00F6672C" w:rsidRDefault="00180D63" w:rsidP="003946CD">
            <w:pPr>
              <w:spacing w:line="240" w:lineRule="auto"/>
              <w:jc w:val="left"/>
              <w:rPr>
                <w:i/>
                <w:lang w:val="en-US"/>
              </w:rPr>
            </w:pPr>
            <w:r w:rsidRPr="00874D64">
              <w:rPr>
                <w:i/>
                <w:sz w:val="20"/>
                <w:szCs w:val="20"/>
                <w:lang w:val="en-US"/>
              </w:rPr>
              <w:t>&lt;/soap:Envelope&gt;</w:t>
            </w:r>
          </w:p>
        </w:tc>
      </w:tr>
    </w:tbl>
    <w:p w:rsidR="00A0322C" w:rsidRPr="00A0322C" w:rsidRDefault="00A0322C" w:rsidP="00A0322C"/>
    <w:p w:rsidR="00534557" w:rsidRDefault="00534557" w:rsidP="00534557">
      <w:pPr>
        <w:pStyle w:val="21"/>
        <w:rPr>
          <w:ins w:id="2142" w:author="Автор"/>
        </w:rPr>
      </w:pPr>
      <w:bookmarkStart w:id="2143" w:name="_Toc399186922"/>
      <w:ins w:id="2144" w:author="Автор">
        <w:r>
          <w:lastRenderedPageBreak/>
          <w:t>Операция «Получение данных о представител</w:t>
        </w:r>
        <w:r w:rsidR="00B432D3">
          <w:t>ях</w:t>
        </w:r>
        <w:del w:id="2145" w:author="Автор">
          <w:r w:rsidDel="00B432D3">
            <w:delText>е</w:delText>
          </w:r>
        </w:del>
        <w:r>
          <w:t xml:space="preserve"> ребенка по номеру контракта»</w:t>
        </w:r>
        <w:bookmarkEnd w:id="2143"/>
        <w:r>
          <w:t xml:space="preserve"> </w:t>
        </w:r>
      </w:ins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146" w:author="Автор"/>
        </w:rPr>
      </w:pPr>
      <w:bookmarkStart w:id="2147" w:name="_Toc399186923"/>
      <w:ins w:id="2148" w:author="Автор">
        <w:r>
          <w:t>Общие сведения</w:t>
        </w:r>
        <w:bookmarkEnd w:id="2147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534557" w:rsidTr="00AA1F86">
        <w:trPr>
          <w:ins w:id="2149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150" w:author="Автор"/>
                <w:b/>
              </w:rPr>
            </w:pPr>
            <w:ins w:id="2151" w:author="Автор">
              <w:r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Pr="00534557" w:rsidRDefault="00E74A07" w:rsidP="00AA1F86">
            <w:pPr>
              <w:pStyle w:val="af7"/>
              <w:ind w:firstLine="0"/>
              <w:rPr>
                <w:ins w:id="2152" w:author="Автор"/>
                <w:b/>
                <w:lang w:val="en-US"/>
                <w:rPrChange w:id="2153" w:author="Автор">
                  <w:rPr>
                    <w:ins w:id="2154" w:author="Автор"/>
                    <w:lang w:val="en-US"/>
                  </w:rPr>
                </w:rPrChange>
              </w:rPr>
            </w:pPr>
            <w:ins w:id="2155" w:author="Автор">
              <w:r w:rsidRPr="00E74A07">
                <w:rPr>
                  <w:rFonts w:ascii="Arial" w:hAnsi="Arial" w:cs="Arial"/>
                  <w:b/>
                  <w:color w:val="000000"/>
                  <w:sz w:val="20"/>
                  <w:szCs w:val="20"/>
                  <w:shd w:val="clear" w:color="auto" w:fill="FFFFFF"/>
                  <w:rPrChange w:id="2156" w:author="Автор">
                    <w:rPr>
                      <w:rFonts w:ascii="Arial" w:hAnsi="Arial" w:cs="Arial"/>
                      <w:color w:val="000000"/>
                      <w:sz w:val="20"/>
                      <w:szCs w:val="20"/>
                      <w:shd w:val="clear" w:color="auto" w:fill="FFFFFF"/>
                    </w:rPr>
                  </w:rPrChange>
                </w:rPr>
                <w:t>getClientRepresentatives</w:t>
              </w:r>
            </w:ins>
          </w:p>
        </w:tc>
      </w:tr>
      <w:tr w:rsidR="00534557" w:rsidTr="00AA1F86">
        <w:trPr>
          <w:ins w:id="2157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158" w:author="Автор"/>
                <w:b/>
              </w:rPr>
            </w:pPr>
            <w:ins w:id="2159" w:author="Автор">
              <w:r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160" w:author="Автор"/>
              </w:rPr>
            </w:pPr>
            <w:ins w:id="2161" w:author="Автор">
              <w:r>
                <w:t>Получение данных о представител</w:t>
              </w:r>
              <w:r w:rsidR="00B96223">
                <w:t>ях</w:t>
              </w:r>
              <w:del w:id="2162" w:author="Автор">
                <w:r w:rsidDel="00B96223">
                  <w:delText>е</w:delText>
                </w:r>
              </w:del>
              <w:r>
                <w:t xml:space="preserve"> ребенка по номеру контракта</w:t>
              </w:r>
            </w:ins>
          </w:p>
        </w:tc>
      </w:tr>
      <w:tr w:rsidR="00534557" w:rsidTr="00AA1F86">
        <w:trPr>
          <w:ins w:id="2163" w:author="Автор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164" w:author="Автор"/>
                <w:b/>
              </w:rPr>
            </w:pPr>
            <w:ins w:id="2165" w:author="Автор">
              <w:r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557" w:rsidRDefault="00534557" w:rsidP="00AA1F86">
            <w:pPr>
              <w:rPr>
                <w:ins w:id="2166" w:author="Автор"/>
              </w:rPr>
            </w:pPr>
            <w:ins w:id="2167" w:author="Автор">
              <w:r>
                <w:t>Получение данных о представител</w:t>
              </w:r>
              <w:r w:rsidR="00B96223">
                <w:t>ях</w:t>
              </w:r>
              <w:del w:id="2168" w:author="Автор">
                <w:r w:rsidDel="00B96223">
                  <w:delText>е</w:delText>
                </w:r>
              </w:del>
              <w:r>
                <w:t xml:space="preserve"> ребенка по номеру контракта</w:t>
              </w:r>
            </w:ins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169" w:author="Автор"/>
        </w:rPr>
      </w:pPr>
      <w:bookmarkStart w:id="2170" w:name="_Toc399186924"/>
      <w:ins w:id="2171" w:author="Автор">
        <w:r>
          <w:t>Описание входных параметров</w:t>
        </w:r>
        <w:bookmarkEnd w:id="2170"/>
      </w:ins>
    </w:p>
    <w:p w:rsidR="00534557" w:rsidRDefault="00534557" w:rsidP="00534557">
      <w:pPr>
        <w:pStyle w:val="af7"/>
        <w:rPr>
          <w:ins w:id="2172" w:author="Автор"/>
          <w:b/>
        </w:rPr>
      </w:pPr>
      <w:ins w:id="2173" w:author="Автор">
        <w:r>
          <w:rPr>
            <w:b/>
          </w:rPr>
          <w:t xml:space="preserve">Входные данные: </w:t>
        </w:r>
        <w:r w:rsidR="00E74A07" w:rsidRPr="00E74A07">
          <w:rPr>
            <w:rFonts w:ascii="Arial" w:hAnsi="Arial" w:cs="Arial"/>
            <w:b/>
            <w:color w:val="000000"/>
            <w:sz w:val="20"/>
            <w:szCs w:val="20"/>
            <w:shd w:val="clear" w:color="auto" w:fill="FFFFFF"/>
            <w:rPrChange w:id="2174" w:author="Автор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t>getClientRepresentatives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175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1980"/>
        <w:gridCol w:w="1989"/>
        <w:tblGridChange w:id="2176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534557" w:rsidTr="00534557">
        <w:trPr>
          <w:ins w:id="2177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78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179" w:author="Автор"/>
                <w:lang w:val="en-US"/>
              </w:rPr>
            </w:pPr>
            <w:ins w:id="2180" w:author="Автор">
              <w:r>
                <w:t>№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81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182" w:author="Автор"/>
              </w:rPr>
            </w:pPr>
            <w:ins w:id="2183" w:author="Автор">
              <w:r>
                <w:t xml:space="preserve">Код параметра 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84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185" w:author="Автор"/>
              </w:rPr>
            </w:pPr>
            <w:ins w:id="2186" w:author="Автор">
              <w:r>
                <w:t xml:space="preserve">Описание параметра 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87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188" w:author="Автор"/>
              </w:rPr>
            </w:pPr>
            <w:ins w:id="2189" w:author="Автор">
              <w:r>
                <w:t xml:space="preserve">Обязательность 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90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191" w:author="Автор"/>
              </w:rPr>
            </w:pPr>
            <w:ins w:id="2192" w:author="Автор">
              <w:r>
                <w:t xml:space="preserve">Способ заполнения/Тип 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93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ins w:id="2194" w:author="Автор"/>
              </w:rPr>
            </w:pPr>
            <w:ins w:id="2195" w:author="Автор">
              <w:r>
                <w:t xml:space="preserve">Комментарий </w:t>
              </w:r>
            </w:ins>
          </w:p>
        </w:tc>
      </w:tr>
      <w:tr w:rsidR="00534557" w:rsidTr="00534557">
        <w:trPr>
          <w:ins w:id="219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197" w:author="Автор">
              <w:tcPr>
                <w:tcW w:w="5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ins w:id="2198" w:author="Автор"/>
              </w:rPr>
            </w:pPr>
            <w:ins w:id="2199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00" w:author="Автор">
              <w:tcPr>
                <w:tcW w:w="20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01" w:author="Автор"/>
                <w:sz w:val="20"/>
                <w:szCs w:val="20"/>
              </w:rPr>
            </w:pPr>
            <w:ins w:id="2202" w:author="Автор">
              <w:r>
                <w:rPr>
                  <w:sz w:val="20"/>
                  <w:szCs w:val="20"/>
                </w:rPr>
                <w:t>contractId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03" w:author="Автор">
              <w:tcPr>
                <w:tcW w:w="19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04" w:author="Автор"/>
                <w:sz w:val="20"/>
                <w:szCs w:val="20"/>
              </w:rPr>
            </w:pPr>
            <w:ins w:id="2205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06" w:author="Автор">
              <w:tcPr>
                <w:tcW w:w="196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07" w:author="Автор"/>
                <w:sz w:val="20"/>
                <w:szCs w:val="20"/>
              </w:rPr>
            </w:pPr>
            <w:ins w:id="220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09" w:author="Автор">
              <w:tcPr>
                <w:tcW w:w="19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10" w:author="Автор"/>
                <w:sz w:val="20"/>
                <w:szCs w:val="20"/>
              </w:rPr>
            </w:pPr>
            <w:ins w:id="2211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2212" w:author="Автор">
              <w:tcPr>
                <w:tcW w:w="198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ins w:id="2213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  <w:rPr>
          <w:ins w:id="2214" w:author="Автор"/>
        </w:rPr>
      </w:pPr>
      <w:bookmarkStart w:id="2215" w:name="_Toc399186925"/>
      <w:ins w:id="2216" w:author="Автор">
        <w:r>
          <w:t>Описание выходных параметров</w:t>
        </w:r>
        <w:bookmarkEnd w:id="2215"/>
      </w:ins>
    </w:p>
    <w:p w:rsidR="00534557" w:rsidRDefault="00534557" w:rsidP="00534557">
      <w:pPr>
        <w:pStyle w:val="af7"/>
        <w:rPr>
          <w:b/>
        </w:rPr>
      </w:pPr>
      <w:ins w:id="2217" w:author="Автор">
        <w:r>
          <w:rPr>
            <w:b/>
          </w:rPr>
          <w:t xml:space="preserve">Выходные данные: </w:t>
        </w:r>
        <w:r w:rsidR="00A53C27" w:rsidRPr="00A53C27">
          <w:rPr>
            <w:b/>
            <w:lang w:val="en-US"/>
          </w:rPr>
          <w:t>clientRepresentativesResult</w:t>
        </w:r>
      </w:ins>
      <w:del w:id="2218" w:author="Автор">
        <w:r w:rsidDel="00A53C27">
          <w:rPr>
            <w:b/>
            <w:lang w:val="en-US"/>
          </w:rPr>
          <w:delText>enterEventWithRepListResult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219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268"/>
        <w:gridCol w:w="1685"/>
        <w:gridCol w:w="1965"/>
        <w:gridCol w:w="1980"/>
        <w:gridCol w:w="1989"/>
        <w:tblGridChange w:id="2220">
          <w:tblGrid>
            <w:gridCol w:w="108"/>
            <w:gridCol w:w="426"/>
            <w:gridCol w:w="108"/>
            <w:gridCol w:w="1942"/>
            <w:gridCol w:w="326"/>
            <w:gridCol w:w="1577"/>
            <w:gridCol w:w="108"/>
            <w:gridCol w:w="1857"/>
            <w:gridCol w:w="108"/>
            <w:gridCol w:w="1872"/>
            <w:gridCol w:w="108"/>
            <w:gridCol w:w="1881"/>
            <w:gridCol w:w="108"/>
          </w:tblGrid>
        </w:tblGridChange>
      </w:tblGrid>
      <w:tr w:rsidR="00534557" w:rsidTr="000B3732">
        <w:trPr>
          <w:trPrChange w:id="2221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22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23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Код параметра 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24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Описание параметра 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25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Обязательность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26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Способ заполнения/Тип 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27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pStyle w:val="a9"/>
            </w:pPr>
            <w:r>
              <w:t xml:space="preserve">Комментарий </w:t>
            </w:r>
          </w:p>
        </w:tc>
      </w:tr>
      <w:tr w:rsidR="00534557" w:rsidTr="000B3732">
        <w:trPr>
          <w:trPrChange w:id="2228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29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30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6C7245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2231" w:author="Автор">
              <w:r w:rsidRPr="000B3732">
                <w:rPr>
                  <w:sz w:val="20"/>
                  <w:lang w:val="en-US"/>
                  <w:rPrChange w:id="2232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clientRepresentativesList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33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6C724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</w:t>
            </w:r>
            <w:ins w:id="2234" w:author="Автор">
              <w:r w:rsidR="006C7245">
                <w:rPr>
                  <w:sz w:val="20"/>
                  <w:szCs w:val="20"/>
                </w:rPr>
                <w:t xml:space="preserve"> </w:t>
              </w:r>
            </w:ins>
            <w:del w:id="2235" w:author="Автор">
              <w:r w:rsidDel="006C7245">
                <w:rPr>
                  <w:sz w:val="20"/>
                  <w:szCs w:val="20"/>
                </w:rPr>
                <w:delText xml:space="preserve"> о представителе</w:delText>
              </w:r>
            </w:del>
            <w:ins w:id="2236" w:author="Автор">
              <w:r w:rsidR="006C7245">
                <w:rPr>
                  <w:sz w:val="20"/>
                  <w:szCs w:val="20"/>
                </w:rPr>
                <w:t>о клиентах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37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38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Default="008366B2" w:rsidP="00AA1F86">
            <w:pPr>
              <w:pStyle w:val="affff1"/>
              <w:ind w:left="0"/>
              <w:rPr>
                <w:sz w:val="20"/>
                <w:szCs w:val="20"/>
              </w:rPr>
            </w:pPr>
            <w:ins w:id="2239" w:author="Автор">
              <w:r w:rsidRPr="000A29E6">
                <w:rPr>
                  <w:sz w:val="20"/>
                  <w:lang w:val="en-US"/>
                  <w:rPrChange w:id="2240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ClientRepresentativesList</w:t>
              </w:r>
              <w:del w:id="2241" w:author="Автор">
                <w:r w:rsidR="006C7245" w:rsidRPr="006C7245" w:rsidDel="008366B2">
                  <w:rPr>
                    <w:sz w:val="20"/>
                    <w:lang w:val="en-US"/>
                  </w:rPr>
                  <w:delText>cReps</w:delText>
                </w:r>
              </w:del>
            </w:ins>
            <w:del w:id="2242" w:author="Автор">
              <w:r w:rsidR="00534557" w:rsidRPr="00534557" w:rsidDel="008366B2">
                <w:rPr>
                  <w:sz w:val="20"/>
                  <w:lang w:val="en-US"/>
                </w:rPr>
                <w:delText>ClientRepresentatives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43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RDefault="00534557" w:rsidP="00AA1F86">
            <w:pPr>
              <w:widowControl/>
              <w:adjustRightInd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534557" w:rsidDel="006C7245" w:rsidTr="000B3732">
        <w:trPr>
          <w:del w:id="2244" w:author="Автор"/>
          <w:trPrChange w:id="2245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46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247" w:author="Автор"/>
              </w:rPr>
            </w:pPr>
            <w:del w:id="2248" w:author="Автор">
              <w:r w:rsidDel="006C7245">
                <w:delText>2</w:delText>
              </w:r>
            </w:del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49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0B3732" w:rsidDel="006C7245" w:rsidRDefault="00B96223" w:rsidP="00AA1F86">
            <w:pPr>
              <w:pStyle w:val="affff1"/>
              <w:ind w:left="0"/>
              <w:rPr>
                <w:del w:id="2250" w:author="Автор"/>
                <w:sz w:val="20"/>
                <w:lang w:val="en-US"/>
              </w:rPr>
            </w:pPr>
            <w:del w:id="2251" w:author="Автор">
              <w:r w:rsidRPr="000B3732" w:rsidDel="006C7245">
                <w:rPr>
                  <w:sz w:val="20"/>
                  <w:lang w:val="en-US"/>
                  <w:rPrChange w:id="2252" w:author="Автор">
                    <w:rPr>
                      <w:sz w:val="20"/>
                      <w:szCs w:val="20"/>
                    </w:rPr>
                  </w:rPrChange>
                </w:rPr>
                <w:delText>I</w:delText>
              </w:r>
              <w:r w:rsidR="00534557" w:rsidRPr="000B3732" w:rsidDel="006C7245">
                <w:rPr>
                  <w:sz w:val="20"/>
                  <w:lang w:val="en-US"/>
                  <w:rPrChange w:id="2253" w:author="Автор">
                    <w:rPr>
                      <w:sz w:val="20"/>
                      <w:szCs w:val="20"/>
                    </w:rPr>
                  </w:rPrChange>
                </w:rPr>
                <w:delText>d</w:delText>
              </w:r>
            </w:del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54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534557" w:rsidDel="006C7245" w:rsidRDefault="00534557" w:rsidP="00534557">
            <w:pPr>
              <w:pStyle w:val="affff1"/>
              <w:ind w:left="0"/>
              <w:rPr>
                <w:del w:id="2255" w:author="Автор"/>
                <w:sz w:val="20"/>
                <w:szCs w:val="20"/>
                <w:rPrChange w:id="2256" w:author="Автор">
                  <w:rPr>
                    <w:del w:id="2257" w:author="Автор"/>
                    <w:sz w:val="20"/>
                    <w:szCs w:val="20"/>
                    <w:lang w:val="en-US"/>
                  </w:rPr>
                </w:rPrChange>
              </w:rPr>
            </w:pPr>
            <w:del w:id="2258" w:author="Автор">
              <w:r w:rsidDel="006C7245">
                <w:rPr>
                  <w:sz w:val="20"/>
                  <w:szCs w:val="20"/>
                  <w:lang w:val="en-US"/>
                </w:rPr>
                <w:delText>Номер контракта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59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260" w:author="Автор"/>
                <w:sz w:val="20"/>
                <w:szCs w:val="20"/>
                <w:lang w:val="en-US"/>
              </w:rPr>
            </w:pPr>
            <w:del w:id="2261" w:author="Автор">
              <w:r w:rsidDel="006C7245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62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263" w:author="Автор"/>
                <w:sz w:val="20"/>
                <w:szCs w:val="20"/>
                <w:lang w:val="en-US"/>
              </w:rPr>
            </w:pPr>
            <w:del w:id="2264" w:author="Автор">
              <w:r w:rsidDel="006C7245">
                <w:rPr>
                  <w:sz w:val="20"/>
                  <w:szCs w:val="20"/>
                  <w:lang w:val="en-US"/>
                </w:rPr>
                <w:delText>xs:long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65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266" w:author="Автор"/>
                <w:sz w:val="20"/>
                <w:szCs w:val="20"/>
              </w:rPr>
            </w:pPr>
          </w:p>
        </w:tc>
      </w:tr>
      <w:tr w:rsidR="00534557" w:rsidDel="006C7245" w:rsidTr="000B3732">
        <w:trPr>
          <w:del w:id="2267" w:author="Автор"/>
          <w:trPrChange w:id="2268" w:author="Автор">
            <w:trPr>
              <w:gridAfter w:val="0"/>
            </w:trPr>
          </w:trPrChange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  <w:tcPrChange w:id="2269" w:author="Автор">
              <w:tcPr>
                <w:tcW w:w="534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270" w:author="Автор"/>
              </w:rPr>
            </w:pPr>
            <w:del w:id="2271" w:author="Автор">
              <w:r w:rsidDel="006C7245">
                <w:delText>3</w:delText>
              </w:r>
            </w:del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72" w:author="Автор">
              <w:tcPr>
                <w:tcW w:w="205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RPr="000B3732" w:rsidDel="006C7245" w:rsidRDefault="00534557" w:rsidP="00AA1F86">
            <w:pPr>
              <w:pStyle w:val="affff1"/>
              <w:ind w:left="0"/>
              <w:rPr>
                <w:del w:id="2273" w:author="Автор"/>
                <w:sz w:val="20"/>
                <w:lang w:val="en-US"/>
              </w:rPr>
            </w:pPr>
            <w:del w:id="2274" w:author="Автор">
              <w:r w:rsidRPr="000B3732" w:rsidDel="006C7245">
                <w:rPr>
                  <w:sz w:val="20"/>
                  <w:lang w:val="en-US"/>
                </w:rPr>
                <w:delText>Name</w:delText>
              </w:r>
            </w:del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75" w:author="Автор">
              <w:tcPr>
                <w:tcW w:w="1903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276" w:author="Автор"/>
                <w:sz w:val="20"/>
                <w:szCs w:val="20"/>
                <w:lang w:val="en-US"/>
              </w:rPr>
            </w:pPr>
            <w:del w:id="2277" w:author="Автор">
              <w:r w:rsidDel="006C7245">
                <w:rPr>
                  <w:sz w:val="20"/>
                  <w:szCs w:val="20"/>
                </w:rPr>
                <w:delText>ФИО представителя</w:delText>
              </w:r>
            </w:del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78" w:author="Автор">
              <w:tcPr>
                <w:tcW w:w="196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279" w:author="Автор"/>
                <w:sz w:val="20"/>
                <w:szCs w:val="20"/>
              </w:rPr>
            </w:pPr>
            <w:del w:id="2280" w:author="Автор">
              <w:r w:rsidDel="006C7245">
                <w:rPr>
                  <w:sz w:val="20"/>
                  <w:szCs w:val="20"/>
                  <w:lang w:val="en-US"/>
                </w:rPr>
                <w:delText>+</w:delText>
              </w:r>
            </w:del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81" w:author="Автор">
              <w:tcPr>
                <w:tcW w:w="1980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534557" w:rsidDel="006C7245" w:rsidRDefault="00534557" w:rsidP="00AA1F86">
            <w:pPr>
              <w:pStyle w:val="affff1"/>
              <w:ind w:left="0"/>
              <w:rPr>
                <w:del w:id="2282" w:author="Автор"/>
                <w:sz w:val="20"/>
                <w:szCs w:val="20"/>
                <w:lang w:val="en-US"/>
              </w:rPr>
            </w:pPr>
            <w:del w:id="2283" w:author="Автор">
              <w:r w:rsidDel="006C7245">
                <w:rPr>
                  <w:sz w:val="20"/>
                  <w:szCs w:val="20"/>
                  <w:lang w:val="en-US"/>
                </w:rPr>
                <w:delText>xs:string</w:delText>
              </w:r>
            </w:del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284" w:author="Автор">
              <w:tcPr>
                <w:tcW w:w="1989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:rsidR="00534557" w:rsidDel="006C7245" w:rsidRDefault="00534557" w:rsidP="00AA1F86">
            <w:pPr>
              <w:widowControl/>
              <w:adjustRightInd/>
              <w:spacing w:line="240" w:lineRule="auto"/>
              <w:jc w:val="left"/>
              <w:rPr>
                <w:del w:id="2285" w:author="Автор"/>
                <w:sz w:val="20"/>
                <w:szCs w:val="20"/>
              </w:rPr>
            </w:pPr>
          </w:p>
        </w:tc>
      </w:tr>
      <w:tr w:rsidR="000B3732" w:rsidDel="006C7245" w:rsidTr="000B3732">
        <w:trPr>
          <w:ins w:id="2286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RPr="000B3732" w:rsidDel="006C7245" w:rsidRDefault="000B3732">
            <w:pPr>
              <w:pStyle w:val="affff1"/>
              <w:ind w:left="0"/>
              <w:rPr>
                <w:ins w:id="2287" w:author="Автор"/>
                <w:sz w:val="20"/>
                <w:lang w:val="en-US"/>
                <w:rPrChange w:id="2288" w:author="Автор">
                  <w:rPr>
                    <w:ins w:id="2289" w:author="Автор"/>
                  </w:rPr>
                </w:rPrChange>
              </w:rPr>
              <w:pPrChange w:id="2290" w:author="Автор">
                <w:pPr>
                  <w:widowControl/>
                  <w:adjustRightInd/>
                  <w:spacing w:line="240" w:lineRule="auto"/>
                  <w:jc w:val="left"/>
                </w:pPr>
              </w:pPrChange>
            </w:pPr>
            <w:ins w:id="2291" w:author="Автор">
              <w:r w:rsidRPr="000B3732">
                <w:rPr>
                  <w:sz w:val="20"/>
                  <w:lang w:val="en-US"/>
                  <w:rPrChange w:id="2292" w:author="Автор">
                    <w:rPr/>
                  </w:rPrChange>
                </w:rPr>
                <w:t>2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0B3732" w:rsidDel="006C7245" w:rsidRDefault="000B3732">
            <w:pPr>
              <w:pStyle w:val="affff1"/>
              <w:ind w:left="0"/>
              <w:rPr>
                <w:ins w:id="2293" w:author="Автор"/>
                <w:sz w:val="20"/>
                <w:lang w:val="en-US"/>
              </w:rPr>
            </w:pPr>
            <w:ins w:id="2294" w:author="Автор">
              <w:r w:rsidRPr="000B3732">
                <w:rPr>
                  <w:sz w:val="20"/>
                  <w:lang w:val="en-US"/>
                  <w:rPrChange w:id="2295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resultCode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296" w:author="Автор"/>
                <w:sz w:val="20"/>
                <w:szCs w:val="20"/>
              </w:rPr>
            </w:pPr>
            <w:ins w:id="2297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8366B2" w:rsidDel="006C7245" w:rsidRDefault="000B3732" w:rsidP="00AA1F86">
            <w:pPr>
              <w:pStyle w:val="affff1"/>
              <w:ind w:left="0"/>
              <w:rPr>
                <w:ins w:id="2298" w:author="Автор"/>
                <w:sz w:val="20"/>
                <w:szCs w:val="20"/>
                <w:lang w:val="en-US"/>
              </w:rPr>
            </w:pPr>
            <w:ins w:id="2299" w:author="Автор">
              <w:r w:rsidRPr="000A29E6">
                <w:rPr>
                  <w:sz w:val="20"/>
                  <w:szCs w:val="20"/>
                  <w:lang w:val="en-US"/>
                  <w:rPrChange w:id="2300" w:author="Автор">
                    <w:rPr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301" w:author="Автор"/>
                <w:sz w:val="20"/>
                <w:szCs w:val="20"/>
                <w:lang w:val="en-US"/>
              </w:rPr>
            </w:pPr>
            <w:ins w:id="2302" w:author="Автор">
              <w:r w:rsidRPr="000A29E6">
                <w:rPr>
                  <w:sz w:val="20"/>
                  <w:szCs w:val="20"/>
                  <w:lang w:val="en-US"/>
                  <w:rPrChange w:id="2303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Del="006C7245" w:rsidRDefault="000B3732" w:rsidP="00AA1F86">
            <w:pPr>
              <w:widowControl/>
              <w:adjustRightInd/>
              <w:spacing w:line="240" w:lineRule="auto"/>
              <w:jc w:val="left"/>
              <w:rPr>
                <w:ins w:id="2304" w:author="Автор"/>
                <w:sz w:val="20"/>
                <w:szCs w:val="20"/>
              </w:rPr>
            </w:pPr>
          </w:p>
        </w:tc>
      </w:tr>
      <w:tr w:rsidR="000B3732" w:rsidDel="006C7245" w:rsidTr="000B3732">
        <w:trPr>
          <w:ins w:id="230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RPr="000B3732" w:rsidRDefault="000B3732">
            <w:pPr>
              <w:pStyle w:val="affff1"/>
              <w:ind w:left="0"/>
              <w:rPr>
                <w:ins w:id="2306" w:author="Автор"/>
                <w:sz w:val="20"/>
                <w:lang w:val="en-US"/>
                <w:rPrChange w:id="2307" w:author="Автор">
                  <w:rPr>
                    <w:ins w:id="2308" w:author="Автор"/>
                  </w:rPr>
                </w:rPrChange>
              </w:rPr>
              <w:pPrChange w:id="2309" w:author="Автор">
                <w:pPr>
                  <w:widowControl/>
                  <w:adjustRightInd/>
                  <w:spacing w:line="240" w:lineRule="auto"/>
                  <w:jc w:val="left"/>
                </w:pPr>
              </w:pPrChange>
            </w:pPr>
            <w:ins w:id="2310" w:author="Автор">
              <w:r w:rsidRPr="000B3732">
                <w:rPr>
                  <w:sz w:val="20"/>
                  <w:lang w:val="en-US"/>
                  <w:rPrChange w:id="2311" w:author="Автор">
                    <w:rPr/>
                  </w:rPrChange>
                </w:rPr>
                <w:t>3</w:t>
              </w:r>
            </w:ins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0B3732" w:rsidRDefault="000B3732">
            <w:pPr>
              <w:pStyle w:val="affff1"/>
              <w:ind w:left="0"/>
              <w:rPr>
                <w:ins w:id="2312" w:author="Автор"/>
                <w:sz w:val="20"/>
                <w:lang w:val="en-US"/>
              </w:rPr>
            </w:pPr>
            <w:ins w:id="2313" w:author="Автор">
              <w:r w:rsidRPr="000B3732">
                <w:rPr>
                  <w:sz w:val="20"/>
                  <w:lang w:val="en-US"/>
                  <w:rPrChange w:id="2314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description</w:t>
              </w:r>
            </w:ins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0B3732">
            <w:pPr>
              <w:pStyle w:val="affff1"/>
              <w:ind w:left="0"/>
              <w:rPr>
                <w:ins w:id="2315" w:author="Автор"/>
                <w:sz w:val="20"/>
                <w:szCs w:val="20"/>
              </w:rPr>
            </w:pPr>
            <w:ins w:id="2316" w:author="Автор">
              <w:r w:rsidRPr="0009076A">
                <w:rPr>
                  <w:sz w:val="20"/>
                  <w:szCs w:val="20"/>
                </w:rPr>
                <w:t>Описание результата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RPr="008366B2" w:rsidDel="006C7245" w:rsidRDefault="000B3732" w:rsidP="00AA1F86">
            <w:pPr>
              <w:pStyle w:val="affff1"/>
              <w:ind w:left="0"/>
              <w:rPr>
                <w:ins w:id="2317" w:author="Автор"/>
                <w:sz w:val="20"/>
                <w:szCs w:val="20"/>
                <w:lang w:val="en-US"/>
              </w:rPr>
            </w:pPr>
            <w:ins w:id="2318" w:author="Автор">
              <w:r w:rsidRPr="000A29E6">
                <w:rPr>
                  <w:sz w:val="20"/>
                  <w:szCs w:val="20"/>
                  <w:lang w:val="en-US"/>
                  <w:rPrChange w:id="2319" w:author="Автор">
                    <w:rPr>
                      <w:sz w:val="20"/>
                      <w:szCs w:val="20"/>
                    </w:rPr>
                  </w:rPrChange>
                </w:rPr>
                <w:t>+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3732" w:rsidDel="006C7245" w:rsidRDefault="000B3732" w:rsidP="00AA1F86">
            <w:pPr>
              <w:pStyle w:val="affff1"/>
              <w:ind w:left="0"/>
              <w:rPr>
                <w:ins w:id="2320" w:author="Автор"/>
                <w:sz w:val="20"/>
                <w:szCs w:val="20"/>
                <w:lang w:val="en-US"/>
              </w:rPr>
            </w:pPr>
            <w:ins w:id="2321" w:author="Автор">
              <w:r w:rsidRPr="000A29E6">
                <w:rPr>
                  <w:sz w:val="20"/>
                  <w:szCs w:val="20"/>
                  <w:lang w:val="en-US"/>
                  <w:rPrChange w:id="2322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3732" w:rsidDel="006C7245" w:rsidRDefault="000B3732" w:rsidP="00AA1F86">
            <w:pPr>
              <w:widowControl/>
              <w:adjustRightInd/>
              <w:spacing w:line="240" w:lineRule="auto"/>
              <w:jc w:val="left"/>
              <w:rPr>
                <w:ins w:id="2323" w:author="Автор"/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af7"/>
      </w:pPr>
      <w:r>
        <w:t>Параметры комплексного типа описаны в приложении «Описание общих структур данных».</w:t>
      </w:r>
    </w:p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bookmarkStart w:id="2324" w:name="_Toc399186926"/>
      <w:r>
        <w:t>Ошибки</w:t>
      </w:r>
      <w:bookmarkEnd w:id="2324"/>
    </w:p>
    <w:p w:rsidR="00534557" w:rsidRPr="00534557" w:rsidRDefault="00534557" w:rsidP="00534557">
      <w:pPr>
        <w:pStyle w:val="af7"/>
      </w:pPr>
    </w:p>
    <w:tbl>
      <w:tblPr>
        <w:tblW w:w="10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2050"/>
        <w:gridCol w:w="1903"/>
        <w:gridCol w:w="3276"/>
        <w:gridCol w:w="2693"/>
      </w:tblGrid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Код возврата 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 xml:space="preserve">Описание кода возврата 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Условия возникновения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9"/>
            </w:pPr>
            <w:r>
              <w:t>Комментарий</w:t>
            </w: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Успешно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Успешная обработка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Внутренняя ошибка сервера при обработке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34557" w:rsidTr="00AA1F86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110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Лицевой счет не найден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4557" w:rsidRDefault="00534557" w:rsidP="00AA1F86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534557" w:rsidRDefault="00534557" w:rsidP="00534557">
      <w:pPr>
        <w:pStyle w:val="30"/>
        <w:numPr>
          <w:ilvl w:val="2"/>
          <w:numId w:val="17"/>
        </w:numPr>
        <w:ind w:left="851"/>
        <w:textAlignment w:val="auto"/>
      </w:pPr>
      <w:bookmarkStart w:id="2325" w:name="_Toc399186927"/>
      <w:r>
        <w:t>Контрольные примеры</w:t>
      </w:r>
      <w:bookmarkEnd w:id="2325"/>
    </w:p>
    <w:p w:rsidR="00534557" w:rsidRDefault="00534557" w:rsidP="00534557">
      <w:pPr>
        <w:pStyle w:val="af7"/>
        <w:rPr>
          <w:b/>
        </w:rPr>
      </w:pPr>
      <w:r>
        <w:rPr>
          <w:b/>
        </w:rPr>
        <w:t>Запрос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C7245" w:rsidRPr="006C7245" w:rsidRDefault="006C7245" w:rsidP="006C7245">
            <w:pPr>
              <w:spacing w:line="240" w:lineRule="auto"/>
              <w:jc w:val="left"/>
              <w:rPr>
                <w:ins w:id="2326" w:author="Автор"/>
                <w:i/>
                <w:sz w:val="20"/>
                <w:szCs w:val="20"/>
                <w:lang w:val="en-US"/>
              </w:rPr>
            </w:pPr>
            <w:ins w:id="2327" w:author="Автор">
              <w:r w:rsidRPr="006C7245">
                <w:rPr>
                  <w:i/>
                  <w:sz w:val="20"/>
                  <w:szCs w:val="20"/>
                  <w:lang w:val="en-US"/>
                </w:rPr>
                <w:lastRenderedPageBreak/>
                <w:t>&lt;soapenv:Envelope xmlns:soapenv="http://schemas.xmlsoap.org/soap/envelope/" xmlns:soap="http://soap.integra.partner.web.processor.ecafe.axetta.ru/"&gt;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28" w:author="Автор"/>
                <w:i/>
                <w:sz w:val="20"/>
                <w:szCs w:val="20"/>
                <w:lang w:val="en-US"/>
              </w:rPr>
            </w:pPr>
            <w:ins w:id="2329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30" w:author="Автор"/>
                <w:i/>
                <w:sz w:val="20"/>
                <w:szCs w:val="20"/>
                <w:lang w:val="en-US"/>
              </w:rPr>
            </w:pPr>
            <w:ins w:id="2331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32" w:author="Автор"/>
                <w:i/>
                <w:sz w:val="20"/>
                <w:szCs w:val="20"/>
                <w:lang w:val="en-US"/>
              </w:rPr>
            </w:pPr>
            <w:ins w:id="2333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&lt;soap:getClientRepresentatives&gt;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34" w:author="Автор"/>
                <w:i/>
                <w:sz w:val="20"/>
                <w:szCs w:val="20"/>
                <w:lang w:val="en-US"/>
              </w:rPr>
            </w:pPr>
            <w:ins w:id="2335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&lt;!--Optional:--&gt;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36" w:author="Автор"/>
                <w:i/>
                <w:sz w:val="20"/>
                <w:szCs w:val="20"/>
                <w:lang w:val="en-US"/>
              </w:rPr>
            </w:pPr>
            <w:ins w:id="2337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&lt;contractId&gt;03703444&lt;/contractId&gt;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38" w:author="Автор"/>
                <w:i/>
                <w:sz w:val="20"/>
                <w:szCs w:val="20"/>
                <w:lang w:val="en-US"/>
              </w:rPr>
            </w:pPr>
            <w:ins w:id="2339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&lt;/soap:getClientRepresentatives&gt;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40" w:author="Автор"/>
                <w:i/>
                <w:sz w:val="20"/>
                <w:szCs w:val="20"/>
                <w:lang w:val="en-US"/>
              </w:rPr>
            </w:pPr>
            <w:ins w:id="2341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534557" w:rsidRDefault="006C7245" w:rsidP="00534557">
            <w:pPr>
              <w:spacing w:line="240" w:lineRule="auto"/>
              <w:jc w:val="left"/>
              <w:rPr>
                <w:i/>
                <w:lang w:val="en-US"/>
              </w:rPr>
            </w:pPr>
            <w:ins w:id="2342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534557" w:rsidRDefault="00534557" w:rsidP="00534557">
      <w:pPr>
        <w:pStyle w:val="af7"/>
        <w:rPr>
          <w:b/>
          <w:color w:val="A6A6A6"/>
          <w:sz w:val="20"/>
          <w:szCs w:val="20"/>
          <w:lang w:val="en-US"/>
        </w:rPr>
      </w:pPr>
    </w:p>
    <w:p w:rsidR="00534557" w:rsidRDefault="00534557" w:rsidP="00534557">
      <w:pPr>
        <w:pStyle w:val="af7"/>
        <w:rPr>
          <w:b/>
        </w:rPr>
      </w:pPr>
      <w:r>
        <w:rPr>
          <w:b/>
        </w:rPr>
        <w:t>Ответ на запрос в случае успешного исполнения</w:t>
      </w:r>
    </w:p>
    <w:p w:rsidR="00534557" w:rsidRDefault="00534557" w:rsidP="00534557">
      <w:pPr>
        <w:pStyle w:val="af7"/>
        <w:rPr>
          <w:color w:val="A6A6A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9604"/>
      </w:tblGrid>
      <w:tr w:rsidR="00534557" w:rsidRPr="00AA1F86" w:rsidTr="00AA1F86">
        <w:tc>
          <w:tcPr>
            <w:tcW w:w="9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hideMark/>
          </w:tcPr>
          <w:p w:rsidR="006C7245" w:rsidRPr="006C7245" w:rsidRDefault="006C7245" w:rsidP="006C7245">
            <w:pPr>
              <w:spacing w:line="240" w:lineRule="auto"/>
              <w:jc w:val="left"/>
              <w:rPr>
                <w:ins w:id="2343" w:author="Автор"/>
                <w:i/>
                <w:sz w:val="20"/>
                <w:szCs w:val="20"/>
                <w:lang w:val="en-US"/>
              </w:rPr>
            </w:pPr>
            <w:ins w:id="2344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45" w:author="Автор"/>
                <w:i/>
                <w:sz w:val="20"/>
                <w:szCs w:val="20"/>
                <w:lang w:val="en-US"/>
              </w:rPr>
            </w:pPr>
            <w:ins w:id="2346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47" w:author="Автор"/>
                <w:i/>
                <w:sz w:val="20"/>
                <w:szCs w:val="20"/>
                <w:lang w:val="en-US"/>
              </w:rPr>
            </w:pPr>
            <w:ins w:id="234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&lt;ns2:getClientRepresentativesResponse xmlns:ns2="http://soap.integra.partner.web.processor.ecafe.axetta.ru/"&gt;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49" w:author="Автор"/>
                <w:i/>
                <w:sz w:val="20"/>
                <w:szCs w:val="20"/>
                <w:lang w:val="en-US"/>
              </w:rPr>
            </w:pPr>
            <w:ins w:id="2350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51" w:author="Автор"/>
                <w:i/>
                <w:sz w:val="20"/>
                <w:szCs w:val="20"/>
                <w:lang w:val="en-US"/>
              </w:rPr>
            </w:pPr>
            <w:ins w:id="2352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53" w:author="Автор"/>
                <w:i/>
                <w:sz w:val="20"/>
                <w:szCs w:val="20"/>
                <w:lang w:val="en-US"/>
              </w:rPr>
            </w:pPr>
            <w:ins w:id="2354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55" w:author="Автор"/>
                <w:i/>
                <w:sz w:val="20"/>
                <w:szCs w:val="20"/>
                <w:lang w:val="en-US"/>
              </w:rPr>
            </w:pPr>
            <w:ins w:id="2356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</w:t>
              </w:r>
              <w:r w:rsidR="008366B2" w:rsidRPr="000A29E6">
                <w:rPr>
                  <w:i/>
                  <w:sz w:val="20"/>
                  <w:szCs w:val="20"/>
                  <w:lang w:val="en-US"/>
                  <w:rPrChange w:id="2357" w:author="Автор">
                    <w:rPr>
                      <w:sz w:val="20"/>
                      <w:lang w:val="en-US"/>
                    </w:rPr>
                  </w:rPrChange>
                </w:rPr>
                <w:t xml:space="preserve"> clientRepresentativesList</w:t>
              </w:r>
              <w:r w:rsidR="008366B2" w:rsidRPr="006C7245" w:rsidDel="008366B2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del w:id="2358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cReps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59" w:author="Автор"/>
                <w:i/>
                <w:sz w:val="20"/>
                <w:szCs w:val="20"/>
                <w:lang w:val="en-US"/>
              </w:rPr>
            </w:pPr>
            <w:ins w:id="2360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   &lt;</w:t>
              </w:r>
              <w:del w:id="2361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Rep Id="3704533" Name="Авлякулов Эрик Генрихович"/&gt;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62" w:author="Автор"/>
                <w:i/>
                <w:sz w:val="20"/>
                <w:szCs w:val="20"/>
                <w:lang w:val="en-US"/>
              </w:rPr>
            </w:pPr>
            <w:ins w:id="2363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   &lt;/</w:t>
              </w:r>
              <w:r w:rsidR="008366B2" w:rsidRPr="0060707F">
                <w:rPr>
                  <w:i/>
                  <w:sz w:val="20"/>
                  <w:szCs w:val="20"/>
                  <w:lang w:val="en-US"/>
                </w:rPr>
                <w:t xml:space="preserve"> clientRepresentativesList</w:t>
              </w:r>
              <w:r w:rsidR="008366B2" w:rsidRPr="006C7245" w:rsidDel="008366B2">
                <w:rPr>
                  <w:i/>
                  <w:sz w:val="20"/>
                  <w:szCs w:val="20"/>
                  <w:lang w:val="en-US"/>
                </w:rPr>
                <w:t xml:space="preserve"> </w:t>
              </w:r>
              <w:del w:id="2364" w:author="Автор">
                <w:r w:rsidRPr="006C7245" w:rsidDel="008366B2">
                  <w:rPr>
                    <w:i/>
                    <w:sz w:val="20"/>
                    <w:szCs w:val="20"/>
                    <w:lang w:val="en-US"/>
                  </w:rPr>
                  <w:delText>cReps</w:delText>
                </w:r>
              </w:del>
              <w:r w:rsidRPr="006C7245">
                <w:rPr>
                  <w:i/>
                  <w:sz w:val="20"/>
                  <w:szCs w:val="20"/>
                  <w:lang w:val="en-US"/>
                </w:rPr>
                <w:t>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65" w:author="Автор"/>
                <w:i/>
                <w:sz w:val="20"/>
                <w:szCs w:val="20"/>
                <w:lang w:val="en-US"/>
              </w:rPr>
            </w:pPr>
            <w:ins w:id="2366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67" w:author="Автор"/>
                <w:i/>
                <w:sz w:val="20"/>
                <w:szCs w:val="20"/>
                <w:lang w:val="en-US"/>
              </w:rPr>
            </w:pPr>
            <w:ins w:id="2368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   &lt;/ns2:getClientRepresentativesResponse&gt;</w:t>
              </w:r>
            </w:ins>
          </w:p>
          <w:p w:rsidR="006C7245" w:rsidRPr="006C7245" w:rsidRDefault="006C7245" w:rsidP="006C7245">
            <w:pPr>
              <w:spacing w:line="240" w:lineRule="auto"/>
              <w:jc w:val="left"/>
              <w:rPr>
                <w:ins w:id="2369" w:author="Автор"/>
                <w:i/>
                <w:sz w:val="20"/>
                <w:szCs w:val="20"/>
                <w:lang w:val="en-US"/>
              </w:rPr>
            </w:pPr>
            <w:ins w:id="2370" w:author="Автор">
              <w:r w:rsidRPr="006C7245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534557" w:rsidRDefault="006C7245" w:rsidP="00534557">
            <w:pPr>
              <w:spacing w:line="240" w:lineRule="auto"/>
              <w:jc w:val="left"/>
              <w:rPr>
                <w:i/>
                <w:lang w:val="en-US"/>
              </w:rPr>
            </w:pPr>
            <w:ins w:id="2371" w:author="Автор">
              <w:r w:rsidRPr="006C7245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C115CA" w:rsidRDefault="00C115CA" w:rsidP="00534557">
      <w:pPr>
        <w:pStyle w:val="af7"/>
        <w:rPr>
          <w:ins w:id="2372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373" w:author="Автор"/>
          <w:rPrChange w:id="2374" w:author="Автор">
            <w:rPr>
              <w:ins w:id="2375" w:author="Автор"/>
              <w:b w:val="0"/>
            </w:rPr>
          </w:rPrChange>
        </w:rPr>
      </w:pPr>
      <w:bookmarkStart w:id="2376" w:name="_Toc391370320"/>
      <w:bookmarkStart w:id="2377" w:name="_Toc399186928"/>
      <w:ins w:id="2378" w:author="Автор">
        <w:r>
          <w:t>Операция «</w:t>
        </w:r>
        <w:r w:rsidRPr="00813628">
          <w:t>Получить типы уведомлений»</w:t>
        </w:r>
        <w:bookmarkEnd w:id="2376"/>
        <w:bookmarkEnd w:id="2377"/>
      </w:ins>
    </w:p>
    <w:p w:rsidR="00813628" w:rsidRDefault="00813628" w:rsidP="00813628">
      <w:pPr>
        <w:pStyle w:val="30"/>
        <w:ind w:left="709"/>
        <w:rPr>
          <w:ins w:id="2379" w:author="Автор"/>
          <w:lang w:val="en-US"/>
        </w:rPr>
      </w:pPr>
      <w:bookmarkStart w:id="2380" w:name="_Toc391370321"/>
      <w:bookmarkStart w:id="2381" w:name="_Toc399186929"/>
      <w:ins w:id="2382" w:author="Автор">
        <w:r w:rsidRPr="0009076A">
          <w:t>Общие сведения</w:t>
        </w:r>
        <w:bookmarkEnd w:id="2380"/>
        <w:bookmarkEnd w:id="2381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976910">
        <w:trPr>
          <w:ins w:id="2383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384" w:author="Автор"/>
                <w:b/>
              </w:rPr>
            </w:pPr>
            <w:ins w:id="2385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976910">
            <w:pPr>
              <w:rPr>
                <w:ins w:id="2386" w:author="Автор"/>
                <w:bCs/>
              </w:rPr>
            </w:pPr>
            <w:ins w:id="2387" w:author="Автор">
              <w:del w:id="2388" w:author="Автор">
                <w:r w:rsidRPr="00735D71">
                  <w:rPr>
                    <w:bCs/>
                  </w:rPr>
                  <w:delText>getClientNotificationTypes</w:delText>
                </w:r>
              </w:del>
              <w:r>
                <w:rPr>
                  <w:bCs/>
                </w:rPr>
                <w:t>get</w:t>
              </w:r>
              <w:r w:rsidRPr="00735D71">
                <w:rPr>
                  <w:bCs/>
                </w:rPr>
                <w:t>NotificationTypes</w:t>
              </w:r>
            </w:ins>
          </w:p>
        </w:tc>
      </w:tr>
      <w:tr w:rsidR="00813628" w:rsidRPr="0009076A" w:rsidTr="00976910">
        <w:trPr>
          <w:ins w:id="2389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390" w:author="Автор"/>
                <w:b/>
              </w:rPr>
            </w:pPr>
            <w:ins w:id="2391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976910">
            <w:pPr>
              <w:rPr>
                <w:ins w:id="2392" w:author="Автор"/>
              </w:rPr>
            </w:pPr>
            <w:ins w:id="2393" w:author="Автор">
              <w:r>
                <w:t>Получить доступные типы уведомлений клиентов</w:t>
              </w:r>
            </w:ins>
          </w:p>
        </w:tc>
      </w:tr>
      <w:tr w:rsidR="00813628" w:rsidRPr="0009076A" w:rsidTr="00976910">
        <w:trPr>
          <w:ins w:id="2394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395" w:author="Автор"/>
                <w:b/>
              </w:rPr>
            </w:pPr>
            <w:ins w:id="2396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976910">
            <w:pPr>
              <w:rPr>
                <w:ins w:id="2397" w:author="Автор"/>
              </w:rPr>
            </w:pPr>
            <w:ins w:id="2398" w:author="Автор">
              <w:r>
                <w:t>Получить доступные типы уведомлений клиентов для последующей настройки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399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400" w:author="Автор"/>
        </w:rPr>
      </w:pPr>
      <w:bookmarkStart w:id="2401" w:name="_Toc391370322"/>
      <w:bookmarkStart w:id="2402" w:name="_Toc399186930"/>
      <w:ins w:id="2403" w:author="Автор">
        <w:r w:rsidRPr="0009076A">
          <w:t>Описание входных параметров</w:t>
        </w:r>
        <w:bookmarkEnd w:id="2401"/>
        <w:bookmarkEnd w:id="2402"/>
      </w:ins>
    </w:p>
    <w:p w:rsidR="00813628" w:rsidRPr="0020138A" w:rsidRDefault="00813628" w:rsidP="00813628">
      <w:pPr>
        <w:pStyle w:val="af7"/>
        <w:rPr>
          <w:ins w:id="2404" w:author="Автор"/>
        </w:rPr>
      </w:pPr>
      <w:ins w:id="2405" w:author="Автор">
        <w:r w:rsidRPr="0009076A">
          <w:rPr>
            <w:b/>
          </w:rPr>
          <w:t xml:space="preserve">Входные данные: </w:t>
        </w:r>
        <w:r w:rsidRPr="004270D2">
          <w:t>отсутствуют</w:t>
        </w:r>
      </w:ins>
    </w:p>
    <w:p w:rsidR="00813628" w:rsidRDefault="00813628" w:rsidP="00813628">
      <w:pPr>
        <w:pStyle w:val="30"/>
        <w:ind w:left="709"/>
        <w:rPr>
          <w:ins w:id="2406" w:author="Автор"/>
        </w:rPr>
      </w:pPr>
      <w:ins w:id="2407" w:author="Автор">
        <w:r>
          <w:t xml:space="preserve"> </w:t>
        </w:r>
        <w:bookmarkStart w:id="2408" w:name="_Toc391370323"/>
        <w:bookmarkStart w:id="2409" w:name="_Toc399186931"/>
        <w:r w:rsidRPr="0009076A">
          <w:t>Описание выходных параметров</w:t>
        </w:r>
        <w:bookmarkEnd w:id="2408"/>
        <w:bookmarkEnd w:id="2409"/>
      </w:ins>
    </w:p>
    <w:p w:rsidR="00813628" w:rsidRDefault="00813628" w:rsidP="00813628">
      <w:pPr>
        <w:pStyle w:val="af7"/>
        <w:rPr>
          <w:ins w:id="2410" w:author="Автор"/>
          <w:b/>
        </w:rPr>
      </w:pPr>
      <w:ins w:id="2411" w:author="Автор">
        <w:r w:rsidRPr="0009076A">
          <w:rPr>
            <w:b/>
          </w:rPr>
          <w:t xml:space="preserve">Выходные данные: </w:t>
        </w:r>
        <w:r w:rsidRPr="004270D2">
          <w:rPr>
            <w:b/>
            <w:lang w:val="en-US"/>
          </w:rPr>
          <w:t>ClientNotificationSettingsResult</w:t>
        </w:r>
      </w:ins>
    </w:p>
    <w:p w:rsidR="00813628" w:rsidRPr="00CB2F72" w:rsidRDefault="00813628" w:rsidP="00813628">
      <w:pPr>
        <w:pStyle w:val="af7"/>
        <w:rPr>
          <w:ins w:id="2412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976910">
        <w:trPr>
          <w:ins w:id="2413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14" w:author="Автор"/>
                <w:lang w:val="en-US"/>
              </w:rPr>
            </w:pPr>
            <w:ins w:id="2415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16" w:author="Автор"/>
              </w:rPr>
            </w:pPr>
            <w:ins w:id="2417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18" w:author="Автор"/>
              </w:rPr>
            </w:pPr>
            <w:ins w:id="2419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20" w:author="Автор"/>
              </w:rPr>
            </w:pPr>
            <w:ins w:id="2421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22" w:author="Автор"/>
              </w:rPr>
            </w:pPr>
            <w:ins w:id="2423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24" w:author="Автор"/>
              </w:rPr>
            </w:pPr>
            <w:ins w:id="2425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976910">
        <w:trPr>
          <w:ins w:id="2426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27" w:author="Автор"/>
              </w:rPr>
            </w:pPr>
            <w:ins w:id="2428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29" w:author="Автор"/>
                <w:sz w:val="20"/>
                <w:szCs w:val="20"/>
                <w:lang w:val="en-US"/>
              </w:rPr>
            </w:pPr>
            <w:ins w:id="2430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31" w:author="Автор"/>
                <w:sz w:val="20"/>
                <w:szCs w:val="20"/>
                <w:lang w:val="en-US"/>
              </w:rPr>
            </w:pPr>
            <w:ins w:id="2432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33" w:author="Автор"/>
                <w:sz w:val="20"/>
                <w:szCs w:val="20"/>
                <w:lang w:val="en-US"/>
              </w:rPr>
            </w:pPr>
            <w:ins w:id="2434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35" w:author="Автор"/>
                <w:sz w:val="20"/>
                <w:szCs w:val="20"/>
                <w:lang w:val="en-US"/>
              </w:rPr>
            </w:pPr>
            <w:ins w:id="2436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37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438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39" w:author="Автор"/>
              </w:rPr>
            </w:pPr>
            <w:ins w:id="2440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41" w:author="Автор"/>
                <w:sz w:val="20"/>
                <w:szCs w:val="20"/>
                <w:lang w:val="en-US"/>
              </w:rPr>
            </w:pPr>
            <w:ins w:id="2442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43" w:author="Автор"/>
                <w:sz w:val="20"/>
                <w:szCs w:val="20"/>
                <w:lang w:val="en-US"/>
              </w:rPr>
            </w:pPr>
            <w:ins w:id="2444" w:author="Автор">
              <w:r w:rsidRPr="0009076A">
                <w:rPr>
                  <w:sz w:val="20"/>
                  <w:szCs w:val="20"/>
                </w:rPr>
                <w:t xml:space="preserve">Описание результата </w:t>
              </w:r>
              <w:r w:rsidRPr="0009076A">
                <w:rPr>
                  <w:sz w:val="20"/>
                  <w:szCs w:val="20"/>
                </w:rPr>
                <w:lastRenderedPageBreak/>
                <w:t>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45" w:author="Автор"/>
                <w:sz w:val="20"/>
                <w:szCs w:val="20"/>
              </w:rPr>
            </w:pPr>
            <w:ins w:id="2446" w:author="Автор">
              <w:r w:rsidRPr="0009076A">
                <w:rPr>
                  <w:sz w:val="20"/>
                  <w:szCs w:val="20"/>
                  <w:lang w:val="en-US"/>
                </w:rPr>
                <w:lastRenderedPageBreak/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47" w:author="Автор"/>
                <w:sz w:val="20"/>
                <w:szCs w:val="20"/>
                <w:lang w:val="en-US"/>
              </w:rPr>
            </w:pPr>
            <w:ins w:id="2448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49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450" w:author="Автор"/>
        </w:trPr>
        <w:tc>
          <w:tcPr>
            <w:tcW w:w="534" w:type="dxa"/>
            <w:vAlign w:val="center"/>
          </w:tcPr>
          <w:p w:rsidR="00813628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51" w:author="Автор"/>
              </w:rPr>
            </w:pPr>
            <w:ins w:id="2452" w:author="Автор">
              <w:r>
                <w:lastRenderedPageBreak/>
                <w:t>3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53" w:author="Автор"/>
                <w:sz w:val="20"/>
                <w:szCs w:val="20"/>
                <w:lang w:val="en-US"/>
              </w:rPr>
            </w:pPr>
            <w:ins w:id="2454" w:author="Автор">
              <w:r w:rsidRPr="004270D2">
                <w:rPr>
                  <w:sz w:val="20"/>
                  <w:szCs w:val="20"/>
                  <w:lang w:val="en-US"/>
                </w:rPr>
                <w:t>settings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55" w:author="Автор"/>
                <w:sz w:val="20"/>
                <w:szCs w:val="20"/>
              </w:rPr>
            </w:pPr>
            <w:ins w:id="2456" w:author="Автор">
              <w:r>
                <w:rPr>
                  <w:sz w:val="20"/>
                  <w:szCs w:val="20"/>
                </w:rPr>
                <w:t>Список доступных типов уведомлений</w:t>
              </w:r>
            </w:ins>
          </w:p>
        </w:tc>
        <w:tc>
          <w:tcPr>
            <w:tcW w:w="1965" w:type="dxa"/>
          </w:tcPr>
          <w:p w:rsidR="00813628" w:rsidRPr="004270D2" w:rsidRDefault="00813628" w:rsidP="00976910">
            <w:pPr>
              <w:pStyle w:val="affff1"/>
              <w:ind w:left="0"/>
              <w:rPr>
                <w:ins w:id="2457" w:author="Автор"/>
                <w:sz w:val="20"/>
                <w:szCs w:val="20"/>
              </w:rPr>
            </w:pPr>
            <w:ins w:id="245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459" w:author="Автор"/>
                <w:sz w:val="20"/>
                <w:szCs w:val="20"/>
                <w:lang w:val="en-US"/>
              </w:rPr>
            </w:pPr>
            <w:ins w:id="2460" w:author="Автор">
              <w:r w:rsidRPr="004270D2">
                <w:rPr>
                  <w:sz w:val="20"/>
                  <w:szCs w:val="20"/>
                  <w:lang w:val="en-US"/>
                </w:rPr>
                <w:t>ClientNotificationSettingsItem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461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462" w:author="Автор"/>
        </w:rPr>
      </w:pPr>
      <w:bookmarkStart w:id="2463" w:name="_Toc391370324"/>
      <w:bookmarkStart w:id="2464" w:name="_Toc399186932"/>
      <w:ins w:id="2465" w:author="Автор">
        <w:r w:rsidRPr="0009076A">
          <w:t>Ошибки</w:t>
        </w:r>
        <w:bookmarkEnd w:id="2463"/>
        <w:bookmarkEnd w:id="2464"/>
      </w:ins>
    </w:p>
    <w:p w:rsidR="00813628" w:rsidRPr="0009076A" w:rsidRDefault="00813628" w:rsidP="00813628">
      <w:pPr>
        <w:pStyle w:val="af7"/>
        <w:rPr>
          <w:ins w:id="2466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976910">
        <w:trPr>
          <w:ins w:id="2467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68" w:author="Автор"/>
                <w:lang w:val="en-US"/>
              </w:rPr>
            </w:pPr>
            <w:ins w:id="246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70" w:author="Автор"/>
              </w:rPr>
            </w:pPr>
            <w:ins w:id="2471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72" w:author="Автор"/>
              </w:rPr>
            </w:pPr>
            <w:ins w:id="2473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74" w:author="Автор"/>
              </w:rPr>
            </w:pPr>
            <w:ins w:id="2475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476" w:author="Автор"/>
              </w:rPr>
            </w:pPr>
            <w:ins w:id="2477" w:author="Автор">
              <w:r w:rsidRPr="0009076A">
                <w:t>Комментарий</w:t>
              </w:r>
            </w:ins>
          </w:p>
        </w:tc>
      </w:tr>
      <w:tr w:rsidR="00813628" w:rsidRPr="0009076A" w:rsidTr="00976910">
        <w:trPr>
          <w:ins w:id="2478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79" w:author="Автор"/>
                <w:sz w:val="20"/>
                <w:szCs w:val="20"/>
              </w:rPr>
            </w:pPr>
            <w:ins w:id="2480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81" w:author="Автор"/>
                <w:sz w:val="20"/>
                <w:szCs w:val="20"/>
                <w:lang w:val="en-US"/>
              </w:rPr>
            </w:pPr>
            <w:ins w:id="2482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483" w:author="Автор"/>
                <w:sz w:val="20"/>
                <w:szCs w:val="20"/>
                <w:lang w:val="en-US"/>
              </w:rPr>
            </w:pPr>
            <w:ins w:id="2484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85" w:author="Автор"/>
                <w:sz w:val="20"/>
                <w:szCs w:val="20"/>
                <w:lang w:val="en-US"/>
              </w:rPr>
            </w:pPr>
            <w:ins w:id="2486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87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488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89" w:author="Автор"/>
                <w:sz w:val="20"/>
                <w:szCs w:val="20"/>
              </w:rPr>
            </w:pPr>
            <w:ins w:id="2490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91" w:author="Автор"/>
                <w:sz w:val="20"/>
                <w:szCs w:val="20"/>
                <w:lang w:val="en-US"/>
              </w:rPr>
            </w:pPr>
            <w:ins w:id="2492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493" w:author="Автор"/>
                <w:sz w:val="20"/>
                <w:szCs w:val="20"/>
                <w:lang w:val="en-US"/>
              </w:rPr>
            </w:pPr>
            <w:ins w:id="2494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976910">
            <w:pPr>
              <w:pStyle w:val="affff1"/>
              <w:ind w:left="0"/>
              <w:rPr>
                <w:ins w:id="2495" w:author="Автор"/>
                <w:sz w:val="20"/>
                <w:szCs w:val="20"/>
              </w:rPr>
            </w:pPr>
            <w:ins w:id="2496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497" w:author="Автор"/>
                <w:sz w:val="20"/>
                <w:szCs w:val="20"/>
              </w:rPr>
            </w:pPr>
          </w:p>
        </w:tc>
      </w:tr>
    </w:tbl>
    <w:p w:rsidR="00813628" w:rsidRPr="0033627F" w:rsidRDefault="00813628" w:rsidP="00813628">
      <w:pPr>
        <w:rPr>
          <w:ins w:id="2498" w:author="Автор"/>
        </w:rPr>
      </w:pPr>
    </w:p>
    <w:p w:rsidR="00813628" w:rsidRDefault="00813628" w:rsidP="00813628">
      <w:pPr>
        <w:pStyle w:val="30"/>
        <w:ind w:left="709"/>
        <w:rPr>
          <w:ins w:id="2499" w:author="Автор"/>
        </w:rPr>
      </w:pPr>
      <w:bookmarkStart w:id="2500" w:name="_Toc399186933"/>
      <w:ins w:id="2501" w:author="Автор">
        <w:r>
          <w:t>Контрольные примеры</w:t>
        </w:r>
        <w:bookmarkEnd w:id="2500"/>
      </w:ins>
    </w:p>
    <w:p w:rsidR="00813628" w:rsidRPr="0049359F" w:rsidRDefault="00813628" w:rsidP="00813628">
      <w:pPr>
        <w:pStyle w:val="af7"/>
        <w:rPr>
          <w:ins w:id="2502" w:author="Автор"/>
          <w:b/>
          <w:lang w:val="en-US"/>
        </w:rPr>
      </w:pPr>
      <w:ins w:id="2503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2504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505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3911B4" w:rsidRDefault="00813628" w:rsidP="00976910">
            <w:pPr>
              <w:spacing w:line="240" w:lineRule="auto"/>
              <w:jc w:val="left"/>
              <w:rPr>
                <w:ins w:id="2506" w:author="Автор"/>
                <w:i/>
                <w:sz w:val="20"/>
                <w:szCs w:val="20"/>
                <w:lang w:val="en-US"/>
              </w:rPr>
            </w:pPr>
            <w:ins w:id="2507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08" w:author="Автор"/>
                <w:i/>
                <w:sz w:val="20"/>
                <w:szCs w:val="20"/>
                <w:lang w:val="en-US"/>
              </w:rPr>
            </w:pPr>
            <w:ins w:id="2509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10" w:author="Автор"/>
                <w:i/>
                <w:sz w:val="20"/>
                <w:szCs w:val="20"/>
                <w:lang w:val="en-US"/>
              </w:rPr>
            </w:pPr>
            <w:ins w:id="2511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12" w:author="Автор"/>
                <w:i/>
                <w:sz w:val="20"/>
                <w:szCs w:val="20"/>
                <w:lang w:val="en-US"/>
              </w:rPr>
            </w:pPr>
            <w:ins w:id="2513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&lt;soap:getNotificationTypes/&gt;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14" w:author="Автор"/>
                <w:i/>
                <w:sz w:val="20"/>
                <w:szCs w:val="20"/>
                <w:lang w:val="en-US"/>
              </w:rPr>
            </w:pPr>
            <w:ins w:id="2515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976910">
            <w:pPr>
              <w:spacing w:line="240" w:lineRule="auto"/>
              <w:jc w:val="left"/>
              <w:rPr>
                <w:ins w:id="2516" w:author="Автор"/>
              </w:rPr>
            </w:pPr>
            <w:ins w:id="2517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2518" w:author="Автор"/>
        </w:rPr>
      </w:pPr>
    </w:p>
    <w:p w:rsidR="00813628" w:rsidRDefault="00813628" w:rsidP="00813628">
      <w:pPr>
        <w:pStyle w:val="af7"/>
        <w:rPr>
          <w:ins w:id="2519" w:author="Автор"/>
          <w:b/>
        </w:rPr>
      </w:pPr>
      <w:ins w:id="2520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2521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522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3911B4" w:rsidRDefault="00813628" w:rsidP="00976910">
            <w:pPr>
              <w:spacing w:line="240" w:lineRule="auto"/>
              <w:jc w:val="left"/>
              <w:rPr>
                <w:ins w:id="2523" w:author="Автор"/>
                <w:i/>
                <w:sz w:val="20"/>
                <w:szCs w:val="20"/>
                <w:lang w:val="en-US"/>
              </w:rPr>
            </w:pPr>
            <w:ins w:id="2524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25" w:author="Автор"/>
                <w:i/>
                <w:sz w:val="20"/>
                <w:szCs w:val="20"/>
                <w:lang w:val="en-US"/>
              </w:rPr>
            </w:pPr>
            <w:ins w:id="252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27" w:author="Автор"/>
                <w:i/>
                <w:sz w:val="20"/>
                <w:szCs w:val="20"/>
                <w:lang w:val="en-US"/>
              </w:rPr>
            </w:pPr>
            <w:ins w:id="252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&lt;ns2:getNotificationTypesResponse xmlns:ns2="http://soap.integra.partner.web.processor.ecafe.axetta.ru/"&gt;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29" w:author="Автор"/>
                <w:i/>
                <w:sz w:val="20"/>
                <w:szCs w:val="20"/>
                <w:lang w:val="en-US"/>
              </w:rPr>
            </w:pPr>
            <w:ins w:id="253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31" w:author="Автор"/>
                <w:i/>
                <w:sz w:val="20"/>
                <w:szCs w:val="20"/>
                <w:lang w:val="en-US"/>
              </w:rPr>
            </w:pPr>
            <w:ins w:id="253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33" w:author="Автор"/>
                <w:i/>
                <w:sz w:val="20"/>
                <w:szCs w:val="20"/>
                <w:lang w:val="en-US"/>
              </w:rPr>
            </w:pPr>
            <w:ins w:id="253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35" w:author="Автор"/>
                <w:i/>
                <w:sz w:val="20"/>
                <w:szCs w:val="20"/>
                <w:lang w:val="en-US"/>
              </w:rPr>
            </w:pPr>
            <w:ins w:id="253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37" w:author="Автор"/>
                <w:i/>
                <w:sz w:val="20"/>
                <w:szCs w:val="20"/>
                <w:lang w:val="en-US"/>
              </w:rPr>
            </w:pPr>
            <w:ins w:id="253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пополнениях&lt;/nameOfNotification&gt;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39" w:author="Автор"/>
                <w:i/>
                <w:sz w:val="20"/>
                <w:szCs w:val="20"/>
                <w:lang w:val="en-US"/>
              </w:rPr>
            </w:pPr>
            <w:ins w:id="254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&lt;typeOfNotification&gt;1000000000&lt;/typeOfNotification&gt;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41" w:author="Автор"/>
                <w:i/>
                <w:sz w:val="20"/>
                <w:szCs w:val="20"/>
                <w:lang w:val="en-US"/>
              </w:rPr>
            </w:pPr>
            <w:ins w:id="254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43" w:author="Автор"/>
                <w:i/>
                <w:sz w:val="20"/>
                <w:szCs w:val="20"/>
                <w:lang w:val="en-US"/>
              </w:rPr>
            </w:pPr>
            <w:ins w:id="254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45" w:author="Автор"/>
                <w:i/>
                <w:sz w:val="20"/>
                <w:szCs w:val="20"/>
                <w:lang w:val="en-US"/>
              </w:rPr>
            </w:pPr>
            <w:ins w:id="254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проходах&lt;/nameOfNotification&gt;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47" w:author="Автор"/>
                <w:i/>
                <w:sz w:val="20"/>
                <w:szCs w:val="20"/>
                <w:lang w:val="en-US"/>
              </w:rPr>
            </w:pPr>
            <w:ins w:id="254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&lt;typeOfNotification&gt;1100000000&lt;/typeOfNotification&gt;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49" w:author="Автор"/>
                <w:i/>
                <w:sz w:val="20"/>
                <w:szCs w:val="20"/>
                <w:lang w:val="en-US"/>
              </w:rPr>
            </w:pPr>
            <w:ins w:id="255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51" w:author="Автор"/>
                <w:i/>
                <w:sz w:val="20"/>
                <w:szCs w:val="20"/>
                <w:lang w:val="en-US"/>
              </w:rPr>
            </w:pPr>
            <w:ins w:id="255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53" w:author="Автор"/>
                <w:i/>
                <w:sz w:val="20"/>
                <w:szCs w:val="20"/>
                <w:lang w:val="en-US"/>
              </w:rPr>
            </w:pPr>
            <w:ins w:id="255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покупках&lt;/nameOfNotification&gt;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55" w:author="Автор"/>
                <w:i/>
                <w:sz w:val="20"/>
                <w:szCs w:val="20"/>
                <w:lang w:val="en-US"/>
              </w:rPr>
            </w:pPr>
            <w:ins w:id="2556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   &lt;typeOfNotification&gt;1200000000&lt;/typeOfNotification&gt;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57" w:author="Автор"/>
                <w:i/>
                <w:sz w:val="20"/>
                <w:szCs w:val="20"/>
                <w:lang w:val="en-US"/>
              </w:rPr>
            </w:pPr>
            <w:ins w:id="2558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59" w:author="Автор"/>
                <w:i/>
                <w:sz w:val="20"/>
                <w:szCs w:val="20"/>
                <w:lang w:val="en-US"/>
              </w:rPr>
            </w:pPr>
            <w:ins w:id="2560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61" w:author="Автор"/>
                <w:i/>
                <w:sz w:val="20"/>
                <w:szCs w:val="20"/>
                <w:lang w:val="en-US"/>
              </w:rPr>
            </w:pPr>
            <w:ins w:id="2562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   &lt;/ns2:getNotificationTypesResponse&gt;</w:t>
              </w:r>
            </w:ins>
          </w:p>
          <w:p w:rsidR="00813628" w:rsidRPr="003911B4" w:rsidRDefault="00813628" w:rsidP="00976910">
            <w:pPr>
              <w:spacing w:line="240" w:lineRule="auto"/>
              <w:jc w:val="left"/>
              <w:rPr>
                <w:ins w:id="2563" w:author="Автор"/>
                <w:i/>
                <w:sz w:val="20"/>
                <w:szCs w:val="20"/>
                <w:lang w:val="en-US"/>
              </w:rPr>
            </w:pPr>
            <w:ins w:id="2564" w:author="Автор">
              <w:r w:rsidRPr="003911B4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976910">
            <w:pPr>
              <w:spacing w:line="240" w:lineRule="auto"/>
              <w:jc w:val="left"/>
              <w:rPr>
                <w:ins w:id="2565" w:author="Автор"/>
              </w:rPr>
            </w:pPr>
            <w:ins w:id="2566" w:author="Автор">
              <w:r w:rsidRPr="003911B4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ins w:id="2567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568" w:author="Автор"/>
          <w:rPrChange w:id="2569" w:author="Автор">
            <w:rPr>
              <w:ins w:id="2570" w:author="Автор"/>
              <w:b w:val="0"/>
            </w:rPr>
          </w:rPrChange>
        </w:rPr>
      </w:pPr>
      <w:bookmarkStart w:id="2571" w:name="_Toc391370325"/>
      <w:bookmarkStart w:id="2572" w:name="_Toc399186934"/>
      <w:ins w:id="2573" w:author="Автор">
        <w:r>
          <w:t>Операция «</w:t>
        </w:r>
        <w:r w:rsidRPr="00813628">
          <w:t xml:space="preserve">Получить настройки уведомлений клиента по номеру </w:t>
        </w:r>
        <w:r w:rsidRPr="00813628">
          <w:lastRenderedPageBreak/>
          <w:t>ЛС»</w:t>
        </w:r>
        <w:bookmarkEnd w:id="2571"/>
        <w:bookmarkEnd w:id="2572"/>
      </w:ins>
    </w:p>
    <w:p w:rsidR="00813628" w:rsidRDefault="00813628" w:rsidP="00813628">
      <w:pPr>
        <w:pStyle w:val="30"/>
        <w:ind w:left="709"/>
        <w:rPr>
          <w:ins w:id="2574" w:author="Автор"/>
          <w:lang w:val="en-US"/>
        </w:rPr>
      </w:pPr>
      <w:bookmarkStart w:id="2575" w:name="_Toc391370326"/>
      <w:bookmarkStart w:id="2576" w:name="_Toc399186935"/>
      <w:ins w:id="2577" w:author="Автор">
        <w:r w:rsidRPr="0009076A">
          <w:t>Общие сведения</w:t>
        </w:r>
        <w:bookmarkEnd w:id="2575"/>
        <w:bookmarkEnd w:id="2576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976910">
        <w:trPr>
          <w:ins w:id="2578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579" w:author="Автор"/>
                <w:b/>
              </w:rPr>
            </w:pPr>
            <w:ins w:id="2580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976910">
            <w:pPr>
              <w:rPr>
                <w:ins w:id="2581" w:author="Автор"/>
                <w:bCs/>
              </w:rPr>
            </w:pPr>
            <w:ins w:id="2582" w:author="Автор">
              <w:del w:id="2583" w:author="Автор">
                <w:r w:rsidRPr="00735D71">
                  <w:rPr>
                    <w:bCs/>
                  </w:rPr>
                  <w:delText>getClientNotificationSettings</w:delText>
                </w:r>
              </w:del>
              <w:r>
                <w:rPr>
                  <w:bCs/>
                </w:rPr>
                <w:t>get</w:t>
              </w:r>
              <w:r w:rsidRPr="00735D71">
                <w:rPr>
                  <w:bCs/>
                </w:rPr>
                <w:t>NotificationSettings</w:t>
              </w:r>
            </w:ins>
          </w:p>
        </w:tc>
      </w:tr>
      <w:tr w:rsidR="00813628" w:rsidRPr="0009076A" w:rsidTr="00976910">
        <w:trPr>
          <w:ins w:id="2584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585" w:author="Автор"/>
                <w:b/>
              </w:rPr>
            </w:pPr>
            <w:ins w:id="2586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976910">
            <w:pPr>
              <w:rPr>
                <w:ins w:id="2587" w:author="Автор"/>
              </w:rPr>
            </w:pPr>
            <w:ins w:id="2588" w:author="Автор">
              <w:r>
                <w:t>Получить настройки уведомлений клиента по номеру ЛС</w:t>
              </w:r>
            </w:ins>
          </w:p>
        </w:tc>
      </w:tr>
      <w:tr w:rsidR="00813628" w:rsidRPr="0009076A" w:rsidTr="00976910">
        <w:trPr>
          <w:ins w:id="2589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590" w:author="Автор"/>
                <w:b/>
              </w:rPr>
            </w:pPr>
            <w:ins w:id="2591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976910">
            <w:pPr>
              <w:rPr>
                <w:ins w:id="2592" w:author="Автор"/>
              </w:rPr>
            </w:pPr>
            <w:ins w:id="2593" w:author="Автор">
              <w:r>
                <w:t>Получить настройки уведомлений клиента по номеру ЛС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594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595" w:author="Автор"/>
        </w:rPr>
      </w:pPr>
      <w:bookmarkStart w:id="2596" w:name="_Toc391370327"/>
      <w:bookmarkStart w:id="2597" w:name="_Toc399186936"/>
      <w:ins w:id="2598" w:author="Автор">
        <w:r w:rsidRPr="0009076A">
          <w:t>Описание входных параметров</w:t>
        </w:r>
        <w:bookmarkEnd w:id="2596"/>
        <w:bookmarkEnd w:id="2597"/>
      </w:ins>
    </w:p>
    <w:p w:rsidR="00813628" w:rsidRPr="00151949" w:rsidRDefault="00813628" w:rsidP="00813628">
      <w:pPr>
        <w:rPr>
          <w:ins w:id="2599" w:author="Автор"/>
          <w:bCs/>
        </w:rPr>
      </w:pPr>
      <w:ins w:id="2600" w:author="Автор">
        <w:r w:rsidRPr="0009076A">
          <w:rPr>
            <w:b/>
          </w:rPr>
          <w:t xml:space="preserve">Входные данные: </w:t>
        </w:r>
        <w:del w:id="2601" w:author="Автор">
          <w:r w:rsidRPr="00735D71">
            <w:rPr>
              <w:bCs/>
            </w:rPr>
            <w:delText>getClientNotificationSettings</w:delText>
          </w:r>
        </w:del>
        <w:r>
          <w:rPr>
            <w:bCs/>
          </w:rPr>
          <w:t>get</w:t>
        </w:r>
        <w:r w:rsidRPr="00735D71">
          <w:rPr>
            <w:bCs/>
          </w:rPr>
          <w:t>NotificationSettings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976910">
        <w:trPr>
          <w:ins w:id="2602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03" w:author="Автор"/>
                <w:lang w:val="en-US"/>
              </w:rPr>
            </w:pPr>
            <w:ins w:id="2604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05" w:author="Автор"/>
              </w:rPr>
            </w:pPr>
            <w:ins w:id="2606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07" w:author="Автор"/>
              </w:rPr>
            </w:pPr>
            <w:ins w:id="2608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09" w:author="Автор"/>
              </w:rPr>
            </w:pPr>
            <w:ins w:id="2610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11" w:author="Автор"/>
              </w:rPr>
            </w:pPr>
            <w:ins w:id="2612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13" w:author="Автор"/>
              </w:rPr>
            </w:pPr>
            <w:ins w:id="2614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976910">
        <w:trPr>
          <w:ins w:id="2615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16" w:author="Автор"/>
              </w:rPr>
            </w:pPr>
            <w:ins w:id="2617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813628" w:rsidRPr="00292BBB" w:rsidRDefault="00813628" w:rsidP="00976910">
            <w:pPr>
              <w:pStyle w:val="affff1"/>
              <w:ind w:left="0"/>
              <w:rPr>
                <w:ins w:id="2618" w:author="Автор"/>
                <w:sz w:val="20"/>
                <w:szCs w:val="20"/>
                <w:lang w:val="en-US"/>
              </w:rPr>
            </w:pPr>
            <w:ins w:id="2619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813628" w:rsidRPr="00735D71" w:rsidRDefault="00813628" w:rsidP="00976910">
            <w:pPr>
              <w:pStyle w:val="affff1"/>
              <w:ind w:left="0"/>
              <w:rPr>
                <w:ins w:id="2620" w:author="Автор"/>
                <w:sz w:val="20"/>
                <w:szCs w:val="20"/>
              </w:rPr>
            </w:pPr>
            <w:ins w:id="2621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</w:tcPr>
          <w:p w:rsidR="00813628" w:rsidRPr="00885978" w:rsidRDefault="00813628" w:rsidP="00976910">
            <w:pPr>
              <w:pStyle w:val="affff1"/>
              <w:ind w:left="0"/>
              <w:rPr>
                <w:ins w:id="2622" w:author="Автор"/>
                <w:sz w:val="20"/>
                <w:szCs w:val="20"/>
                <w:lang w:val="en-US"/>
              </w:rPr>
            </w:pPr>
            <w:ins w:id="2623" w:author="Автор">
              <w:r w:rsidRPr="0009076A"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292BBB" w:rsidRDefault="00813628" w:rsidP="00976910">
            <w:pPr>
              <w:pStyle w:val="affff1"/>
              <w:ind w:left="0"/>
              <w:rPr>
                <w:ins w:id="2624" w:author="Автор"/>
                <w:sz w:val="20"/>
                <w:szCs w:val="20"/>
                <w:lang w:val="en-US"/>
              </w:rPr>
            </w:pPr>
            <w:ins w:id="2625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string</w:t>
              </w:r>
            </w:ins>
          </w:p>
        </w:tc>
        <w:tc>
          <w:tcPr>
            <w:tcW w:w="1989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26" w:author="Автор"/>
                <w:sz w:val="20"/>
                <w:szCs w:val="20"/>
              </w:rPr>
            </w:pPr>
          </w:p>
        </w:tc>
      </w:tr>
    </w:tbl>
    <w:p w:rsidR="00813628" w:rsidRPr="0020138A" w:rsidRDefault="00813628" w:rsidP="00813628">
      <w:pPr>
        <w:rPr>
          <w:ins w:id="2627" w:author="Автор"/>
        </w:rPr>
      </w:pPr>
    </w:p>
    <w:p w:rsidR="00813628" w:rsidRDefault="00813628" w:rsidP="00813628">
      <w:pPr>
        <w:pStyle w:val="30"/>
        <w:ind w:left="709"/>
        <w:rPr>
          <w:ins w:id="2628" w:author="Автор"/>
        </w:rPr>
      </w:pPr>
      <w:ins w:id="2629" w:author="Автор">
        <w:r>
          <w:t xml:space="preserve"> </w:t>
        </w:r>
        <w:bookmarkStart w:id="2630" w:name="_Toc391370328"/>
        <w:bookmarkStart w:id="2631" w:name="_Toc399186937"/>
        <w:r w:rsidRPr="0009076A">
          <w:t>Описание выходных параметров</w:t>
        </w:r>
        <w:bookmarkEnd w:id="2630"/>
        <w:bookmarkEnd w:id="2631"/>
      </w:ins>
    </w:p>
    <w:p w:rsidR="00813628" w:rsidRDefault="00813628" w:rsidP="00813628">
      <w:pPr>
        <w:pStyle w:val="af7"/>
        <w:rPr>
          <w:ins w:id="2632" w:author="Автор"/>
          <w:b/>
        </w:rPr>
      </w:pPr>
      <w:ins w:id="2633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p w:rsidR="00813628" w:rsidRPr="00CB2F72" w:rsidRDefault="00813628" w:rsidP="00813628">
      <w:pPr>
        <w:pStyle w:val="af7"/>
        <w:rPr>
          <w:ins w:id="2634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976910">
        <w:trPr>
          <w:ins w:id="2635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36" w:author="Автор"/>
                <w:lang w:val="en-US"/>
              </w:rPr>
            </w:pPr>
            <w:ins w:id="263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38" w:author="Автор"/>
              </w:rPr>
            </w:pPr>
            <w:ins w:id="2639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40" w:author="Автор"/>
              </w:rPr>
            </w:pPr>
            <w:ins w:id="2641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42" w:author="Автор"/>
              </w:rPr>
            </w:pPr>
            <w:ins w:id="2643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44" w:author="Автор"/>
              </w:rPr>
            </w:pPr>
            <w:ins w:id="2645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46" w:author="Автор"/>
              </w:rPr>
            </w:pPr>
            <w:ins w:id="2647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976910">
        <w:trPr>
          <w:ins w:id="2648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49" w:author="Автор"/>
              </w:rPr>
            </w:pPr>
            <w:ins w:id="2650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51" w:author="Автор"/>
                <w:sz w:val="20"/>
                <w:szCs w:val="20"/>
                <w:lang w:val="en-US"/>
              </w:rPr>
            </w:pPr>
            <w:ins w:id="2652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53" w:author="Автор"/>
                <w:sz w:val="20"/>
                <w:szCs w:val="20"/>
                <w:lang w:val="en-US"/>
              </w:rPr>
            </w:pPr>
            <w:ins w:id="2654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55" w:author="Автор"/>
                <w:sz w:val="20"/>
                <w:szCs w:val="20"/>
                <w:lang w:val="en-US"/>
              </w:rPr>
            </w:pPr>
            <w:ins w:id="265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57" w:author="Автор"/>
                <w:sz w:val="20"/>
                <w:szCs w:val="20"/>
                <w:lang w:val="en-US"/>
              </w:rPr>
            </w:pPr>
            <w:ins w:id="2658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59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660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61" w:author="Автор"/>
              </w:rPr>
            </w:pPr>
            <w:ins w:id="2662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63" w:author="Автор"/>
                <w:sz w:val="20"/>
                <w:szCs w:val="20"/>
                <w:lang w:val="en-US"/>
              </w:rPr>
            </w:pPr>
            <w:ins w:id="2664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65" w:author="Автор"/>
                <w:sz w:val="20"/>
                <w:szCs w:val="20"/>
                <w:lang w:val="en-US"/>
              </w:rPr>
            </w:pPr>
            <w:ins w:id="2666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67" w:author="Автор"/>
                <w:sz w:val="20"/>
                <w:szCs w:val="20"/>
              </w:rPr>
            </w:pPr>
            <w:ins w:id="266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69" w:author="Автор"/>
                <w:sz w:val="20"/>
                <w:szCs w:val="20"/>
                <w:lang w:val="en-US"/>
              </w:rPr>
            </w:pPr>
            <w:ins w:id="2670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71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672" w:author="Автор"/>
        </w:trPr>
        <w:tc>
          <w:tcPr>
            <w:tcW w:w="534" w:type="dxa"/>
            <w:vAlign w:val="center"/>
          </w:tcPr>
          <w:p w:rsidR="00813628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73" w:author="Автор"/>
              </w:rPr>
            </w:pPr>
            <w:ins w:id="2674" w:author="Автор">
              <w:r>
                <w:t>3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75" w:author="Автор"/>
                <w:sz w:val="20"/>
                <w:szCs w:val="20"/>
                <w:lang w:val="en-US"/>
              </w:rPr>
            </w:pPr>
            <w:ins w:id="2676" w:author="Автор">
              <w:r w:rsidRPr="004270D2">
                <w:rPr>
                  <w:sz w:val="20"/>
                  <w:szCs w:val="20"/>
                  <w:lang w:val="en-US"/>
                </w:rPr>
                <w:t>settings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77" w:author="Автор"/>
                <w:sz w:val="20"/>
                <w:szCs w:val="20"/>
              </w:rPr>
            </w:pPr>
            <w:ins w:id="2678" w:author="Автор">
              <w:r>
                <w:rPr>
                  <w:sz w:val="20"/>
                  <w:szCs w:val="20"/>
                </w:rPr>
                <w:t>Список установленных типов уведомлений</w:t>
              </w:r>
            </w:ins>
          </w:p>
        </w:tc>
        <w:tc>
          <w:tcPr>
            <w:tcW w:w="1965" w:type="dxa"/>
          </w:tcPr>
          <w:p w:rsidR="00813628" w:rsidRPr="004270D2" w:rsidRDefault="00813628" w:rsidP="00976910">
            <w:pPr>
              <w:pStyle w:val="affff1"/>
              <w:ind w:left="0"/>
              <w:rPr>
                <w:ins w:id="2679" w:author="Автор"/>
                <w:sz w:val="20"/>
                <w:szCs w:val="20"/>
              </w:rPr>
            </w:pPr>
            <w:ins w:id="268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681" w:author="Автор"/>
                <w:sz w:val="20"/>
                <w:szCs w:val="20"/>
                <w:lang w:val="en-US"/>
              </w:rPr>
            </w:pPr>
            <w:ins w:id="2682" w:author="Автор">
              <w:r w:rsidRPr="004270D2">
                <w:rPr>
                  <w:sz w:val="20"/>
                  <w:szCs w:val="20"/>
                  <w:lang w:val="en-US"/>
                </w:rPr>
                <w:t>ClientNotificationSettingsItem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683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684" w:author="Автор"/>
        </w:rPr>
      </w:pPr>
      <w:bookmarkStart w:id="2685" w:name="_Toc391370329"/>
      <w:bookmarkStart w:id="2686" w:name="_Toc399186938"/>
      <w:ins w:id="2687" w:author="Автор">
        <w:r w:rsidRPr="0009076A">
          <w:t>Ошибки</w:t>
        </w:r>
        <w:bookmarkEnd w:id="2685"/>
        <w:bookmarkEnd w:id="2686"/>
      </w:ins>
    </w:p>
    <w:p w:rsidR="00813628" w:rsidRPr="0009076A" w:rsidRDefault="00813628" w:rsidP="00813628">
      <w:pPr>
        <w:pStyle w:val="af7"/>
        <w:rPr>
          <w:ins w:id="2688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976910">
        <w:trPr>
          <w:ins w:id="2689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90" w:author="Автор"/>
                <w:lang w:val="en-US"/>
              </w:rPr>
            </w:pPr>
            <w:ins w:id="2691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92" w:author="Автор"/>
              </w:rPr>
            </w:pPr>
            <w:ins w:id="2693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94" w:author="Автор"/>
              </w:rPr>
            </w:pPr>
            <w:ins w:id="2695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96" w:author="Автор"/>
              </w:rPr>
            </w:pPr>
            <w:ins w:id="2697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698" w:author="Автор"/>
              </w:rPr>
            </w:pPr>
            <w:ins w:id="2699" w:author="Автор">
              <w:r w:rsidRPr="0009076A">
                <w:t>Комментарий</w:t>
              </w:r>
            </w:ins>
          </w:p>
        </w:tc>
      </w:tr>
      <w:tr w:rsidR="00813628" w:rsidRPr="0009076A" w:rsidTr="00976910">
        <w:trPr>
          <w:ins w:id="2700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01" w:author="Автор"/>
                <w:sz w:val="20"/>
                <w:szCs w:val="20"/>
              </w:rPr>
            </w:pPr>
            <w:ins w:id="2702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03" w:author="Автор"/>
                <w:sz w:val="20"/>
                <w:szCs w:val="20"/>
                <w:lang w:val="en-US"/>
              </w:rPr>
            </w:pPr>
            <w:ins w:id="2704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705" w:author="Автор"/>
                <w:sz w:val="20"/>
                <w:szCs w:val="20"/>
                <w:lang w:val="en-US"/>
              </w:rPr>
            </w:pPr>
            <w:ins w:id="2706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07" w:author="Автор"/>
                <w:sz w:val="20"/>
                <w:szCs w:val="20"/>
                <w:lang w:val="en-US"/>
              </w:rPr>
            </w:pPr>
            <w:ins w:id="2708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09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710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11" w:author="Автор"/>
                <w:sz w:val="20"/>
                <w:szCs w:val="20"/>
              </w:rPr>
            </w:pPr>
            <w:ins w:id="2712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13" w:author="Автор"/>
                <w:sz w:val="20"/>
                <w:szCs w:val="20"/>
                <w:lang w:val="en-US"/>
              </w:rPr>
            </w:pPr>
            <w:ins w:id="2714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715" w:author="Автор"/>
                <w:sz w:val="20"/>
                <w:szCs w:val="20"/>
                <w:lang w:val="en-US"/>
              </w:rPr>
            </w:pPr>
            <w:ins w:id="2716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976910">
            <w:pPr>
              <w:pStyle w:val="affff1"/>
              <w:ind w:left="0"/>
              <w:rPr>
                <w:ins w:id="2717" w:author="Автор"/>
                <w:sz w:val="20"/>
                <w:szCs w:val="20"/>
              </w:rPr>
            </w:pPr>
            <w:ins w:id="2718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19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720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21" w:author="Автор"/>
                <w:sz w:val="20"/>
                <w:szCs w:val="20"/>
              </w:rPr>
            </w:pPr>
            <w:ins w:id="2722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23" w:author="Автор"/>
                <w:sz w:val="20"/>
                <w:szCs w:val="20"/>
                <w:lang w:val="en-US"/>
              </w:rPr>
            </w:pPr>
            <w:ins w:id="2724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725" w:author="Автор"/>
                <w:sz w:val="20"/>
                <w:szCs w:val="20"/>
                <w:lang w:val="en-US"/>
              </w:rPr>
            </w:pPr>
            <w:ins w:id="2726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4270D2" w:rsidRDefault="00813628" w:rsidP="00976910">
            <w:pPr>
              <w:pStyle w:val="affff1"/>
              <w:ind w:left="0"/>
              <w:rPr>
                <w:ins w:id="2727" w:author="Автор"/>
                <w:sz w:val="20"/>
                <w:szCs w:val="20"/>
              </w:rPr>
            </w:pPr>
            <w:ins w:id="2728" w:author="Автор">
              <w:r w:rsidRPr="004270D2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729" w:author="Автор"/>
                <w:sz w:val="20"/>
                <w:szCs w:val="20"/>
              </w:rPr>
            </w:pPr>
          </w:p>
        </w:tc>
      </w:tr>
    </w:tbl>
    <w:p w:rsidR="00813628" w:rsidRDefault="00813628" w:rsidP="00813628">
      <w:pPr>
        <w:pStyle w:val="30"/>
        <w:ind w:left="709"/>
        <w:rPr>
          <w:ins w:id="2730" w:author="Автор"/>
        </w:rPr>
      </w:pPr>
      <w:bookmarkStart w:id="2731" w:name="_Toc399186939"/>
      <w:ins w:id="2732" w:author="Автор">
        <w:r>
          <w:lastRenderedPageBreak/>
          <w:t>Контрольные примеры</w:t>
        </w:r>
        <w:bookmarkEnd w:id="2731"/>
      </w:ins>
    </w:p>
    <w:p w:rsidR="00813628" w:rsidRPr="0049359F" w:rsidRDefault="00813628" w:rsidP="00813628">
      <w:pPr>
        <w:pStyle w:val="af7"/>
        <w:rPr>
          <w:ins w:id="2733" w:author="Автор"/>
          <w:b/>
          <w:lang w:val="en-US"/>
        </w:rPr>
      </w:pPr>
      <w:ins w:id="2734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2735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736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976910">
            <w:pPr>
              <w:spacing w:line="240" w:lineRule="auto"/>
              <w:jc w:val="left"/>
              <w:rPr>
                <w:ins w:id="2737" w:author="Автор"/>
                <w:i/>
                <w:sz w:val="20"/>
                <w:szCs w:val="20"/>
                <w:lang w:val="en-US"/>
              </w:rPr>
            </w:pPr>
            <w:ins w:id="2738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39" w:author="Автор"/>
                <w:i/>
                <w:sz w:val="20"/>
                <w:szCs w:val="20"/>
                <w:lang w:val="en-US"/>
              </w:rPr>
            </w:pPr>
            <w:ins w:id="274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41" w:author="Автор"/>
                <w:i/>
                <w:sz w:val="20"/>
                <w:szCs w:val="20"/>
                <w:lang w:val="en-US"/>
              </w:rPr>
            </w:pPr>
            <w:ins w:id="274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43" w:author="Автор"/>
                <w:i/>
                <w:sz w:val="20"/>
                <w:szCs w:val="20"/>
                <w:lang w:val="en-US"/>
              </w:rPr>
            </w:pPr>
            <w:ins w:id="274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&lt;soap:getNotificationSettings&gt;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45" w:author="Автор"/>
                <w:i/>
                <w:sz w:val="20"/>
                <w:szCs w:val="20"/>
                <w:lang w:val="en-US"/>
              </w:rPr>
            </w:pPr>
            <w:ins w:id="274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47" w:author="Автор"/>
                <w:i/>
                <w:sz w:val="20"/>
                <w:szCs w:val="20"/>
                <w:lang w:val="en-US"/>
              </w:rPr>
            </w:pPr>
            <w:ins w:id="274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&lt;/soap:getNotificationSettings&gt;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49" w:author="Автор"/>
                <w:i/>
                <w:sz w:val="20"/>
                <w:szCs w:val="20"/>
                <w:lang w:val="en-US"/>
              </w:rPr>
            </w:pPr>
            <w:ins w:id="275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976910">
            <w:pPr>
              <w:spacing w:line="240" w:lineRule="auto"/>
              <w:jc w:val="left"/>
              <w:rPr>
                <w:ins w:id="2751" w:author="Автор"/>
              </w:rPr>
            </w:pPr>
            <w:ins w:id="2752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2753" w:author="Автор"/>
        </w:rPr>
      </w:pPr>
    </w:p>
    <w:p w:rsidR="00813628" w:rsidRDefault="00813628" w:rsidP="00813628">
      <w:pPr>
        <w:pStyle w:val="af7"/>
        <w:rPr>
          <w:ins w:id="2754" w:author="Автор"/>
          <w:b/>
        </w:rPr>
      </w:pPr>
      <w:ins w:id="2755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2756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757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976910">
            <w:pPr>
              <w:spacing w:line="240" w:lineRule="auto"/>
              <w:jc w:val="left"/>
              <w:rPr>
                <w:ins w:id="2758" w:author="Автор"/>
                <w:i/>
                <w:sz w:val="20"/>
                <w:szCs w:val="20"/>
                <w:lang w:val="en-US"/>
              </w:rPr>
            </w:pPr>
            <w:ins w:id="2759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60" w:author="Автор"/>
                <w:i/>
                <w:sz w:val="20"/>
                <w:szCs w:val="20"/>
                <w:lang w:val="en-US"/>
              </w:rPr>
            </w:pPr>
            <w:ins w:id="276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62" w:author="Автор"/>
                <w:i/>
                <w:sz w:val="20"/>
                <w:szCs w:val="20"/>
                <w:lang w:val="en-US"/>
              </w:rPr>
            </w:pPr>
            <w:ins w:id="276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&lt;ns2:getNotificationSettingsResponse xmlns:ns2="http://soap.integra.partner.web.processor.ecafe.axetta.ru/"&gt;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64" w:author="Автор"/>
                <w:i/>
                <w:sz w:val="20"/>
                <w:szCs w:val="20"/>
                <w:lang w:val="en-US"/>
              </w:rPr>
            </w:pPr>
            <w:ins w:id="276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66" w:author="Автор"/>
                <w:i/>
                <w:sz w:val="20"/>
                <w:szCs w:val="20"/>
                <w:lang w:val="en-US"/>
              </w:rPr>
            </w:pPr>
            <w:ins w:id="276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68" w:author="Автор"/>
                <w:i/>
                <w:sz w:val="20"/>
                <w:szCs w:val="20"/>
                <w:lang w:val="en-US"/>
              </w:rPr>
            </w:pPr>
            <w:ins w:id="276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70" w:author="Автор"/>
                <w:i/>
                <w:sz w:val="20"/>
                <w:szCs w:val="20"/>
                <w:lang w:val="en-US"/>
              </w:rPr>
            </w:pPr>
            <w:ins w:id="277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72" w:author="Автор"/>
                <w:i/>
                <w:sz w:val="20"/>
                <w:szCs w:val="20"/>
                <w:lang w:val="en-US"/>
              </w:rPr>
            </w:pPr>
            <w:ins w:id="277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пополнениях&lt;/nameOfNotification&gt;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74" w:author="Автор"/>
                <w:i/>
                <w:sz w:val="20"/>
                <w:szCs w:val="20"/>
                <w:lang w:val="en-US"/>
              </w:rPr>
            </w:pPr>
            <w:ins w:id="277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&lt;typeOfNotification&gt;1000000000&lt;/typeOfNotification&gt;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76" w:author="Автор"/>
                <w:i/>
                <w:sz w:val="20"/>
                <w:szCs w:val="20"/>
                <w:lang w:val="en-US"/>
              </w:rPr>
            </w:pPr>
            <w:ins w:id="277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78" w:author="Автор"/>
                <w:i/>
                <w:sz w:val="20"/>
                <w:szCs w:val="20"/>
                <w:lang w:val="en-US"/>
              </w:rPr>
            </w:pPr>
            <w:ins w:id="277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80" w:author="Автор"/>
                <w:i/>
                <w:sz w:val="20"/>
                <w:szCs w:val="20"/>
                <w:lang w:val="en-US"/>
              </w:rPr>
            </w:pPr>
            <w:ins w:id="278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&lt;nameOfNotification&gt;Оповещать о проходах&lt;/nameOfNotification&gt;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82" w:author="Автор"/>
                <w:i/>
                <w:sz w:val="20"/>
                <w:szCs w:val="20"/>
                <w:lang w:val="en-US"/>
              </w:rPr>
            </w:pPr>
            <w:ins w:id="278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   &lt;typeOfNotification&gt;1100000000&lt;/typeOfNotification&gt;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84" w:author="Автор"/>
                <w:i/>
                <w:sz w:val="20"/>
                <w:szCs w:val="20"/>
                <w:lang w:val="en-US"/>
              </w:rPr>
            </w:pPr>
            <w:ins w:id="278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&lt;/settings&gt;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86" w:author="Автор"/>
                <w:i/>
                <w:sz w:val="20"/>
                <w:szCs w:val="20"/>
                <w:lang w:val="en-US"/>
              </w:rPr>
            </w:pPr>
            <w:ins w:id="278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88" w:author="Автор"/>
                <w:i/>
                <w:sz w:val="20"/>
                <w:szCs w:val="20"/>
                <w:lang w:val="en-US"/>
              </w:rPr>
            </w:pPr>
            <w:ins w:id="278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&lt;/ns2:getNotificationSettingsResponse&gt;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790" w:author="Автор"/>
                <w:i/>
                <w:sz w:val="20"/>
                <w:szCs w:val="20"/>
                <w:lang w:val="en-US"/>
              </w:rPr>
            </w:pPr>
            <w:ins w:id="279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976910">
            <w:pPr>
              <w:spacing w:line="240" w:lineRule="auto"/>
              <w:jc w:val="left"/>
              <w:rPr>
                <w:ins w:id="2792" w:author="Автор"/>
              </w:rPr>
            </w:pPr>
            <w:ins w:id="2793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ins w:id="2794" w:author="Автор"/>
          <w:b/>
          <w:color w:val="A6A6A6"/>
          <w:lang w:val="en-US"/>
        </w:rPr>
      </w:pPr>
    </w:p>
    <w:p w:rsidR="00813628" w:rsidRPr="00813628" w:rsidRDefault="00813628" w:rsidP="00813628">
      <w:pPr>
        <w:pStyle w:val="21"/>
        <w:rPr>
          <w:ins w:id="2795" w:author="Автор"/>
          <w:rPrChange w:id="2796" w:author="Автор">
            <w:rPr>
              <w:ins w:id="2797" w:author="Автор"/>
              <w:b w:val="0"/>
            </w:rPr>
          </w:rPrChange>
        </w:rPr>
      </w:pPr>
      <w:bookmarkStart w:id="2798" w:name="_Toc399186940"/>
      <w:ins w:id="2799" w:author="Автор">
        <w:r>
          <w:t>Операция «</w:t>
        </w:r>
        <w:r w:rsidRPr="00813628">
          <w:t>Установить настройки уведомлений клиента по номеру ЛС»</w:t>
        </w:r>
        <w:bookmarkEnd w:id="2798"/>
      </w:ins>
    </w:p>
    <w:p w:rsidR="00813628" w:rsidRDefault="00813628" w:rsidP="00813628">
      <w:pPr>
        <w:pStyle w:val="30"/>
        <w:ind w:left="709"/>
        <w:rPr>
          <w:ins w:id="2800" w:author="Автор"/>
          <w:lang w:val="en-US"/>
        </w:rPr>
      </w:pPr>
      <w:bookmarkStart w:id="2801" w:name="_Toc391370331"/>
      <w:bookmarkStart w:id="2802" w:name="_Toc399186941"/>
      <w:ins w:id="2803" w:author="Автор">
        <w:r w:rsidRPr="0009076A">
          <w:t>Общие сведения</w:t>
        </w:r>
        <w:bookmarkEnd w:id="2801"/>
        <w:bookmarkEnd w:id="2802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7478"/>
      </w:tblGrid>
      <w:tr w:rsidR="00813628" w:rsidRPr="0009076A" w:rsidTr="00976910">
        <w:trPr>
          <w:ins w:id="2804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805" w:author="Автор"/>
                <w:b/>
              </w:rPr>
            </w:pPr>
            <w:ins w:id="2806" w:author="Автор">
              <w:r w:rsidRPr="0009076A">
                <w:rPr>
                  <w:b/>
                </w:rPr>
                <w:t>Код операции:</w:t>
              </w:r>
            </w:ins>
          </w:p>
        </w:tc>
        <w:tc>
          <w:tcPr>
            <w:tcW w:w="7478" w:type="dxa"/>
          </w:tcPr>
          <w:p w:rsidR="00813628" w:rsidRPr="00151949" w:rsidRDefault="00813628" w:rsidP="00976910">
            <w:pPr>
              <w:rPr>
                <w:ins w:id="2807" w:author="Автор"/>
                <w:bCs/>
              </w:rPr>
            </w:pPr>
            <w:ins w:id="2808" w:author="Автор">
              <w:del w:id="2809" w:author="Автор">
                <w:r>
                  <w:rPr>
                    <w:bCs/>
                    <w:lang w:val="en-US"/>
                  </w:rPr>
                  <w:delText>s</w:delText>
                </w:r>
                <w:r w:rsidRPr="00735D71">
                  <w:rPr>
                    <w:bCs/>
                  </w:rPr>
                  <w:delText>etClientNotificationSettings</w:delText>
                </w:r>
              </w:del>
              <w:r>
                <w:rPr>
                  <w:bCs/>
                  <w:lang w:val="en-US"/>
                </w:rPr>
                <w:t>s</w:t>
              </w:r>
              <w:r>
                <w:rPr>
                  <w:bCs/>
                </w:rPr>
                <w:t>et</w:t>
              </w:r>
              <w:r w:rsidRPr="00735D71">
                <w:rPr>
                  <w:bCs/>
                </w:rPr>
                <w:t>NotificationSettings</w:t>
              </w:r>
            </w:ins>
          </w:p>
        </w:tc>
      </w:tr>
      <w:tr w:rsidR="00813628" w:rsidRPr="0009076A" w:rsidTr="00976910">
        <w:trPr>
          <w:ins w:id="2810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811" w:author="Автор"/>
                <w:b/>
              </w:rPr>
            </w:pPr>
            <w:ins w:id="2812" w:author="Автор">
              <w:r w:rsidRPr="0009076A">
                <w:rPr>
                  <w:b/>
                </w:rPr>
                <w:t>Наименование операции:</w:t>
              </w:r>
            </w:ins>
          </w:p>
        </w:tc>
        <w:tc>
          <w:tcPr>
            <w:tcW w:w="7478" w:type="dxa"/>
          </w:tcPr>
          <w:p w:rsidR="00813628" w:rsidRPr="00735D71" w:rsidRDefault="00813628" w:rsidP="00976910">
            <w:pPr>
              <w:rPr>
                <w:ins w:id="2813" w:author="Автор"/>
              </w:rPr>
            </w:pPr>
            <w:ins w:id="2814" w:author="Автор">
              <w:r>
                <w:t>Установить настройки уведомлений клиента по номеру ЛС</w:t>
              </w:r>
            </w:ins>
          </w:p>
        </w:tc>
      </w:tr>
      <w:tr w:rsidR="00813628" w:rsidRPr="0009076A" w:rsidTr="00976910">
        <w:trPr>
          <w:ins w:id="2815" w:author="Автор"/>
        </w:trPr>
        <w:tc>
          <w:tcPr>
            <w:tcW w:w="2943" w:type="dxa"/>
          </w:tcPr>
          <w:p w:rsidR="00813628" w:rsidRPr="0009076A" w:rsidRDefault="00813628" w:rsidP="00976910">
            <w:pPr>
              <w:rPr>
                <w:ins w:id="2816" w:author="Автор"/>
                <w:b/>
              </w:rPr>
            </w:pPr>
            <w:ins w:id="2817" w:author="Автор">
              <w:r w:rsidRPr="0009076A">
                <w:rPr>
                  <w:b/>
                </w:rPr>
                <w:t>Назначение операции:</w:t>
              </w:r>
            </w:ins>
          </w:p>
        </w:tc>
        <w:tc>
          <w:tcPr>
            <w:tcW w:w="7478" w:type="dxa"/>
          </w:tcPr>
          <w:p w:rsidR="00813628" w:rsidRPr="009763A8" w:rsidRDefault="00813628" w:rsidP="00976910">
            <w:pPr>
              <w:rPr>
                <w:ins w:id="2818" w:author="Автор"/>
              </w:rPr>
            </w:pPr>
            <w:ins w:id="2819" w:author="Автор">
              <w:r>
                <w:t>Установить настройки уведомлений клиента по номеру ЛС</w:t>
              </w:r>
            </w:ins>
          </w:p>
        </w:tc>
      </w:tr>
    </w:tbl>
    <w:p w:rsidR="00813628" w:rsidRPr="00ED47C8" w:rsidRDefault="00813628" w:rsidP="00813628">
      <w:pPr>
        <w:widowControl/>
        <w:autoSpaceDN/>
        <w:adjustRightInd/>
        <w:spacing w:line="240" w:lineRule="auto"/>
        <w:jc w:val="left"/>
        <w:textAlignment w:val="auto"/>
        <w:rPr>
          <w:ins w:id="2820" w:author="Автор"/>
          <w:b/>
          <w:color w:val="A6A6A6"/>
        </w:rPr>
      </w:pPr>
    </w:p>
    <w:p w:rsidR="00813628" w:rsidRDefault="00813628" w:rsidP="00813628">
      <w:pPr>
        <w:pStyle w:val="30"/>
        <w:ind w:left="709"/>
        <w:rPr>
          <w:ins w:id="2821" w:author="Автор"/>
        </w:rPr>
      </w:pPr>
      <w:bookmarkStart w:id="2822" w:name="_Toc391370332"/>
      <w:bookmarkStart w:id="2823" w:name="_Toc399186942"/>
      <w:ins w:id="2824" w:author="Автор">
        <w:r w:rsidRPr="0009076A">
          <w:t>Описание входных параметров</w:t>
        </w:r>
        <w:bookmarkEnd w:id="2822"/>
        <w:bookmarkEnd w:id="2823"/>
      </w:ins>
    </w:p>
    <w:p w:rsidR="00813628" w:rsidRPr="00151949" w:rsidRDefault="00813628" w:rsidP="00813628">
      <w:pPr>
        <w:rPr>
          <w:ins w:id="2825" w:author="Автор"/>
          <w:bCs/>
        </w:rPr>
      </w:pPr>
      <w:ins w:id="2826" w:author="Автор">
        <w:r w:rsidRPr="0009076A">
          <w:rPr>
            <w:b/>
          </w:rPr>
          <w:t xml:space="preserve">Входные данные: </w:t>
        </w:r>
        <w:del w:id="2827" w:author="Автор">
          <w:r>
            <w:rPr>
              <w:bCs/>
              <w:lang w:val="en-US"/>
            </w:rPr>
            <w:delText>s</w:delText>
          </w:r>
          <w:r w:rsidRPr="00735D71">
            <w:rPr>
              <w:bCs/>
            </w:rPr>
            <w:delText>etClientNotificationSettings</w:delText>
          </w:r>
        </w:del>
        <w:r>
          <w:rPr>
            <w:bCs/>
            <w:lang w:val="en-US"/>
          </w:rPr>
          <w:t>s</w:t>
        </w:r>
        <w:r>
          <w:rPr>
            <w:bCs/>
          </w:rPr>
          <w:t>et</w:t>
        </w:r>
        <w:r w:rsidRPr="00735D71">
          <w:rPr>
            <w:bCs/>
          </w:rPr>
          <w:t>NotificationSettings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976910">
        <w:trPr>
          <w:ins w:id="2828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29" w:author="Автор"/>
                <w:lang w:val="en-US"/>
              </w:rPr>
            </w:pPr>
            <w:ins w:id="2830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31" w:author="Автор"/>
              </w:rPr>
            </w:pPr>
            <w:ins w:id="2832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33" w:author="Автор"/>
              </w:rPr>
            </w:pPr>
            <w:ins w:id="2834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35" w:author="Автор"/>
              </w:rPr>
            </w:pPr>
            <w:ins w:id="2836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37" w:author="Автор"/>
              </w:rPr>
            </w:pPr>
            <w:ins w:id="2838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39" w:author="Автор"/>
              </w:rPr>
            </w:pPr>
            <w:ins w:id="2840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976910">
        <w:trPr>
          <w:ins w:id="2841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842" w:author="Автор"/>
              </w:rPr>
            </w:pPr>
            <w:ins w:id="2843" w:author="Автор">
              <w:r w:rsidRPr="0009076A"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813628" w:rsidRPr="00292BBB" w:rsidRDefault="00813628" w:rsidP="00976910">
            <w:pPr>
              <w:pStyle w:val="affff1"/>
              <w:ind w:left="0"/>
              <w:rPr>
                <w:ins w:id="2844" w:author="Автор"/>
                <w:sz w:val="20"/>
                <w:szCs w:val="20"/>
                <w:lang w:val="en-US"/>
              </w:rPr>
            </w:pPr>
            <w:ins w:id="2845" w:author="Автор">
              <w:r w:rsidRPr="00735D71">
                <w:rPr>
                  <w:sz w:val="20"/>
                  <w:szCs w:val="20"/>
                  <w:lang w:val="en-US"/>
                </w:rPr>
                <w:t>contractId</w:t>
              </w:r>
            </w:ins>
          </w:p>
        </w:tc>
        <w:tc>
          <w:tcPr>
            <w:tcW w:w="1903" w:type="dxa"/>
          </w:tcPr>
          <w:p w:rsidR="00813628" w:rsidRPr="00735D71" w:rsidRDefault="00813628" w:rsidP="00976910">
            <w:pPr>
              <w:pStyle w:val="affff1"/>
              <w:ind w:left="0"/>
              <w:rPr>
                <w:ins w:id="2846" w:author="Автор"/>
                <w:sz w:val="20"/>
                <w:szCs w:val="20"/>
              </w:rPr>
            </w:pPr>
            <w:ins w:id="2847" w:author="Автор">
              <w:r>
                <w:rPr>
                  <w:sz w:val="20"/>
                  <w:szCs w:val="20"/>
                </w:rPr>
                <w:t xml:space="preserve">Номер лицевого </w:t>
              </w:r>
              <w:r>
                <w:rPr>
                  <w:sz w:val="20"/>
                  <w:szCs w:val="20"/>
                </w:rPr>
                <w:lastRenderedPageBreak/>
                <w:t>счета</w:t>
              </w:r>
            </w:ins>
          </w:p>
        </w:tc>
        <w:tc>
          <w:tcPr>
            <w:tcW w:w="1965" w:type="dxa"/>
          </w:tcPr>
          <w:p w:rsidR="00813628" w:rsidRPr="00885978" w:rsidRDefault="00813628" w:rsidP="00976910">
            <w:pPr>
              <w:pStyle w:val="affff1"/>
              <w:ind w:left="0"/>
              <w:rPr>
                <w:ins w:id="2848" w:author="Автор"/>
                <w:sz w:val="20"/>
                <w:szCs w:val="20"/>
                <w:lang w:val="en-US"/>
              </w:rPr>
            </w:pPr>
            <w:ins w:id="2849" w:author="Автор">
              <w:r w:rsidRPr="0009076A"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1980" w:type="dxa"/>
          </w:tcPr>
          <w:p w:rsidR="00813628" w:rsidRPr="00292BBB" w:rsidRDefault="00813628" w:rsidP="00976910">
            <w:pPr>
              <w:pStyle w:val="affff1"/>
              <w:ind w:left="0"/>
              <w:rPr>
                <w:ins w:id="2850" w:author="Автор"/>
                <w:sz w:val="20"/>
                <w:szCs w:val="20"/>
                <w:lang w:val="en-US"/>
              </w:rPr>
            </w:pPr>
            <w:ins w:id="2851" w:author="Автор">
              <w:r w:rsidRPr="0009076A">
                <w:rPr>
                  <w:sz w:val="20"/>
                  <w:szCs w:val="20"/>
                  <w:lang w:val="en-US"/>
                </w:rPr>
                <w:t>xs:</w:t>
              </w:r>
              <w:r>
                <w:rPr>
                  <w:sz w:val="20"/>
                  <w:szCs w:val="20"/>
                  <w:lang w:val="en-US"/>
                </w:rPr>
                <w:t>string</w:t>
              </w:r>
            </w:ins>
          </w:p>
        </w:tc>
        <w:tc>
          <w:tcPr>
            <w:tcW w:w="1989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52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853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854" w:author="Автор"/>
                <w:lang w:val="en-US"/>
              </w:rPr>
            </w:pPr>
            <w:ins w:id="2855" w:author="Автор">
              <w:r>
                <w:rPr>
                  <w:lang w:val="en-US"/>
                </w:rPr>
                <w:lastRenderedPageBreak/>
                <w:t>2</w:t>
              </w:r>
            </w:ins>
          </w:p>
        </w:tc>
        <w:tc>
          <w:tcPr>
            <w:tcW w:w="2050" w:type="dxa"/>
          </w:tcPr>
          <w:p w:rsidR="00813628" w:rsidRPr="00735D71" w:rsidRDefault="00813628" w:rsidP="00976910">
            <w:pPr>
              <w:pStyle w:val="affff1"/>
              <w:ind w:left="0"/>
              <w:rPr>
                <w:ins w:id="2856" w:author="Автор"/>
                <w:sz w:val="20"/>
                <w:szCs w:val="20"/>
                <w:lang w:val="en-US"/>
              </w:rPr>
            </w:pPr>
            <w:ins w:id="2857" w:author="Автор">
              <w:r w:rsidRPr="004270D2">
                <w:rPr>
                  <w:sz w:val="20"/>
                  <w:szCs w:val="20"/>
                  <w:lang w:val="en-US"/>
                </w:rPr>
                <w:t>notificationType</w:t>
              </w:r>
            </w:ins>
          </w:p>
        </w:tc>
        <w:tc>
          <w:tcPr>
            <w:tcW w:w="1903" w:type="dxa"/>
          </w:tcPr>
          <w:p w:rsidR="00813628" w:rsidRDefault="00813628" w:rsidP="00976910">
            <w:pPr>
              <w:pStyle w:val="affff1"/>
              <w:ind w:left="0"/>
              <w:rPr>
                <w:ins w:id="2858" w:author="Автор"/>
                <w:sz w:val="20"/>
                <w:szCs w:val="20"/>
              </w:rPr>
            </w:pPr>
            <w:ins w:id="2859" w:author="Автор">
              <w:r>
                <w:rPr>
                  <w:sz w:val="20"/>
                  <w:szCs w:val="20"/>
                </w:rPr>
                <w:t>Список кодов типов уведомлений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60" w:author="Автор"/>
                <w:sz w:val="20"/>
                <w:szCs w:val="20"/>
              </w:rPr>
            </w:pPr>
            <w:ins w:id="286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62" w:author="Автор"/>
                <w:sz w:val="20"/>
                <w:szCs w:val="20"/>
                <w:lang w:val="en-US"/>
              </w:rPr>
            </w:pPr>
            <w:ins w:id="2863" w:author="Автор">
              <w:r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64" w:author="Автор"/>
                <w:sz w:val="20"/>
                <w:szCs w:val="20"/>
              </w:rPr>
            </w:pPr>
            <w:ins w:id="2865" w:author="Автор">
              <w:r>
                <w:rPr>
                  <w:sz w:val="20"/>
                  <w:szCs w:val="20"/>
                </w:rPr>
                <w:t xml:space="preserve">Коды типов уведомлений должны быть получены из </w:t>
              </w:r>
              <w:r w:rsidRPr="004270D2">
                <w:rPr>
                  <w:sz w:val="20"/>
                  <w:szCs w:val="20"/>
                </w:rPr>
                <w:t>get</w:t>
              </w:r>
              <w:del w:id="2866" w:author="Автор">
                <w:r w:rsidRPr="004270D2" w:rsidDel="00B905AA">
                  <w:rPr>
                    <w:sz w:val="20"/>
                    <w:szCs w:val="20"/>
                  </w:rPr>
                  <w:delText>Client</w:delText>
                </w:r>
              </w:del>
              <w:r w:rsidRPr="004270D2">
                <w:rPr>
                  <w:sz w:val="20"/>
                  <w:szCs w:val="20"/>
                </w:rPr>
                <w:t>NotificationTypes</w:t>
              </w:r>
            </w:ins>
          </w:p>
        </w:tc>
      </w:tr>
    </w:tbl>
    <w:p w:rsidR="00813628" w:rsidRPr="0020138A" w:rsidRDefault="00813628" w:rsidP="00813628">
      <w:pPr>
        <w:rPr>
          <w:ins w:id="2867" w:author="Автор"/>
        </w:rPr>
      </w:pPr>
    </w:p>
    <w:p w:rsidR="00813628" w:rsidRDefault="00813628" w:rsidP="00813628">
      <w:pPr>
        <w:pStyle w:val="30"/>
        <w:ind w:left="709"/>
        <w:rPr>
          <w:ins w:id="2868" w:author="Автор"/>
        </w:rPr>
      </w:pPr>
      <w:ins w:id="2869" w:author="Автор">
        <w:r>
          <w:t xml:space="preserve"> </w:t>
        </w:r>
        <w:bookmarkStart w:id="2870" w:name="_Toc391370333"/>
        <w:bookmarkStart w:id="2871" w:name="_Toc399186943"/>
        <w:r w:rsidRPr="0009076A">
          <w:t>Описание выходных параметров</w:t>
        </w:r>
        <w:bookmarkEnd w:id="2870"/>
        <w:bookmarkEnd w:id="2871"/>
      </w:ins>
    </w:p>
    <w:p w:rsidR="00813628" w:rsidRDefault="00813628" w:rsidP="00813628">
      <w:pPr>
        <w:pStyle w:val="af7"/>
        <w:rPr>
          <w:ins w:id="2872" w:author="Автор"/>
          <w:b/>
        </w:rPr>
      </w:pPr>
      <w:ins w:id="2873" w:author="Автор">
        <w:r w:rsidRPr="0009076A">
          <w:rPr>
            <w:b/>
          </w:rPr>
          <w:t xml:space="preserve">Выходные данные: </w:t>
        </w:r>
        <w:r>
          <w:rPr>
            <w:b/>
            <w:lang w:val="en-US"/>
          </w:rPr>
          <w:t>result</w:t>
        </w:r>
      </w:ins>
    </w:p>
    <w:p w:rsidR="00813628" w:rsidRPr="00CB2F72" w:rsidRDefault="00813628" w:rsidP="00813628">
      <w:pPr>
        <w:pStyle w:val="af7"/>
        <w:rPr>
          <w:ins w:id="2874" w:author="Автор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813628" w:rsidRPr="0009076A" w:rsidTr="00976910">
        <w:trPr>
          <w:ins w:id="2875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76" w:author="Автор"/>
                <w:lang w:val="en-US"/>
              </w:rPr>
            </w:pPr>
            <w:ins w:id="2877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78" w:author="Автор"/>
              </w:rPr>
            </w:pPr>
            <w:ins w:id="2879" w:author="Автор">
              <w:r w:rsidRPr="0009076A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80" w:author="Автор"/>
              </w:rPr>
            </w:pPr>
            <w:ins w:id="2881" w:author="Автор">
              <w:r w:rsidRPr="0009076A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82" w:author="Автор"/>
              </w:rPr>
            </w:pPr>
            <w:ins w:id="2883" w:author="Автор">
              <w:r w:rsidRPr="0009076A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84" w:author="Автор"/>
              </w:rPr>
            </w:pPr>
            <w:ins w:id="2885" w:author="Автор">
              <w:r w:rsidRPr="0009076A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886" w:author="Автор"/>
              </w:rPr>
            </w:pPr>
            <w:ins w:id="2887" w:author="Автор">
              <w:r w:rsidRPr="0009076A">
                <w:t xml:space="preserve">Комментарий </w:t>
              </w:r>
            </w:ins>
          </w:p>
        </w:tc>
      </w:tr>
      <w:tr w:rsidR="00813628" w:rsidRPr="0009076A" w:rsidTr="00976910">
        <w:trPr>
          <w:ins w:id="2888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889" w:author="Автор"/>
              </w:rPr>
            </w:pPr>
            <w:ins w:id="2890" w:author="Автор">
              <w:r>
                <w:t>1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91" w:author="Автор"/>
                <w:sz w:val="20"/>
                <w:szCs w:val="20"/>
                <w:lang w:val="en-US"/>
              </w:rPr>
            </w:pPr>
            <w:ins w:id="2892" w:author="Автор">
              <w:r w:rsidRPr="0009076A">
                <w:rPr>
                  <w:sz w:val="20"/>
                  <w:szCs w:val="20"/>
                  <w:lang w:val="en-US"/>
                </w:rPr>
                <w:t>resultCode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93" w:author="Автор"/>
                <w:sz w:val="20"/>
                <w:szCs w:val="20"/>
                <w:lang w:val="en-US"/>
              </w:rPr>
            </w:pPr>
            <w:ins w:id="2894" w:author="Автор">
              <w:r w:rsidRPr="0009076A">
                <w:rPr>
                  <w:sz w:val="20"/>
                  <w:szCs w:val="20"/>
                </w:rPr>
                <w:t>Код  возврата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95" w:author="Автор"/>
                <w:sz w:val="20"/>
                <w:szCs w:val="20"/>
                <w:lang w:val="en-US"/>
              </w:rPr>
            </w:pPr>
            <w:ins w:id="2896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897" w:author="Автор"/>
                <w:sz w:val="20"/>
                <w:szCs w:val="20"/>
                <w:lang w:val="en-US"/>
              </w:rPr>
            </w:pPr>
            <w:ins w:id="2898" w:author="Автор">
              <w:r w:rsidRPr="0009076A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899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900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01" w:author="Автор"/>
              </w:rPr>
            </w:pPr>
            <w:ins w:id="2902" w:author="Автор">
              <w:r>
                <w:t>2</w:t>
              </w:r>
            </w:ins>
          </w:p>
        </w:tc>
        <w:tc>
          <w:tcPr>
            <w:tcW w:w="205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903" w:author="Автор"/>
                <w:sz w:val="20"/>
                <w:szCs w:val="20"/>
                <w:lang w:val="en-US"/>
              </w:rPr>
            </w:pPr>
            <w:ins w:id="2904" w:author="Автор">
              <w:r w:rsidRPr="0009076A">
                <w:rPr>
                  <w:sz w:val="20"/>
                  <w:szCs w:val="20"/>
                  <w:lang w:val="en-US"/>
                </w:rPr>
                <w:t>description</w:t>
              </w:r>
            </w:ins>
          </w:p>
        </w:tc>
        <w:tc>
          <w:tcPr>
            <w:tcW w:w="1903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905" w:author="Автор"/>
                <w:sz w:val="20"/>
                <w:szCs w:val="20"/>
                <w:lang w:val="en-US"/>
              </w:rPr>
            </w:pPr>
            <w:ins w:id="2906" w:author="Автор">
              <w:r w:rsidRPr="0009076A">
                <w:rPr>
                  <w:sz w:val="20"/>
                  <w:szCs w:val="20"/>
                </w:rPr>
                <w:t>Описание результата обработки</w:t>
              </w:r>
            </w:ins>
          </w:p>
        </w:tc>
        <w:tc>
          <w:tcPr>
            <w:tcW w:w="1965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907" w:author="Автор"/>
                <w:sz w:val="20"/>
                <w:szCs w:val="20"/>
              </w:rPr>
            </w:pPr>
            <w:ins w:id="2908" w:author="Автор">
              <w:r w:rsidRPr="0009076A"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813628" w:rsidRPr="0009076A" w:rsidRDefault="00813628" w:rsidP="00976910">
            <w:pPr>
              <w:pStyle w:val="affff1"/>
              <w:ind w:left="0"/>
              <w:rPr>
                <w:ins w:id="2909" w:author="Автор"/>
                <w:sz w:val="20"/>
                <w:szCs w:val="20"/>
                <w:lang w:val="en-US"/>
              </w:rPr>
            </w:pPr>
            <w:ins w:id="2910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813628" w:rsidRPr="0009076A" w:rsidRDefault="00813628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2911" w:author="Автор"/>
                <w:sz w:val="20"/>
                <w:szCs w:val="20"/>
              </w:rPr>
            </w:pPr>
          </w:p>
        </w:tc>
      </w:tr>
    </w:tbl>
    <w:p w:rsidR="00813628" w:rsidRPr="00CB2F72" w:rsidRDefault="00813628" w:rsidP="00813628">
      <w:pPr>
        <w:pStyle w:val="30"/>
        <w:ind w:left="709"/>
        <w:rPr>
          <w:ins w:id="2912" w:author="Автор"/>
        </w:rPr>
      </w:pPr>
      <w:bookmarkStart w:id="2913" w:name="_Toc391370334"/>
      <w:bookmarkStart w:id="2914" w:name="_Toc399186944"/>
      <w:ins w:id="2915" w:author="Автор">
        <w:r w:rsidRPr="0009076A">
          <w:t>Ошибки</w:t>
        </w:r>
        <w:bookmarkEnd w:id="2913"/>
        <w:bookmarkEnd w:id="2914"/>
      </w:ins>
    </w:p>
    <w:p w:rsidR="00813628" w:rsidRPr="0009076A" w:rsidRDefault="00813628" w:rsidP="00813628">
      <w:pPr>
        <w:pStyle w:val="af7"/>
        <w:rPr>
          <w:ins w:id="2916" w:author="Автор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3276"/>
        <w:gridCol w:w="2693"/>
      </w:tblGrid>
      <w:tr w:rsidR="00813628" w:rsidRPr="0009076A" w:rsidTr="00976910">
        <w:trPr>
          <w:ins w:id="2917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918" w:author="Автор"/>
                <w:lang w:val="en-US"/>
              </w:rPr>
            </w:pPr>
            <w:ins w:id="2919" w:author="Автор">
              <w:r w:rsidRPr="0009076A">
                <w:t>№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920" w:author="Автор"/>
              </w:rPr>
            </w:pPr>
            <w:ins w:id="2921" w:author="Автор">
              <w:r w:rsidRPr="0009076A">
                <w:t xml:space="preserve">Код возврата </w:t>
              </w:r>
            </w:ins>
          </w:p>
        </w:tc>
        <w:tc>
          <w:tcPr>
            <w:tcW w:w="190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922" w:author="Автор"/>
              </w:rPr>
            </w:pPr>
            <w:ins w:id="2923" w:author="Автор">
              <w:r w:rsidRPr="0009076A">
                <w:t xml:space="preserve">Описание кода возврата 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924" w:author="Автор"/>
              </w:rPr>
            </w:pPr>
            <w:ins w:id="2925" w:author="Автор">
              <w:r w:rsidRPr="0009076A">
                <w:t>Условия возникновения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9"/>
              <w:rPr>
                <w:ins w:id="2926" w:author="Автор"/>
              </w:rPr>
            </w:pPr>
            <w:ins w:id="2927" w:author="Автор">
              <w:r w:rsidRPr="0009076A">
                <w:t>Комментарий</w:t>
              </w:r>
            </w:ins>
          </w:p>
        </w:tc>
      </w:tr>
      <w:tr w:rsidR="00813628" w:rsidRPr="0009076A" w:rsidTr="00976910">
        <w:trPr>
          <w:ins w:id="2928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29" w:author="Автор"/>
                <w:sz w:val="20"/>
                <w:szCs w:val="20"/>
              </w:rPr>
            </w:pPr>
            <w:ins w:id="2930" w:author="Автор">
              <w:r w:rsidRPr="0009076A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31" w:author="Автор"/>
                <w:sz w:val="20"/>
                <w:szCs w:val="20"/>
                <w:lang w:val="en-US"/>
              </w:rPr>
            </w:pPr>
            <w:ins w:id="2932" w:author="Автор">
              <w:r w:rsidRPr="0009076A">
                <w:rPr>
                  <w:sz w:val="20"/>
                  <w:szCs w:val="20"/>
                  <w:lang w:val="en-US"/>
                </w:rPr>
                <w:t>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933" w:author="Автор"/>
                <w:sz w:val="20"/>
                <w:szCs w:val="20"/>
                <w:lang w:val="en-US"/>
              </w:rPr>
            </w:pPr>
            <w:ins w:id="2934" w:author="Автор">
              <w:r w:rsidRPr="00BD5837">
                <w:rPr>
                  <w:sz w:val="20"/>
                  <w:szCs w:val="20"/>
                  <w:lang w:val="en-US"/>
                </w:rPr>
                <w:t>Успешно</w:t>
              </w:r>
            </w:ins>
          </w:p>
        </w:tc>
        <w:tc>
          <w:tcPr>
            <w:tcW w:w="3276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35" w:author="Автор"/>
                <w:sz w:val="20"/>
                <w:szCs w:val="20"/>
                <w:lang w:val="en-US"/>
              </w:rPr>
            </w:pPr>
            <w:ins w:id="2936" w:author="Автор">
              <w:r w:rsidRPr="00BD5837">
                <w:rPr>
                  <w:sz w:val="20"/>
                  <w:szCs w:val="20"/>
                  <w:lang w:val="en-US"/>
                </w:rPr>
                <w:t>Успешная обработка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37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938" w:author="Автор"/>
        </w:trPr>
        <w:tc>
          <w:tcPr>
            <w:tcW w:w="534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39" w:author="Автор"/>
                <w:sz w:val="20"/>
                <w:szCs w:val="20"/>
              </w:rPr>
            </w:pPr>
            <w:ins w:id="2940" w:author="Автор">
              <w:r w:rsidRPr="0009076A"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2050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41" w:author="Автор"/>
                <w:sz w:val="20"/>
                <w:szCs w:val="20"/>
                <w:lang w:val="en-US"/>
              </w:rPr>
            </w:pPr>
            <w:ins w:id="2942" w:author="Автор">
              <w:r w:rsidRPr="0009076A">
                <w:rPr>
                  <w:sz w:val="20"/>
                  <w:szCs w:val="20"/>
                  <w:lang w:val="en-US"/>
                </w:rPr>
                <w:t>100</w:t>
              </w:r>
            </w:ins>
          </w:p>
        </w:tc>
        <w:tc>
          <w:tcPr>
            <w:tcW w:w="1903" w:type="dxa"/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943" w:author="Автор"/>
                <w:sz w:val="20"/>
                <w:szCs w:val="20"/>
                <w:lang w:val="en-US"/>
              </w:rPr>
            </w:pPr>
            <w:ins w:id="2944" w:author="Автор">
              <w:r w:rsidRPr="00BD5837">
                <w:rPr>
                  <w:sz w:val="20"/>
                  <w:szCs w:val="20"/>
                  <w:lang w:val="en-US"/>
                </w:rPr>
                <w:t>Внутренняя ошибка</w:t>
              </w:r>
            </w:ins>
          </w:p>
        </w:tc>
        <w:tc>
          <w:tcPr>
            <w:tcW w:w="3276" w:type="dxa"/>
            <w:vAlign w:val="center"/>
          </w:tcPr>
          <w:p w:rsidR="00813628" w:rsidRPr="004E4FDF" w:rsidRDefault="00813628" w:rsidP="00976910">
            <w:pPr>
              <w:pStyle w:val="affff1"/>
              <w:ind w:left="0"/>
              <w:rPr>
                <w:ins w:id="2945" w:author="Автор"/>
                <w:sz w:val="20"/>
                <w:szCs w:val="20"/>
              </w:rPr>
            </w:pPr>
            <w:ins w:id="2946" w:author="Автор">
              <w:r w:rsidRPr="004E4FDF">
                <w:rPr>
                  <w:sz w:val="20"/>
                  <w:szCs w:val="20"/>
                </w:rPr>
                <w:t>Внутренняя ошибка сервера при обработке</w:t>
              </w:r>
            </w:ins>
          </w:p>
        </w:tc>
        <w:tc>
          <w:tcPr>
            <w:tcW w:w="2693" w:type="dxa"/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47" w:author="Автор"/>
                <w:sz w:val="20"/>
                <w:szCs w:val="20"/>
              </w:rPr>
            </w:pPr>
          </w:p>
        </w:tc>
      </w:tr>
      <w:tr w:rsidR="00813628" w:rsidRPr="0009076A" w:rsidTr="00976910">
        <w:trPr>
          <w:ins w:id="2948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49" w:author="Автор"/>
                <w:sz w:val="20"/>
                <w:szCs w:val="20"/>
              </w:rPr>
            </w:pPr>
            <w:ins w:id="2950" w:author="Автор">
              <w:r w:rsidRPr="0009076A"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51" w:author="Автор"/>
                <w:sz w:val="20"/>
                <w:szCs w:val="20"/>
                <w:lang w:val="en-US"/>
              </w:rPr>
            </w:pPr>
            <w:ins w:id="2952" w:author="Автор">
              <w:r w:rsidRPr="0009076A">
                <w:rPr>
                  <w:sz w:val="20"/>
                  <w:szCs w:val="20"/>
                  <w:lang w:val="en-US"/>
                </w:rPr>
                <w:t>110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BD5837" w:rsidRDefault="00813628" w:rsidP="00976910">
            <w:pPr>
              <w:pStyle w:val="affff1"/>
              <w:ind w:left="0"/>
              <w:rPr>
                <w:ins w:id="2953" w:author="Автор"/>
                <w:sz w:val="20"/>
                <w:szCs w:val="20"/>
                <w:lang w:val="en-US"/>
              </w:rPr>
            </w:pPr>
            <w:ins w:id="2954" w:author="Автор">
              <w:r w:rsidRPr="00BD5837">
                <w:rPr>
                  <w:sz w:val="20"/>
                  <w:szCs w:val="20"/>
                  <w:lang w:val="en-US"/>
                </w:rPr>
                <w:t>Лицевой счет не найден</w:t>
              </w:r>
            </w:ins>
          </w:p>
        </w:tc>
        <w:tc>
          <w:tcPr>
            <w:tcW w:w="3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4270D2" w:rsidRDefault="00813628" w:rsidP="00976910">
            <w:pPr>
              <w:pStyle w:val="affff1"/>
              <w:ind w:left="0"/>
              <w:rPr>
                <w:ins w:id="2955" w:author="Автор"/>
                <w:sz w:val="20"/>
                <w:szCs w:val="20"/>
              </w:rPr>
            </w:pPr>
            <w:ins w:id="2956" w:author="Автор">
              <w:r w:rsidRPr="004270D2">
                <w:rPr>
                  <w:sz w:val="20"/>
                  <w:szCs w:val="20"/>
                </w:rPr>
                <w:t>Лицевой счет не найден</w:t>
              </w:r>
            </w:ins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628" w:rsidRPr="0009076A" w:rsidRDefault="00813628" w:rsidP="00976910">
            <w:pPr>
              <w:pStyle w:val="affff1"/>
              <w:ind w:left="0"/>
              <w:rPr>
                <w:ins w:id="2957" w:author="Автор"/>
                <w:sz w:val="20"/>
                <w:szCs w:val="20"/>
              </w:rPr>
            </w:pPr>
          </w:p>
        </w:tc>
      </w:tr>
    </w:tbl>
    <w:p w:rsidR="00813628" w:rsidRPr="0060371E" w:rsidRDefault="00813628" w:rsidP="00813628">
      <w:pPr>
        <w:rPr>
          <w:ins w:id="2958" w:author="Автор"/>
        </w:rPr>
      </w:pPr>
    </w:p>
    <w:p w:rsidR="00813628" w:rsidRDefault="00813628" w:rsidP="00813628">
      <w:pPr>
        <w:pStyle w:val="30"/>
        <w:ind w:left="709"/>
        <w:rPr>
          <w:ins w:id="2959" w:author="Автор"/>
        </w:rPr>
      </w:pPr>
      <w:bookmarkStart w:id="2960" w:name="_Toc399186945"/>
      <w:ins w:id="2961" w:author="Автор">
        <w:r>
          <w:t>Контрольные примеры</w:t>
        </w:r>
        <w:bookmarkEnd w:id="2960"/>
      </w:ins>
    </w:p>
    <w:p w:rsidR="00813628" w:rsidRPr="0049359F" w:rsidRDefault="00813628" w:rsidP="00813628">
      <w:pPr>
        <w:pStyle w:val="af7"/>
        <w:rPr>
          <w:ins w:id="2962" w:author="Автор"/>
          <w:b/>
          <w:lang w:val="en-US"/>
        </w:rPr>
      </w:pPr>
      <w:ins w:id="2963" w:author="Автор">
        <w:r w:rsidRPr="00916933">
          <w:rPr>
            <w:b/>
          </w:rPr>
          <w:t>Запрос</w:t>
        </w:r>
      </w:ins>
    </w:p>
    <w:p w:rsidR="00813628" w:rsidRDefault="00813628" w:rsidP="00813628">
      <w:pPr>
        <w:pStyle w:val="af7"/>
        <w:rPr>
          <w:ins w:id="2964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965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976910">
            <w:pPr>
              <w:spacing w:line="240" w:lineRule="auto"/>
              <w:jc w:val="left"/>
              <w:rPr>
                <w:ins w:id="2966" w:author="Автор"/>
                <w:i/>
                <w:sz w:val="20"/>
                <w:szCs w:val="20"/>
                <w:lang w:val="en-US"/>
              </w:rPr>
            </w:pPr>
            <w:ins w:id="2967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&lt;soapenv:Envelope xmlns:soapenv="http://schemas.xmlsoap.org/soap/envelope/" xmlns:soap="http://soap.integra.partner.web.processor.ecafe.axetta.ru/"&gt;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68" w:author="Автор"/>
                <w:i/>
                <w:sz w:val="20"/>
                <w:szCs w:val="20"/>
                <w:lang w:val="en-US"/>
              </w:rPr>
            </w:pPr>
            <w:ins w:id="296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&lt;soapenv:Header/&gt;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70" w:author="Автор"/>
                <w:i/>
                <w:sz w:val="20"/>
                <w:szCs w:val="20"/>
                <w:lang w:val="en-US"/>
              </w:rPr>
            </w:pPr>
            <w:ins w:id="297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&lt;soapenv:Body&gt;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72" w:author="Автор"/>
                <w:i/>
                <w:sz w:val="20"/>
                <w:szCs w:val="20"/>
                <w:lang w:val="en-US"/>
              </w:rPr>
            </w:pPr>
            <w:ins w:id="2973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&lt;soap:setNotificationSettings&gt;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74" w:author="Автор"/>
                <w:i/>
                <w:sz w:val="20"/>
                <w:szCs w:val="20"/>
                <w:lang w:val="en-US"/>
              </w:rPr>
            </w:pPr>
            <w:ins w:id="2975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&lt;contractId&gt;3701471&lt;/contractId&gt;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76" w:author="Автор"/>
                <w:i/>
                <w:sz w:val="20"/>
                <w:szCs w:val="20"/>
                <w:lang w:val="en-US"/>
              </w:rPr>
            </w:pPr>
            <w:ins w:id="2977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&lt;notificationType&gt;1000000000&lt;/notificationType&gt;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78" w:author="Автор"/>
                <w:i/>
                <w:sz w:val="20"/>
                <w:szCs w:val="20"/>
                <w:lang w:val="en-US"/>
              </w:rPr>
            </w:pPr>
            <w:ins w:id="2979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&lt;/soap:setNotificationSettings&gt;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80" w:author="Автор"/>
                <w:i/>
                <w:sz w:val="20"/>
                <w:szCs w:val="20"/>
                <w:lang w:val="en-US"/>
              </w:rPr>
            </w:pPr>
            <w:ins w:id="2981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&lt;/soapenv:Body&gt;</w:t>
              </w:r>
            </w:ins>
          </w:p>
          <w:p w:rsidR="00813628" w:rsidRPr="00ED47C8" w:rsidRDefault="00813628" w:rsidP="00976910">
            <w:pPr>
              <w:spacing w:line="240" w:lineRule="auto"/>
              <w:jc w:val="left"/>
              <w:rPr>
                <w:ins w:id="2982" w:author="Автор"/>
              </w:rPr>
            </w:pPr>
            <w:ins w:id="2983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&lt;/soapenv:Envelope&gt;</w:t>
              </w:r>
            </w:ins>
          </w:p>
        </w:tc>
      </w:tr>
    </w:tbl>
    <w:p w:rsidR="00813628" w:rsidRDefault="00813628" w:rsidP="00813628">
      <w:pPr>
        <w:rPr>
          <w:ins w:id="2984" w:author="Автор"/>
        </w:rPr>
      </w:pPr>
    </w:p>
    <w:p w:rsidR="00813628" w:rsidRDefault="00813628" w:rsidP="00813628">
      <w:pPr>
        <w:pStyle w:val="af7"/>
        <w:rPr>
          <w:ins w:id="2985" w:author="Автор"/>
          <w:b/>
        </w:rPr>
      </w:pPr>
      <w:ins w:id="2986" w:author="Автор">
        <w:r w:rsidRPr="00916933">
          <w:rPr>
            <w:b/>
          </w:rPr>
          <w:t>Ответ на запрос в случае успешного исполнения</w:t>
        </w:r>
      </w:ins>
    </w:p>
    <w:p w:rsidR="00813628" w:rsidRDefault="00813628" w:rsidP="00813628">
      <w:pPr>
        <w:pStyle w:val="af7"/>
        <w:rPr>
          <w:ins w:id="2987" w:author="Автор"/>
          <w:b/>
        </w:rPr>
      </w:pPr>
    </w:p>
    <w:tbl>
      <w:tblPr>
        <w:tblStyle w:val="affa"/>
        <w:tblW w:w="9781" w:type="dxa"/>
        <w:tblInd w:w="39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781"/>
      </w:tblGrid>
      <w:tr w:rsidR="00813628" w:rsidTr="00976910">
        <w:trPr>
          <w:ins w:id="2988" w:author="Автор"/>
        </w:trPr>
        <w:tc>
          <w:tcPr>
            <w:tcW w:w="9781" w:type="dxa"/>
            <w:shd w:val="clear" w:color="auto" w:fill="F2F2F2" w:themeFill="background1" w:themeFillShade="F2"/>
          </w:tcPr>
          <w:p w:rsidR="00813628" w:rsidRPr="0060371E" w:rsidRDefault="00813628" w:rsidP="00976910">
            <w:pPr>
              <w:spacing w:line="240" w:lineRule="auto"/>
              <w:jc w:val="left"/>
              <w:rPr>
                <w:ins w:id="2989" w:author="Автор"/>
                <w:i/>
                <w:sz w:val="20"/>
                <w:szCs w:val="20"/>
                <w:lang w:val="en-US"/>
              </w:rPr>
            </w:pPr>
            <w:ins w:id="2990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&lt;soap:Envelope xmlns:soap="http://schemas.xmlsoap.org/soap/envelope/"&gt;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91" w:author="Автор"/>
                <w:i/>
                <w:sz w:val="20"/>
                <w:szCs w:val="20"/>
                <w:lang w:val="en-US"/>
              </w:rPr>
            </w:pPr>
            <w:ins w:id="299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&lt;soap:Body&gt;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93" w:author="Автор"/>
                <w:i/>
                <w:sz w:val="20"/>
                <w:szCs w:val="20"/>
                <w:lang w:val="en-US"/>
              </w:rPr>
            </w:pPr>
            <w:ins w:id="299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&lt;ns2:setNotificationSettingsResponse xmlns:ns2="http://soap.integra.partner.web.processor.ecafe.axetta.ru/"&gt;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95" w:author="Автор"/>
                <w:i/>
                <w:sz w:val="20"/>
                <w:szCs w:val="20"/>
                <w:lang w:val="en-US"/>
              </w:rPr>
            </w:pPr>
            <w:ins w:id="299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&lt;return&gt;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97" w:author="Автор"/>
                <w:i/>
                <w:sz w:val="20"/>
                <w:szCs w:val="20"/>
                <w:lang w:val="en-US"/>
              </w:rPr>
            </w:pPr>
            <w:ins w:id="2998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&lt;resultCode&gt;0&lt;/resultCode&gt;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2999" w:author="Автор"/>
                <w:i/>
                <w:sz w:val="20"/>
                <w:szCs w:val="20"/>
                <w:lang w:val="en-US"/>
              </w:rPr>
            </w:pPr>
            <w:ins w:id="3000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   &lt;description&gt;OK&lt;/description&gt;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3001" w:author="Автор"/>
                <w:i/>
                <w:sz w:val="20"/>
                <w:szCs w:val="20"/>
                <w:lang w:val="en-US"/>
              </w:rPr>
            </w:pPr>
            <w:ins w:id="3002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   &lt;/return&gt;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3003" w:author="Автор"/>
                <w:i/>
                <w:sz w:val="20"/>
                <w:szCs w:val="20"/>
                <w:lang w:val="en-US"/>
              </w:rPr>
            </w:pPr>
            <w:ins w:id="3004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   &lt;/ns2:setNotificationSettingsResponse&gt;</w:t>
              </w:r>
            </w:ins>
          </w:p>
          <w:p w:rsidR="00813628" w:rsidRPr="0060371E" w:rsidRDefault="00813628" w:rsidP="00976910">
            <w:pPr>
              <w:spacing w:line="240" w:lineRule="auto"/>
              <w:jc w:val="left"/>
              <w:rPr>
                <w:ins w:id="3005" w:author="Автор"/>
                <w:i/>
                <w:sz w:val="20"/>
                <w:szCs w:val="20"/>
                <w:lang w:val="en-US"/>
              </w:rPr>
            </w:pPr>
            <w:ins w:id="3006" w:author="Автор">
              <w:r w:rsidRPr="0060371E">
                <w:rPr>
                  <w:i/>
                  <w:sz w:val="20"/>
                  <w:szCs w:val="20"/>
                  <w:lang w:val="en-US"/>
                </w:rPr>
                <w:t xml:space="preserve">   &lt;/soap:Body&gt;</w:t>
              </w:r>
            </w:ins>
          </w:p>
          <w:p w:rsidR="00813628" w:rsidRDefault="00813628" w:rsidP="00976910">
            <w:pPr>
              <w:spacing w:line="240" w:lineRule="auto"/>
              <w:jc w:val="left"/>
              <w:rPr>
                <w:ins w:id="3007" w:author="Автор"/>
              </w:rPr>
            </w:pPr>
            <w:ins w:id="3008" w:author="Автор">
              <w:r w:rsidRPr="0060371E">
                <w:rPr>
                  <w:i/>
                  <w:sz w:val="20"/>
                  <w:szCs w:val="20"/>
                  <w:lang w:val="en-US"/>
                </w:rPr>
                <w:t>&lt;/soap:Envelope&gt;</w:t>
              </w:r>
            </w:ins>
          </w:p>
        </w:tc>
      </w:tr>
    </w:tbl>
    <w:p w:rsidR="00813628" w:rsidRDefault="00813628" w:rsidP="00534557">
      <w:pPr>
        <w:pStyle w:val="af7"/>
        <w:rPr>
          <w:b/>
          <w:color w:val="A6A6A6"/>
          <w:lang w:val="en-US"/>
        </w:rPr>
      </w:pPr>
    </w:p>
    <w:p w:rsidR="00C115CA" w:rsidRDefault="00C115CA">
      <w:pPr>
        <w:widowControl/>
        <w:autoSpaceDN/>
        <w:adjustRightInd/>
        <w:spacing w:line="240" w:lineRule="auto"/>
        <w:jc w:val="left"/>
        <w:textAlignment w:val="auto"/>
        <w:rPr>
          <w:b/>
          <w:color w:val="A6A6A6"/>
          <w:lang w:val="en-US"/>
        </w:rPr>
      </w:pPr>
      <w:r>
        <w:rPr>
          <w:b/>
          <w:color w:val="A6A6A6"/>
          <w:lang w:val="en-US"/>
        </w:rPr>
        <w:br w:type="page"/>
      </w:r>
    </w:p>
    <w:p w:rsidR="0038149F" w:rsidRPr="00A75305" w:rsidRDefault="00A75305" w:rsidP="00C115CA">
      <w:pPr>
        <w:pStyle w:val="12"/>
        <w:numPr>
          <w:ilvl w:val="0"/>
          <w:numId w:val="0"/>
        </w:numPr>
      </w:pPr>
      <w:bookmarkStart w:id="3009" w:name="_Toc399186946"/>
      <w:r w:rsidRPr="00A75305">
        <w:lastRenderedPageBreak/>
        <w:t>П</w:t>
      </w:r>
      <w:r w:rsidR="0038149F" w:rsidRPr="00A75305">
        <w:t>риложения</w:t>
      </w:r>
      <w:bookmarkEnd w:id="3009"/>
    </w:p>
    <w:p w:rsidR="0038149F" w:rsidRPr="00C115CA" w:rsidRDefault="0038149F" w:rsidP="0038149F">
      <w:pPr>
        <w:pStyle w:val="23"/>
        <w:rPr>
          <w:lang w:val="en-US"/>
          <w:rPrChange w:id="3010" w:author="Автор">
            <w:rPr/>
          </w:rPrChange>
        </w:rPr>
      </w:pPr>
      <w:bookmarkStart w:id="3011" w:name="_Toc399186947"/>
      <w:r w:rsidRPr="0038149F">
        <w:t>Описание сервиса (WSDL)</w:t>
      </w:r>
      <w:bookmarkEnd w:id="3011"/>
    </w:p>
    <w:p w:rsidR="009712E5" w:rsidRPr="00C115CA" w:rsidRDefault="009712E5" w:rsidP="009712E5">
      <w:pPr>
        <w:pStyle w:val="af7"/>
        <w:rPr>
          <w:color w:val="A6A6A6"/>
          <w:lang w:val="en-US"/>
          <w:rPrChange w:id="3012" w:author="Автор">
            <w:rPr>
              <w:color w:val="A6A6A6"/>
            </w:rPr>
          </w:rPrChange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2F2F2"/>
        <w:tblLook w:val="04A0" w:firstRow="1" w:lastRow="0" w:firstColumn="1" w:lastColumn="0" w:noHBand="0" w:noVBand="1"/>
      </w:tblPr>
      <w:tblGrid>
        <w:gridCol w:w="10171"/>
      </w:tblGrid>
      <w:tr w:rsidR="009712E5" w:rsidRPr="00B905AA" w:rsidTr="001E1144">
        <w:tc>
          <w:tcPr>
            <w:tcW w:w="10171" w:type="dxa"/>
            <w:shd w:val="clear" w:color="auto" w:fill="F2F2F2" w:themeFill="background1" w:themeFillShade="F2"/>
          </w:tcPr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13" w:author="Автор"/>
                <w:b/>
                <w:color w:val="A6A6A6"/>
                <w:sz w:val="16"/>
                <w:szCs w:val="20"/>
                <w:lang w:val="en-US"/>
              </w:rPr>
            </w:pPr>
            <w:ins w:id="3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&lt;wsdl:definitions name="ClientRoomControllerWSService" targetNamespace="http://soap.integra.partner.web.processor.ecafe.axetta.ru/" xmlns:ns1="http://schemas.xmlsoap.org/soap/http" xmlns:soap="http://schemas.xmlsoap.org/wsdl/soap/" xmlns:tns="http://soap.integra.partner.web.processor.ecafe.axetta.ru/" xmlns:wsdl="http://schemas.xmlsoap.org/wsdl/" xmlns:xsd="http://www.w3.org/2001/XMLSchema"&gt;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15" w:author="Автор"/>
                <w:b/>
                <w:color w:val="A6A6A6"/>
                <w:sz w:val="16"/>
                <w:szCs w:val="20"/>
                <w:lang w:val="en-US"/>
              </w:rPr>
            </w:pPr>
            <w:ins w:id="3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&lt;wsdl:types&gt;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17" w:author="Автор"/>
                <w:b/>
                <w:color w:val="A6A6A6"/>
                <w:sz w:val="16"/>
                <w:szCs w:val="20"/>
                <w:lang w:val="en-US"/>
              </w:rPr>
            </w:pPr>
            <w:ins w:id="3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&lt;xs:schema elementFormDefault="unqualified" targetNamespace="http://soap.integra.partner.web.processor.ecafe.axetta.ru/" version="1.0" xmlns:tns="http://soap.integra.partner.web.processor.ecafe.axetta.ru/" xmlns:xs="http://www.w3.org/2001/XMLSchema"&gt;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19" w:author="Автор"/>
                <w:b/>
                <w:color w:val="A6A6A6"/>
                <w:sz w:val="16"/>
                <w:szCs w:val="20"/>
                <w:lang w:val="en-US"/>
              </w:rPr>
            </w:pPr>
            <w:ins w:id="3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name="ComplexInfo" type="tns:complexInfoExt"/&gt;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21" w:author="Автор"/>
                <w:b/>
                <w:color w:val="A6A6A6"/>
                <w:sz w:val="16"/>
                <w:szCs w:val="20"/>
                <w:lang w:val="en-US"/>
              </w:rPr>
            </w:pPr>
            <w:ins w:id="3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name="ComplexInfoList" type="tns:complexInfoList"/&gt;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23" w:author="Автор"/>
                <w:b/>
                <w:color w:val="A6A6A6"/>
                <w:sz w:val="16"/>
                <w:szCs w:val="20"/>
                <w:lang w:val="en-US"/>
              </w:rPr>
            </w:pPr>
            <w:ins w:id="3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name="ComplexInfoResult" type="tns:complexInfoResult"/&gt;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25" w:author="Автор"/>
                <w:b/>
                <w:color w:val="A6A6A6"/>
                <w:sz w:val="16"/>
                <w:szCs w:val="20"/>
                <w:lang w:val="en-US"/>
              </w:rPr>
            </w:pPr>
            <w:ins w:id="3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name="Data"&gt;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27" w:author="Автор"/>
                <w:b/>
                <w:color w:val="A6A6A6"/>
                <w:sz w:val="16"/>
                <w:szCs w:val="20"/>
                <w:lang w:val="en-US"/>
              </w:rPr>
            </w:pPr>
            <w:ins w:id="3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29" w:author="Автор"/>
                <w:b/>
                <w:color w:val="A6A6A6"/>
                <w:sz w:val="16"/>
                <w:szCs w:val="20"/>
                <w:lang w:val="en-US"/>
              </w:rPr>
            </w:pPr>
            <w:ins w:id="3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31" w:author="Автор"/>
                <w:b/>
                <w:color w:val="A6A6A6"/>
                <w:sz w:val="16"/>
                <w:szCs w:val="20"/>
                <w:lang w:val="en-US"/>
              </w:rPr>
            </w:pPr>
            <w:ins w:id="3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name="ClientSummary" type="tns:ClientSummary"/&gt;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33" w:author="Автор"/>
                <w:b/>
                <w:color w:val="A6A6A6"/>
                <w:sz w:val="16"/>
                <w:szCs w:val="20"/>
                <w:lang w:val="en-US"/>
              </w:rPr>
            </w:pPr>
            <w:ins w:id="3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name="ClientSummaryExt" type="tns:ClientSummaryExt"/&gt;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35" w:author="Автор"/>
                <w:b/>
                <w:color w:val="A6A6A6"/>
                <w:sz w:val="16"/>
                <w:szCs w:val="20"/>
                <w:lang w:val="en-US"/>
              </w:rPr>
            </w:pPr>
            <w:ins w:id="3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name="PurchaseList" type="tns:PurchaseList"/&gt;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37" w:author="Автор"/>
                <w:b/>
                <w:color w:val="A6A6A6"/>
                <w:sz w:val="16"/>
                <w:szCs w:val="20"/>
                <w:lang w:val="en-US"/>
              </w:rPr>
            </w:pPr>
            <w:ins w:id="3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name="PurchaseListExt" type="tns:PurchaseListExt"/&gt;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39" w:author="Автор"/>
                <w:b/>
                <w:color w:val="A6A6A6"/>
                <w:sz w:val="16"/>
                <w:szCs w:val="20"/>
                <w:lang w:val="en-US"/>
              </w:rPr>
            </w:pPr>
            <w:ins w:id="3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name="PaymentList" type="tns:PaymentList"/&gt;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41" w:author="Автор"/>
                <w:b/>
                <w:color w:val="A6A6A6"/>
                <w:sz w:val="16"/>
                <w:szCs w:val="20"/>
                <w:lang w:val="en-US"/>
              </w:rPr>
            </w:pPr>
            <w:ins w:id="3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43" w:author="Автор"/>
                <w:b/>
                <w:color w:val="A6A6A6"/>
                <w:sz w:val="16"/>
                <w:szCs w:val="20"/>
                <w:lang w:val="en-US"/>
              </w:rPr>
            </w:pPr>
            <w:ins w:id="3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name="MenuListExt" type="tns:MenuListExt"/&gt;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45" w:author="Автор"/>
                <w:b/>
                <w:color w:val="A6A6A6"/>
                <w:sz w:val="16"/>
                <w:szCs w:val="20"/>
                <w:lang w:val="en-US"/>
              </w:rPr>
            </w:pPr>
            <w:ins w:id="3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name="CardList" type="tns:CardList"/&gt;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47" w:author="Автор"/>
                <w:b/>
                <w:color w:val="A6A6A6"/>
                <w:sz w:val="16"/>
                <w:szCs w:val="20"/>
                <w:lang w:val="en-US"/>
              </w:rPr>
            </w:pPr>
            <w:ins w:id="3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name="EnterEventList" type="tns:EnterEventList"/&gt;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49" w:author="Автор"/>
                <w:b/>
                <w:color w:val="A6A6A6"/>
                <w:sz w:val="16"/>
                <w:szCs w:val="20"/>
                <w:lang w:val="en-US"/>
              </w:rPr>
            </w:pPr>
            <w:ins w:id="3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name="EnterEventWithRepList" type="tns:EnterEventWithRepList"/&gt;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51" w:author="Автор"/>
                <w:b/>
                <w:color w:val="A6A6A6"/>
                <w:sz w:val="16"/>
                <w:szCs w:val="20"/>
                <w:lang w:val="en-US"/>
              </w:rPr>
            </w:pPr>
            <w:ins w:id="3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name="CirculationItemList" type="tns:CirculationItemList"/&gt;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53" w:author="Автор"/>
                <w:b/>
                <w:color w:val="A6A6A6"/>
                <w:sz w:val="16"/>
                <w:szCs w:val="20"/>
                <w:lang w:val="en-US"/>
              </w:rPr>
            </w:pPr>
            <w:ins w:id="3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name="ComplexDateList" type="tns:ComplexDateList"/&gt;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55" w:author="Автор"/>
                <w:b/>
                <w:color w:val="A6A6A6"/>
                <w:sz w:val="16"/>
                <w:szCs w:val="20"/>
                <w:lang w:val="en-US"/>
              </w:rPr>
            </w:pPr>
            <w:ins w:id="3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name="QuestionaryList" type="tns:QuestionaryList"/&gt;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57" w:author="Автор"/>
                <w:b/>
                <w:color w:val="A6A6A6"/>
                <w:sz w:val="16"/>
                <w:szCs w:val="20"/>
                <w:lang w:val="en-US"/>
              </w:rPr>
            </w:pPr>
            <w:ins w:id="3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name="ClientRepresentativesList" type="tns:ClientRepresentativesList"/&gt;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59" w:author="Автор"/>
                <w:b/>
                <w:color w:val="A6A6A6"/>
                <w:sz w:val="16"/>
                <w:szCs w:val="20"/>
                <w:lang w:val="en-US"/>
              </w:rPr>
            </w:pPr>
            <w:ins w:id="3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61" w:author="Автор"/>
                <w:b/>
                <w:color w:val="A6A6A6"/>
                <w:sz w:val="16"/>
                <w:szCs w:val="20"/>
                <w:lang w:val="en-US"/>
              </w:rPr>
            </w:pPr>
            <w:ins w:id="3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name="IdOfContract"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63" w:author="Автор"/>
                <w:b/>
                <w:color w:val="A6A6A6"/>
                <w:sz w:val="16"/>
                <w:szCs w:val="20"/>
                <w:lang w:val="en-US"/>
              </w:rPr>
            </w:pPr>
            <w:ins w:id="3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65" w:author="Автор"/>
                <w:b/>
                <w:color w:val="A6A6A6"/>
                <w:sz w:val="16"/>
                <w:szCs w:val="20"/>
                <w:lang w:val="en-US"/>
              </w:rPr>
            </w:pPr>
            <w:ins w:id="3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67" w:author="Автор"/>
                <w:b/>
                <w:color w:val="A6A6A6"/>
                <w:sz w:val="16"/>
                <w:szCs w:val="20"/>
                <w:lang w:val="en-US"/>
              </w:rPr>
            </w:pPr>
            <w:ins w:id="3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69" w:author="Автор"/>
                <w:b/>
                <w:color w:val="A6A6A6"/>
                <w:sz w:val="16"/>
                <w:szCs w:val="20"/>
                <w:lang w:val="en-US"/>
              </w:rPr>
            </w:pPr>
            <w:ins w:id="3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&lt;/xs:element&gt;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71" w:author="Автор"/>
                <w:b/>
                <w:color w:val="A6A6A6"/>
                <w:sz w:val="16"/>
                <w:szCs w:val="20"/>
                <w:lang w:val="en-US"/>
              </w:rPr>
            </w:pPr>
            <w:ins w:id="3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name="activateCurrentSubscriptionFeeding" type="tns:activateCurrentSubscriptionFeeding"/&gt;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73" w:author="Автор"/>
                <w:b/>
                <w:color w:val="A6A6A6"/>
                <w:sz w:val="16"/>
                <w:szCs w:val="20"/>
                <w:lang w:val="en-US"/>
              </w:rPr>
            </w:pPr>
            <w:ins w:id="3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name="activateCurrentSubscriptionFeedingResponse" type="tns:activateCurrentSubscriptionFeedingResponse"/&gt;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75" w:author="Автор"/>
                <w:b/>
                <w:color w:val="A6A6A6"/>
                <w:sz w:val="16"/>
                <w:szCs w:val="20"/>
                <w:lang w:val="en-US"/>
              </w:rPr>
            </w:pPr>
            <w:ins w:id="3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name="activateLinkingToken" type="tns:activateLinkingToken"/&gt;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77" w:author="Автор"/>
                <w:b/>
                <w:color w:val="A6A6A6"/>
                <w:sz w:val="16"/>
                <w:szCs w:val="20"/>
                <w:lang w:val="en-US"/>
              </w:rPr>
            </w:pPr>
            <w:ins w:id="3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name="activateLinkingTokenResponse" type="tns:activateLinkingTokenResponse"/&gt;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79" w:author="Автор"/>
                <w:b/>
                <w:color w:val="A6A6A6"/>
                <w:sz w:val="16"/>
                <w:szCs w:val="20"/>
                <w:lang w:val="en-US"/>
              </w:rPr>
            </w:pPr>
            <w:ins w:id="3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name="addProhibition" type="tns:addProhibition"/&gt;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81" w:author="Автор"/>
                <w:b/>
                <w:color w:val="A6A6A6"/>
                <w:sz w:val="16"/>
                <w:szCs w:val="20"/>
                <w:lang w:val="en-US"/>
              </w:rPr>
            </w:pPr>
            <w:ins w:id="3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name="addProhibitionResponse" type="tns:addProhibitionResponse"/&gt;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83" w:author="Автор"/>
                <w:b/>
                <w:color w:val="A6A6A6"/>
                <w:sz w:val="16"/>
                <w:szCs w:val="20"/>
                <w:lang w:val="en-US"/>
              </w:rPr>
            </w:pPr>
            <w:ins w:id="3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name="attachGuardSan" type="tns:attachGuardSan"/&gt;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85" w:author="Автор"/>
                <w:b/>
                <w:color w:val="A6A6A6"/>
                <w:sz w:val="16"/>
                <w:szCs w:val="20"/>
                <w:lang w:val="en-US"/>
              </w:rPr>
            </w:pPr>
            <w:ins w:id="3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name="attachGuardSanBySan" type="tns:attachGuardSanBySan"/&gt;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87" w:author="Автор"/>
                <w:b/>
                <w:color w:val="A6A6A6"/>
                <w:sz w:val="16"/>
                <w:szCs w:val="20"/>
                <w:lang w:val="en-US"/>
              </w:rPr>
            </w:pPr>
            <w:ins w:id="3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name="attachGuardSanBySanResponse" type="tns:attachGuardSanBySanResponse"/&gt;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89" w:author="Автор"/>
                <w:b/>
                <w:color w:val="A6A6A6"/>
                <w:sz w:val="16"/>
                <w:szCs w:val="20"/>
                <w:lang w:val="en-US"/>
              </w:rPr>
            </w:pPr>
            <w:ins w:id="3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name="attachGuardSanResponse" type="tns:attachGuardSanResponse"/&gt;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91" w:author="Автор"/>
                <w:b/>
                <w:color w:val="A6A6A6"/>
                <w:sz w:val="16"/>
                <w:szCs w:val="20"/>
                <w:lang w:val="en-US"/>
              </w:rPr>
            </w:pPr>
            <w:ins w:id="3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name="authorizeClient" type="tns:authorizeClient"/&gt;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93" w:author="Автор"/>
                <w:b/>
                <w:color w:val="A6A6A6"/>
                <w:sz w:val="16"/>
                <w:szCs w:val="20"/>
                <w:lang w:val="en-US"/>
              </w:rPr>
            </w:pPr>
            <w:ins w:id="3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name="authorizeClientResponse" type="tns:authorizeClientResponse"/&gt;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95" w:author="Автор"/>
                <w:b/>
                <w:color w:val="A6A6A6"/>
                <w:sz w:val="16"/>
                <w:szCs w:val="20"/>
                <w:lang w:val="en-US"/>
              </w:rPr>
            </w:pPr>
            <w:ins w:id="3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name="cancelSubscriptionFeeding" type="tns:cancelSubscriptionFeeding"/&gt;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97" w:author="Автор"/>
                <w:b/>
                <w:color w:val="A6A6A6"/>
                <w:sz w:val="16"/>
                <w:szCs w:val="20"/>
                <w:lang w:val="en-US"/>
              </w:rPr>
            </w:pPr>
            <w:ins w:id="3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name="cancelSubscriptionFeedingBySan" type="tns:cancelSubscriptionFeedingBySan"/&gt;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099" w:author="Автор"/>
                <w:b/>
                <w:color w:val="A6A6A6"/>
                <w:sz w:val="16"/>
                <w:szCs w:val="20"/>
                <w:lang w:val="en-US"/>
              </w:rPr>
            </w:pPr>
            <w:ins w:id="3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name="cancelSubscriptionFeedingBySanResponse" type="tns:cancelSubscriptionFeedingBySanResponse"/&gt;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01" w:author="Автор"/>
                <w:b/>
                <w:color w:val="A6A6A6"/>
                <w:sz w:val="16"/>
                <w:szCs w:val="20"/>
                <w:lang w:val="en-US"/>
              </w:rPr>
            </w:pPr>
            <w:ins w:id="3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name="cancelSubscriptionFeedingResponse" type="tns:cancelSubscriptionFeedingResponse"/&gt;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03" w:author="Автор"/>
                <w:b/>
                <w:color w:val="A6A6A6"/>
                <w:sz w:val="16"/>
                <w:szCs w:val="20"/>
                <w:lang w:val="en-US"/>
              </w:rPr>
            </w:pPr>
            <w:ins w:id="3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name="changeComplaintStatusToConsideration" type="tns:changeComplaintStatusToConsideration"/&gt;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05" w:author="Автор"/>
                <w:b/>
                <w:color w:val="A6A6A6"/>
                <w:sz w:val="16"/>
                <w:szCs w:val="20"/>
                <w:lang w:val="en-US"/>
              </w:rPr>
            </w:pPr>
            <w:ins w:id="3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name="changeComplaintStatusToConsiderationResponse" type="tns:changeComplaintStatusToConsiderationResponse"/&gt;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07" w:author="Автор"/>
                <w:b/>
                <w:color w:val="A6A6A6"/>
                <w:sz w:val="16"/>
                <w:szCs w:val="20"/>
                <w:lang w:val="en-US"/>
              </w:rPr>
            </w:pPr>
            <w:ins w:id="3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name="changeComplaintStatusToInvestigation" type="tns:changeComplaintStatusToInvestigation"/&gt;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09" w:author="Автор"/>
                <w:b/>
                <w:color w:val="A6A6A6"/>
                <w:sz w:val="16"/>
                <w:szCs w:val="20"/>
                <w:lang w:val="en-US"/>
              </w:rPr>
            </w:pPr>
            <w:ins w:id="3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name="changeComplaintStatusToInvestigationResponse" type="tns:changeComplaintStatusToInvestigationResponse"/&gt;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11" w:author="Автор"/>
                <w:b/>
                <w:color w:val="A6A6A6"/>
                <w:sz w:val="16"/>
                <w:szCs w:val="20"/>
                <w:lang w:val="en-US"/>
              </w:rPr>
            </w:pPr>
            <w:ins w:id="3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name="changeEmail" type="tns:changeEmail"/&gt;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13" w:author="Автор"/>
                <w:b/>
                <w:color w:val="A6A6A6"/>
                <w:sz w:val="16"/>
                <w:szCs w:val="20"/>
                <w:lang w:val="en-US"/>
              </w:rPr>
            </w:pPr>
            <w:ins w:id="3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name="changeEmailResponse" type="tns:changeEmailResponse"/&gt;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15" w:author="Автор"/>
                <w:b/>
                <w:color w:val="A6A6A6"/>
                <w:sz w:val="16"/>
                <w:szCs w:val="20"/>
                <w:lang w:val="en-US"/>
              </w:rPr>
            </w:pPr>
            <w:ins w:id="3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name="changeExpenditureLimit" type="tns:changeExpenditureLimit"/&gt;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17" w:author="Автор"/>
                <w:b/>
                <w:color w:val="A6A6A6"/>
                <w:sz w:val="16"/>
                <w:szCs w:val="20"/>
                <w:lang w:val="en-US"/>
              </w:rPr>
            </w:pPr>
            <w:ins w:id="3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name="changeExpenditureLimitResponse" type="tns:changeExpenditureLimitResponse"/&gt;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19" w:author="Автор"/>
                <w:b/>
                <w:color w:val="A6A6A6"/>
                <w:sz w:val="16"/>
                <w:szCs w:val="20"/>
                <w:lang w:val="en-US"/>
              </w:rPr>
            </w:pPr>
            <w:ins w:id="3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name="changeMobilePhone" type="tns:changeMobilePhone"/&gt;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21" w:author="Автор"/>
                <w:b/>
                <w:color w:val="A6A6A6"/>
                <w:sz w:val="16"/>
                <w:szCs w:val="20"/>
                <w:lang w:val="en-US"/>
              </w:rPr>
            </w:pPr>
            <w:ins w:id="3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name="changeMobilePhoneResponse" type="tns:changeMobilePhoneResponse"/&gt;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23" w:author="Автор"/>
                <w:b/>
                <w:color w:val="A6A6A6"/>
                <w:sz w:val="16"/>
                <w:szCs w:val="20"/>
                <w:lang w:val="en-US"/>
              </w:rPr>
            </w:pPr>
            <w:ins w:id="3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name="changePassword" type="tns:changePassword"/&gt;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25" w:author="Автор"/>
                <w:b/>
                <w:color w:val="A6A6A6"/>
                <w:sz w:val="16"/>
                <w:szCs w:val="20"/>
                <w:lang w:val="en-US"/>
              </w:rPr>
            </w:pPr>
            <w:ins w:id="3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name="changePasswordResponse" type="tns:changePasswordResponse"/&gt;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27" w:author="Автор"/>
                <w:b/>
                <w:color w:val="A6A6A6"/>
                <w:sz w:val="16"/>
                <w:szCs w:val="20"/>
                <w:lang w:val="en-US"/>
              </w:rPr>
            </w:pPr>
            <w:ins w:id="3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name="changePaymentOrderStatus" type="tns:changePaymentOrderStatus"/&gt;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29" w:author="Автор"/>
                <w:b/>
                <w:color w:val="A6A6A6"/>
                <w:sz w:val="16"/>
                <w:szCs w:val="20"/>
                <w:lang w:val="en-US"/>
              </w:rPr>
            </w:pPr>
            <w:ins w:id="3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name="changePaymentOrderStatusResponse" type="tns:changePaymentOrderStatusResponse"/&gt;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31" w:author="Автор"/>
                <w:b/>
                <w:color w:val="A6A6A6"/>
                <w:sz w:val="16"/>
                <w:szCs w:val="20"/>
                <w:lang w:val="en-US"/>
              </w:rPr>
            </w:pPr>
            <w:ins w:id="3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name="changePersonalInfo" type="tns:changePersonalInfo"/&gt;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33" w:author="Автор"/>
                <w:b/>
                <w:color w:val="A6A6A6"/>
                <w:sz w:val="16"/>
                <w:szCs w:val="20"/>
                <w:lang w:val="en-US"/>
              </w:rPr>
            </w:pPr>
            <w:ins w:id="3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name="changePersonalInfoResponse" type="tns:changePersonalInfoResponse"/&gt;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35" w:author="Автор"/>
                <w:b/>
                <w:color w:val="A6A6A6"/>
                <w:sz w:val="16"/>
                <w:szCs w:val="20"/>
                <w:lang w:val="en-US"/>
              </w:rPr>
            </w:pPr>
            <w:ins w:id="3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name="checkPasswordRestoreRequest" type="tns:checkPasswordRestoreRequest"/&gt;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37" w:author="Автор"/>
                <w:b/>
                <w:color w:val="A6A6A6"/>
                <w:sz w:val="16"/>
                <w:szCs w:val="20"/>
                <w:lang w:val="en-US"/>
              </w:rPr>
            </w:pPr>
            <w:ins w:id="3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name="checkPasswordRestoreRequestResponse" type="tns:checkPasswordRestoreRequestResponse"/&gt;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39" w:author="Автор"/>
                <w:b/>
                <w:color w:val="A6A6A6"/>
                <w:sz w:val="16"/>
                <w:szCs w:val="20"/>
                <w:lang w:val="en-US"/>
              </w:rPr>
            </w:pPr>
            <w:ins w:id="3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name="createPaymentOrder" type="tns:createPaymentOrder"/&gt;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41" w:author="Автор"/>
                <w:b/>
                <w:color w:val="A6A6A6"/>
                <w:sz w:val="16"/>
                <w:szCs w:val="20"/>
                <w:lang w:val="en-US"/>
              </w:rPr>
            </w:pPr>
            <w:ins w:id="3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name="createPaymentOrderResponse" type="tns:createPaymentOrderResponse"/&gt;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43" w:author="Автор"/>
                <w:b/>
                <w:color w:val="A6A6A6"/>
                <w:sz w:val="16"/>
                <w:szCs w:val="20"/>
                <w:lang w:val="en-US"/>
              </w:rPr>
            </w:pPr>
            <w:ins w:id="3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name="detachGuardSan" type="tns:detachGuardSan"/&gt;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45" w:author="Автор"/>
                <w:b/>
                <w:color w:val="A6A6A6"/>
                <w:sz w:val="16"/>
                <w:szCs w:val="20"/>
                <w:lang w:val="en-US"/>
              </w:rPr>
            </w:pPr>
            <w:ins w:id="3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name="detachGuardSanBySan" type="tns:detachGuardSanBySan"/&gt;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47" w:author="Автор"/>
                <w:b/>
                <w:color w:val="A6A6A6"/>
                <w:sz w:val="16"/>
                <w:szCs w:val="20"/>
                <w:lang w:val="en-US"/>
              </w:rPr>
            </w:pPr>
            <w:ins w:id="3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name="detachGuardSanBySanResponse" type="tns:detachGuardSanBySanResponse"/&gt;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49" w:author="Автор"/>
                <w:b/>
                <w:color w:val="A6A6A6"/>
                <w:sz w:val="16"/>
                <w:szCs w:val="20"/>
                <w:lang w:val="en-US"/>
              </w:rPr>
            </w:pPr>
            <w:ins w:id="3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name="detachGuardSanResponse" type="tns:detachGuardSanResponse"/&gt;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51" w:author="Автор"/>
                <w:b/>
                <w:color w:val="A6A6A6"/>
                <w:sz w:val="16"/>
                <w:szCs w:val="20"/>
                <w:lang w:val="en-US"/>
              </w:rPr>
            </w:pPr>
            <w:ins w:id="3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name="enableNotificationByEmail" type="tns:enableNotificationByEmail"/&gt;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53" w:author="Автор"/>
                <w:b/>
                <w:color w:val="A6A6A6"/>
                <w:sz w:val="16"/>
                <w:szCs w:val="20"/>
                <w:lang w:val="en-US"/>
              </w:rPr>
            </w:pPr>
            <w:ins w:id="3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name="enableNotificationByEmailResponse" type="tns:enableNotificationByEmailResponse"/&gt;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55" w:author="Автор"/>
                <w:b/>
                <w:color w:val="A6A6A6"/>
                <w:sz w:val="16"/>
                <w:szCs w:val="20"/>
                <w:lang w:val="en-US"/>
              </w:rPr>
            </w:pPr>
            <w:ins w:id="3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name="enableNotificationBySMS" type="tns:enableNotificationBySMS"/&gt;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57" w:author="Автор"/>
                <w:b/>
                <w:color w:val="A6A6A6"/>
                <w:sz w:val="16"/>
                <w:szCs w:val="20"/>
                <w:lang w:val="en-US"/>
              </w:rPr>
            </w:pPr>
            <w:ins w:id="3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name="enableNotificationBySMSResponse" type="tns:enableNotificationBySMSResponse"/&gt;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59" w:author="Автор"/>
                <w:b/>
                <w:color w:val="A6A6A6"/>
                <w:sz w:val="16"/>
                <w:szCs w:val="20"/>
                <w:lang w:val="en-US"/>
              </w:rPr>
            </w:pPr>
            <w:ins w:id="3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name="excludeGoodFromProhibition" type="tns:excludeGoodFromProhibition"/&gt;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61" w:author="Автор"/>
                <w:b/>
                <w:color w:val="A6A6A6"/>
                <w:sz w:val="16"/>
                <w:szCs w:val="20"/>
                <w:lang w:val="en-US"/>
              </w:rPr>
            </w:pPr>
            <w:ins w:id="3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name="excludeGoodFromProhibitionResponse" type="tns:excludeGoodFromProhibitionResponse"/&gt;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63" w:author="Автор"/>
                <w:b/>
                <w:color w:val="A6A6A6"/>
                <w:sz w:val="16"/>
                <w:szCs w:val="20"/>
                <w:lang w:val="en-US"/>
              </w:rPr>
            </w:pPr>
            <w:ins w:id="3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name="excludeGoodGroupFromProhibition" type="tns:excludeGoodGroupFromProhibition"/&gt;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65" w:author="Автор"/>
                <w:b/>
                <w:color w:val="A6A6A6"/>
                <w:sz w:val="16"/>
                <w:szCs w:val="20"/>
                <w:lang w:val="en-US"/>
              </w:rPr>
            </w:pPr>
            <w:ins w:id="3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name="excludeGoodGroupFromProhibitionResponse" type="tns:excludeGoodGroupFromProhibitionResponse"/&gt;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67" w:author="Автор"/>
                <w:b/>
                <w:color w:val="A6A6A6"/>
                <w:sz w:val="16"/>
                <w:szCs w:val="20"/>
                <w:lang w:val="en-US"/>
              </w:rPr>
            </w:pPr>
            <w:ins w:id="3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name="findComplexesWithSubFeeding" type="tns:findComplexesWithSubFeeding"/&gt;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69" w:author="Автор"/>
                <w:b/>
                <w:color w:val="A6A6A6"/>
                <w:sz w:val="16"/>
                <w:szCs w:val="20"/>
                <w:lang w:val="en-US"/>
              </w:rPr>
            </w:pPr>
            <w:ins w:id="3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name="findComplexesWithSubFeedingBySan" type="tns:findComplexesWithSubFeedingBySan"/&gt;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71" w:author="Автор"/>
                <w:b/>
                <w:color w:val="A6A6A6"/>
                <w:sz w:val="16"/>
                <w:szCs w:val="20"/>
                <w:lang w:val="en-US"/>
              </w:rPr>
            </w:pPr>
            <w:ins w:id="3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name="findComplexesWithSubFeedingBySanResponse" type="tns:findComplexesWithSubFeedingBySanResponse"/&gt;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73" w:author="Автор"/>
                <w:b/>
                <w:color w:val="A6A6A6"/>
                <w:sz w:val="16"/>
                <w:szCs w:val="20"/>
                <w:lang w:val="en-US"/>
              </w:rPr>
            </w:pPr>
            <w:ins w:id="3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name="findComplexesWithSubFeedingResponse" type="tns:findComplexesWithSubFeedingResponse"/&gt;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75" w:author="Автор"/>
                <w:b/>
                <w:color w:val="A6A6A6"/>
                <w:sz w:val="16"/>
                <w:szCs w:val="20"/>
                <w:lang w:val="en-US"/>
              </w:rPr>
            </w:pPr>
            <w:ins w:id="3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name="generateLinkingToken" type="tns:generateLinkingToken"/&gt;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77" w:author="Автор"/>
                <w:b/>
                <w:color w:val="A6A6A6"/>
                <w:sz w:val="16"/>
                <w:szCs w:val="20"/>
                <w:lang w:val="en-US"/>
              </w:rPr>
            </w:pPr>
            <w:ins w:id="3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name="generateLinkingTokenResponse" type="tns:generateLinkingTokenResponse"/&gt;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79" w:author="Автор"/>
                <w:b/>
                <w:color w:val="A6A6A6"/>
                <w:sz w:val="16"/>
                <w:szCs w:val="20"/>
                <w:lang w:val="en-US"/>
              </w:rPr>
            </w:pPr>
            <w:ins w:id="3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name="getActiveMenuQuestions" type="tns:getActiveMenuQuestions"/&gt;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81" w:author="Автор"/>
                <w:b/>
                <w:color w:val="A6A6A6"/>
                <w:sz w:val="16"/>
                <w:szCs w:val="20"/>
                <w:lang w:val="en-US"/>
              </w:rPr>
            </w:pPr>
            <w:ins w:id="3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name="getActiveMenuQuestionsResponse" type="tns:getActiveMenuQuestionsResponse"/&gt;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83" w:author="Автор"/>
                <w:b/>
                <w:color w:val="A6A6A6"/>
                <w:sz w:val="16"/>
                <w:szCs w:val="20"/>
                <w:lang w:val="en-US"/>
              </w:rPr>
            </w:pPr>
            <w:ins w:id="3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name="getBanks" type="tns:getBanks"/&gt;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85" w:author="Автор"/>
                <w:b/>
                <w:color w:val="A6A6A6"/>
                <w:sz w:val="16"/>
                <w:szCs w:val="20"/>
                <w:lang w:val="en-US"/>
              </w:rPr>
            </w:pPr>
            <w:ins w:id="3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name="getBanksResponse" type="tns:getBanksResponse"/&gt;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87" w:author="Автор"/>
                <w:b/>
                <w:color w:val="A6A6A6"/>
                <w:sz w:val="16"/>
                <w:szCs w:val="20"/>
                <w:lang w:val="en-US"/>
              </w:rPr>
            </w:pPr>
            <w:ins w:id="3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name="getCardList" type="tns:getCardList"/&gt;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89" w:author="Автор"/>
                <w:b/>
                <w:color w:val="A6A6A6"/>
                <w:sz w:val="16"/>
                <w:szCs w:val="20"/>
                <w:lang w:val="en-US"/>
              </w:rPr>
            </w:pPr>
            <w:ins w:id="3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name="getCardListBySan" type="tns:getCardListBySan"/&gt;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91" w:author="Автор"/>
                <w:b/>
                <w:color w:val="A6A6A6"/>
                <w:sz w:val="16"/>
                <w:szCs w:val="20"/>
                <w:lang w:val="en-US"/>
              </w:rPr>
            </w:pPr>
            <w:ins w:id="3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name="getCardListBySanResponse" type="tns:getCardListBySanResponse"/&gt;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93" w:author="Автор"/>
                <w:b/>
                <w:color w:val="A6A6A6"/>
                <w:sz w:val="16"/>
                <w:szCs w:val="20"/>
                <w:lang w:val="en-US"/>
              </w:rPr>
            </w:pPr>
            <w:ins w:id="3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name="getCardListResponse" type="tns:getCardListResponse"/&gt;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95" w:author="Автор"/>
                <w:b/>
                <w:color w:val="A6A6A6"/>
                <w:sz w:val="16"/>
                <w:szCs w:val="20"/>
                <w:lang w:val="en-US"/>
              </w:rPr>
            </w:pPr>
            <w:ins w:id="3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name="getChronopayConfig" type="tns:getChronopayConfig"/&gt;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97" w:author="Автор"/>
                <w:b/>
                <w:color w:val="A6A6A6"/>
                <w:sz w:val="16"/>
                <w:szCs w:val="20"/>
                <w:lang w:val="en-US"/>
              </w:rPr>
            </w:pPr>
            <w:ins w:id="3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name="getChronopayConfigResponse" type="tns:getChronopayConfigResponse"/&gt;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199" w:author="Автор"/>
                <w:b/>
                <w:color w:val="A6A6A6"/>
                <w:sz w:val="16"/>
                <w:szCs w:val="20"/>
                <w:lang w:val="en-US"/>
              </w:rPr>
            </w:pPr>
            <w:ins w:id="3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name="getCirculationList" type="tns:getCirculationList"/&gt;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01" w:author="Автор"/>
                <w:b/>
                <w:color w:val="A6A6A6"/>
                <w:sz w:val="16"/>
                <w:szCs w:val="20"/>
                <w:lang w:val="en-US"/>
              </w:rPr>
            </w:pPr>
            <w:ins w:id="3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name="getCirculationListResponse" type="tns:getCirculationListResponse"/&gt;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03" w:author="Автор"/>
                <w:b/>
                <w:color w:val="A6A6A6"/>
                <w:sz w:val="16"/>
                <w:szCs w:val="20"/>
                <w:lang w:val="en-US"/>
              </w:rPr>
            </w:pPr>
            <w:ins w:id="3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name="getClientRepresentatives" type="tns:getClientRepresentatives"/&gt;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05" w:author="Автор"/>
                <w:b/>
                <w:color w:val="A6A6A6"/>
                <w:sz w:val="16"/>
                <w:szCs w:val="20"/>
                <w:lang w:val="en-US"/>
              </w:rPr>
            </w:pPr>
            <w:ins w:id="3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name="getClientRepresentativesResponse" type="tns:getClientRepresentativesResponse"/&gt;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07" w:author="Автор"/>
                <w:b/>
                <w:color w:val="A6A6A6"/>
                <w:sz w:val="16"/>
                <w:szCs w:val="20"/>
                <w:lang w:val="en-US"/>
              </w:rPr>
            </w:pPr>
            <w:ins w:id="3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name="getClientSmsList" type="tns:getClientSmsList"/&gt;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09" w:author="Автор"/>
                <w:b/>
                <w:color w:val="A6A6A6"/>
                <w:sz w:val="16"/>
                <w:szCs w:val="20"/>
                <w:lang w:val="en-US"/>
              </w:rPr>
            </w:pPr>
            <w:ins w:id="3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name="getClientSmsListResponse" type="tns:getClientSmsListResponse"/&gt;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11" w:author="Автор"/>
                <w:b/>
                <w:color w:val="A6A6A6"/>
                <w:sz w:val="16"/>
                <w:szCs w:val="20"/>
                <w:lang w:val="en-US"/>
              </w:rPr>
            </w:pPr>
            <w:ins w:id="3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name="getClientStats" type="tns:getClientStats"/&gt;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13" w:author="Автор"/>
                <w:b/>
                <w:color w:val="A6A6A6"/>
                <w:sz w:val="16"/>
                <w:szCs w:val="20"/>
                <w:lang w:val="en-US"/>
              </w:rPr>
            </w:pPr>
            <w:ins w:id="3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name="getClientStatsResponse" type="tns:getClientStatsResponse"/&gt;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15" w:author="Автор"/>
                <w:b/>
                <w:color w:val="A6A6A6"/>
                <w:sz w:val="16"/>
                <w:szCs w:val="20"/>
                <w:lang w:val="en-US"/>
              </w:rPr>
            </w:pPr>
            <w:ins w:id="3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name="getClientsByGuardSan" type="tns:getClientsByGuardSan"/&gt;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17" w:author="Автор"/>
                <w:b/>
                <w:color w:val="A6A6A6"/>
                <w:sz w:val="16"/>
                <w:szCs w:val="20"/>
                <w:lang w:val="en-US"/>
              </w:rPr>
            </w:pPr>
            <w:ins w:id="3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name="getClientsByGuardSanResponse" type="tns:getClientsByGuardSanResponse"/&gt;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19" w:author="Автор"/>
                <w:b/>
                <w:color w:val="A6A6A6"/>
                <w:sz w:val="16"/>
                <w:szCs w:val="20"/>
                <w:lang w:val="en-US"/>
              </w:rPr>
            </w:pPr>
            <w:ins w:id="3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name="getComplexList" type="tns:getComplexList"/&gt;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21" w:author="Автор"/>
                <w:b/>
                <w:color w:val="A6A6A6"/>
                <w:sz w:val="16"/>
                <w:szCs w:val="20"/>
                <w:lang w:val="en-US"/>
              </w:rPr>
            </w:pPr>
            <w:ins w:id="3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name="getComplexListResponse" type="tns:getComplexListResponse"/&gt;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23" w:author="Автор"/>
                <w:b/>
                <w:color w:val="A6A6A6"/>
                <w:sz w:val="16"/>
                <w:szCs w:val="20"/>
                <w:lang w:val="en-US"/>
              </w:rPr>
            </w:pPr>
            <w:ins w:id="3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name="getContractIdByCardNo" type="tns:getContractIdByCardNo"/&gt;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25" w:author="Автор"/>
                <w:b/>
                <w:color w:val="A6A6A6"/>
                <w:sz w:val="16"/>
                <w:szCs w:val="20"/>
                <w:lang w:val="en-US"/>
              </w:rPr>
            </w:pPr>
            <w:ins w:id="3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name="getContractIdByCardNoResponse" type="tns:getContractIdByCardNoResponse"/&gt;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27" w:author="Автор"/>
                <w:b/>
                <w:color w:val="A6A6A6"/>
                <w:sz w:val="16"/>
                <w:szCs w:val="20"/>
                <w:lang w:val="en-US"/>
              </w:rPr>
            </w:pPr>
            <w:ins w:id="3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name="getCurrentSubscriptionFeeding" type="tns:getCurrentSubscriptionFeeding"/&gt;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29" w:author="Автор"/>
                <w:b/>
                <w:color w:val="A6A6A6"/>
                <w:sz w:val="16"/>
                <w:szCs w:val="20"/>
                <w:lang w:val="en-US"/>
              </w:rPr>
            </w:pPr>
            <w:ins w:id="3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name="getCurrentSubscriptionFeedingBySan" type="tns:getCurrentSubscriptionFeedingBySan"/&gt;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31" w:author="Автор"/>
                <w:b/>
                <w:color w:val="A6A6A6"/>
                <w:sz w:val="16"/>
                <w:szCs w:val="20"/>
                <w:lang w:val="en-US"/>
              </w:rPr>
            </w:pPr>
            <w:ins w:id="3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name="getCurrentSubscriptionFeedingBySanResponse" type="tns:getCurrentSubscriptionFeedingBySanResponse"/&gt;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33" w:author="Автор"/>
                <w:b/>
                <w:color w:val="A6A6A6"/>
                <w:sz w:val="16"/>
                <w:szCs w:val="20"/>
                <w:lang w:val="en-US"/>
              </w:rPr>
            </w:pPr>
            <w:ins w:id="3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name="getCurrentSubscriptionFeedingResponse" type="tns:getCurrentSubscriptionFeedingResponse"/&gt;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35" w:author="Автор"/>
                <w:b/>
                <w:color w:val="A6A6A6"/>
                <w:sz w:val="16"/>
                <w:szCs w:val="20"/>
                <w:lang w:val="en-US"/>
              </w:rPr>
            </w:pPr>
            <w:ins w:id="3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name="getCycleDiagramHistoryList" type="tns:getCycleDiagramHistoryList"/&gt;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37" w:author="Автор"/>
                <w:b/>
                <w:color w:val="A6A6A6"/>
                <w:sz w:val="16"/>
                <w:szCs w:val="20"/>
                <w:lang w:val="en-US"/>
              </w:rPr>
            </w:pPr>
            <w:ins w:id="3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name="getCycleDiagramHistoryListBySan" type="tns:getCycleDiagramHistoryListBySan"/&gt;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39" w:author="Автор"/>
                <w:b/>
                <w:color w:val="A6A6A6"/>
                <w:sz w:val="16"/>
                <w:szCs w:val="20"/>
                <w:lang w:val="en-US"/>
              </w:rPr>
            </w:pPr>
            <w:ins w:id="3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name="getCycleDiagramHistoryListBySanResponse" type="tns:getCycleDiagramHistoryListBySanResponse"/&gt;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41" w:author="Автор"/>
                <w:b/>
                <w:color w:val="A6A6A6"/>
                <w:sz w:val="16"/>
                <w:szCs w:val="20"/>
                <w:lang w:val="en-US"/>
              </w:rPr>
            </w:pPr>
            <w:ins w:id="3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name="getCycleDiagramHistoryListResponse" type="tns:getCycleDiagramHistoryListResponse"/&gt;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43" w:author="Автор"/>
                <w:b/>
                <w:color w:val="A6A6A6"/>
                <w:sz w:val="16"/>
                <w:szCs w:val="20"/>
                <w:lang w:val="en-US"/>
              </w:rPr>
            </w:pPr>
            <w:ins w:id="3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name="getCycleDiagramList" type="tns:getCycleDiagramList"/&gt;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45" w:author="Автор"/>
                <w:b/>
                <w:color w:val="A6A6A6"/>
                <w:sz w:val="16"/>
                <w:szCs w:val="20"/>
                <w:lang w:val="en-US"/>
              </w:rPr>
            </w:pPr>
            <w:ins w:id="3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name="getCycleDiagramListBySan" type="tns:getCycleDiagramListBySan"/&gt;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47" w:author="Автор"/>
                <w:b/>
                <w:color w:val="A6A6A6"/>
                <w:sz w:val="16"/>
                <w:szCs w:val="20"/>
                <w:lang w:val="en-US"/>
              </w:rPr>
            </w:pPr>
            <w:ins w:id="3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name="getCycleDiagramListBySanResponse" type="tns:getCycleDiagramListBySanResponse"/&gt;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49" w:author="Автор"/>
                <w:b/>
                <w:color w:val="A6A6A6"/>
                <w:sz w:val="16"/>
                <w:szCs w:val="20"/>
                <w:lang w:val="en-US"/>
              </w:rPr>
            </w:pPr>
            <w:ins w:id="3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name="getCycleDiagramListResponse" type="tns:getCycleDiagramListResponse"/&gt;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51" w:author="Автор"/>
                <w:b/>
                <w:color w:val="A6A6A6"/>
                <w:sz w:val="16"/>
                <w:szCs w:val="20"/>
                <w:lang w:val="en-US"/>
              </w:rPr>
            </w:pPr>
            <w:ins w:id="3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name="getDishProhibitionsList" type="tns:getDishProhibitionsList"/&gt;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53" w:author="Автор"/>
                <w:b/>
                <w:color w:val="A6A6A6"/>
                <w:sz w:val="16"/>
                <w:szCs w:val="20"/>
                <w:lang w:val="en-US"/>
              </w:rPr>
            </w:pPr>
            <w:ins w:id="3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name="getDishProhibitionsListResponse" type="tns:getDishProhibitionsListResponse"/&gt;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55" w:author="Автор"/>
                <w:b/>
                <w:color w:val="A6A6A6"/>
                <w:sz w:val="16"/>
                <w:szCs w:val="20"/>
                <w:lang w:val="en-US"/>
              </w:rPr>
            </w:pPr>
            <w:ins w:id="3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name="getEnterEventList" type="tns:getEnterEventList"/&gt;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57" w:author="Автор"/>
                <w:b/>
                <w:color w:val="A6A6A6"/>
                <w:sz w:val="16"/>
                <w:szCs w:val="20"/>
                <w:lang w:val="en-US"/>
              </w:rPr>
            </w:pPr>
            <w:ins w:id="3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name="getEnterEventListByGuardian" type="tns:getEnterEventListByGuardian"/&gt;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59" w:author="Автор"/>
                <w:b/>
                <w:color w:val="A6A6A6"/>
                <w:sz w:val="16"/>
                <w:szCs w:val="20"/>
                <w:lang w:val="en-US"/>
              </w:rPr>
            </w:pPr>
            <w:ins w:id="3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name="getEnterEventListByGuardianResponse" type="tns:getEnterEventListByGuardianResponse"/&gt;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61" w:author="Автор"/>
                <w:b/>
                <w:color w:val="A6A6A6"/>
                <w:sz w:val="16"/>
                <w:szCs w:val="20"/>
                <w:lang w:val="en-US"/>
              </w:rPr>
            </w:pPr>
            <w:ins w:id="3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name="getEnterEventListBySan" type="tns:getEnterEventListBySan"/&gt;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63" w:author="Автор"/>
                <w:b/>
                <w:color w:val="A6A6A6"/>
                <w:sz w:val="16"/>
                <w:szCs w:val="20"/>
                <w:lang w:val="en-US"/>
              </w:rPr>
            </w:pPr>
            <w:ins w:id="3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name="getEnterEventListBySanResponse" type="tns:getEnterEventListBySanResponse"/&gt;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65" w:author="Автор"/>
                <w:b/>
                <w:color w:val="A6A6A6"/>
                <w:sz w:val="16"/>
                <w:szCs w:val="20"/>
                <w:lang w:val="en-US"/>
              </w:rPr>
            </w:pPr>
            <w:ins w:id="3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name="getEnterEventListResponse" type="tns:getEnterEventListResponse"/&gt;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67" w:author="Автор"/>
                <w:b/>
                <w:color w:val="A6A6A6"/>
                <w:sz w:val="16"/>
                <w:szCs w:val="20"/>
                <w:lang w:val="en-US"/>
              </w:rPr>
            </w:pPr>
            <w:ins w:id="3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name="getEnterEventWithRepList" type="tns:getEnterEventWithRepList"/&gt;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69" w:author="Автор"/>
                <w:b/>
                <w:color w:val="A6A6A6"/>
                <w:sz w:val="16"/>
                <w:szCs w:val="20"/>
                <w:lang w:val="en-US"/>
              </w:rPr>
            </w:pPr>
            <w:ins w:id="3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name="getEnterEventWithRepListResponse" type="tns:getEnterEventWithRepListResponse"/&gt;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71" w:author="Автор"/>
                <w:b/>
                <w:color w:val="A6A6A6"/>
                <w:sz w:val="16"/>
                <w:szCs w:val="20"/>
                <w:lang w:val="en-US"/>
              </w:rPr>
            </w:pPr>
            <w:ins w:id="3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name="getGroupListByOrg" type="tns:getGroupListByOrg"/&gt;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73" w:author="Автор"/>
                <w:b/>
                <w:color w:val="A6A6A6"/>
                <w:sz w:val="16"/>
                <w:szCs w:val="20"/>
                <w:lang w:val="en-US"/>
              </w:rPr>
            </w:pPr>
            <w:ins w:id="3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name="getGroupListByOrgResponse" type="tns:getGroupListByOrgResponse"/&gt;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75" w:author="Автор"/>
                <w:b/>
                <w:color w:val="A6A6A6"/>
                <w:sz w:val="16"/>
                <w:szCs w:val="20"/>
                <w:lang w:val="en-US"/>
              </w:rPr>
            </w:pPr>
            <w:ins w:id="3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name="getHiddenPages" type="tns:getHiddenPages"/&gt;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77" w:author="Автор"/>
                <w:b/>
                <w:color w:val="A6A6A6"/>
                <w:sz w:val="16"/>
                <w:szCs w:val="20"/>
                <w:lang w:val="en-US"/>
              </w:rPr>
            </w:pPr>
            <w:ins w:id="3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name="getHiddenPagesResponse" type="tns:getHiddenPagesResponse"/&gt;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79" w:author="Автор"/>
                <w:b/>
                <w:color w:val="A6A6A6"/>
                <w:sz w:val="16"/>
                <w:szCs w:val="20"/>
                <w:lang w:val="en-US"/>
              </w:rPr>
            </w:pPr>
            <w:ins w:id="3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name="getIdOfClient" type="tns:getIdOfClient"/&gt;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81" w:author="Автор"/>
                <w:b/>
                <w:color w:val="A6A6A6"/>
                <w:sz w:val="16"/>
                <w:szCs w:val="20"/>
                <w:lang w:val="en-US"/>
              </w:rPr>
            </w:pPr>
            <w:ins w:id="3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name="getIdOfClientResponse" type="tns:getIdOfClientResponse"/&gt;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83" w:author="Автор"/>
                <w:b/>
                <w:color w:val="A6A6A6"/>
                <w:sz w:val="16"/>
                <w:szCs w:val="20"/>
                <w:lang w:val="en-US"/>
              </w:rPr>
            </w:pPr>
            <w:ins w:id="3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name="getIdOfContragent" type="tns:getIdOfContragent"/&gt;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85" w:author="Автор"/>
                <w:b/>
                <w:color w:val="A6A6A6"/>
                <w:sz w:val="16"/>
                <w:szCs w:val="20"/>
                <w:lang w:val="en-US"/>
              </w:rPr>
            </w:pPr>
            <w:ins w:id="3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name="getIdOfContragentResponse" type="tns:getIdOfContragentResponse"/&gt;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87" w:author="Автор"/>
                <w:b/>
                <w:color w:val="A6A6A6"/>
                <w:sz w:val="16"/>
                <w:szCs w:val="20"/>
                <w:lang w:val="en-US"/>
              </w:rPr>
            </w:pPr>
            <w:ins w:id="3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name="getListOfComplaintBookEntriesByClient" type="tns:getListOfComplaintBookEntriesByClient"/&gt;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89" w:author="Автор"/>
                <w:b/>
                <w:color w:val="A6A6A6"/>
                <w:sz w:val="16"/>
                <w:szCs w:val="20"/>
                <w:lang w:val="en-US"/>
              </w:rPr>
            </w:pPr>
            <w:ins w:id="3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name="getListOfComplaintBookEntriesByClientResponse" type="tns:getListOfComplaintBookEntriesByClientResponse"/&gt;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91" w:author="Автор"/>
                <w:b/>
                <w:color w:val="A6A6A6"/>
                <w:sz w:val="16"/>
                <w:szCs w:val="20"/>
                <w:lang w:val="en-US"/>
              </w:rPr>
            </w:pPr>
            <w:ins w:id="3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name="getListOfComplaintBookEntriesByOrg" type="tns:getListOfComplaintBookEntriesByOrg"/&gt;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93" w:author="Автор"/>
                <w:b/>
                <w:color w:val="A6A6A6"/>
                <w:sz w:val="16"/>
                <w:szCs w:val="20"/>
                <w:lang w:val="en-US"/>
              </w:rPr>
            </w:pPr>
            <w:ins w:id="3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name="getListOfComplaintBookEntriesByOrgResponse" type="tns:getListOfComplaintBookEntriesByOrgResponse"/&gt;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95" w:author="Автор"/>
                <w:b/>
                <w:color w:val="A6A6A6"/>
                <w:sz w:val="16"/>
                <w:szCs w:val="20"/>
                <w:lang w:val="en-US"/>
              </w:rPr>
            </w:pPr>
            <w:ins w:id="3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name="getListOfGoods" type="tns:getListOfGoods"/&gt;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97" w:author="Автор"/>
                <w:b/>
                <w:color w:val="A6A6A6"/>
                <w:sz w:val="16"/>
                <w:szCs w:val="20"/>
                <w:lang w:val="en-US"/>
              </w:rPr>
            </w:pPr>
            <w:ins w:id="3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name="getListOfGoodsResponse" type="tns:getListOfGoodsResponse"/&gt;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299" w:author="Автор"/>
                <w:b/>
                <w:color w:val="A6A6A6"/>
                <w:sz w:val="16"/>
                <w:szCs w:val="20"/>
                <w:lang w:val="en-US"/>
              </w:rPr>
            </w:pPr>
            <w:ins w:id="3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name="getListOfProducts" type="tns:getListOfProducts"/&gt;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01" w:author="Автор"/>
                <w:b/>
                <w:color w:val="A6A6A6"/>
                <w:sz w:val="16"/>
                <w:szCs w:val="20"/>
                <w:lang w:val="en-US"/>
              </w:rPr>
            </w:pPr>
            <w:ins w:id="3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name="getListOfProductsResponse" type="tns:getListOfProductsResponse"/&gt;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03" w:author="Автор"/>
                <w:b/>
                <w:color w:val="A6A6A6"/>
                <w:sz w:val="16"/>
                <w:szCs w:val="20"/>
                <w:lang w:val="en-US"/>
              </w:rPr>
            </w:pPr>
            <w:ins w:id="3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name="getMenuList" type="tns:getMenuList"/&gt;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05" w:author="Автор"/>
                <w:b/>
                <w:color w:val="A6A6A6"/>
                <w:sz w:val="16"/>
                <w:szCs w:val="20"/>
                <w:lang w:val="en-US"/>
              </w:rPr>
            </w:pPr>
            <w:ins w:id="3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name="getMenuListByOrg" type="tns:getMenuListByOrg"/&gt;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07" w:author="Автор"/>
                <w:b/>
                <w:color w:val="A6A6A6"/>
                <w:sz w:val="16"/>
                <w:szCs w:val="20"/>
                <w:lang w:val="en-US"/>
              </w:rPr>
            </w:pPr>
            <w:ins w:id="3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name="getMenuListByOrgResponse" type="tns:getMenuListByOrgResponse"/&gt;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09" w:author="Автор"/>
                <w:b/>
                <w:color w:val="A6A6A6"/>
                <w:sz w:val="16"/>
                <w:szCs w:val="20"/>
                <w:lang w:val="en-US"/>
              </w:rPr>
            </w:pPr>
            <w:ins w:id="3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name="getMenuListBySan" type="tns:getMenuListBySan"/&gt;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11" w:author="Автор"/>
                <w:b/>
                <w:color w:val="A6A6A6"/>
                <w:sz w:val="16"/>
                <w:szCs w:val="20"/>
                <w:lang w:val="en-US"/>
              </w:rPr>
            </w:pPr>
            <w:ins w:id="3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name="getMenuListBySanResponse" type="tns:getMenuListBySanResponse"/&gt;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13" w:author="Автор"/>
                <w:b/>
                <w:color w:val="A6A6A6"/>
                <w:sz w:val="16"/>
                <w:szCs w:val="20"/>
                <w:lang w:val="en-US"/>
              </w:rPr>
            </w:pPr>
            <w:ins w:id="3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name="getMenuListResponse" type="tns:getMenuListResponse"/&gt;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15" w:author="Автор"/>
                <w:b/>
                <w:color w:val="A6A6A6"/>
                <w:sz w:val="16"/>
                <w:szCs w:val="20"/>
                <w:lang w:val="en-US"/>
              </w:rPr>
            </w:pPr>
            <w:ins w:id="3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name="getMenuListWithProhibitions" type="tns:getMenuListWithProhibitions"/&gt;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17" w:author="Автор"/>
                <w:b/>
                <w:color w:val="A6A6A6"/>
                <w:sz w:val="16"/>
                <w:szCs w:val="20"/>
                <w:lang w:val="en-US"/>
              </w:rPr>
            </w:pPr>
            <w:ins w:id="3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name="getMenuListWithProhibitionsResponse" type="tns:getMenuListWithProhibitionsResponse"/&gt;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19" w:author="Автор"/>
                <w:b/>
                <w:color w:val="A6A6A6"/>
                <w:sz w:val="16"/>
                <w:szCs w:val="20"/>
                <w:lang w:val="en-US"/>
              </w:rPr>
            </w:pPr>
            <w:ins w:id="3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name="getNotificationSettings" type="tns:getNotificationSettings"/&gt;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21" w:author="Автор"/>
                <w:b/>
                <w:color w:val="A6A6A6"/>
                <w:sz w:val="16"/>
                <w:szCs w:val="20"/>
                <w:lang w:val="en-US"/>
              </w:rPr>
            </w:pPr>
            <w:ins w:id="3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name="getNotificationSettingsResponse" type="tns:getNotificationSettingsResponse"/&gt;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23" w:author="Автор"/>
                <w:b/>
                <w:color w:val="A6A6A6"/>
                <w:sz w:val="16"/>
                <w:szCs w:val="20"/>
                <w:lang w:val="en-US"/>
              </w:rPr>
            </w:pPr>
            <w:ins w:id="3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name="getNotificationTypes" type="tns:getNotificationTypes"/&gt;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25" w:author="Автор"/>
                <w:b/>
                <w:color w:val="A6A6A6"/>
                <w:sz w:val="16"/>
                <w:szCs w:val="20"/>
                <w:lang w:val="en-US"/>
              </w:rPr>
            </w:pPr>
            <w:ins w:id="3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name="getNotificationTypesResponse" type="tns:getNotificationTypesResponse"/&gt;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27" w:author="Автор"/>
                <w:b/>
                <w:color w:val="A6A6A6"/>
                <w:sz w:val="16"/>
                <w:szCs w:val="20"/>
                <w:lang w:val="en-US"/>
              </w:rPr>
            </w:pPr>
            <w:ins w:id="3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name="getOrgSummary" type="tns:getOrgSummary"/&gt;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29" w:author="Автор"/>
                <w:b/>
                <w:color w:val="A6A6A6"/>
                <w:sz w:val="16"/>
                <w:szCs w:val="20"/>
                <w:lang w:val="en-US"/>
              </w:rPr>
            </w:pPr>
            <w:ins w:id="3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name="getOrgSummaryResponse" type="tns:getOrgSummaryResponse"/&gt;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31" w:author="Автор"/>
                <w:b/>
                <w:color w:val="A6A6A6"/>
                <w:sz w:val="16"/>
                <w:szCs w:val="20"/>
                <w:lang w:val="en-US"/>
              </w:rPr>
            </w:pPr>
            <w:ins w:id="3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name="getPaymentList" type="tns:getPaymentList"/&gt;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33" w:author="Автор"/>
                <w:b/>
                <w:color w:val="A6A6A6"/>
                <w:sz w:val="16"/>
                <w:szCs w:val="20"/>
                <w:lang w:val="en-US"/>
              </w:rPr>
            </w:pPr>
            <w:ins w:id="3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name="getPaymentListBySan" type="tns:getPaymentListBySan"/&gt;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35" w:author="Автор"/>
                <w:b/>
                <w:color w:val="A6A6A6"/>
                <w:sz w:val="16"/>
                <w:szCs w:val="20"/>
                <w:lang w:val="en-US"/>
              </w:rPr>
            </w:pPr>
            <w:ins w:id="3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name="getPaymentListBySanResponse" type="tns:getPaymentListBySanResponse"/&gt;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37" w:author="Автор"/>
                <w:b/>
                <w:color w:val="A6A6A6"/>
                <w:sz w:val="16"/>
                <w:szCs w:val="20"/>
                <w:lang w:val="en-US"/>
              </w:rPr>
            </w:pPr>
            <w:ins w:id="3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name="getPaymentListResponse" type="tns:getPaymentListResponse"/&gt;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39" w:author="Автор"/>
                <w:b/>
                <w:color w:val="A6A6A6"/>
                <w:sz w:val="16"/>
                <w:szCs w:val="20"/>
                <w:lang w:val="en-US"/>
              </w:rPr>
            </w:pPr>
            <w:ins w:id="3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name="getPaymenteSubscriptionFeedingListBySan" type="tns:getPaymenteSubscriptionFeedingListBySan"/&gt;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41" w:author="Автор"/>
                <w:b/>
                <w:color w:val="A6A6A6"/>
                <w:sz w:val="16"/>
                <w:szCs w:val="20"/>
                <w:lang w:val="en-US"/>
              </w:rPr>
            </w:pPr>
            <w:ins w:id="3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name="getPaymenteSubscriptionFeedingListBySanResponse" type="tns:getPaymenteSubscriptionFeedingListBySanResponse"/&gt;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43" w:author="Автор"/>
                <w:b/>
                <w:color w:val="A6A6A6"/>
                <w:sz w:val="16"/>
                <w:szCs w:val="20"/>
                <w:lang w:val="en-US"/>
              </w:rPr>
            </w:pPr>
            <w:ins w:id="3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name="getPurchaseList" type="tns:getPurchaseList"/&gt;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45" w:author="Автор"/>
                <w:b/>
                <w:color w:val="A6A6A6"/>
                <w:sz w:val="16"/>
                <w:szCs w:val="20"/>
                <w:lang w:val="en-US"/>
              </w:rPr>
            </w:pPr>
            <w:ins w:id="3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name="getPurchaseListBySan" type="tns:getPurchaseListBySan"/&gt;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47" w:author="Автор"/>
                <w:b/>
                <w:color w:val="A6A6A6"/>
                <w:sz w:val="16"/>
                <w:szCs w:val="20"/>
                <w:lang w:val="en-US"/>
              </w:rPr>
            </w:pPr>
            <w:ins w:id="3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name="getPurchaseListBySanResponse" type="tns:getPurchaseListBySanResponse"/&gt;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49" w:author="Автор"/>
                <w:b/>
                <w:color w:val="A6A6A6"/>
                <w:sz w:val="16"/>
                <w:szCs w:val="20"/>
                <w:lang w:val="en-US"/>
              </w:rPr>
            </w:pPr>
            <w:ins w:id="3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name="getPurchaseListResponse" type="tns:getPurchaseListResponse"/&gt;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51" w:author="Автор"/>
                <w:b/>
                <w:color w:val="A6A6A6"/>
                <w:sz w:val="16"/>
                <w:szCs w:val="20"/>
                <w:lang w:val="en-US"/>
              </w:rPr>
            </w:pPr>
            <w:ins w:id="3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name="getPurchaseSubscriptionFeedingListBySan" type="tns:getPurchaseSubscriptionFeedingListBySan"/&gt;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53" w:author="Автор"/>
                <w:b/>
                <w:color w:val="A6A6A6"/>
                <w:sz w:val="16"/>
                <w:szCs w:val="20"/>
                <w:lang w:val="en-US"/>
              </w:rPr>
            </w:pPr>
            <w:ins w:id="3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name="getPurchaseSubscriptionFeedingListBySanResponse" type="tns:getPurchaseSubscriptionFeedingListBySanResponse"/&gt;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55" w:author="Автор"/>
                <w:b/>
                <w:color w:val="A6A6A6"/>
                <w:sz w:val="16"/>
                <w:szCs w:val="20"/>
                <w:lang w:val="en-US"/>
              </w:rPr>
            </w:pPr>
            <w:ins w:id="3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name="getRBKMoneyConfig" type="tns:getRBKMoneyConfig"/&gt;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57" w:author="Автор"/>
                <w:b/>
                <w:color w:val="A6A6A6"/>
                <w:sz w:val="16"/>
                <w:szCs w:val="20"/>
                <w:lang w:val="en-US"/>
              </w:rPr>
            </w:pPr>
            <w:ins w:id="3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name="getRBKMoneyConfigResponse" type="tns:getRBKMoneyConfigResponse"/&gt;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59" w:author="Автор"/>
                <w:b/>
                <w:color w:val="A6A6A6"/>
                <w:sz w:val="16"/>
                <w:szCs w:val="20"/>
                <w:lang w:val="en-US"/>
              </w:rPr>
            </w:pPr>
            <w:ins w:id="3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name="getStudentListByIdOfClientGroup" type="tns:getStudentListByIdOfClientGroup"/&gt;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61" w:author="Автор"/>
                <w:b/>
                <w:color w:val="A6A6A6"/>
                <w:sz w:val="16"/>
                <w:szCs w:val="20"/>
                <w:lang w:val="en-US"/>
              </w:rPr>
            </w:pPr>
            <w:ins w:id="3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name="getStudentListByIdOfClientGroupResponse" type="tns:getStudentListByIdOfClientGroupResponse"/&gt;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63" w:author="Автор"/>
                <w:b/>
                <w:color w:val="A6A6A6"/>
                <w:sz w:val="16"/>
                <w:szCs w:val="20"/>
                <w:lang w:val="en-US"/>
              </w:rPr>
            </w:pPr>
            <w:ins w:id="3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name="getStudentsByCanNotConfirmPayment" type="tns:getStudentsByCanNotConfirmPayment"/&gt;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65" w:author="Автор"/>
                <w:b/>
                <w:color w:val="A6A6A6"/>
                <w:sz w:val="16"/>
                <w:szCs w:val="20"/>
                <w:lang w:val="en-US"/>
              </w:rPr>
            </w:pPr>
            <w:ins w:id="3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name="getStudentsByCanNotConfirmPaymentResponse" type="tns:getStudentsByCanNotConfirmPaymentResponse"/&gt;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67" w:author="Автор"/>
                <w:b/>
                <w:color w:val="A6A6A6"/>
                <w:sz w:val="16"/>
                <w:szCs w:val="20"/>
                <w:lang w:val="en-US"/>
              </w:rPr>
            </w:pPr>
            <w:ins w:id="3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name="getSubscriptionFeedingJournal" type="tns:getSubscriptionFeedingJournal"/&gt;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69" w:author="Автор"/>
                <w:b/>
                <w:color w:val="A6A6A6"/>
                <w:sz w:val="16"/>
                <w:szCs w:val="20"/>
                <w:lang w:val="en-US"/>
              </w:rPr>
            </w:pPr>
            <w:ins w:id="3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name="getSubscriptionFeedingJournalResponse" type="tns:getSubscriptionFeedingJournalResponse"/&gt;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71" w:author="Автор"/>
                <w:b/>
                <w:color w:val="A6A6A6"/>
                <w:sz w:val="16"/>
                <w:szCs w:val="20"/>
                <w:lang w:val="en-US"/>
              </w:rPr>
            </w:pPr>
            <w:ins w:id="3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name="getSubscriptionFeedingSetting" type="tns:getSubscriptionFeedingSetting"/&gt;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73" w:author="Автор"/>
                <w:b/>
                <w:color w:val="A6A6A6"/>
                <w:sz w:val="16"/>
                <w:szCs w:val="20"/>
                <w:lang w:val="en-US"/>
              </w:rPr>
            </w:pPr>
            <w:ins w:id="3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name="getSubscriptionFeedingSettingBySan" type="tns:getSubscriptionFeedingSettingBySan"/&gt;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75" w:author="Автор"/>
                <w:b/>
                <w:color w:val="A6A6A6"/>
                <w:sz w:val="16"/>
                <w:szCs w:val="20"/>
                <w:lang w:val="en-US"/>
              </w:rPr>
            </w:pPr>
            <w:ins w:id="3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name="getSubscriptionFeedingSettingBySanResponse" type="tns:getSubscriptionFeedingSettingBySanResponse"/&gt;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77" w:author="Автор"/>
                <w:b/>
                <w:color w:val="A6A6A6"/>
                <w:sz w:val="16"/>
                <w:szCs w:val="20"/>
                <w:lang w:val="en-US"/>
              </w:rPr>
            </w:pPr>
            <w:ins w:id="3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name="getSubscriptionFeedingSettingResponse" type="tns:getSubscriptionFeedingSettingResponse"/&gt;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79" w:author="Автор"/>
                <w:b/>
                <w:color w:val="A6A6A6"/>
                <w:sz w:val="16"/>
                <w:szCs w:val="20"/>
                <w:lang w:val="en-US"/>
              </w:rPr>
            </w:pPr>
            <w:ins w:id="3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name="getSummary" type="tns:getSummary"/&gt;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81" w:author="Автор"/>
                <w:b/>
                <w:color w:val="A6A6A6"/>
                <w:sz w:val="16"/>
                <w:szCs w:val="20"/>
                <w:lang w:val="en-US"/>
              </w:rPr>
            </w:pPr>
            <w:ins w:id="3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name="getSummaryByGuardMobile" type="tns:getSummaryByGuardMobile"/&gt;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83" w:author="Автор"/>
                <w:b/>
                <w:color w:val="A6A6A6"/>
                <w:sz w:val="16"/>
                <w:szCs w:val="20"/>
                <w:lang w:val="en-US"/>
              </w:rPr>
            </w:pPr>
            <w:ins w:id="3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name="getSummaryByGuardMobileResponse" type="tns:getSummaryByGuardMobileResponse"/&gt;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85" w:author="Автор"/>
                <w:b/>
                <w:color w:val="A6A6A6"/>
                <w:sz w:val="16"/>
                <w:szCs w:val="20"/>
                <w:lang w:val="en-US"/>
              </w:rPr>
            </w:pPr>
            <w:ins w:id="3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name="getSummaryByGuardSan" type="tns:getSummaryByGuardSan"/&gt;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87" w:author="Автор"/>
                <w:b/>
                <w:color w:val="A6A6A6"/>
                <w:sz w:val="16"/>
                <w:szCs w:val="20"/>
                <w:lang w:val="en-US"/>
              </w:rPr>
            </w:pPr>
            <w:ins w:id="3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name="getSummaryByGuardSanResponse" type="tns:getSummaryByGuardSanResponse"/&gt;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89" w:author="Автор"/>
                <w:b/>
                <w:color w:val="A6A6A6"/>
                <w:sz w:val="16"/>
                <w:szCs w:val="20"/>
                <w:lang w:val="en-US"/>
              </w:rPr>
            </w:pPr>
            <w:ins w:id="3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name="getSummaryBySan" type="tns:getSummaryBySan"/&gt;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91" w:author="Автор"/>
                <w:b/>
                <w:color w:val="A6A6A6"/>
                <w:sz w:val="16"/>
                <w:szCs w:val="20"/>
                <w:lang w:val="en-US"/>
              </w:rPr>
            </w:pPr>
            <w:ins w:id="3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name="getSummaryBySanResponse" type="tns:getSummaryBySanResponse"/&gt;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93" w:author="Автор"/>
                <w:b/>
                <w:color w:val="A6A6A6"/>
                <w:sz w:val="16"/>
                <w:szCs w:val="20"/>
                <w:lang w:val="en-US"/>
              </w:rPr>
            </w:pPr>
            <w:ins w:id="3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name="getSummaryByTypedId" type="tns:getSummaryByTypedId"/&gt;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95" w:author="Автор"/>
                <w:b/>
                <w:color w:val="A6A6A6"/>
                <w:sz w:val="16"/>
                <w:szCs w:val="20"/>
                <w:lang w:val="en-US"/>
              </w:rPr>
            </w:pPr>
            <w:ins w:id="3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name="getSummaryByTypedIdResponse" type="tns:getSummaryByTypedIdResponse"/&gt;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97" w:author="Автор"/>
                <w:b/>
                <w:color w:val="A6A6A6"/>
                <w:sz w:val="16"/>
                <w:szCs w:val="20"/>
                <w:lang w:val="en-US"/>
              </w:rPr>
            </w:pPr>
            <w:ins w:id="3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name="getSummaryResponse" type="tns:getSummaryResponse"/&gt;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399" w:author="Автор"/>
                <w:b/>
                <w:color w:val="A6A6A6"/>
                <w:sz w:val="16"/>
                <w:szCs w:val="20"/>
                <w:lang w:val="en-US"/>
              </w:rPr>
            </w:pPr>
            <w:ins w:id="3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name="getTransferSubBalanceList" type="tns:getTransferSubBalanceList"/&gt;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01" w:author="Автор"/>
                <w:b/>
                <w:color w:val="A6A6A6"/>
                <w:sz w:val="16"/>
                <w:szCs w:val="20"/>
                <w:lang w:val="en-US"/>
              </w:rPr>
            </w:pPr>
            <w:ins w:id="3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name="getTransferSubBalanceListBySan" type="tns:getTransferSubBalanceListBySan"/&gt;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03" w:author="Автор"/>
                <w:b/>
                <w:color w:val="A6A6A6"/>
                <w:sz w:val="16"/>
                <w:szCs w:val="20"/>
                <w:lang w:val="en-US"/>
              </w:rPr>
            </w:pPr>
            <w:ins w:id="3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name="getTransferSubBalanceListBySanResponse" type="tns:getTransferSubBalanceListBySanResponse"/&gt;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05" w:author="Автор"/>
                <w:b/>
                <w:color w:val="A6A6A6"/>
                <w:sz w:val="16"/>
                <w:szCs w:val="20"/>
                <w:lang w:val="en-US"/>
              </w:rPr>
            </w:pPr>
            <w:ins w:id="3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name="getTransferSubBalanceListResponse" type="tns:getTransferSubBalanceListResponse"/&gt;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07" w:author="Автор"/>
                <w:b/>
                <w:color w:val="A6A6A6"/>
                <w:sz w:val="16"/>
                <w:szCs w:val="20"/>
                <w:lang w:val="en-US"/>
              </w:rPr>
            </w:pPr>
            <w:ins w:id="3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name="giveConclusionOnComplaint" type="tns:giveConclusionOnComplaint"/&gt;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09" w:author="Автор"/>
                <w:b/>
                <w:color w:val="A6A6A6"/>
                <w:sz w:val="16"/>
                <w:szCs w:val="20"/>
                <w:lang w:val="en-US"/>
              </w:rPr>
            </w:pPr>
            <w:ins w:id="3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name="giveConclusionOnComplaintResponse" type="tns:giveConclusionOnComplaintResponse"/&gt;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11" w:author="Автор"/>
                <w:b/>
                <w:color w:val="A6A6A6"/>
                <w:sz w:val="16"/>
                <w:szCs w:val="20"/>
                <w:lang w:val="en-US"/>
              </w:rPr>
            </w:pPr>
            <w:ins w:id="3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name="openComplaint" type="tns:openComplaint"/&gt;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13" w:author="Автор"/>
                <w:b/>
                <w:color w:val="A6A6A6"/>
                <w:sz w:val="16"/>
                <w:szCs w:val="20"/>
                <w:lang w:val="en-US"/>
              </w:rPr>
            </w:pPr>
            <w:ins w:id="3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name="openComplaintResponse" type="tns:openComplaintResponse"/&gt;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15" w:author="Автор"/>
                <w:b/>
                <w:color w:val="A6A6A6"/>
                <w:sz w:val="16"/>
                <w:szCs w:val="20"/>
                <w:lang w:val="en-US"/>
              </w:rPr>
            </w:pPr>
            <w:ins w:id="3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name="putCycleDiagram" type="tns:putCycleDiagram"/&gt;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17" w:author="Автор"/>
                <w:b/>
                <w:color w:val="A6A6A6"/>
                <w:sz w:val="16"/>
                <w:szCs w:val="20"/>
                <w:lang w:val="en-US"/>
              </w:rPr>
            </w:pPr>
            <w:ins w:id="3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name="putCycleDiagramBySan" type="tns:putCycleDiagramBySan"/&gt;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19" w:author="Автор"/>
                <w:b/>
                <w:color w:val="A6A6A6"/>
                <w:sz w:val="16"/>
                <w:szCs w:val="20"/>
                <w:lang w:val="en-US"/>
              </w:rPr>
            </w:pPr>
            <w:ins w:id="3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name="putCycleDiagramBySanResponse" type="tns:putCycleDiagramBySanResponse"/&gt;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21" w:author="Автор"/>
                <w:b/>
                <w:color w:val="A6A6A6"/>
                <w:sz w:val="16"/>
                <w:szCs w:val="20"/>
                <w:lang w:val="en-US"/>
              </w:rPr>
            </w:pPr>
            <w:ins w:id="3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name="putCycleDiagramResponse" type="tns:putCycleDiagramResponse"/&gt;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23" w:author="Автор"/>
                <w:b/>
                <w:color w:val="A6A6A6"/>
                <w:sz w:val="16"/>
                <w:szCs w:val="20"/>
                <w:lang w:val="en-US"/>
              </w:rPr>
            </w:pPr>
            <w:ins w:id="3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name="removeProhibition" type="tns:removeProhibition"/&gt;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25" w:author="Автор"/>
                <w:b/>
                <w:color w:val="A6A6A6"/>
                <w:sz w:val="16"/>
                <w:szCs w:val="20"/>
                <w:lang w:val="en-US"/>
              </w:rPr>
            </w:pPr>
            <w:ins w:id="3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name="removeProhibitionResponse" type="tns:removeProhibitionResponse"/&gt;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27" w:author="Автор"/>
                <w:b/>
                <w:color w:val="A6A6A6"/>
                <w:sz w:val="16"/>
                <w:szCs w:val="20"/>
                <w:lang w:val="en-US"/>
              </w:rPr>
            </w:pPr>
            <w:ins w:id="3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name="reopenSubscriptionFeeding" type="tns:reopenSubscriptionFeeding"/&gt;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29" w:author="Автор"/>
                <w:b/>
                <w:color w:val="A6A6A6"/>
                <w:sz w:val="16"/>
                <w:szCs w:val="20"/>
                <w:lang w:val="en-US"/>
              </w:rPr>
            </w:pPr>
            <w:ins w:id="3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name="reopenSubscriptionFeedingBySan" type="tns:reopenSubscriptionFeedingBySan"/&gt;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31" w:author="Автор"/>
                <w:b/>
                <w:color w:val="A6A6A6"/>
                <w:sz w:val="16"/>
                <w:szCs w:val="20"/>
                <w:lang w:val="en-US"/>
              </w:rPr>
            </w:pPr>
            <w:ins w:id="3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name="reopenSubscriptionFeedingBySanResponse" type="tns:reopenSubscriptionFeedingBySanResponse"/&gt;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33" w:author="Автор"/>
                <w:b/>
                <w:color w:val="A6A6A6"/>
                <w:sz w:val="16"/>
                <w:szCs w:val="20"/>
                <w:lang w:val="en-US"/>
              </w:rPr>
            </w:pPr>
            <w:ins w:id="3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name="reopenSubscriptionFeedingResponse" type="tns:reopenSubscriptionFeedingResponse"/&gt;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35" w:author="Автор"/>
                <w:b/>
                <w:color w:val="A6A6A6"/>
                <w:sz w:val="16"/>
                <w:szCs w:val="20"/>
                <w:lang w:val="en-US"/>
              </w:rPr>
            </w:pPr>
            <w:ins w:id="3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name="sendLinkingTokenByContractId" type="tns:sendLinkingTokenByContractId"/&gt;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37" w:author="Автор"/>
                <w:b/>
                <w:color w:val="A6A6A6"/>
                <w:sz w:val="16"/>
                <w:szCs w:val="20"/>
                <w:lang w:val="en-US"/>
              </w:rPr>
            </w:pPr>
            <w:ins w:id="3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name="sendLinkingTokenByContractIdResponse" type="tns:sendLinkingTokenByContractIdResponse"/&gt;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39" w:author="Автор"/>
                <w:b/>
                <w:color w:val="A6A6A6"/>
                <w:sz w:val="16"/>
                <w:szCs w:val="20"/>
                <w:lang w:val="en-US"/>
              </w:rPr>
            </w:pPr>
            <w:ins w:id="3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name="sendLinkingTokenByMobile" type="tns:sendLinkingTokenByMobile"/&gt;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41" w:author="Автор"/>
                <w:b/>
                <w:color w:val="A6A6A6"/>
                <w:sz w:val="16"/>
                <w:szCs w:val="20"/>
                <w:lang w:val="en-US"/>
              </w:rPr>
            </w:pPr>
            <w:ins w:id="3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name="sendLinkingTokenByMobileResponse" type="tns:sendLinkingTokenByMobileResponse"/&gt;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43" w:author="Автор"/>
                <w:b/>
                <w:color w:val="A6A6A6"/>
                <w:sz w:val="16"/>
                <w:szCs w:val="20"/>
                <w:lang w:val="en-US"/>
              </w:rPr>
            </w:pPr>
            <w:ins w:id="3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name="sendPasswordRecoverURLFromEmail" type="tns:sendPasswordRecoverURLFromEmail"/&gt;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45" w:author="Автор"/>
                <w:b/>
                <w:color w:val="A6A6A6"/>
                <w:sz w:val="16"/>
                <w:szCs w:val="20"/>
                <w:lang w:val="en-US"/>
              </w:rPr>
            </w:pPr>
            <w:ins w:id="3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name="sendPasswordRecoverURLFromEmailResponse" type="tns:sendPasswordRecoverURLFromEmailResponse"/&gt;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47" w:author="Автор"/>
                <w:b/>
                <w:color w:val="A6A6A6"/>
                <w:sz w:val="16"/>
                <w:szCs w:val="20"/>
                <w:lang w:val="en-US"/>
              </w:rPr>
            </w:pPr>
            <w:ins w:id="3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name="setAnswerFromQuestion" type="tns:setAnswerFromQuestion"/&gt;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49" w:author="Автор"/>
                <w:b/>
                <w:color w:val="A6A6A6"/>
                <w:sz w:val="16"/>
                <w:szCs w:val="20"/>
                <w:lang w:val="en-US"/>
              </w:rPr>
            </w:pPr>
            <w:ins w:id="3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name="setAnswerFromQuestionResponse" type="tns:setAnswerFromQuestionResponse"/&gt;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51" w:author="Автор"/>
                <w:b/>
                <w:color w:val="A6A6A6"/>
                <w:sz w:val="16"/>
                <w:szCs w:val="20"/>
                <w:lang w:val="en-US"/>
              </w:rPr>
            </w:pPr>
            <w:ins w:id="3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name="setNotificationSettings" type="tns:setNotificationSettings"/&gt;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53" w:author="Автор"/>
                <w:b/>
                <w:color w:val="A6A6A6"/>
                <w:sz w:val="16"/>
                <w:szCs w:val="20"/>
                <w:lang w:val="en-US"/>
              </w:rPr>
            </w:pPr>
            <w:ins w:id="3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name="setNotificationSettingsResponse" type="tns:setNotificationSettingsResponse"/&gt;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55" w:author="Автор"/>
                <w:b/>
                <w:color w:val="A6A6A6"/>
                <w:sz w:val="16"/>
                <w:szCs w:val="20"/>
                <w:lang w:val="en-US"/>
              </w:rPr>
            </w:pPr>
            <w:ins w:id="3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name="setProhibitionOnGood" type="tns:setProhibitionOnGood"/&gt;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57" w:author="Автор"/>
                <w:b/>
                <w:color w:val="A6A6A6"/>
                <w:sz w:val="16"/>
                <w:szCs w:val="20"/>
                <w:lang w:val="en-US"/>
              </w:rPr>
            </w:pPr>
            <w:ins w:id="3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name="setProhibitionOnGoodGroup" type="tns:setProhibitionOnGoodGroup"/&gt;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59" w:author="Автор"/>
                <w:b/>
                <w:color w:val="A6A6A6"/>
                <w:sz w:val="16"/>
                <w:szCs w:val="20"/>
                <w:lang w:val="en-US"/>
              </w:rPr>
            </w:pPr>
            <w:ins w:id="3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name="setProhibitionOnGoodGroupResponse" type="tns:setProhibitionOnGoodGroupResponse"/&gt;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61" w:author="Автор"/>
                <w:b/>
                <w:color w:val="A6A6A6"/>
                <w:sz w:val="16"/>
                <w:szCs w:val="20"/>
                <w:lang w:val="en-US"/>
              </w:rPr>
            </w:pPr>
            <w:ins w:id="3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name="setProhibitionOnGoodResponse" type="tns:setProhibitionOnGoodResponse"/&gt;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63" w:author="Автор"/>
                <w:b/>
                <w:color w:val="A6A6A6"/>
                <w:sz w:val="16"/>
                <w:szCs w:val="20"/>
                <w:lang w:val="en-US"/>
              </w:rPr>
            </w:pPr>
            <w:ins w:id="3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name="setProhibitionOnProduct" type="tns:setProhibitionOnProduct"/&gt;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65" w:author="Автор"/>
                <w:b/>
                <w:color w:val="A6A6A6"/>
                <w:sz w:val="16"/>
                <w:szCs w:val="20"/>
                <w:lang w:val="en-US"/>
              </w:rPr>
            </w:pPr>
            <w:ins w:id="3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name="setProhibitionOnProductGroup" type="tns:setProhibitionOnProductGroup"/&gt;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67" w:author="Автор"/>
                <w:b/>
                <w:color w:val="A6A6A6"/>
                <w:sz w:val="16"/>
                <w:szCs w:val="20"/>
                <w:lang w:val="en-US"/>
              </w:rPr>
            </w:pPr>
            <w:ins w:id="3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name="setProhibitionOnProductGroupResponse" type="tns:setProhibitionOnProductGroupResponse"/&gt;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69" w:author="Автор"/>
                <w:b/>
                <w:color w:val="A6A6A6"/>
                <w:sz w:val="16"/>
                <w:szCs w:val="20"/>
                <w:lang w:val="en-US"/>
              </w:rPr>
            </w:pPr>
            <w:ins w:id="3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name="setProhibitionOnProductResponse" type="tns:setProhibitionOnProductResponse"/&gt;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71" w:author="Автор"/>
                <w:b/>
                <w:color w:val="A6A6A6"/>
                <w:sz w:val="16"/>
                <w:szCs w:val="20"/>
                <w:lang w:val="en-US"/>
              </w:rPr>
            </w:pPr>
            <w:ins w:id="3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name="suspendSubscriptionFeeding" type="tns:suspendSubscriptionFeeding"/&gt;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73" w:author="Автор"/>
                <w:b/>
                <w:color w:val="A6A6A6"/>
                <w:sz w:val="16"/>
                <w:szCs w:val="20"/>
                <w:lang w:val="en-US"/>
              </w:rPr>
            </w:pPr>
            <w:ins w:id="3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name="suspendSubscriptionFeedingBySan" type="tns:suspendSubscriptionFeedingBySan"/&gt;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75" w:author="Автор"/>
                <w:b/>
                <w:color w:val="A6A6A6"/>
                <w:sz w:val="16"/>
                <w:szCs w:val="20"/>
                <w:lang w:val="en-US"/>
              </w:rPr>
            </w:pPr>
            <w:ins w:id="3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name="suspendSubscriptionFeedingBySanResponse" type="tns:suspendSubscriptionFeedingBySanResponse"/&gt;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77" w:author="Автор"/>
                <w:b/>
                <w:color w:val="A6A6A6"/>
                <w:sz w:val="16"/>
                <w:szCs w:val="20"/>
                <w:lang w:val="en-US"/>
              </w:rPr>
            </w:pPr>
            <w:ins w:id="3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name="suspendSubscriptionFeedingResponse" type="tns:suspendSubscriptionFeedingResponse"/&gt;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79" w:author="Автор"/>
                <w:b/>
                <w:color w:val="A6A6A6"/>
                <w:sz w:val="16"/>
                <w:szCs w:val="20"/>
                <w:lang w:val="en-US"/>
              </w:rPr>
            </w:pPr>
            <w:ins w:id="3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name="transferBalance" type="tns:transferBalance"/&gt;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81" w:author="Автор"/>
                <w:b/>
                <w:color w:val="A6A6A6"/>
                <w:sz w:val="16"/>
                <w:szCs w:val="20"/>
                <w:lang w:val="en-US"/>
              </w:rPr>
            </w:pPr>
            <w:ins w:id="3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name="transferBalanceBySan" type="tns:transferBalanceBySan"/&gt;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83" w:author="Автор"/>
                <w:b/>
                <w:color w:val="A6A6A6"/>
                <w:sz w:val="16"/>
                <w:szCs w:val="20"/>
                <w:lang w:val="en-US"/>
              </w:rPr>
            </w:pPr>
            <w:ins w:id="3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name="transferBalanceBySanResponse" type="tns:transferBalanceBySanResponse"/&gt;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85" w:author="Автор"/>
                <w:b/>
                <w:color w:val="A6A6A6"/>
                <w:sz w:val="16"/>
                <w:szCs w:val="20"/>
                <w:lang w:val="en-US"/>
              </w:rPr>
            </w:pPr>
            <w:ins w:id="3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name="transferBalanceResponse" type="tns:transferBalanceResponse"/&gt;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87" w:author="Автор"/>
                <w:b/>
                <w:color w:val="A6A6A6"/>
                <w:sz w:val="16"/>
                <w:szCs w:val="20"/>
                <w:lang w:val="en-US"/>
              </w:rPr>
            </w:pPr>
            <w:ins w:id="3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89" w:author="Автор"/>
                <w:b/>
                <w:color w:val="A6A6A6"/>
                <w:sz w:val="16"/>
                <w:szCs w:val="20"/>
                <w:lang w:val="en-US"/>
              </w:rPr>
            </w:pPr>
            <w:ins w:id="3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91" w:author="Автор"/>
                <w:b/>
                <w:color w:val="A6A6A6"/>
                <w:sz w:val="16"/>
                <w:szCs w:val="20"/>
                <w:lang w:val="en-US"/>
              </w:rPr>
            </w:pPr>
            <w:ins w:id="3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93" w:author="Автор"/>
                <w:b/>
                <w:color w:val="A6A6A6"/>
                <w:sz w:val="16"/>
                <w:szCs w:val="20"/>
                <w:lang w:val="en-US"/>
              </w:rPr>
            </w:pPr>
            <w:ins w:id="3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95" w:author="Автор"/>
                <w:b/>
                <w:color w:val="A6A6A6"/>
                <w:sz w:val="16"/>
                <w:szCs w:val="20"/>
                <w:lang w:val="en-US"/>
              </w:rPr>
            </w:pPr>
            <w:ins w:id="3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97" w:author="Автор"/>
                <w:b/>
                <w:color w:val="A6A6A6"/>
                <w:sz w:val="16"/>
                <w:szCs w:val="20"/>
                <w:lang w:val="en-US"/>
              </w:rPr>
            </w:pPr>
            <w:ins w:id="3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name="changeComplaintStatusToInvestigationResponse"&gt;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499" w:author="Автор"/>
                <w:b/>
                <w:color w:val="A6A6A6"/>
                <w:sz w:val="16"/>
                <w:szCs w:val="20"/>
                <w:lang w:val="en-US"/>
              </w:rPr>
            </w:pPr>
            <w:ins w:id="3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01" w:author="Автор"/>
                <w:b/>
                <w:color w:val="A6A6A6"/>
                <w:sz w:val="16"/>
                <w:szCs w:val="20"/>
                <w:lang w:val="en-US"/>
              </w:rPr>
            </w:pPr>
            <w:ins w:id="3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03" w:author="Автор"/>
                <w:b/>
                <w:color w:val="A6A6A6"/>
                <w:sz w:val="16"/>
                <w:szCs w:val="20"/>
                <w:lang w:val="en-US"/>
              </w:rPr>
            </w:pPr>
            <w:ins w:id="3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05" w:author="Автор"/>
                <w:b/>
                <w:color w:val="A6A6A6"/>
                <w:sz w:val="16"/>
                <w:szCs w:val="20"/>
                <w:lang w:val="en-US"/>
              </w:rPr>
            </w:pPr>
            <w:ins w:id="3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07" w:author="Автор"/>
                <w:b/>
                <w:color w:val="A6A6A6"/>
                <w:sz w:val="16"/>
                <w:szCs w:val="20"/>
                <w:lang w:val="en-US"/>
              </w:rPr>
            </w:pPr>
            <w:ins w:id="3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09" w:author="Автор"/>
                <w:b/>
                <w:color w:val="A6A6A6"/>
                <w:sz w:val="16"/>
                <w:szCs w:val="20"/>
                <w:lang w:val="en-US"/>
              </w:rPr>
            </w:pPr>
            <w:ins w:id="3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11" w:author="Автор"/>
                <w:b/>
                <w:color w:val="A6A6A6"/>
                <w:sz w:val="16"/>
                <w:szCs w:val="20"/>
                <w:lang w:val="en-US"/>
              </w:rPr>
            </w:pPr>
            <w:ins w:id="3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13" w:author="Автор"/>
                <w:b/>
                <w:color w:val="A6A6A6"/>
                <w:sz w:val="16"/>
                <w:szCs w:val="20"/>
                <w:lang w:val="en-US"/>
              </w:rPr>
            </w:pPr>
            <w:ins w:id="3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15" w:author="Автор"/>
                <w:b/>
                <w:color w:val="A6A6A6"/>
                <w:sz w:val="16"/>
                <w:szCs w:val="20"/>
                <w:lang w:val="en-US"/>
              </w:rPr>
            </w:pPr>
            <w:ins w:id="3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17" w:author="Автор"/>
                <w:b/>
                <w:color w:val="A6A6A6"/>
                <w:sz w:val="16"/>
                <w:szCs w:val="20"/>
                <w:lang w:val="en-US"/>
              </w:rPr>
            </w:pPr>
            <w:ins w:id="3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19" w:author="Автор"/>
                <w:b/>
                <w:color w:val="A6A6A6"/>
                <w:sz w:val="16"/>
                <w:szCs w:val="20"/>
                <w:lang w:val="en-US"/>
              </w:rPr>
            </w:pPr>
            <w:ins w:id="3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1" w:author="Автор"/>
                <w:b/>
                <w:color w:val="A6A6A6"/>
                <w:sz w:val="16"/>
                <w:szCs w:val="20"/>
                <w:lang w:val="en-US"/>
              </w:rPr>
            </w:pPr>
            <w:ins w:id="3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3" w:author="Автор"/>
                <w:b/>
                <w:color w:val="A6A6A6"/>
                <w:sz w:val="16"/>
                <w:szCs w:val="20"/>
                <w:lang w:val="en-US"/>
              </w:rPr>
            </w:pPr>
            <w:ins w:id="3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5" w:author="Автор"/>
                <w:b/>
                <w:color w:val="A6A6A6"/>
                <w:sz w:val="16"/>
                <w:szCs w:val="20"/>
                <w:lang w:val="en-US"/>
              </w:rPr>
            </w:pPr>
            <w:ins w:id="3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name="notificationType"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7" w:author="Автор"/>
                <w:b/>
                <w:color w:val="A6A6A6"/>
                <w:sz w:val="16"/>
                <w:szCs w:val="20"/>
                <w:lang w:val="en-US"/>
              </w:rPr>
            </w:pPr>
            <w:ins w:id="3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29" w:author="Автор"/>
                <w:b/>
                <w:color w:val="A6A6A6"/>
                <w:sz w:val="16"/>
                <w:szCs w:val="20"/>
                <w:lang w:val="en-US"/>
              </w:rPr>
            </w:pPr>
            <w:ins w:id="3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1" w:author="Автор"/>
                <w:b/>
                <w:color w:val="A6A6A6"/>
                <w:sz w:val="16"/>
                <w:szCs w:val="20"/>
                <w:lang w:val="en-US"/>
              </w:rPr>
            </w:pPr>
            <w:ins w:id="3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3" w:author="Автор"/>
                <w:b/>
                <w:color w:val="A6A6A6"/>
                <w:sz w:val="16"/>
                <w:szCs w:val="20"/>
                <w:lang w:val="en-US"/>
              </w:rPr>
            </w:pPr>
            <w:ins w:id="3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5" w:author="Автор"/>
                <w:b/>
                <w:color w:val="A6A6A6"/>
                <w:sz w:val="16"/>
                <w:szCs w:val="20"/>
                <w:lang w:val="en-US"/>
              </w:rPr>
            </w:pPr>
            <w:ins w:id="3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type="tns:clientNotificationChangeResult"/&gt;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7" w:author="Автор"/>
                <w:b/>
                <w:color w:val="A6A6A6"/>
                <w:sz w:val="16"/>
                <w:szCs w:val="20"/>
                <w:lang w:val="en-US"/>
              </w:rPr>
            </w:pPr>
            <w:ins w:id="3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39" w:author="Автор"/>
                <w:b/>
                <w:color w:val="A6A6A6"/>
                <w:sz w:val="16"/>
                <w:szCs w:val="20"/>
                <w:lang w:val="en-US"/>
              </w:rPr>
            </w:pPr>
            <w:ins w:id="3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1" w:author="Автор"/>
                <w:b/>
                <w:color w:val="A6A6A6"/>
                <w:sz w:val="16"/>
                <w:szCs w:val="20"/>
                <w:lang w:val="en-US"/>
              </w:rPr>
            </w:pPr>
            <w:ins w:id="3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name="clientNotificationChangeResult"&gt;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3" w:author="Автор"/>
                <w:b/>
                <w:color w:val="A6A6A6"/>
                <w:sz w:val="16"/>
                <w:szCs w:val="20"/>
                <w:lang w:val="en-US"/>
              </w:rPr>
            </w:pPr>
            <w:ins w:id="3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5" w:author="Автор"/>
                <w:b/>
                <w:color w:val="A6A6A6"/>
                <w:sz w:val="16"/>
                <w:szCs w:val="20"/>
                <w:lang w:val="en-US"/>
              </w:rPr>
            </w:pPr>
            <w:ins w:id="3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7" w:author="Автор"/>
                <w:b/>
                <w:color w:val="A6A6A6"/>
                <w:sz w:val="16"/>
                <w:szCs w:val="20"/>
                <w:lang w:val="en-US"/>
              </w:rPr>
            </w:pPr>
            <w:ins w:id="3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49" w:author="Автор"/>
                <w:b/>
                <w:color w:val="A6A6A6"/>
                <w:sz w:val="16"/>
                <w:szCs w:val="20"/>
                <w:lang w:val="en-US"/>
              </w:rPr>
            </w:pPr>
            <w:ins w:id="3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1" w:author="Автор"/>
                <w:b/>
                <w:color w:val="A6A6A6"/>
                <w:sz w:val="16"/>
                <w:szCs w:val="20"/>
                <w:lang w:val="en-US"/>
              </w:rPr>
            </w:pPr>
            <w:ins w:id="3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3" w:author="Автор"/>
                <w:b/>
                <w:color w:val="A6A6A6"/>
                <w:sz w:val="16"/>
                <w:szCs w:val="20"/>
                <w:lang w:val="en-US"/>
              </w:rPr>
            </w:pPr>
            <w:ins w:id="3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5" w:author="Автор"/>
                <w:b/>
                <w:color w:val="A6A6A6"/>
                <w:sz w:val="16"/>
                <w:szCs w:val="20"/>
                <w:lang w:val="en-US"/>
              </w:rPr>
            </w:pPr>
            <w:ins w:id="3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7" w:author="Автор"/>
                <w:b/>
                <w:color w:val="A6A6A6"/>
                <w:sz w:val="16"/>
                <w:szCs w:val="20"/>
                <w:lang w:val="en-US"/>
              </w:rPr>
            </w:pPr>
            <w:ins w:id="3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59" w:author="Автор"/>
                <w:b/>
                <w:color w:val="A6A6A6"/>
                <w:sz w:val="16"/>
                <w:szCs w:val="20"/>
                <w:lang w:val="en-US"/>
              </w:rPr>
            </w:pPr>
            <w:ins w:id="3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1" w:author="Автор"/>
                <w:b/>
                <w:color w:val="A6A6A6"/>
                <w:sz w:val="16"/>
                <w:szCs w:val="20"/>
                <w:lang w:val="en-US"/>
              </w:rPr>
            </w:pPr>
            <w:ins w:id="3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3" w:author="Автор"/>
                <w:b/>
                <w:color w:val="A6A6A6"/>
                <w:sz w:val="16"/>
                <w:szCs w:val="20"/>
                <w:lang w:val="en-US"/>
              </w:rPr>
            </w:pPr>
            <w:ins w:id="3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5" w:author="Автор"/>
                <w:b/>
                <w:color w:val="A6A6A6"/>
                <w:sz w:val="16"/>
                <w:szCs w:val="20"/>
                <w:lang w:val="en-US"/>
              </w:rPr>
            </w:pPr>
            <w:ins w:id="3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7" w:author="Автор"/>
                <w:b/>
                <w:color w:val="A6A6A6"/>
                <w:sz w:val="16"/>
                <w:szCs w:val="20"/>
                <w:lang w:val="en-US"/>
              </w:rPr>
            </w:pPr>
            <w:ins w:id="3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name="getEnterEventListByGuardianResponse"&gt;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69" w:author="Автор"/>
                <w:b/>
                <w:color w:val="A6A6A6"/>
                <w:sz w:val="16"/>
                <w:szCs w:val="20"/>
                <w:lang w:val="en-US"/>
              </w:rPr>
            </w:pPr>
            <w:ins w:id="3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1" w:author="Автор"/>
                <w:b/>
                <w:color w:val="A6A6A6"/>
                <w:sz w:val="16"/>
                <w:szCs w:val="20"/>
                <w:lang w:val="en-US"/>
              </w:rPr>
            </w:pPr>
            <w:ins w:id="3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3" w:author="Автор"/>
                <w:b/>
                <w:color w:val="A6A6A6"/>
                <w:sz w:val="16"/>
                <w:szCs w:val="20"/>
                <w:lang w:val="en-US"/>
              </w:rPr>
            </w:pPr>
            <w:ins w:id="3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5" w:author="Автор"/>
                <w:b/>
                <w:color w:val="A6A6A6"/>
                <w:sz w:val="16"/>
                <w:szCs w:val="20"/>
                <w:lang w:val="en-US"/>
              </w:rPr>
            </w:pPr>
            <w:ins w:id="3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7" w:author="Автор"/>
                <w:b/>
                <w:color w:val="A6A6A6"/>
                <w:sz w:val="16"/>
                <w:szCs w:val="20"/>
                <w:lang w:val="en-US"/>
              </w:rPr>
            </w:pPr>
            <w:ins w:id="3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79" w:author="Автор"/>
                <w:b/>
                <w:color w:val="A6A6A6"/>
                <w:sz w:val="16"/>
                <w:szCs w:val="20"/>
                <w:lang w:val="en-US"/>
              </w:rPr>
            </w:pPr>
            <w:ins w:id="3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1" w:author="Автор"/>
                <w:b/>
                <w:color w:val="A6A6A6"/>
                <w:sz w:val="16"/>
                <w:szCs w:val="20"/>
                <w:lang w:val="en-US"/>
              </w:rPr>
            </w:pPr>
            <w:ins w:id="3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name="enterEventList" type="tns:EnterEventList"/&gt;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3" w:author="Автор"/>
                <w:b/>
                <w:color w:val="A6A6A6"/>
                <w:sz w:val="16"/>
                <w:szCs w:val="20"/>
                <w:lang w:val="en-US"/>
              </w:rPr>
            </w:pPr>
            <w:ins w:id="3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5" w:author="Автор"/>
                <w:b/>
                <w:color w:val="A6A6A6"/>
                <w:sz w:val="16"/>
                <w:szCs w:val="20"/>
                <w:lang w:val="en-US"/>
              </w:rPr>
            </w:pPr>
            <w:ins w:id="3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7" w:author="Автор"/>
                <w:b/>
                <w:color w:val="A6A6A6"/>
                <w:sz w:val="16"/>
                <w:szCs w:val="20"/>
                <w:lang w:val="en-US"/>
              </w:rPr>
            </w:pPr>
            <w:ins w:id="3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89" w:author="Автор"/>
                <w:b/>
                <w:color w:val="A6A6A6"/>
                <w:sz w:val="16"/>
                <w:szCs w:val="20"/>
                <w:lang w:val="en-US"/>
              </w:rPr>
            </w:pPr>
            <w:ins w:id="3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1" w:author="Автор"/>
                <w:b/>
                <w:color w:val="A6A6A6"/>
                <w:sz w:val="16"/>
                <w:szCs w:val="20"/>
                <w:lang w:val="en-US"/>
              </w:rPr>
            </w:pPr>
            <w:ins w:id="3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3" w:author="Автор"/>
                <w:b/>
                <w:color w:val="A6A6A6"/>
                <w:sz w:val="16"/>
                <w:szCs w:val="20"/>
                <w:lang w:val="en-US"/>
              </w:rPr>
            </w:pPr>
            <w:ins w:id="3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5" w:author="Автор"/>
                <w:b/>
                <w:color w:val="A6A6A6"/>
                <w:sz w:val="16"/>
                <w:szCs w:val="20"/>
                <w:lang w:val="en-US"/>
              </w:rPr>
            </w:pPr>
            <w:ins w:id="3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type="tns:EnterEventItem"/&gt;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7" w:author="Автор"/>
                <w:b/>
                <w:color w:val="A6A6A6"/>
                <w:sz w:val="16"/>
                <w:szCs w:val="20"/>
                <w:lang w:val="en-US"/>
              </w:rPr>
            </w:pPr>
            <w:ins w:id="3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599" w:author="Автор"/>
                <w:b/>
                <w:color w:val="A6A6A6"/>
                <w:sz w:val="16"/>
                <w:szCs w:val="20"/>
                <w:lang w:val="en-US"/>
              </w:rPr>
            </w:pPr>
            <w:ins w:id="3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1" w:author="Автор"/>
                <w:b/>
                <w:color w:val="A6A6A6"/>
                <w:sz w:val="16"/>
                <w:szCs w:val="20"/>
                <w:lang w:val="en-US"/>
              </w:rPr>
            </w:pPr>
            <w:ins w:id="3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3" w:author="Автор"/>
                <w:b/>
                <w:color w:val="A6A6A6"/>
                <w:sz w:val="16"/>
                <w:szCs w:val="20"/>
                <w:lang w:val="en-US"/>
              </w:rPr>
            </w:pPr>
            <w:ins w:id="3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5" w:author="Автор"/>
                <w:b/>
                <w:color w:val="A6A6A6"/>
                <w:sz w:val="16"/>
                <w:szCs w:val="20"/>
                <w:lang w:val="en-US"/>
              </w:rPr>
            </w:pPr>
            <w:ins w:id="3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7" w:author="Автор"/>
                <w:b/>
                <w:color w:val="A6A6A6"/>
                <w:sz w:val="16"/>
                <w:szCs w:val="20"/>
                <w:lang w:val="en-US"/>
              </w:rPr>
            </w:pPr>
            <w:ins w:id="3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09" w:author="Автор"/>
                <w:b/>
                <w:color w:val="A6A6A6"/>
                <w:sz w:val="16"/>
                <w:szCs w:val="20"/>
                <w:lang w:val="en-US"/>
              </w:rPr>
            </w:pPr>
            <w:ins w:id="3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name="EnterName"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1" w:author="Автор"/>
                <w:b/>
                <w:color w:val="A6A6A6"/>
                <w:sz w:val="16"/>
                <w:szCs w:val="20"/>
                <w:lang w:val="en-US"/>
              </w:rPr>
            </w:pPr>
            <w:ins w:id="3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name="Direction"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3" w:author="Автор"/>
                <w:b/>
                <w:color w:val="A6A6A6"/>
                <w:sz w:val="16"/>
                <w:szCs w:val="20"/>
                <w:lang w:val="en-US"/>
              </w:rPr>
            </w:pPr>
            <w:ins w:id="3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name="TemporaryCard"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5" w:author="Автор"/>
                <w:b/>
                <w:color w:val="A6A6A6"/>
                <w:sz w:val="16"/>
                <w:szCs w:val="20"/>
                <w:lang w:val="en-US"/>
              </w:rPr>
            </w:pPr>
            <w:ins w:id="3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name="GuardianSan"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7" w:author="Автор"/>
                <w:b/>
                <w:color w:val="A6A6A6"/>
                <w:sz w:val="16"/>
                <w:szCs w:val="20"/>
                <w:lang w:val="en-US"/>
              </w:rPr>
            </w:pPr>
            <w:ins w:id="3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19" w:author="Автор"/>
                <w:b/>
                <w:color w:val="A6A6A6"/>
                <w:sz w:val="16"/>
                <w:szCs w:val="20"/>
                <w:lang w:val="en-US"/>
              </w:rPr>
            </w:pPr>
            <w:ins w:id="3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1" w:author="Автор"/>
                <w:b/>
                <w:color w:val="A6A6A6"/>
                <w:sz w:val="16"/>
                <w:szCs w:val="20"/>
                <w:lang w:val="en-US"/>
              </w:rPr>
            </w:pPr>
            <w:ins w:id="3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3" w:author="Автор"/>
                <w:b/>
                <w:color w:val="A6A6A6"/>
                <w:sz w:val="16"/>
                <w:szCs w:val="20"/>
                <w:lang w:val="en-US"/>
              </w:rPr>
            </w:pPr>
            <w:ins w:id="3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5" w:author="Автор"/>
                <w:b/>
                <w:color w:val="A6A6A6"/>
                <w:sz w:val="16"/>
                <w:szCs w:val="20"/>
                <w:lang w:val="en-US"/>
              </w:rPr>
            </w:pPr>
            <w:ins w:id="3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name="idOfProhibition"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7" w:author="Автор"/>
                <w:b/>
                <w:color w:val="A6A6A6"/>
                <w:sz w:val="16"/>
                <w:szCs w:val="20"/>
                <w:lang w:val="en-US"/>
              </w:rPr>
            </w:pPr>
            <w:ins w:id="3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29" w:author="Автор"/>
                <w:b/>
                <w:color w:val="A6A6A6"/>
                <w:sz w:val="16"/>
                <w:szCs w:val="20"/>
                <w:lang w:val="en-US"/>
              </w:rPr>
            </w:pPr>
            <w:ins w:id="3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1" w:author="Автор"/>
                <w:b/>
                <w:color w:val="A6A6A6"/>
                <w:sz w:val="16"/>
                <w:szCs w:val="20"/>
                <w:lang w:val="en-US"/>
              </w:rPr>
            </w:pPr>
            <w:ins w:id="3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3" w:author="Автор"/>
                <w:b/>
                <w:color w:val="A6A6A6"/>
                <w:sz w:val="16"/>
                <w:szCs w:val="20"/>
                <w:lang w:val="en-US"/>
              </w:rPr>
            </w:pPr>
            <w:ins w:id="3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5" w:author="Автор"/>
                <w:b/>
                <w:color w:val="A6A6A6"/>
                <w:sz w:val="16"/>
                <w:szCs w:val="20"/>
                <w:lang w:val="en-US"/>
              </w:rPr>
            </w:pPr>
            <w:ins w:id="3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7" w:author="Автор"/>
                <w:b/>
                <w:color w:val="A6A6A6"/>
                <w:sz w:val="16"/>
                <w:szCs w:val="20"/>
                <w:lang w:val="en-US"/>
              </w:rPr>
            </w:pPr>
            <w:ins w:id="3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39" w:author="Автор"/>
                <w:b/>
                <w:color w:val="A6A6A6"/>
                <w:sz w:val="16"/>
                <w:szCs w:val="20"/>
                <w:lang w:val="en-US"/>
              </w:rPr>
            </w:pPr>
            <w:ins w:id="3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1" w:author="Автор"/>
                <w:b/>
                <w:color w:val="A6A6A6"/>
                <w:sz w:val="16"/>
                <w:szCs w:val="20"/>
                <w:lang w:val="en-US"/>
              </w:rPr>
            </w:pPr>
            <w:ins w:id="3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3" w:author="Автор"/>
                <w:b/>
                <w:color w:val="A6A6A6"/>
                <w:sz w:val="16"/>
                <w:szCs w:val="20"/>
                <w:lang w:val="en-US"/>
              </w:rPr>
            </w:pPr>
            <w:ins w:id="3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name="idResult"&gt;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5" w:author="Автор"/>
                <w:b/>
                <w:color w:val="A6A6A6"/>
                <w:sz w:val="16"/>
                <w:szCs w:val="20"/>
                <w:lang w:val="en-US"/>
              </w:rPr>
            </w:pPr>
            <w:ins w:id="3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7" w:author="Автор"/>
                <w:b/>
                <w:color w:val="A6A6A6"/>
                <w:sz w:val="16"/>
                <w:szCs w:val="20"/>
                <w:lang w:val="en-US"/>
              </w:rPr>
            </w:pPr>
            <w:ins w:id="3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49" w:author="Автор"/>
                <w:b/>
                <w:color w:val="A6A6A6"/>
                <w:sz w:val="16"/>
                <w:szCs w:val="20"/>
                <w:lang w:val="en-US"/>
              </w:rPr>
            </w:pPr>
            <w:ins w:id="3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1" w:author="Автор"/>
                <w:b/>
                <w:color w:val="A6A6A6"/>
                <w:sz w:val="16"/>
                <w:szCs w:val="20"/>
                <w:lang w:val="en-US"/>
              </w:rPr>
            </w:pPr>
            <w:ins w:id="3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3" w:author="Автор"/>
                <w:b/>
                <w:color w:val="A6A6A6"/>
                <w:sz w:val="16"/>
                <w:szCs w:val="20"/>
                <w:lang w:val="en-US"/>
              </w:rPr>
            </w:pPr>
            <w:ins w:id="3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5" w:author="Автор"/>
                <w:b/>
                <w:color w:val="A6A6A6"/>
                <w:sz w:val="16"/>
                <w:szCs w:val="20"/>
                <w:lang w:val="en-US"/>
              </w:rPr>
            </w:pPr>
            <w:ins w:id="3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7" w:author="Автор"/>
                <w:b/>
                <w:color w:val="A6A6A6"/>
                <w:sz w:val="16"/>
                <w:szCs w:val="20"/>
                <w:lang w:val="en-US"/>
              </w:rPr>
            </w:pPr>
            <w:ins w:id="3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59" w:author="Автор"/>
                <w:b/>
                <w:color w:val="A6A6A6"/>
                <w:sz w:val="16"/>
                <w:szCs w:val="20"/>
                <w:lang w:val="en-US"/>
              </w:rPr>
            </w:pPr>
            <w:ins w:id="3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1" w:author="Автор"/>
                <w:b/>
                <w:color w:val="A6A6A6"/>
                <w:sz w:val="16"/>
                <w:szCs w:val="20"/>
                <w:lang w:val="en-US"/>
              </w:rPr>
            </w:pPr>
            <w:ins w:id="3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3" w:author="Автор"/>
                <w:b/>
                <w:color w:val="A6A6A6"/>
                <w:sz w:val="16"/>
                <w:szCs w:val="20"/>
                <w:lang w:val="en-US"/>
              </w:rPr>
            </w:pPr>
            <w:ins w:id="3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5" w:author="Автор"/>
                <w:b/>
                <w:color w:val="A6A6A6"/>
                <w:sz w:val="16"/>
                <w:szCs w:val="20"/>
                <w:lang w:val="en-US"/>
              </w:rPr>
            </w:pPr>
            <w:ins w:id="3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7" w:author="Автор"/>
                <w:b/>
                <w:color w:val="A6A6A6"/>
                <w:sz w:val="16"/>
                <w:szCs w:val="20"/>
                <w:lang w:val="en-US"/>
              </w:rPr>
            </w:pPr>
            <w:ins w:id="3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name="sendLinkingTokenByContractIdResponse"&gt;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69" w:author="Автор"/>
                <w:b/>
                <w:color w:val="A6A6A6"/>
                <w:sz w:val="16"/>
                <w:szCs w:val="20"/>
                <w:lang w:val="en-US"/>
              </w:rPr>
            </w:pPr>
            <w:ins w:id="3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1" w:author="Автор"/>
                <w:b/>
                <w:color w:val="A6A6A6"/>
                <w:sz w:val="16"/>
                <w:szCs w:val="20"/>
                <w:lang w:val="en-US"/>
              </w:rPr>
            </w:pPr>
            <w:ins w:id="3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3" w:author="Автор"/>
                <w:b/>
                <w:color w:val="A6A6A6"/>
                <w:sz w:val="16"/>
                <w:szCs w:val="20"/>
                <w:lang w:val="en-US"/>
              </w:rPr>
            </w:pPr>
            <w:ins w:id="3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5" w:author="Автор"/>
                <w:b/>
                <w:color w:val="A6A6A6"/>
                <w:sz w:val="16"/>
                <w:szCs w:val="20"/>
                <w:lang w:val="en-US"/>
              </w:rPr>
            </w:pPr>
            <w:ins w:id="3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7" w:author="Автор"/>
                <w:b/>
                <w:color w:val="A6A6A6"/>
                <w:sz w:val="16"/>
                <w:szCs w:val="20"/>
                <w:lang w:val="en-US"/>
              </w:rPr>
            </w:pPr>
            <w:ins w:id="3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79" w:author="Автор"/>
                <w:b/>
                <w:color w:val="A6A6A6"/>
                <w:sz w:val="16"/>
                <w:szCs w:val="20"/>
                <w:lang w:val="en-US"/>
              </w:rPr>
            </w:pPr>
            <w:ins w:id="3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1" w:author="Автор"/>
                <w:b/>
                <w:color w:val="A6A6A6"/>
                <w:sz w:val="16"/>
                <w:szCs w:val="20"/>
                <w:lang w:val="en-US"/>
              </w:rPr>
            </w:pPr>
            <w:ins w:id="3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3" w:author="Автор"/>
                <w:b/>
                <w:color w:val="A6A6A6"/>
                <w:sz w:val="16"/>
                <w:szCs w:val="20"/>
                <w:lang w:val="en-US"/>
              </w:rPr>
            </w:pPr>
            <w:ins w:id="3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name="suspendDate"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5" w:author="Автор"/>
                <w:b/>
                <w:color w:val="A6A6A6"/>
                <w:sz w:val="16"/>
                <w:szCs w:val="20"/>
                <w:lang w:val="en-US"/>
              </w:rPr>
            </w:pPr>
            <w:ins w:id="3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7" w:author="Автор"/>
                <w:b/>
                <w:color w:val="A6A6A6"/>
                <w:sz w:val="16"/>
                <w:szCs w:val="20"/>
                <w:lang w:val="en-US"/>
              </w:rPr>
            </w:pPr>
            <w:ins w:id="3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89" w:author="Автор"/>
                <w:b/>
                <w:color w:val="A6A6A6"/>
                <w:sz w:val="16"/>
                <w:szCs w:val="20"/>
                <w:lang w:val="en-US"/>
              </w:rPr>
            </w:pPr>
            <w:ins w:id="3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1" w:author="Автор"/>
                <w:b/>
                <w:color w:val="A6A6A6"/>
                <w:sz w:val="16"/>
                <w:szCs w:val="20"/>
                <w:lang w:val="en-US"/>
              </w:rPr>
            </w:pPr>
            <w:ins w:id="3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3" w:author="Автор"/>
                <w:b/>
                <w:color w:val="A6A6A6"/>
                <w:sz w:val="16"/>
                <w:szCs w:val="20"/>
                <w:lang w:val="en-US"/>
              </w:rPr>
            </w:pPr>
            <w:ins w:id="3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5" w:author="Автор"/>
                <w:b/>
                <w:color w:val="A6A6A6"/>
                <w:sz w:val="16"/>
                <w:szCs w:val="20"/>
                <w:lang w:val="en-US"/>
              </w:rPr>
            </w:pPr>
            <w:ins w:id="3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7" w:author="Автор"/>
                <w:b/>
                <w:color w:val="A6A6A6"/>
                <w:sz w:val="16"/>
                <w:szCs w:val="20"/>
                <w:lang w:val="en-US"/>
              </w:rPr>
            </w:pPr>
            <w:ins w:id="3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699" w:author="Автор"/>
                <w:b/>
                <w:color w:val="A6A6A6"/>
                <w:sz w:val="16"/>
                <w:szCs w:val="20"/>
                <w:lang w:val="en-US"/>
              </w:rPr>
            </w:pPr>
            <w:ins w:id="3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1" w:author="Автор"/>
                <w:b/>
                <w:color w:val="A6A6A6"/>
                <w:sz w:val="16"/>
                <w:szCs w:val="20"/>
                <w:lang w:val="en-US"/>
              </w:rPr>
            </w:pPr>
            <w:ins w:id="3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3" w:author="Автор"/>
                <w:b/>
                <w:color w:val="A6A6A6"/>
                <w:sz w:val="16"/>
                <w:szCs w:val="20"/>
                <w:lang w:val="en-US"/>
              </w:rPr>
            </w:pPr>
            <w:ins w:id="3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5" w:author="Автор"/>
                <w:b/>
                <w:color w:val="A6A6A6"/>
                <w:sz w:val="16"/>
                <w:szCs w:val="20"/>
                <w:lang w:val="en-US"/>
              </w:rPr>
            </w:pPr>
            <w:ins w:id="3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7" w:author="Автор"/>
                <w:b/>
                <w:color w:val="A6A6A6"/>
                <w:sz w:val="16"/>
                <w:szCs w:val="20"/>
                <w:lang w:val="en-US"/>
              </w:rPr>
            </w:pPr>
            <w:ins w:id="3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09" w:author="Автор"/>
                <w:b/>
                <w:color w:val="A6A6A6"/>
                <w:sz w:val="16"/>
                <w:szCs w:val="20"/>
                <w:lang w:val="en-US"/>
              </w:rPr>
            </w:pPr>
            <w:ins w:id="3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1" w:author="Автор"/>
                <w:b/>
                <w:color w:val="A6A6A6"/>
                <w:sz w:val="16"/>
                <w:szCs w:val="20"/>
                <w:lang w:val="en-US"/>
              </w:rPr>
            </w:pPr>
            <w:ins w:id="3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3" w:author="Автор"/>
                <w:b/>
                <w:color w:val="A6A6A6"/>
                <w:sz w:val="16"/>
                <w:szCs w:val="20"/>
                <w:lang w:val="en-US"/>
              </w:rPr>
            </w:pPr>
            <w:ins w:id="3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type="tns:listOfComplaintBookEntriesResult"/&gt;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5" w:author="Автор"/>
                <w:b/>
                <w:color w:val="A6A6A6"/>
                <w:sz w:val="16"/>
                <w:szCs w:val="20"/>
                <w:lang w:val="en-US"/>
              </w:rPr>
            </w:pPr>
            <w:ins w:id="3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7" w:author="Автор"/>
                <w:b/>
                <w:color w:val="A6A6A6"/>
                <w:sz w:val="16"/>
                <w:szCs w:val="20"/>
                <w:lang w:val="en-US"/>
              </w:rPr>
            </w:pPr>
            <w:ins w:id="3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19" w:author="Автор"/>
                <w:b/>
                <w:color w:val="A6A6A6"/>
                <w:sz w:val="16"/>
                <w:szCs w:val="20"/>
                <w:lang w:val="en-US"/>
              </w:rPr>
            </w:pPr>
            <w:ins w:id="3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1" w:author="Автор"/>
                <w:b/>
                <w:color w:val="A6A6A6"/>
                <w:sz w:val="16"/>
                <w:szCs w:val="20"/>
                <w:lang w:val="en-US"/>
              </w:rPr>
            </w:pPr>
            <w:ins w:id="3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3" w:author="Автор"/>
                <w:b/>
                <w:color w:val="A6A6A6"/>
                <w:sz w:val="16"/>
                <w:szCs w:val="20"/>
                <w:lang w:val="en-US"/>
              </w:rPr>
            </w:pPr>
            <w:ins w:id="3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name="listOfComplaintBookEntries" type="tns:ListOfComplaintBookEntries"/&gt;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5" w:author="Автор"/>
                <w:b/>
                <w:color w:val="A6A6A6"/>
                <w:sz w:val="16"/>
                <w:szCs w:val="20"/>
                <w:lang w:val="en-US"/>
              </w:rPr>
            </w:pPr>
            <w:ins w:id="3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7" w:author="Автор"/>
                <w:b/>
                <w:color w:val="A6A6A6"/>
                <w:sz w:val="16"/>
                <w:szCs w:val="20"/>
                <w:lang w:val="en-US"/>
              </w:rPr>
            </w:pPr>
            <w:ins w:id="3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29" w:author="Автор"/>
                <w:b/>
                <w:color w:val="A6A6A6"/>
                <w:sz w:val="16"/>
                <w:szCs w:val="20"/>
                <w:lang w:val="en-US"/>
              </w:rPr>
            </w:pPr>
            <w:ins w:id="3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1" w:author="Автор"/>
                <w:b/>
                <w:color w:val="A6A6A6"/>
                <w:sz w:val="16"/>
                <w:szCs w:val="20"/>
                <w:lang w:val="en-US"/>
              </w:rPr>
            </w:pPr>
            <w:ins w:id="3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3" w:author="Автор"/>
                <w:b/>
                <w:color w:val="A6A6A6"/>
                <w:sz w:val="16"/>
                <w:szCs w:val="20"/>
                <w:lang w:val="en-US"/>
              </w:rPr>
            </w:pPr>
            <w:ins w:id="3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5" w:author="Автор"/>
                <w:b/>
                <w:color w:val="A6A6A6"/>
                <w:sz w:val="16"/>
                <w:szCs w:val="20"/>
                <w:lang w:val="en-US"/>
              </w:rPr>
            </w:pPr>
            <w:ins w:id="3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7" w:author="Автор"/>
                <w:b/>
                <w:color w:val="A6A6A6"/>
                <w:sz w:val="16"/>
                <w:szCs w:val="20"/>
                <w:lang w:val="en-US"/>
              </w:rPr>
            </w:pPr>
            <w:ins w:id="3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type="tns:ListOfComplaintBookEntriesExt"/&gt;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39" w:author="Автор"/>
                <w:b/>
                <w:color w:val="A6A6A6"/>
                <w:sz w:val="16"/>
                <w:szCs w:val="20"/>
                <w:lang w:val="en-US"/>
              </w:rPr>
            </w:pPr>
            <w:ins w:id="3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1" w:author="Автор"/>
                <w:b/>
                <w:color w:val="A6A6A6"/>
                <w:sz w:val="16"/>
                <w:szCs w:val="20"/>
                <w:lang w:val="en-US"/>
              </w:rPr>
            </w:pPr>
            <w:ins w:id="3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3" w:author="Автор"/>
                <w:b/>
                <w:color w:val="A6A6A6"/>
                <w:sz w:val="16"/>
                <w:szCs w:val="20"/>
                <w:lang w:val="en-US"/>
              </w:rPr>
            </w:pPr>
            <w:ins w:id="3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name="ListOfComplaintBookEntriesExt"&gt;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5" w:author="Автор"/>
                <w:b/>
                <w:color w:val="A6A6A6"/>
                <w:sz w:val="16"/>
                <w:szCs w:val="20"/>
                <w:lang w:val="en-US"/>
              </w:rPr>
            </w:pPr>
            <w:ins w:id="3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7" w:author="Автор"/>
                <w:b/>
                <w:color w:val="A6A6A6"/>
                <w:sz w:val="16"/>
                <w:szCs w:val="20"/>
                <w:lang w:val="en-US"/>
              </w:rPr>
            </w:pPr>
            <w:ins w:id="3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name="Iterations" type="tns:ListOfComplaintIterations"/&gt;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49" w:author="Автор"/>
                <w:b/>
                <w:color w:val="A6A6A6"/>
                <w:sz w:val="16"/>
                <w:szCs w:val="20"/>
                <w:lang w:val="en-US"/>
              </w:rPr>
            </w:pPr>
            <w:ins w:id="3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1" w:author="Автор"/>
                <w:b/>
                <w:color w:val="A6A6A6"/>
                <w:sz w:val="16"/>
                <w:szCs w:val="20"/>
                <w:lang w:val="en-US"/>
              </w:rPr>
            </w:pPr>
            <w:ins w:id="3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3" w:author="Автор"/>
                <w:b/>
                <w:color w:val="A6A6A6"/>
                <w:sz w:val="16"/>
                <w:szCs w:val="20"/>
                <w:lang w:val="en-US"/>
              </w:rPr>
            </w:pPr>
            <w:ins w:id="3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5" w:author="Автор"/>
                <w:b/>
                <w:color w:val="A6A6A6"/>
                <w:sz w:val="16"/>
                <w:szCs w:val="20"/>
                <w:lang w:val="en-US"/>
              </w:rPr>
            </w:pPr>
            <w:ins w:id="3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7" w:author="Автор"/>
                <w:b/>
                <w:color w:val="A6A6A6"/>
                <w:sz w:val="16"/>
                <w:szCs w:val="20"/>
                <w:lang w:val="en-US"/>
              </w:rPr>
            </w:pPr>
            <w:ins w:id="3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59" w:author="Автор"/>
                <w:b/>
                <w:color w:val="A6A6A6"/>
                <w:sz w:val="16"/>
                <w:szCs w:val="20"/>
                <w:lang w:val="en-US"/>
              </w:rPr>
            </w:pPr>
            <w:ins w:id="3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1" w:author="Автор"/>
                <w:b/>
                <w:color w:val="A6A6A6"/>
                <w:sz w:val="16"/>
                <w:szCs w:val="20"/>
                <w:lang w:val="en-US"/>
              </w:rPr>
            </w:pPr>
            <w:ins w:id="3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3" w:author="Автор"/>
                <w:b/>
                <w:color w:val="A6A6A6"/>
                <w:sz w:val="16"/>
                <w:szCs w:val="20"/>
                <w:lang w:val="en-US"/>
              </w:rPr>
            </w:pPr>
            <w:ins w:id="3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5" w:author="Автор"/>
                <w:b/>
                <w:color w:val="A6A6A6"/>
                <w:sz w:val="16"/>
                <w:szCs w:val="20"/>
                <w:lang w:val="en-US"/>
              </w:rPr>
            </w:pPr>
            <w:ins w:id="3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7" w:author="Автор"/>
                <w:b/>
                <w:color w:val="A6A6A6"/>
                <w:sz w:val="16"/>
                <w:szCs w:val="20"/>
                <w:lang w:val="en-US"/>
              </w:rPr>
            </w:pPr>
            <w:ins w:id="3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name="ListOfComplaintIterations"&gt;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69" w:author="Автор"/>
                <w:b/>
                <w:color w:val="A6A6A6"/>
                <w:sz w:val="16"/>
                <w:szCs w:val="20"/>
                <w:lang w:val="en-US"/>
              </w:rPr>
            </w:pPr>
            <w:ins w:id="3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1" w:author="Автор"/>
                <w:b/>
                <w:color w:val="A6A6A6"/>
                <w:sz w:val="16"/>
                <w:szCs w:val="20"/>
                <w:lang w:val="en-US"/>
              </w:rPr>
            </w:pPr>
            <w:ins w:id="3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name="I" type="tns:ListOfComplaintIterationsExt"/&gt;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3" w:author="Автор"/>
                <w:b/>
                <w:color w:val="A6A6A6"/>
                <w:sz w:val="16"/>
                <w:szCs w:val="20"/>
                <w:lang w:val="en-US"/>
              </w:rPr>
            </w:pPr>
            <w:ins w:id="3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5" w:author="Автор"/>
                <w:b/>
                <w:color w:val="A6A6A6"/>
                <w:sz w:val="16"/>
                <w:szCs w:val="20"/>
                <w:lang w:val="en-US"/>
              </w:rPr>
            </w:pPr>
            <w:ins w:id="3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7" w:author="Автор"/>
                <w:b/>
                <w:color w:val="A6A6A6"/>
                <w:sz w:val="16"/>
                <w:szCs w:val="20"/>
                <w:lang w:val="en-US"/>
              </w:rPr>
            </w:pPr>
            <w:ins w:id="3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name="ListOfComplaintIterationsExt"&gt;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79" w:author="Автор"/>
                <w:b/>
                <w:color w:val="A6A6A6"/>
                <w:sz w:val="16"/>
                <w:szCs w:val="20"/>
                <w:lang w:val="en-US"/>
              </w:rPr>
            </w:pPr>
            <w:ins w:id="3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1" w:author="Автор"/>
                <w:b/>
                <w:color w:val="A6A6A6"/>
                <w:sz w:val="16"/>
                <w:szCs w:val="20"/>
                <w:lang w:val="en-US"/>
              </w:rPr>
            </w:pPr>
            <w:ins w:id="3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name="ProblemDescription"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3" w:author="Автор"/>
                <w:b/>
                <w:color w:val="A6A6A6"/>
                <w:sz w:val="16"/>
                <w:szCs w:val="20"/>
                <w:lang w:val="en-US"/>
              </w:rPr>
            </w:pPr>
            <w:ins w:id="3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name="Orders" type="tns:ListOfComplaintOrders"/&gt;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5" w:author="Автор"/>
                <w:b/>
                <w:color w:val="A6A6A6"/>
                <w:sz w:val="16"/>
                <w:szCs w:val="20"/>
                <w:lang w:val="en-US"/>
              </w:rPr>
            </w:pPr>
            <w:ins w:id="3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name="Causes" type="tns:ListOfComplaintCauses"/&gt;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7" w:author="Автор"/>
                <w:b/>
                <w:color w:val="A6A6A6"/>
                <w:sz w:val="16"/>
                <w:szCs w:val="20"/>
                <w:lang w:val="en-US"/>
              </w:rPr>
            </w:pPr>
            <w:ins w:id="3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89" w:author="Автор"/>
                <w:b/>
                <w:color w:val="A6A6A6"/>
                <w:sz w:val="16"/>
                <w:szCs w:val="20"/>
                <w:lang w:val="en-US"/>
              </w:rPr>
            </w:pPr>
            <w:ins w:id="3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name="IterationNumber"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1" w:author="Автор"/>
                <w:b/>
                <w:color w:val="A6A6A6"/>
                <w:sz w:val="16"/>
                <w:szCs w:val="20"/>
                <w:lang w:val="en-US"/>
              </w:rPr>
            </w:pPr>
            <w:ins w:id="3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name="GoodComplaintIterationStatus"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3" w:author="Автор"/>
                <w:b/>
                <w:color w:val="A6A6A6"/>
                <w:sz w:val="16"/>
                <w:szCs w:val="20"/>
                <w:lang w:val="en-US"/>
              </w:rPr>
            </w:pPr>
            <w:ins w:id="3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name="Conclusion"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5" w:author="Автор"/>
                <w:b/>
                <w:color w:val="A6A6A6"/>
                <w:sz w:val="16"/>
                <w:szCs w:val="20"/>
                <w:lang w:val="en-US"/>
              </w:rPr>
            </w:pPr>
            <w:ins w:id="3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7" w:author="Автор"/>
                <w:b/>
                <w:color w:val="A6A6A6"/>
                <w:sz w:val="16"/>
                <w:szCs w:val="20"/>
                <w:lang w:val="en-US"/>
              </w:rPr>
            </w:pPr>
            <w:ins w:id="3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799" w:author="Автор"/>
                <w:b/>
                <w:color w:val="A6A6A6"/>
                <w:sz w:val="16"/>
                <w:szCs w:val="20"/>
                <w:lang w:val="en-US"/>
              </w:rPr>
            </w:pPr>
            <w:ins w:id="3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1" w:author="Автор"/>
                <w:b/>
                <w:color w:val="A6A6A6"/>
                <w:sz w:val="16"/>
                <w:szCs w:val="20"/>
                <w:lang w:val="en-US"/>
              </w:rPr>
            </w:pPr>
            <w:ins w:id="3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3" w:author="Автор"/>
                <w:b/>
                <w:color w:val="A6A6A6"/>
                <w:sz w:val="16"/>
                <w:szCs w:val="20"/>
                <w:lang w:val="en-US"/>
              </w:rPr>
            </w:pPr>
            <w:ins w:id="3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5" w:author="Автор"/>
                <w:b/>
                <w:color w:val="A6A6A6"/>
                <w:sz w:val="16"/>
                <w:szCs w:val="20"/>
                <w:lang w:val="en-US"/>
              </w:rPr>
            </w:pPr>
            <w:ins w:id="3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name="ListOfComplaintOrders"&gt;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7" w:author="Автор"/>
                <w:b/>
                <w:color w:val="A6A6A6"/>
                <w:sz w:val="16"/>
                <w:szCs w:val="20"/>
                <w:lang w:val="en-US"/>
              </w:rPr>
            </w:pPr>
            <w:ins w:id="3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09" w:author="Автор"/>
                <w:b/>
                <w:color w:val="A6A6A6"/>
                <w:sz w:val="16"/>
                <w:szCs w:val="20"/>
                <w:lang w:val="en-US"/>
              </w:rPr>
            </w:pPr>
            <w:ins w:id="3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name="O" type="tns:ListOfComplaintOrdersExt"/&gt;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1" w:author="Автор"/>
                <w:b/>
                <w:color w:val="A6A6A6"/>
                <w:sz w:val="16"/>
                <w:szCs w:val="20"/>
                <w:lang w:val="en-US"/>
              </w:rPr>
            </w:pPr>
            <w:ins w:id="3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3" w:author="Автор"/>
                <w:b/>
                <w:color w:val="A6A6A6"/>
                <w:sz w:val="16"/>
                <w:szCs w:val="20"/>
                <w:lang w:val="en-US"/>
              </w:rPr>
            </w:pPr>
            <w:ins w:id="3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5" w:author="Автор"/>
                <w:b/>
                <w:color w:val="A6A6A6"/>
                <w:sz w:val="16"/>
                <w:szCs w:val="20"/>
                <w:lang w:val="en-US"/>
              </w:rPr>
            </w:pPr>
            <w:ins w:id="3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name="ListOfComplaintOrdersExt"&gt;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7" w:author="Автор"/>
                <w:b/>
                <w:color w:val="A6A6A6"/>
                <w:sz w:val="16"/>
                <w:szCs w:val="20"/>
                <w:lang w:val="en-US"/>
              </w:rPr>
            </w:pPr>
            <w:ins w:id="3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19" w:author="Автор"/>
                <w:b/>
                <w:color w:val="A6A6A6"/>
                <w:sz w:val="16"/>
                <w:szCs w:val="20"/>
                <w:lang w:val="en-US"/>
              </w:rPr>
            </w:pPr>
            <w:ins w:id="3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name="IdOfOrderDetail"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1" w:author="Автор"/>
                <w:b/>
                <w:color w:val="A6A6A6"/>
                <w:sz w:val="16"/>
                <w:szCs w:val="20"/>
                <w:lang w:val="en-US"/>
              </w:rPr>
            </w:pPr>
            <w:ins w:id="3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name="MenuDetailName"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3" w:author="Автор"/>
                <w:b/>
                <w:color w:val="A6A6A6"/>
                <w:sz w:val="16"/>
                <w:szCs w:val="20"/>
                <w:lang w:val="en-US"/>
              </w:rPr>
            </w:pPr>
            <w:ins w:id="3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name="DateOfOrder" type="xs:anySimpleType"/&gt;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5" w:author="Автор"/>
                <w:b/>
                <w:color w:val="A6A6A6"/>
                <w:sz w:val="16"/>
                <w:szCs w:val="20"/>
                <w:lang w:val="en-US"/>
              </w:rPr>
            </w:pPr>
            <w:ins w:id="3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7" w:author="Автор"/>
                <w:b/>
                <w:color w:val="A6A6A6"/>
                <w:sz w:val="16"/>
                <w:szCs w:val="20"/>
                <w:lang w:val="en-US"/>
              </w:rPr>
            </w:pPr>
            <w:ins w:id="3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29" w:author="Автор"/>
                <w:b/>
                <w:color w:val="A6A6A6"/>
                <w:sz w:val="16"/>
                <w:szCs w:val="20"/>
                <w:lang w:val="en-US"/>
              </w:rPr>
            </w:pPr>
            <w:ins w:id="3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1" w:author="Автор"/>
                <w:b/>
                <w:color w:val="A6A6A6"/>
                <w:sz w:val="16"/>
                <w:szCs w:val="20"/>
                <w:lang w:val="en-US"/>
              </w:rPr>
            </w:pPr>
            <w:ins w:id="3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3" w:author="Автор"/>
                <w:b/>
                <w:color w:val="A6A6A6"/>
                <w:sz w:val="16"/>
                <w:szCs w:val="20"/>
                <w:lang w:val="en-US"/>
              </w:rPr>
            </w:pPr>
            <w:ins w:id="3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5" w:author="Автор"/>
                <w:b/>
                <w:color w:val="A6A6A6"/>
                <w:sz w:val="16"/>
                <w:szCs w:val="20"/>
                <w:lang w:val="en-US"/>
              </w:rPr>
            </w:pPr>
            <w:ins w:id="3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name="ListOfComplaintCauses"&gt;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7" w:author="Автор"/>
                <w:b/>
                <w:color w:val="A6A6A6"/>
                <w:sz w:val="16"/>
                <w:szCs w:val="20"/>
                <w:lang w:val="en-US"/>
              </w:rPr>
            </w:pPr>
            <w:ins w:id="3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39" w:author="Автор"/>
                <w:b/>
                <w:color w:val="A6A6A6"/>
                <w:sz w:val="16"/>
                <w:szCs w:val="20"/>
                <w:lang w:val="en-US"/>
              </w:rPr>
            </w:pPr>
            <w:ins w:id="3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type="tns:ListOfComplaintCausesExt"/&gt;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1" w:author="Автор"/>
                <w:b/>
                <w:color w:val="A6A6A6"/>
                <w:sz w:val="16"/>
                <w:szCs w:val="20"/>
                <w:lang w:val="en-US"/>
              </w:rPr>
            </w:pPr>
            <w:ins w:id="3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3" w:author="Автор"/>
                <w:b/>
                <w:color w:val="A6A6A6"/>
                <w:sz w:val="16"/>
                <w:szCs w:val="20"/>
                <w:lang w:val="en-US"/>
              </w:rPr>
            </w:pPr>
            <w:ins w:id="3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5" w:author="Автор"/>
                <w:b/>
                <w:color w:val="A6A6A6"/>
                <w:sz w:val="16"/>
                <w:szCs w:val="20"/>
                <w:lang w:val="en-US"/>
              </w:rPr>
            </w:pPr>
            <w:ins w:id="3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name="ListOfComplaintCausesExt"&gt;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7" w:author="Автор"/>
                <w:b/>
                <w:color w:val="A6A6A6"/>
                <w:sz w:val="16"/>
                <w:szCs w:val="20"/>
                <w:lang w:val="en-US"/>
              </w:rPr>
            </w:pPr>
            <w:ins w:id="3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49" w:author="Автор"/>
                <w:b/>
                <w:color w:val="A6A6A6"/>
                <w:sz w:val="16"/>
                <w:szCs w:val="20"/>
                <w:lang w:val="en-US"/>
              </w:rPr>
            </w:pPr>
            <w:ins w:id="3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name="Cause"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1" w:author="Автор"/>
                <w:b/>
                <w:color w:val="A6A6A6"/>
                <w:sz w:val="16"/>
                <w:szCs w:val="20"/>
                <w:lang w:val="en-US"/>
              </w:rPr>
            </w:pPr>
            <w:ins w:id="3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name="CauseDescription"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3" w:author="Автор"/>
                <w:b/>
                <w:color w:val="A6A6A6"/>
                <w:sz w:val="16"/>
                <w:szCs w:val="20"/>
                <w:lang w:val="en-US"/>
              </w:rPr>
            </w:pPr>
            <w:ins w:id="3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5" w:author="Автор"/>
                <w:b/>
                <w:color w:val="A6A6A6"/>
                <w:sz w:val="16"/>
                <w:szCs w:val="20"/>
                <w:lang w:val="en-US"/>
              </w:rPr>
            </w:pPr>
            <w:ins w:id="3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7" w:author="Автор"/>
                <w:b/>
                <w:color w:val="A6A6A6"/>
                <w:sz w:val="16"/>
                <w:szCs w:val="20"/>
                <w:lang w:val="en-US"/>
              </w:rPr>
            </w:pPr>
            <w:ins w:id="3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59" w:author="Автор"/>
                <w:b/>
                <w:color w:val="A6A6A6"/>
                <w:sz w:val="16"/>
                <w:szCs w:val="20"/>
                <w:lang w:val="en-US"/>
              </w:rPr>
            </w:pPr>
            <w:ins w:id="3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1" w:author="Автор"/>
                <w:b/>
                <w:color w:val="A6A6A6"/>
                <w:sz w:val="16"/>
                <w:szCs w:val="20"/>
                <w:lang w:val="en-US"/>
              </w:rPr>
            </w:pPr>
            <w:ins w:id="3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3" w:author="Автор"/>
                <w:b/>
                <w:color w:val="A6A6A6"/>
                <w:sz w:val="16"/>
                <w:szCs w:val="20"/>
                <w:lang w:val="en-US"/>
              </w:rPr>
            </w:pPr>
            <w:ins w:id="3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5" w:author="Автор"/>
                <w:b/>
                <w:color w:val="A6A6A6"/>
                <w:sz w:val="16"/>
                <w:szCs w:val="20"/>
                <w:lang w:val="en-US"/>
              </w:rPr>
            </w:pPr>
            <w:ins w:id="3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7" w:author="Автор"/>
                <w:b/>
                <w:color w:val="A6A6A6"/>
                <w:sz w:val="16"/>
                <w:szCs w:val="20"/>
                <w:lang w:val="en-US"/>
              </w:rPr>
            </w:pPr>
            <w:ins w:id="3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69" w:author="Автор"/>
                <w:b/>
                <w:color w:val="A6A6A6"/>
                <w:sz w:val="16"/>
                <w:szCs w:val="20"/>
                <w:lang w:val="en-US"/>
              </w:rPr>
            </w:pPr>
            <w:ins w:id="3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name="fromSub"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1" w:author="Автор"/>
                <w:b/>
                <w:color w:val="A6A6A6"/>
                <w:sz w:val="16"/>
                <w:szCs w:val="20"/>
                <w:lang w:val="en-US"/>
              </w:rPr>
            </w:pPr>
            <w:ins w:id="3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name="toSub"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3" w:author="Автор"/>
                <w:b/>
                <w:color w:val="A6A6A6"/>
                <w:sz w:val="16"/>
                <w:szCs w:val="20"/>
                <w:lang w:val="en-US"/>
              </w:rPr>
            </w:pPr>
            <w:ins w:id="3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name="amount"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5" w:author="Автор"/>
                <w:b/>
                <w:color w:val="A6A6A6"/>
                <w:sz w:val="16"/>
                <w:szCs w:val="20"/>
                <w:lang w:val="en-US"/>
              </w:rPr>
            </w:pPr>
            <w:ins w:id="3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7" w:author="Автор"/>
                <w:b/>
                <w:color w:val="A6A6A6"/>
                <w:sz w:val="16"/>
                <w:szCs w:val="20"/>
                <w:lang w:val="en-US"/>
              </w:rPr>
            </w:pPr>
            <w:ins w:id="3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79" w:author="Автор"/>
                <w:b/>
                <w:color w:val="A6A6A6"/>
                <w:sz w:val="16"/>
                <w:szCs w:val="20"/>
                <w:lang w:val="en-US"/>
              </w:rPr>
            </w:pPr>
            <w:ins w:id="3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1" w:author="Автор"/>
                <w:b/>
                <w:color w:val="A6A6A6"/>
                <w:sz w:val="16"/>
                <w:szCs w:val="20"/>
                <w:lang w:val="en-US"/>
              </w:rPr>
            </w:pPr>
            <w:ins w:id="3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3" w:author="Автор"/>
                <w:b/>
                <w:color w:val="A6A6A6"/>
                <w:sz w:val="16"/>
                <w:szCs w:val="20"/>
                <w:lang w:val="en-US"/>
              </w:rPr>
            </w:pPr>
            <w:ins w:id="3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5" w:author="Автор"/>
                <w:b/>
                <w:color w:val="A6A6A6"/>
                <w:sz w:val="16"/>
                <w:szCs w:val="20"/>
                <w:lang w:val="en-US"/>
              </w:rPr>
            </w:pPr>
            <w:ins w:id="3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7" w:author="Автор"/>
                <w:b/>
                <w:color w:val="A6A6A6"/>
                <w:sz w:val="16"/>
                <w:szCs w:val="20"/>
                <w:lang w:val="en-US"/>
              </w:rPr>
            </w:pPr>
            <w:ins w:id="3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89" w:author="Автор"/>
                <w:b/>
                <w:color w:val="A6A6A6"/>
                <w:sz w:val="16"/>
                <w:szCs w:val="20"/>
                <w:lang w:val="en-US"/>
              </w:rPr>
            </w:pPr>
            <w:ins w:id="3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1" w:author="Автор"/>
                <w:b/>
                <w:color w:val="A6A6A6"/>
                <w:sz w:val="16"/>
                <w:szCs w:val="20"/>
                <w:lang w:val="en-US"/>
              </w:rPr>
            </w:pPr>
            <w:ins w:id="3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3" w:author="Автор"/>
                <w:b/>
                <w:color w:val="A6A6A6"/>
                <w:sz w:val="16"/>
                <w:szCs w:val="20"/>
                <w:lang w:val="en-US"/>
              </w:rPr>
            </w:pPr>
            <w:ins w:id="3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5" w:author="Автор"/>
                <w:b/>
                <w:color w:val="A6A6A6"/>
                <w:sz w:val="16"/>
                <w:szCs w:val="20"/>
                <w:lang w:val="en-US"/>
              </w:rPr>
            </w:pPr>
            <w:ins w:id="3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7" w:author="Автор"/>
                <w:b/>
                <w:color w:val="A6A6A6"/>
                <w:sz w:val="16"/>
                <w:szCs w:val="20"/>
                <w:lang w:val="en-US"/>
              </w:rPr>
            </w:pPr>
            <w:ins w:id="3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899" w:author="Автор"/>
                <w:b/>
                <w:color w:val="A6A6A6"/>
                <w:sz w:val="16"/>
                <w:szCs w:val="20"/>
                <w:lang w:val="en-US"/>
              </w:rPr>
            </w:pPr>
            <w:ins w:id="3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1" w:author="Автор"/>
                <w:b/>
                <w:color w:val="A6A6A6"/>
                <w:sz w:val="16"/>
                <w:szCs w:val="20"/>
                <w:lang w:val="en-US"/>
              </w:rPr>
            </w:pPr>
            <w:ins w:id="3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3" w:author="Автор"/>
                <w:b/>
                <w:color w:val="A6A6A6"/>
                <w:sz w:val="16"/>
                <w:szCs w:val="20"/>
                <w:lang w:val="en-US"/>
              </w:rPr>
            </w:pPr>
            <w:ins w:id="3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5" w:author="Автор"/>
                <w:b/>
                <w:color w:val="A6A6A6"/>
                <w:sz w:val="16"/>
                <w:szCs w:val="20"/>
                <w:lang w:val="en-US"/>
              </w:rPr>
            </w:pPr>
            <w:ins w:id="3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name="getClientStatsResponse"&gt;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7" w:author="Автор"/>
                <w:b/>
                <w:color w:val="A6A6A6"/>
                <w:sz w:val="16"/>
                <w:szCs w:val="20"/>
                <w:lang w:val="en-US"/>
              </w:rPr>
            </w:pPr>
            <w:ins w:id="3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09" w:author="Автор"/>
                <w:b/>
                <w:color w:val="A6A6A6"/>
                <w:sz w:val="16"/>
                <w:szCs w:val="20"/>
                <w:lang w:val="en-US"/>
              </w:rPr>
            </w:pPr>
            <w:ins w:id="3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type="tns:clientStatsResult"/&gt;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1" w:author="Автор"/>
                <w:b/>
                <w:color w:val="A6A6A6"/>
                <w:sz w:val="16"/>
                <w:szCs w:val="20"/>
                <w:lang w:val="en-US"/>
              </w:rPr>
            </w:pPr>
            <w:ins w:id="3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3" w:author="Автор"/>
                <w:b/>
                <w:color w:val="A6A6A6"/>
                <w:sz w:val="16"/>
                <w:szCs w:val="20"/>
                <w:lang w:val="en-US"/>
              </w:rPr>
            </w:pPr>
            <w:ins w:id="3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5" w:author="Автор"/>
                <w:b/>
                <w:color w:val="A6A6A6"/>
                <w:sz w:val="16"/>
                <w:szCs w:val="20"/>
                <w:lang w:val="en-US"/>
              </w:rPr>
            </w:pPr>
            <w:ins w:id="3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name="clientStatsResult"&gt;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7" w:author="Автор"/>
                <w:b/>
                <w:color w:val="A6A6A6"/>
                <w:sz w:val="16"/>
                <w:szCs w:val="20"/>
                <w:lang w:val="en-US"/>
              </w:rPr>
            </w:pPr>
            <w:ins w:id="3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19" w:author="Автор"/>
                <w:b/>
                <w:color w:val="A6A6A6"/>
                <w:sz w:val="16"/>
                <w:szCs w:val="20"/>
                <w:lang w:val="en-US"/>
              </w:rPr>
            </w:pPr>
            <w:ins w:id="3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1" w:author="Автор"/>
                <w:b/>
                <w:color w:val="A6A6A6"/>
                <w:sz w:val="16"/>
                <w:szCs w:val="20"/>
                <w:lang w:val="en-US"/>
              </w:rPr>
            </w:pPr>
            <w:ins w:id="3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3" w:author="Автор"/>
                <w:b/>
                <w:color w:val="A6A6A6"/>
                <w:sz w:val="16"/>
                <w:szCs w:val="20"/>
                <w:lang w:val="en-US"/>
              </w:rPr>
            </w:pPr>
            <w:ins w:id="3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name="stats"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5" w:author="Автор"/>
                <w:b/>
                <w:color w:val="A6A6A6"/>
                <w:sz w:val="16"/>
                <w:szCs w:val="20"/>
                <w:lang w:val="en-US"/>
              </w:rPr>
            </w:pPr>
            <w:ins w:id="3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7" w:author="Автор"/>
                <w:b/>
                <w:color w:val="A6A6A6"/>
                <w:sz w:val="16"/>
                <w:szCs w:val="20"/>
                <w:lang w:val="en-US"/>
              </w:rPr>
            </w:pPr>
            <w:ins w:id="3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29" w:author="Автор"/>
                <w:b/>
                <w:color w:val="A6A6A6"/>
                <w:sz w:val="16"/>
                <w:szCs w:val="20"/>
                <w:lang w:val="en-US"/>
              </w:rPr>
            </w:pPr>
            <w:ins w:id="3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1" w:author="Автор"/>
                <w:b/>
                <w:color w:val="A6A6A6"/>
                <w:sz w:val="16"/>
                <w:szCs w:val="20"/>
                <w:lang w:val="en-US"/>
              </w:rPr>
            </w:pPr>
            <w:ins w:id="3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3" w:author="Автор"/>
                <w:b/>
                <w:color w:val="A6A6A6"/>
                <w:sz w:val="16"/>
                <w:szCs w:val="20"/>
                <w:lang w:val="en-US"/>
              </w:rPr>
            </w:pPr>
            <w:ins w:id="3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5" w:author="Автор"/>
                <w:b/>
                <w:color w:val="A6A6A6"/>
                <w:sz w:val="16"/>
                <w:szCs w:val="20"/>
                <w:lang w:val="en-US"/>
              </w:rPr>
            </w:pPr>
            <w:ins w:id="3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7" w:author="Автор"/>
                <w:b/>
                <w:color w:val="A6A6A6"/>
                <w:sz w:val="16"/>
                <w:szCs w:val="20"/>
                <w:lang w:val="en-US"/>
              </w:rPr>
            </w:pPr>
            <w:ins w:id="3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name="linkingToken"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39" w:author="Автор"/>
                <w:b/>
                <w:color w:val="A6A6A6"/>
                <w:sz w:val="16"/>
                <w:szCs w:val="20"/>
                <w:lang w:val="en-US"/>
              </w:rPr>
            </w:pPr>
            <w:ins w:id="3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1" w:author="Автор"/>
                <w:b/>
                <w:color w:val="A6A6A6"/>
                <w:sz w:val="16"/>
                <w:szCs w:val="20"/>
                <w:lang w:val="en-US"/>
              </w:rPr>
            </w:pPr>
            <w:ins w:id="3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3" w:author="Автор"/>
                <w:b/>
                <w:color w:val="A6A6A6"/>
                <w:sz w:val="16"/>
                <w:szCs w:val="20"/>
                <w:lang w:val="en-US"/>
              </w:rPr>
            </w:pPr>
            <w:ins w:id="3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5" w:author="Автор"/>
                <w:b/>
                <w:color w:val="A6A6A6"/>
                <w:sz w:val="16"/>
                <w:szCs w:val="20"/>
                <w:lang w:val="en-US"/>
              </w:rPr>
            </w:pPr>
            <w:ins w:id="3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7" w:author="Автор"/>
                <w:b/>
                <w:color w:val="A6A6A6"/>
                <w:sz w:val="16"/>
                <w:szCs w:val="20"/>
                <w:lang w:val="en-US"/>
              </w:rPr>
            </w:pPr>
            <w:ins w:id="3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type="tns:activateLinkingTokenResult"/&gt;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49" w:author="Автор"/>
                <w:b/>
                <w:color w:val="A6A6A6"/>
                <w:sz w:val="16"/>
                <w:szCs w:val="20"/>
                <w:lang w:val="en-US"/>
              </w:rPr>
            </w:pPr>
            <w:ins w:id="3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1" w:author="Автор"/>
                <w:b/>
                <w:color w:val="A6A6A6"/>
                <w:sz w:val="16"/>
                <w:szCs w:val="20"/>
                <w:lang w:val="en-US"/>
              </w:rPr>
            </w:pPr>
            <w:ins w:id="3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3" w:author="Автор"/>
                <w:b/>
                <w:color w:val="A6A6A6"/>
                <w:sz w:val="16"/>
                <w:szCs w:val="20"/>
                <w:lang w:val="en-US"/>
              </w:rPr>
            </w:pPr>
            <w:ins w:id="3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name="activateLinkingTokenResult"&gt;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5" w:author="Автор"/>
                <w:b/>
                <w:color w:val="A6A6A6"/>
                <w:sz w:val="16"/>
                <w:szCs w:val="20"/>
                <w:lang w:val="en-US"/>
              </w:rPr>
            </w:pPr>
            <w:ins w:id="3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7" w:author="Автор"/>
                <w:b/>
                <w:color w:val="A6A6A6"/>
                <w:sz w:val="16"/>
                <w:szCs w:val="20"/>
                <w:lang w:val="en-US"/>
              </w:rPr>
            </w:pPr>
            <w:ins w:id="3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59" w:author="Автор"/>
                <w:b/>
                <w:color w:val="A6A6A6"/>
                <w:sz w:val="16"/>
                <w:szCs w:val="20"/>
                <w:lang w:val="en-US"/>
              </w:rPr>
            </w:pPr>
            <w:ins w:id="3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1" w:author="Автор"/>
                <w:b/>
                <w:color w:val="A6A6A6"/>
                <w:sz w:val="16"/>
                <w:szCs w:val="20"/>
                <w:lang w:val="en-US"/>
              </w:rPr>
            </w:pPr>
            <w:ins w:id="3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3" w:author="Автор"/>
                <w:b/>
                <w:color w:val="A6A6A6"/>
                <w:sz w:val="16"/>
                <w:szCs w:val="20"/>
                <w:lang w:val="en-US"/>
              </w:rPr>
            </w:pPr>
            <w:ins w:id="3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5" w:author="Автор"/>
                <w:b/>
                <w:color w:val="A6A6A6"/>
                <w:sz w:val="16"/>
                <w:szCs w:val="20"/>
                <w:lang w:val="en-US"/>
              </w:rPr>
            </w:pPr>
            <w:ins w:id="3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7" w:author="Автор"/>
                <w:b/>
                <w:color w:val="A6A6A6"/>
                <w:sz w:val="16"/>
                <w:szCs w:val="20"/>
                <w:lang w:val="en-US"/>
              </w:rPr>
            </w:pPr>
            <w:ins w:id="3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69" w:author="Автор"/>
                <w:b/>
                <w:color w:val="A6A6A6"/>
                <w:sz w:val="16"/>
                <w:szCs w:val="20"/>
                <w:lang w:val="en-US"/>
              </w:rPr>
            </w:pPr>
            <w:ins w:id="3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1" w:author="Автор"/>
                <w:b/>
                <w:color w:val="A6A6A6"/>
                <w:sz w:val="16"/>
                <w:szCs w:val="20"/>
                <w:lang w:val="en-US"/>
              </w:rPr>
            </w:pPr>
            <w:ins w:id="3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3" w:author="Автор"/>
                <w:b/>
                <w:color w:val="A6A6A6"/>
                <w:sz w:val="16"/>
                <w:szCs w:val="20"/>
                <w:lang w:val="en-US"/>
              </w:rPr>
            </w:pPr>
            <w:ins w:id="3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5" w:author="Автор"/>
                <w:b/>
                <w:color w:val="A6A6A6"/>
                <w:sz w:val="16"/>
                <w:szCs w:val="20"/>
                <w:lang w:val="en-US"/>
              </w:rPr>
            </w:pPr>
            <w:ins w:id="3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7" w:author="Автор"/>
                <w:b/>
                <w:color w:val="A6A6A6"/>
                <w:sz w:val="16"/>
                <w:szCs w:val="20"/>
                <w:lang w:val="en-US"/>
              </w:rPr>
            </w:pPr>
            <w:ins w:id="3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79" w:author="Автор"/>
                <w:b/>
                <w:color w:val="A6A6A6"/>
                <w:sz w:val="16"/>
                <w:szCs w:val="20"/>
                <w:lang w:val="en-US"/>
              </w:rPr>
            </w:pPr>
            <w:ins w:id="3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1" w:author="Автор"/>
                <w:b/>
                <w:color w:val="A6A6A6"/>
                <w:sz w:val="16"/>
                <w:szCs w:val="20"/>
                <w:lang w:val="en-US"/>
              </w:rPr>
            </w:pPr>
            <w:ins w:id="3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name="getClientRepresentativesResponse"&gt;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3" w:author="Автор"/>
                <w:b/>
                <w:color w:val="A6A6A6"/>
                <w:sz w:val="16"/>
                <w:szCs w:val="20"/>
                <w:lang w:val="en-US"/>
              </w:rPr>
            </w:pPr>
            <w:ins w:id="3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5" w:author="Автор"/>
                <w:b/>
                <w:color w:val="A6A6A6"/>
                <w:sz w:val="16"/>
                <w:szCs w:val="20"/>
                <w:lang w:val="en-US"/>
              </w:rPr>
            </w:pPr>
            <w:ins w:id="3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type="tns:clientRepresentativesResult"/&gt;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7" w:author="Автор"/>
                <w:b/>
                <w:color w:val="A6A6A6"/>
                <w:sz w:val="16"/>
                <w:szCs w:val="20"/>
                <w:lang w:val="en-US"/>
              </w:rPr>
            </w:pPr>
            <w:ins w:id="3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89" w:author="Автор"/>
                <w:b/>
                <w:color w:val="A6A6A6"/>
                <w:sz w:val="16"/>
                <w:szCs w:val="20"/>
                <w:lang w:val="en-US"/>
              </w:rPr>
            </w:pPr>
            <w:ins w:id="3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1" w:author="Автор"/>
                <w:b/>
                <w:color w:val="A6A6A6"/>
                <w:sz w:val="16"/>
                <w:szCs w:val="20"/>
                <w:lang w:val="en-US"/>
              </w:rPr>
            </w:pPr>
            <w:ins w:id="3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3" w:author="Автор"/>
                <w:b/>
                <w:color w:val="A6A6A6"/>
                <w:sz w:val="16"/>
                <w:szCs w:val="20"/>
                <w:lang w:val="en-US"/>
              </w:rPr>
            </w:pPr>
            <w:ins w:id="3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5" w:author="Автор"/>
                <w:b/>
                <w:color w:val="A6A6A6"/>
                <w:sz w:val="16"/>
                <w:szCs w:val="20"/>
                <w:lang w:val="en-US"/>
              </w:rPr>
            </w:pPr>
            <w:ins w:id="3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7" w:author="Автор"/>
                <w:b/>
                <w:color w:val="A6A6A6"/>
                <w:sz w:val="16"/>
                <w:szCs w:val="20"/>
                <w:lang w:val="en-US"/>
              </w:rPr>
            </w:pPr>
            <w:ins w:id="3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3999" w:author="Автор"/>
                <w:b/>
                <w:color w:val="A6A6A6"/>
                <w:sz w:val="16"/>
                <w:szCs w:val="20"/>
                <w:lang w:val="en-US"/>
              </w:rPr>
            </w:pPr>
            <w:ins w:id="4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name="clientRepresentativesList" type="tns:ClientRepresentativesList"/&gt;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1" w:author="Автор"/>
                <w:b/>
                <w:color w:val="A6A6A6"/>
                <w:sz w:val="16"/>
                <w:szCs w:val="20"/>
                <w:lang w:val="en-US"/>
              </w:rPr>
            </w:pPr>
            <w:ins w:id="4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3" w:author="Автор"/>
                <w:b/>
                <w:color w:val="A6A6A6"/>
                <w:sz w:val="16"/>
                <w:szCs w:val="20"/>
                <w:lang w:val="en-US"/>
              </w:rPr>
            </w:pPr>
            <w:ins w:id="4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5" w:author="Автор"/>
                <w:b/>
                <w:color w:val="A6A6A6"/>
                <w:sz w:val="16"/>
                <w:szCs w:val="20"/>
                <w:lang w:val="en-US"/>
              </w:rPr>
            </w:pPr>
            <w:ins w:id="4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7" w:author="Автор"/>
                <w:b/>
                <w:color w:val="A6A6A6"/>
                <w:sz w:val="16"/>
                <w:szCs w:val="20"/>
                <w:lang w:val="en-US"/>
              </w:rPr>
            </w:pPr>
            <w:ins w:id="4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09" w:author="Автор"/>
                <w:b/>
                <w:color w:val="A6A6A6"/>
                <w:sz w:val="16"/>
                <w:szCs w:val="20"/>
                <w:lang w:val="en-US"/>
              </w:rPr>
            </w:pPr>
            <w:ins w:id="4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1" w:author="Автор"/>
                <w:b/>
                <w:color w:val="A6A6A6"/>
                <w:sz w:val="16"/>
                <w:szCs w:val="20"/>
                <w:lang w:val="en-US"/>
              </w:rPr>
            </w:pPr>
            <w:ins w:id="4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3" w:author="Автор"/>
                <w:b/>
                <w:color w:val="A6A6A6"/>
                <w:sz w:val="16"/>
                <w:szCs w:val="20"/>
                <w:lang w:val="en-US"/>
              </w:rPr>
            </w:pPr>
            <w:ins w:id="4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name="Rep" type="tns:ClientRepresentative"/&gt;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5" w:author="Автор"/>
                <w:b/>
                <w:color w:val="A6A6A6"/>
                <w:sz w:val="16"/>
                <w:szCs w:val="20"/>
                <w:lang w:val="en-US"/>
              </w:rPr>
            </w:pPr>
            <w:ins w:id="4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7" w:author="Автор"/>
                <w:b/>
                <w:color w:val="A6A6A6"/>
                <w:sz w:val="16"/>
                <w:szCs w:val="20"/>
                <w:lang w:val="en-US"/>
              </w:rPr>
            </w:pPr>
            <w:ins w:id="4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19" w:author="Автор"/>
                <w:b/>
                <w:color w:val="A6A6A6"/>
                <w:sz w:val="16"/>
                <w:szCs w:val="20"/>
                <w:lang w:val="en-US"/>
              </w:rPr>
            </w:pPr>
            <w:ins w:id="4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name="ClientRepresentative"&gt;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1" w:author="Автор"/>
                <w:b/>
                <w:color w:val="A6A6A6"/>
                <w:sz w:val="16"/>
                <w:szCs w:val="20"/>
                <w:lang w:val="en-US"/>
              </w:rPr>
            </w:pPr>
            <w:ins w:id="4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3" w:author="Автор"/>
                <w:b/>
                <w:color w:val="A6A6A6"/>
                <w:sz w:val="16"/>
                <w:szCs w:val="20"/>
                <w:lang w:val="en-US"/>
              </w:rPr>
            </w:pPr>
            <w:ins w:id="4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5" w:author="Автор"/>
                <w:b/>
                <w:color w:val="A6A6A6"/>
                <w:sz w:val="16"/>
                <w:szCs w:val="20"/>
                <w:lang w:val="en-US"/>
              </w:rPr>
            </w:pPr>
            <w:ins w:id="4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7" w:author="Автор"/>
                <w:b/>
                <w:color w:val="A6A6A6"/>
                <w:sz w:val="16"/>
                <w:szCs w:val="20"/>
                <w:lang w:val="en-US"/>
              </w:rPr>
            </w:pPr>
            <w:ins w:id="4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29" w:author="Автор"/>
                <w:b/>
                <w:color w:val="A6A6A6"/>
                <w:sz w:val="16"/>
                <w:szCs w:val="20"/>
                <w:lang w:val="en-US"/>
              </w:rPr>
            </w:pPr>
            <w:ins w:id="4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1" w:author="Автор"/>
                <w:b/>
                <w:color w:val="A6A6A6"/>
                <w:sz w:val="16"/>
                <w:szCs w:val="20"/>
                <w:lang w:val="en-US"/>
              </w:rPr>
            </w:pPr>
            <w:ins w:id="4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3" w:author="Автор"/>
                <w:b/>
                <w:color w:val="A6A6A6"/>
                <w:sz w:val="16"/>
                <w:szCs w:val="20"/>
                <w:lang w:val="en-US"/>
              </w:rPr>
            </w:pPr>
            <w:ins w:id="4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5" w:author="Автор"/>
                <w:b/>
                <w:color w:val="A6A6A6"/>
                <w:sz w:val="16"/>
                <w:szCs w:val="20"/>
                <w:lang w:val="en-US"/>
              </w:rPr>
            </w:pPr>
            <w:ins w:id="4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name="idOfContragent"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7" w:author="Автор"/>
                <w:b/>
                <w:color w:val="A6A6A6"/>
                <w:sz w:val="16"/>
                <w:szCs w:val="20"/>
                <w:lang w:val="en-US"/>
              </w:rPr>
            </w:pPr>
            <w:ins w:id="4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name="paymentMethod"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39" w:author="Автор"/>
                <w:b/>
                <w:color w:val="A6A6A6"/>
                <w:sz w:val="16"/>
                <w:szCs w:val="20"/>
                <w:lang w:val="en-US"/>
              </w:rPr>
            </w:pPr>
            <w:ins w:id="4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name="copecksAmount"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1" w:author="Автор"/>
                <w:b/>
                <w:color w:val="A6A6A6"/>
                <w:sz w:val="16"/>
                <w:szCs w:val="20"/>
                <w:lang w:val="en-US"/>
              </w:rPr>
            </w:pPr>
            <w:ins w:id="4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name="contragentSum"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3" w:author="Автор"/>
                <w:b/>
                <w:color w:val="A6A6A6"/>
                <w:sz w:val="16"/>
                <w:szCs w:val="20"/>
                <w:lang w:val="en-US"/>
              </w:rPr>
            </w:pPr>
            <w:ins w:id="4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5" w:author="Автор"/>
                <w:b/>
                <w:color w:val="A6A6A6"/>
                <w:sz w:val="16"/>
                <w:szCs w:val="20"/>
                <w:lang w:val="en-US"/>
              </w:rPr>
            </w:pPr>
            <w:ins w:id="4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7" w:author="Автор"/>
                <w:b/>
                <w:color w:val="A6A6A6"/>
                <w:sz w:val="16"/>
                <w:szCs w:val="20"/>
                <w:lang w:val="en-US"/>
              </w:rPr>
            </w:pPr>
            <w:ins w:id="4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name="createPaymentOrderResponse"&gt;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49" w:author="Автор"/>
                <w:b/>
                <w:color w:val="A6A6A6"/>
                <w:sz w:val="16"/>
                <w:szCs w:val="20"/>
                <w:lang w:val="en-US"/>
              </w:rPr>
            </w:pPr>
            <w:ins w:id="4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1" w:author="Автор"/>
                <w:b/>
                <w:color w:val="A6A6A6"/>
                <w:sz w:val="16"/>
                <w:szCs w:val="20"/>
                <w:lang w:val="en-US"/>
              </w:rPr>
            </w:pPr>
            <w:ins w:id="4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3" w:author="Автор"/>
                <w:b/>
                <w:color w:val="A6A6A6"/>
                <w:sz w:val="16"/>
                <w:szCs w:val="20"/>
                <w:lang w:val="en-US"/>
              </w:rPr>
            </w:pPr>
            <w:ins w:id="4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5" w:author="Автор"/>
                <w:b/>
                <w:color w:val="A6A6A6"/>
                <w:sz w:val="16"/>
                <w:szCs w:val="20"/>
                <w:lang w:val="en-US"/>
              </w:rPr>
            </w:pPr>
            <w:ins w:id="4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7" w:author="Автор"/>
                <w:b/>
                <w:color w:val="A6A6A6"/>
                <w:sz w:val="16"/>
                <w:szCs w:val="20"/>
                <w:lang w:val="en-US"/>
              </w:rPr>
            </w:pPr>
            <w:ins w:id="4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59" w:author="Автор"/>
                <w:b/>
                <w:color w:val="A6A6A6"/>
                <w:sz w:val="16"/>
                <w:szCs w:val="20"/>
                <w:lang w:val="en-US"/>
              </w:rPr>
            </w:pPr>
            <w:ins w:id="4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1" w:author="Автор"/>
                <w:b/>
                <w:color w:val="A6A6A6"/>
                <w:sz w:val="16"/>
                <w:szCs w:val="20"/>
                <w:lang w:val="en-US"/>
              </w:rPr>
            </w:pPr>
            <w:ins w:id="4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3" w:author="Автор"/>
                <w:b/>
                <w:color w:val="A6A6A6"/>
                <w:sz w:val="16"/>
                <w:szCs w:val="20"/>
                <w:lang w:val="en-US"/>
              </w:rPr>
            </w:pPr>
            <w:ins w:id="4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5" w:author="Автор"/>
                <w:b/>
                <w:color w:val="A6A6A6"/>
                <w:sz w:val="16"/>
                <w:szCs w:val="20"/>
                <w:lang w:val="en-US"/>
              </w:rPr>
            </w:pPr>
            <w:ins w:id="4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7" w:author="Автор"/>
                <w:b/>
                <w:color w:val="A6A6A6"/>
                <w:sz w:val="16"/>
                <w:szCs w:val="20"/>
                <w:lang w:val="en-US"/>
              </w:rPr>
            </w:pPr>
            <w:ins w:id="4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name="getListOfComplaintBookEntriesByClientResponse"&gt;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69" w:author="Автор"/>
                <w:b/>
                <w:color w:val="A6A6A6"/>
                <w:sz w:val="16"/>
                <w:szCs w:val="20"/>
                <w:lang w:val="en-US"/>
              </w:rPr>
            </w:pPr>
            <w:ins w:id="4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1" w:author="Автор"/>
                <w:b/>
                <w:color w:val="A6A6A6"/>
                <w:sz w:val="16"/>
                <w:szCs w:val="20"/>
                <w:lang w:val="en-US"/>
              </w:rPr>
            </w:pPr>
            <w:ins w:id="4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type="tns:listOfComplaintBookEntriesResult"/&gt;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3" w:author="Автор"/>
                <w:b/>
                <w:color w:val="A6A6A6"/>
                <w:sz w:val="16"/>
                <w:szCs w:val="20"/>
                <w:lang w:val="en-US"/>
              </w:rPr>
            </w:pPr>
            <w:ins w:id="4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5" w:author="Автор"/>
                <w:b/>
                <w:color w:val="A6A6A6"/>
                <w:sz w:val="16"/>
                <w:szCs w:val="20"/>
                <w:lang w:val="en-US"/>
              </w:rPr>
            </w:pPr>
            <w:ins w:id="4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7" w:author="Автор"/>
                <w:b/>
                <w:color w:val="A6A6A6"/>
                <w:sz w:val="16"/>
                <w:szCs w:val="20"/>
                <w:lang w:val="en-US"/>
              </w:rPr>
            </w:pPr>
            <w:ins w:id="4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79" w:author="Автор"/>
                <w:b/>
                <w:color w:val="A6A6A6"/>
                <w:sz w:val="16"/>
                <w:szCs w:val="20"/>
                <w:lang w:val="en-US"/>
              </w:rPr>
            </w:pPr>
            <w:ins w:id="4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1" w:author="Автор"/>
                <w:b/>
                <w:color w:val="A6A6A6"/>
                <w:sz w:val="16"/>
                <w:szCs w:val="20"/>
                <w:lang w:val="en-US"/>
              </w:rPr>
            </w:pPr>
            <w:ins w:id="4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3" w:author="Автор"/>
                <w:b/>
                <w:color w:val="A6A6A6"/>
                <w:sz w:val="16"/>
                <w:szCs w:val="20"/>
                <w:lang w:val="en-US"/>
              </w:rPr>
            </w:pPr>
            <w:ins w:id="4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5" w:author="Автор"/>
                <w:b/>
                <w:color w:val="A6A6A6"/>
                <w:sz w:val="16"/>
                <w:szCs w:val="20"/>
                <w:lang w:val="en-US"/>
              </w:rPr>
            </w:pPr>
            <w:ins w:id="4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7" w:author="Автор"/>
                <w:b/>
                <w:color w:val="A6A6A6"/>
                <w:sz w:val="16"/>
                <w:szCs w:val="20"/>
                <w:lang w:val="en-US"/>
              </w:rPr>
            </w:pPr>
            <w:ins w:id="4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89" w:author="Автор"/>
                <w:b/>
                <w:color w:val="A6A6A6"/>
                <w:sz w:val="16"/>
                <w:szCs w:val="20"/>
                <w:lang w:val="en-US"/>
              </w:rPr>
            </w:pPr>
            <w:ins w:id="4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1" w:author="Автор"/>
                <w:b/>
                <w:color w:val="A6A6A6"/>
                <w:sz w:val="16"/>
                <w:szCs w:val="20"/>
                <w:lang w:val="en-US"/>
              </w:rPr>
            </w:pPr>
            <w:ins w:id="4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type="tns:complexInfoResult"/&gt;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3" w:author="Автор"/>
                <w:b/>
                <w:color w:val="A6A6A6"/>
                <w:sz w:val="16"/>
                <w:szCs w:val="20"/>
                <w:lang w:val="en-US"/>
              </w:rPr>
            </w:pPr>
            <w:ins w:id="4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5" w:author="Автор"/>
                <w:b/>
                <w:color w:val="A6A6A6"/>
                <w:sz w:val="16"/>
                <w:szCs w:val="20"/>
                <w:lang w:val="en-US"/>
              </w:rPr>
            </w:pPr>
            <w:ins w:id="4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7" w:author="Автор"/>
                <w:b/>
                <w:color w:val="A6A6A6"/>
                <w:sz w:val="16"/>
                <w:szCs w:val="20"/>
                <w:lang w:val="en-US"/>
              </w:rPr>
            </w:pPr>
            <w:ins w:id="4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099" w:author="Автор"/>
                <w:b/>
                <w:color w:val="A6A6A6"/>
                <w:sz w:val="16"/>
                <w:szCs w:val="20"/>
                <w:lang w:val="en-US"/>
              </w:rPr>
            </w:pPr>
            <w:ins w:id="4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1" w:author="Автор"/>
                <w:b/>
                <w:color w:val="A6A6A6"/>
                <w:sz w:val="16"/>
                <w:szCs w:val="20"/>
                <w:lang w:val="en-US"/>
              </w:rPr>
            </w:pPr>
            <w:ins w:id="4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3" w:author="Автор"/>
                <w:b/>
                <w:color w:val="A6A6A6"/>
                <w:sz w:val="16"/>
                <w:szCs w:val="20"/>
                <w:lang w:val="en-US"/>
              </w:rPr>
            </w:pPr>
            <w:ins w:id="4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5" w:author="Автор"/>
                <w:b/>
                <w:color w:val="A6A6A6"/>
                <w:sz w:val="16"/>
                <w:szCs w:val="20"/>
                <w:lang w:val="en-US"/>
              </w:rPr>
            </w:pPr>
            <w:ins w:id="4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ref="tns:ComplexInfoList"/&gt;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7" w:author="Автор"/>
                <w:b/>
                <w:color w:val="A6A6A6"/>
                <w:sz w:val="16"/>
                <w:szCs w:val="20"/>
                <w:lang w:val="en-US"/>
              </w:rPr>
            </w:pPr>
            <w:ins w:id="4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09" w:author="Автор"/>
                <w:b/>
                <w:color w:val="A6A6A6"/>
                <w:sz w:val="16"/>
                <w:szCs w:val="20"/>
                <w:lang w:val="en-US"/>
              </w:rPr>
            </w:pPr>
            <w:ins w:id="4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1" w:author="Автор"/>
                <w:b/>
                <w:color w:val="A6A6A6"/>
                <w:sz w:val="16"/>
                <w:szCs w:val="20"/>
                <w:lang w:val="en-US"/>
              </w:rPr>
            </w:pPr>
            <w:ins w:id="4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3" w:author="Автор"/>
                <w:b/>
                <w:color w:val="A6A6A6"/>
                <w:sz w:val="16"/>
                <w:szCs w:val="20"/>
                <w:lang w:val="en-US"/>
              </w:rPr>
            </w:pPr>
            <w:ins w:id="4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5" w:author="Автор"/>
                <w:b/>
                <w:color w:val="A6A6A6"/>
                <w:sz w:val="16"/>
                <w:szCs w:val="20"/>
                <w:lang w:val="en-US"/>
              </w:rPr>
            </w:pPr>
            <w:ins w:id="4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7" w:author="Автор"/>
                <w:b/>
                <w:color w:val="A6A6A6"/>
                <w:sz w:val="16"/>
                <w:szCs w:val="20"/>
                <w:lang w:val="en-US"/>
              </w:rPr>
            </w:pPr>
            <w:ins w:id="4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19" w:author="Автор"/>
                <w:b/>
                <w:color w:val="A6A6A6"/>
                <w:sz w:val="16"/>
                <w:szCs w:val="20"/>
                <w:lang w:val="en-US"/>
              </w:rPr>
            </w:pPr>
            <w:ins w:id="4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ref="tns:ComplexInfo"/&gt;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1" w:author="Автор"/>
                <w:b/>
                <w:color w:val="A6A6A6"/>
                <w:sz w:val="16"/>
                <w:szCs w:val="20"/>
                <w:lang w:val="en-US"/>
              </w:rPr>
            </w:pPr>
            <w:ins w:id="4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3" w:author="Автор"/>
                <w:b/>
                <w:color w:val="A6A6A6"/>
                <w:sz w:val="16"/>
                <w:szCs w:val="20"/>
                <w:lang w:val="en-US"/>
              </w:rPr>
            </w:pPr>
            <w:ins w:id="4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5" w:author="Автор"/>
                <w:b/>
                <w:color w:val="A6A6A6"/>
                <w:sz w:val="16"/>
                <w:szCs w:val="20"/>
                <w:lang w:val="en-US"/>
              </w:rPr>
            </w:pPr>
            <w:ins w:id="4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name="complexInfoExt"&gt;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7" w:author="Автор"/>
                <w:b/>
                <w:color w:val="A6A6A6"/>
                <w:sz w:val="16"/>
                <w:szCs w:val="20"/>
                <w:lang w:val="en-US"/>
              </w:rPr>
            </w:pPr>
            <w:ins w:id="4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29" w:author="Автор"/>
                <w:b/>
                <w:color w:val="A6A6A6"/>
                <w:sz w:val="16"/>
                <w:szCs w:val="20"/>
                <w:lang w:val="en-US"/>
              </w:rPr>
            </w:pPr>
            <w:ins w:id="4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name="idOfComplexInfo"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1" w:author="Автор"/>
                <w:b/>
                <w:color w:val="A6A6A6"/>
                <w:sz w:val="16"/>
                <w:szCs w:val="20"/>
                <w:lang w:val="en-US"/>
              </w:rPr>
            </w:pPr>
            <w:ins w:id="4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name="idOfComplex" type="xs:int" use="required"/&gt;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3" w:author="Автор"/>
                <w:b/>
                <w:color w:val="A6A6A6"/>
                <w:sz w:val="16"/>
                <w:szCs w:val="20"/>
                <w:lang w:val="en-US"/>
              </w:rPr>
            </w:pPr>
            <w:ins w:id="4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name="complexName"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5" w:author="Автор"/>
                <w:b/>
                <w:color w:val="A6A6A6"/>
                <w:sz w:val="16"/>
                <w:szCs w:val="20"/>
                <w:lang w:val="en-US"/>
              </w:rPr>
            </w:pPr>
            <w:ins w:id="4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7" w:author="Автор"/>
                <w:b/>
                <w:color w:val="A6A6A6"/>
                <w:sz w:val="16"/>
                <w:szCs w:val="20"/>
                <w:lang w:val="en-US"/>
              </w:rPr>
            </w:pPr>
            <w:ins w:id="4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name="currentPrice"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39" w:author="Автор"/>
                <w:b/>
                <w:color w:val="A6A6A6"/>
                <w:sz w:val="16"/>
                <w:szCs w:val="20"/>
                <w:lang w:val="en-US"/>
              </w:rPr>
            </w:pPr>
            <w:ins w:id="4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name="usedSubscriptionFeeding" type="xs:int" use="required"/&gt;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1" w:author="Автор"/>
                <w:b/>
                <w:color w:val="A6A6A6"/>
                <w:sz w:val="16"/>
                <w:szCs w:val="20"/>
                <w:lang w:val="en-US"/>
              </w:rPr>
            </w:pPr>
            <w:ins w:id="4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3" w:author="Автор"/>
                <w:b/>
                <w:color w:val="A6A6A6"/>
                <w:sz w:val="16"/>
                <w:szCs w:val="20"/>
                <w:lang w:val="en-US"/>
              </w:rPr>
            </w:pPr>
            <w:ins w:id="4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5" w:author="Автор"/>
                <w:b/>
                <w:color w:val="A6A6A6"/>
                <w:sz w:val="16"/>
                <w:szCs w:val="20"/>
                <w:lang w:val="en-US"/>
              </w:rPr>
            </w:pPr>
            <w:ins w:id="4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7" w:author="Автор"/>
                <w:b/>
                <w:color w:val="A6A6A6"/>
                <w:sz w:val="16"/>
                <w:szCs w:val="20"/>
                <w:lang w:val="en-US"/>
              </w:rPr>
            </w:pPr>
            <w:ins w:id="4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49" w:author="Автор"/>
                <w:b/>
                <w:color w:val="A6A6A6"/>
                <w:sz w:val="16"/>
                <w:szCs w:val="20"/>
                <w:lang w:val="en-US"/>
              </w:rPr>
            </w:pPr>
            <w:ins w:id="4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name="getChronopayConfigResponse"&gt;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1" w:author="Автор"/>
                <w:b/>
                <w:color w:val="A6A6A6"/>
                <w:sz w:val="16"/>
                <w:szCs w:val="20"/>
                <w:lang w:val="en-US"/>
              </w:rPr>
            </w:pPr>
            <w:ins w:id="4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3" w:author="Автор"/>
                <w:b/>
                <w:color w:val="A6A6A6"/>
                <w:sz w:val="16"/>
                <w:szCs w:val="20"/>
                <w:lang w:val="en-US"/>
              </w:rPr>
            </w:pPr>
            <w:ins w:id="4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type="tns:chronopayConfigResult"/&gt;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5" w:author="Автор"/>
                <w:b/>
                <w:color w:val="A6A6A6"/>
                <w:sz w:val="16"/>
                <w:szCs w:val="20"/>
                <w:lang w:val="en-US"/>
              </w:rPr>
            </w:pPr>
            <w:ins w:id="4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7" w:author="Автор"/>
                <w:b/>
                <w:color w:val="A6A6A6"/>
                <w:sz w:val="16"/>
                <w:szCs w:val="20"/>
                <w:lang w:val="en-US"/>
              </w:rPr>
            </w:pPr>
            <w:ins w:id="4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59" w:author="Автор"/>
                <w:b/>
                <w:color w:val="A6A6A6"/>
                <w:sz w:val="16"/>
                <w:szCs w:val="20"/>
                <w:lang w:val="en-US"/>
              </w:rPr>
            </w:pPr>
            <w:ins w:id="4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name="chronopayConfigResult"&gt;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1" w:author="Автор"/>
                <w:b/>
                <w:color w:val="A6A6A6"/>
                <w:sz w:val="16"/>
                <w:szCs w:val="20"/>
                <w:lang w:val="en-US"/>
              </w:rPr>
            </w:pPr>
            <w:ins w:id="4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3" w:author="Автор"/>
                <w:b/>
                <w:color w:val="A6A6A6"/>
                <w:sz w:val="16"/>
                <w:szCs w:val="20"/>
                <w:lang w:val="en-US"/>
              </w:rPr>
            </w:pPr>
            <w:ins w:id="4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name="chronopayConfig" type="tns:ChronopayConfigExt"/&gt;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5" w:author="Автор"/>
                <w:b/>
                <w:color w:val="A6A6A6"/>
                <w:sz w:val="16"/>
                <w:szCs w:val="20"/>
                <w:lang w:val="en-US"/>
              </w:rPr>
            </w:pPr>
            <w:ins w:id="4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7" w:author="Автор"/>
                <w:b/>
                <w:color w:val="A6A6A6"/>
                <w:sz w:val="16"/>
                <w:szCs w:val="20"/>
                <w:lang w:val="en-US"/>
              </w:rPr>
            </w:pPr>
            <w:ins w:id="4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69" w:author="Автор"/>
                <w:b/>
                <w:color w:val="A6A6A6"/>
                <w:sz w:val="16"/>
                <w:szCs w:val="20"/>
                <w:lang w:val="en-US"/>
              </w:rPr>
            </w:pPr>
            <w:ins w:id="4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1" w:author="Автор"/>
                <w:b/>
                <w:color w:val="A6A6A6"/>
                <w:sz w:val="16"/>
                <w:szCs w:val="20"/>
                <w:lang w:val="en-US"/>
              </w:rPr>
            </w:pPr>
            <w:ins w:id="4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3" w:author="Автор"/>
                <w:b/>
                <w:color w:val="A6A6A6"/>
                <w:sz w:val="16"/>
                <w:szCs w:val="20"/>
                <w:lang w:val="en-US"/>
              </w:rPr>
            </w:pPr>
            <w:ins w:id="4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name="ChronopayConfigExt"&gt;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5" w:author="Автор"/>
                <w:b/>
                <w:color w:val="A6A6A6"/>
                <w:sz w:val="16"/>
                <w:szCs w:val="20"/>
                <w:lang w:val="en-US"/>
              </w:rPr>
            </w:pPr>
            <w:ins w:id="4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7" w:author="Автор"/>
                <w:b/>
                <w:color w:val="A6A6A6"/>
                <w:sz w:val="16"/>
                <w:szCs w:val="20"/>
                <w:lang w:val="en-US"/>
              </w:rPr>
            </w:pPr>
            <w:ins w:id="4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name="SharedSec"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79" w:author="Автор"/>
                <w:b/>
                <w:color w:val="A6A6A6"/>
                <w:sz w:val="16"/>
                <w:szCs w:val="20"/>
                <w:lang w:val="en-US"/>
              </w:rPr>
            </w:pPr>
            <w:ins w:id="4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1" w:author="Автор"/>
                <w:b/>
                <w:color w:val="A6A6A6"/>
                <w:sz w:val="16"/>
                <w:szCs w:val="20"/>
                <w:lang w:val="en-US"/>
              </w:rPr>
            </w:pPr>
            <w:ins w:id="4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3" w:author="Автор"/>
                <w:b/>
                <w:color w:val="A6A6A6"/>
                <w:sz w:val="16"/>
                <w:szCs w:val="20"/>
                <w:lang w:val="en-US"/>
              </w:rPr>
            </w:pPr>
            <w:ins w:id="4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name="ContragentName"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5" w:author="Автор"/>
                <w:b/>
                <w:color w:val="A6A6A6"/>
                <w:sz w:val="16"/>
                <w:szCs w:val="20"/>
                <w:lang w:val="en-US"/>
              </w:rPr>
            </w:pPr>
            <w:ins w:id="4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name="PurchaseUri"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7" w:author="Автор"/>
                <w:b/>
                <w:color w:val="A6A6A6"/>
                <w:sz w:val="16"/>
                <w:szCs w:val="20"/>
                <w:lang w:val="en-US"/>
              </w:rPr>
            </w:pPr>
            <w:ins w:id="4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name="CallbackUrl"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89" w:author="Автор"/>
                <w:b/>
                <w:color w:val="A6A6A6"/>
                <w:sz w:val="16"/>
                <w:szCs w:val="20"/>
                <w:lang w:val="en-US"/>
              </w:rPr>
            </w:pPr>
            <w:ins w:id="4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name="Show"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1" w:author="Автор"/>
                <w:b/>
                <w:color w:val="A6A6A6"/>
                <w:sz w:val="16"/>
                <w:szCs w:val="20"/>
                <w:lang w:val="en-US"/>
              </w:rPr>
            </w:pPr>
            <w:ins w:id="4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3" w:author="Автор"/>
                <w:b/>
                <w:color w:val="A6A6A6"/>
                <w:sz w:val="16"/>
                <w:szCs w:val="20"/>
                <w:lang w:val="en-US"/>
              </w:rPr>
            </w:pPr>
            <w:ins w:id="4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5" w:author="Автор"/>
                <w:b/>
                <w:color w:val="A6A6A6"/>
                <w:sz w:val="16"/>
                <w:szCs w:val="20"/>
                <w:lang w:val="en-US"/>
              </w:rPr>
            </w:pPr>
            <w:ins w:id="4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7" w:author="Автор"/>
                <w:b/>
                <w:color w:val="A6A6A6"/>
                <w:sz w:val="16"/>
                <w:szCs w:val="20"/>
                <w:lang w:val="en-US"/>
              </w:rPr>
            </w:pPr>
            <w:ins w:id="4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199" w:author="Автор"/>
                <w:b/>
                <w:color w:val="A6A6A6"/>
                <w:sz w:val="16"/>
                <w:szCs w:val="20"/>
                <w:lang w:val="en-US"/>
              </w:rPr>
            </w:pPr>
            <w:ins w:id="4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1" w:author="Автор"/>
                <w:b/>
                <w:color w:val="A6A6A6"/>
                <w:sz w:val="16"/>
                <w:szCs w:val="20"/>
                <w:lang w:val="en-US"/>
              </w:rPr>
            </w:pPr>
            <w:ins w:id="4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3" w:author="Автор"/>
                <w:b/>
                <w:color w:val="A6A6A6"/>
                <w:sz w:val="16"/>
                <w:szCs w:val="20"/>
                <w:lang w:val="en-US"/>
              </w:rPr>
            </w:pPr>
            <w:ins w:id="4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5" w:author="Автор"/>
                <w:b/>
                <w:color w:val="A6A6A6"/>
                <w:sz w:val="16"/>
                <w:szCs w:val="20"/>
                <w:lang w:val="en-US"/>
              </w:rPr>
            </w:pPr>
            <w:ins w:id="4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name="changeMobilePhoneResponse"&gt;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7" w:author="Автор"/>
                <w:b/>
                <w:color w:val="A6A6A6"/>
                <w:sz w:val="16"/>
                <w:szCs w:val="20"/>
                <w:lang w:val="en-US"/>
              </w:rPr>
            </w:pPr>
            <w:ins w:id="4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09" w:author="Автор"/>
                <w:b/>
                <w:color w:val="A6A6A6"/>
                <w:sz w:val="16"/>
                <w:szCs w:val="20"/>
                <w:lang w:val="en-US"/>
              </w:rPr>
            </w:pPr>
            <w:ins w:id="4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1" w:author="Автор"/>
                <w:b/>
                <w:color w:val="A6A6A6"/>
                <w:sz w:val="16"/>
                <w:szCs w:val="20"/>
                <w:lang w:val="en-US"/>
              </w:rPr>
            </w:pPr>
            <w:ins w:id="4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3" w:author="Автор"/>
                <w:b/>
                <w:color w:val="A6A6A6"/>
                <w:sz w:val="16"/>
                <w:szCs w:val="20"/>
                <w:lang w:val="en-US"/>
              </w:rPr>
            </w:pPr>
            <w:ins w:id="4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5" w:author="Автор"/>
                <w:b/>
                <w:color w:val="A6A6A6"/>
                <w:sz w:val="16"/>
                <w:szCs w:val="20"/>
                <w:lang w:val="en-US"/>
              </w:rPr>
            </w:pPr>
            <w:ins w:id="4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7" w:author="Автор"/>
                <w:b/>
                <w:color w:val="A6A6A6"/>
                <w:sz w:val="16"/>
                <w:szCs w:val="20"/>
                <w:lang w:val="en-US"/>
              </w:rPr>
            </w:pPr>
            <w:ins w:id="4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19" w:author="Автор"/>
                <w:b/>
                <w:color w:val="A6A6A6"/>
                <w:sz w:val="16"/>
                <w:szCs w:val="20"/>
                <w:lang w:val="en-US"/>
              </w:rPr>
            </w:pPr>
            <w:ins w:id="4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1" w:author="Автор"/>
                <w:b/>
                <w:color w:val="A6A6A6"/>
                <w:sz w:val="16"/>
                <w:szCs w:val="20"/>
                <w:lang w:val="en-US"/>
              </w:rPr>
            </w:pPr>
            <w:ins w:id="4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3" w:author="Автор"/>
                <w:b/>
                <w:color w:val="A6A6A6"/>
                <w:sz w:val="16"/>
                <w:szCs w:val="20"/>
                <w:lang w:val="en-US"/>
              </w:rPr>
            </w:pPr>
            <w:ins w:id="4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5" w:author="Автор"/>
                <w:b/>
                <w:color w:val="A6A6A6"/>
                <w:sz w:val="16"/>
                <w:szCs w:val="20"/>
                <w:lang w:val="en-US"/>
              </w:rPr>
            </w:pPr>
            <w:ins w:id="4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name="getStudentsByCanNotConfirmPaymentResponse"&gt;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7" w:author="Автор"/>
                <w:b/>
                <w:color w:val="A6A6A6"/>
                <w:sz w:val="16"/>
                <w:szCs w:val="20"/>
                <w:lang w:val="en-US"/>
              </w:rPr>
            </w:pPr>
            <w:ins w:id="4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29" w:author="Автор"/>
                <w:b/>
                <w:color w:val="A6A6A6"/>
                <w:sz w:val="16"/>
                <w:szCs w:val="20"/>
                <w:lang w:val="en-US"/>
              </w:rPr>
            </w:pPr>
            <w:ins w:id="4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type="tns:clientConfirmPaymentData"/&gt;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1" w:author="Автор"/>
                <w:b/>
                <w:color w:val="A6A6A6"/>
                <w:sz w:val="16"/>
                <w:szCs w:val="20"/>
                <w:lang w:val="en-US"/>
              </w:rPr>
            </w:pPr>
            <w:ins w:id="4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3" w:author="Автор"/>
                <w:b/>
                <w:color w:val="A6A6A6"/>
                <w:sz w:val="16"/>
                <w:szCs w:val="20"/>
                <w:lang w:val="en-US"/>
              </w:rPr>
            </w:pPr>
            <w:ins w:id="4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5" w:author="Автор"/>
                <w:b/>
                <w:color w:val="A6A6A6"/>
                <w:sz w:val="16"/>
                <w:szCs w:val="20"/>
                <w:lang w:val="en-US"/>
              </w:rPr>
            </w:pPr>
            <w:ins w:id="4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name="clientConfirmPaymentData"&gt;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7" w:author="Автор"/>
                <w:b/>
                <w:color w:val="A6A6A6"/>
                <w:sz w:val="16"/>
                <w:szCs w:val="20"/>
                <w:lang w:val="en-US"/>
              </w:rPr>
            </w:pPr>
            <w:ins w:id="4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39" w:author="Автор"/>
                <w:b/>
                <w:color w:val="A6A6A6"/>
                <w:sz w:val="16"/>
                <w:szCs w:val="20"/>
                <w:lang w:val="en-US"/>
              </w:rPr>
            </w:pPr>
            <w:ins w:id="4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name="studentsConfirmPaymentList" type="tns:studentsConfirmPaymentList"/&gt;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1" w:author="Автор"/>
                <w:b/>
                <w:color w:val="A6A6A6"/>
                <w:sz w:val="16"/>
                <w:szCs w:val="20"/>
                <w:lang w:val="en-US"/>
              </w:rPr>
            </w:pPr>
            <w:ins w:id="4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3" w:author="Автор"/>
                <w:b/>
                <w:color w:val="A6A6A6"/>
                <w:sz w:val="16"/>
                <w:szCs w:val="20"/>
                <w:lang w:val="en-US"/>
              </w:rPr>
            </w:pPr>
            <w:ins w:id="4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5" w:author="Автор"/>
                <w:b/>
                <w:color w:val="A6A6A6"/>
                <w:sz w:val="16"/>
                <w:szCs w:val="20"/>
                <w:lang w:val="en-US"/>
              </w:rPr>
            </w:pPr>
            <w:ins w:id="4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7" w:author="Автор"/>
                <w:b/>
                <w:color w:val="A6A6A6"/>
                <w:sz w:val="16"/>
                <w:szCs w:val="20"/>
                <w:lang w:val="en-US"/>
              </w:rPr>
            </w:pPr>
            <w:ins w:id="4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49" w:author="Автор"/>
                <w:b/>
                <w:color w:val="A6A6A6"/>
                <w:sz w:val="16"/>
                <w:szCs w:val="20"/>
                <w:lang w:val="en-US"/>
              </w:rPr>
            </w:pPr>
            <w:ins w:id="4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name="studentsConfirmPaymentList"&gt;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1" w:author="Автор"/>
                <w:b/>
                <w:color w:val="A6A6A6"/>
                <w:sz w:val="16"/>
                <w:szCs w:val="20"/>
                <w:lang w:val="en-US"/>
              </w:rPr>
            </w:pPr>
            <w:ins w:id="4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3" w:author="Автор"/>
                <w:b/>
                <w:color w:val="A6A6A6"/>
                <w:sz w:val="16"/>
                <w:szCs w:val="20"/>
                <w:lang w:val="en-US"/>
              </w:rPr>
            </w:pPr>
            <w:ins w:id="4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maxOccurs="unbounded" minOccurs="0" name="StudentMustPayItems" type="tns:StudentMustPayItem"/&gt;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5" w:author="Автор"/>
                <w:b/>
                <w:color w:val="A6A6A6"/>
                <w:sz w:val="16"/>
                <w:szCs w:val="20"/>
                <w:lang w:val="en-US"/>
              </w:rPr>
            </w:pPr>
            <w:ins w:id="4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7" w:author="Автор"/>
                <w:b/>
                <w:color w:val="A6A6A6"/>
                <w:sz w:val="16"/>
                <w:szCs w:val="20"/>
                <w:lang w:val="en-US"/>
              </w:rPr>
            </w:pPr>
            <w:ins w:id="4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59" w:author="Автор"/>
                <w:b/>
                <w:color w:val="A6A6A6"/>
                <w:sz w:val="16"/>
                <w:szCs w:val="20"/>
                <w:lang w:val="en-US"/>
              </w:rPr>
            </w:pPr>
            <w:ins w:id="4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name="StudentMustPayItem"&gt;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1" w:author="Автор"/>
                <w:b/>
                <w:color w:val="A6A6A6"/>
                <w:sz w:val="16"/>
                <w:szCs w:val="20"/>
                <w:lang w:val="en-US"/>
              </w:rPr>
            </w:pPr>
            <w:ins w:id="4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3" w:author="Автор"/>
                <w:b/>
                <w:color w:val="A6A6A6"/>
                <w:sz w:val="16"/>
                <w:szCs w:val="20"/>
                <w:lang w:val="en-US"/>
              </w:rPr>
            </w:pPr>
            <w:ins w:id="4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name="FirstName"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5" w:author="Автор"/>
                <w:b/>
                <w:color w:val="A6A6A6"/>
                <w:sz w:val="16"/>
                <w:szCs w:val="20"/>
                <w:lang w:val="en-US"/>
              </w:rPr>
            </w:pPr>
            <w:ins w:id="4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name="Surname"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7" w:author="Автор"/>
                <w:b/>
                <w:color w:val="A6A6A6"/>
                <w:sz w:val="16"/>
                <w:szCs w:val="20"/>
                <w:lang w:val="en-US"/>
              </w:rPr>
            </w:pPr>
            <w:ins w:id="4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name="SecondName"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69" w:author="Автор"/>
                <w:b/>
                <w:color w:val="A6A6A6"/>
                <w:sz w:val="16"/>
                <w:szCs w:val="20"/>
                <w:lang w:val="en-US"/>
              </w:rPr>
            </w:pPr>
            <w:ins w:id="4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1" w:author="Автор"/>
                <w:b/>
                <w:color w:val="A6A6A6"/>
                <w:sz w:val="16"/>
                <w:szCs w:val="20"/>
                <w:lang w:val="en-US"/>
              </w:rPr>
            </w:pPr>
            <w:ins w:id="4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3" w:author="Автор"/>
                <w:b/>
                <w:color w:val="A6A6A6"/>
                <w:sz w:val="16"/>
                <w:szCs w:val="20"/>
                <w:lang w:val="en-US"/>
              </w:rPr>
            </w:pPr>
            <w:ins w:id="4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name="PaySum"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5" w:author="Автор"/>
                <w:b/>
                <w:color w:val="A6A6A6"/>
                <w:sz w:val="16"/>
                <w:szCs w:val="20"/>
                <w:lang w:val="en-US"/>
              </w:rPr>
            </w:pPr>
            <w:ins w:id="4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7" w:author="Автор"/>
                <w:b/>
                <w:color w:val="A6A6A6"/>
                <w:sz w:val="16"/>
                <w:szCs w:val="20"/>
                <w:lang w:val="en-US"/>
              </w:rPr>
            </w:pPr>
            <w:ins w:id="4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79" w:author="Автор"/>
                <w:b/>
                <w:color w:val="A6A6A6"/>
                <w:sz w:val="16"/>
                <w:szCs w:val="20"/>
                <w:lang w:val="en-US"/>
              </w:rPr>
            </w:pPr>
            <w:ins w:id="4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1" w:author="Автор"/>
                <w:b/>
                <w:color w:val="A6A6A6"/>
                <w:sz w:val="16"/>
                <w:szCs w:val="20"/>
                <w:lang w:val="en-US"/>
              </w:rPr>
            </w:pPr>
            <w:ins w:id="4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3" w:author="Автор"/>
                <w:b/>
                <w:color w:val="A6A6A6"/>
                <w:sz w:val="16"/>
                <w:szCs w:val="20"/>
                <w:lang w:val="en-US"/>
              </w:rPr>
            </w:pPr>
            <w:ins w:id="4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5" w:author="Автор"/>
                <w:b/>
                <w:color w:val="A6A6A6"/>
                <w:sz w:val="16"/>
                <w:szCs w:val="20"/>
                <w:lang w:val="en-US"/>
              </w:rPr>
            </w:pPr>
            <w:ins w:id="4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7" w:author="Автор"/>
                <w:b/>
                <w:color w:val="A6A6A6"/>
                <w:sz w:val="16"/>
                <w:szCs w:val="20"/>
                <w:lang w:val="en-US"/>
              </w:rPr>
            </w:pPr>
            <w:ins w:id="4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89" w:author="Автор"/>
                <w:b/>
                <w:color w:val="A6A6A6"/>
                <w:sz w:val="16"/>
                <w:szCs w:val="20"/>
                <w:lang w:val="en-US"/>
              </w:rPr>
            </w:pPr>
            <w:ins w:id="4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1" w:author="Автор"/>
                <w:b/>
                <w:color w:val="A6A6A6"/>
                <w:sz w:val="16"/>
                <w:szCs w:val="20"/>
                <w:lang w:val="en-US"/>
              </w:rPr>
            </w:pPr>
            <w:ins w:id="4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type="tns:generateLinkingTokenResult"/&gt;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3" w:author="Автор"/>
                <w:b/>
                <w:color w:val="A6A6A6"/>
                <w:sz w:val="16"/>
                <w:szCs w:val="20"/>
                <w:lang w:val="en-US"/>
              </w:rPr>
            </w:pPr>
            <w:ins w:id="4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5" w:author="Автор"/>
                <w:b/>
                <w:color w:val="A6A6A6"/>
                <w:sz w:val="16"/>
                <w:szCs w:val="20"/>
                <w:lang w:val="en-US"/>
              </w:rPr>
            </w:pPr>
            <w:ins w:id="4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7" w:author="Автор"/>
                <w:b/>
                <w:color w:val="A6A6A6"/>
                <w:sz w:val="16"/>
                <w:szCs w:val="20"/>
                <w:lang w:val="en-US"/>
              </w:rPr>
            </w:pPr>
            <w:ins w:id="4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name="generateLinkingTokenResult"&gt;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299" w:author="Автор"/>
                <w:b/>
                <w:color w:val="A6A6A6"/>
                <w:sz w:val="16"/>
                <w:szCs w:val="20"/>
                <w:lang w:val="en-US"/>
              </w:rPr>
            </w:pPr>
            <w:ins w:id="4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1" w:author="Автор"/>
                <w:b/>
                <w:color w:val="A6A6A6"/>
                <w:sz w:val="16"/>
                <w:szCs w:val="20"/>
                <w:lang w:val="en-US"/>
              </w:rPr>
            </w:pPr>
            <w:ins w:id="4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3" w:author="Автор"/>
                <w:b/>
                <w:color w:val="A6A6A6"/>
                <w:sz w:val="16"/>
                <w:szCs w:val="20"/>
                <w:lang w:val="en-US"/>
              </w:rPr>
            </w:pPr>
            <w:ins w:id="4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5" w:author="Автор"/>
                <w:b/>
                <w:color w:val="A6A6A6"/>
                <w:sz w:val="16"/>
                <w:szCs w:val="20"/>
                <w:lang w:val="en-US"/>
              </w:rPr>
            </w:pPr>
            <w:ins w:id="4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7" w:author="Автор"/>
                <w:b/>
                <w:color w:val="A6A6A6"/>
                <w:sz w:val="16"/>
                <w:szCs w:val="20"/>
                <w:lang w:val="en-US"/>
              </w:rPr>
            </w:pPr>
            <w:ins w:id="4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name="linkingToken"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09" w:author="Автор"/>
                <w:b/>
                <w:color w:val="A6A6A6"/>
                <w:sz w:val="16"/>
                <w:szCs w:val="20"/>
                <w:lang w:val="en-US"/>
              </w:rPr>
            </w:pPr>
            <w:ins w:id="4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1" w:author="Автор"/>
                <w:b/>
                <w:color w:val="A6A6A6"/>
                <w:sz w:val="16"/>
                <w:szCs w:val="20"/>
                <w:lang w:val="en-US"/>
              </w:rPr>
            </w:pPr>
            <w:ins w:id="4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3" w:author="Автор"/>
                <w:b/>
                <w:color w:val="A6A6A6"/>
                <w:sz w:val="16"/>
                <w:szCs w:val="20"/>
                <w:lang w:val="en-US"/>
              </w:rPr>
            </w:pPr>
            <w:ins w:id="4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5" w:author="Автор"/>
                <w:b/>
                <w:color w:val="A6A6A6"/>
                <w:sz w:val="16"/>
                <w:szCs w:val="20"/>
                <w:lang w:val="en-US"/>
              </w:rPr>
            </w:pPr>
            <w:ins w:id="4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7" w:author="Автор"/>
                <w:b/>
                <w:color w:val="A6A6A6"/>
                <w:sz w:val="16"/>
                <w:szCs w:val="20"/>
                <w:lang w:val="en-US"/>
              </w:rPr>
            </w:pPr>
            <w:ins w:id="4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19" w:author="Автор"/>
                <w:b/>
                <w:color w:val="A6A6A6"/>
                <w:sz w:val="16"/>
                <w:szCs w:val="20"/>
                <w:lang w:val="en-US"/>
              </w:rPr>
            </w:pPr>
            <w:ins w:id="4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1" w:author="Автор"/>
                <w:b/>
                <w:color w:val="A6A6A6"/>
                <w:sz w:val="16"/>
                <w:szCs w:val="20"/>
                <w:lang w:val="en-US"/>
              </w:rPr>
            </w:pPr>
            <w:ins w:id="4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name="request" type="tns:requestWebParam"/&gt;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3" w:author="Автор"/>
                <w:b/>
                <w:color w:val="A6A6A6"/>
                <w:sz w:val="16"/>
                <w:szCs w:val="20"/>
                <w:lang w:val="en-US"/>
              </w:rPr>
            </w:pPr>
            <w:ins w:id="4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5" w:author="Автор"/>
                <w:b/>
                <w:color w:val="A6A6A6"/>
                <w:sz w:val="16"/>
                <w:szCs w:val="20"/>
                <w:lang w:val="en-US"/>
              </w:rPr>
            </w:pPr>
            <w:ins w:id="4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7" w:author="Автор"/>
                <w:b/>
                <w:color w:val="A6A6A6"/>
                <w:sz w:val="16"/>
                <w:szCs w:val="20"/>
                <w:lang w:val="en-US"/>
              </w:rPr>
            </w:pPr>
            <w:ins w:id="4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name="requestWebParam"&gt;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29" w:author="Автор"/>
                <w:b/>
                <w:color w:val="A6A6A6"/>
                <w:sz w:val="16"/>
                <w:szCs w:val="20"/>
                <w:lang w:val="en-US"/>
              </w:rPr>
            </w:pPr>
            <w:ins w:id="4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1" w:author="Автор"/>
                <w:b/>
                <w:color w:val="A6A6A6"/>
                <w:sz w:val="16"/>
                <w:szCs w:val="20"/>
                <w:lang w:val="en-US"/>
              </w:rPr>
            </w:pPr>
            <w:ins w:id="4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name="url"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3" w:author="Автор"/>
                <w:b/>
                <w:color w:val="A6A6A6"/>
                <w:sz w:val="16"/>
                <w:szCs w:val="20"/>
                <w:lang w:val="en-US"/>
              </w:rPr>
            </w:pPr>
            <w:ins w:id="4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name="pParam"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5" w:author="Автор"/>
                <w:b/>
                <w:color w:val="A6A6A6"/>
                <w:sz w:val="16"/>
                <w:szCs w:val="20"/>
                <w:lang w:val="en-US"/>
              </w:rPr>
            </w:pPr>
            <w:ins w:id="4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name="dateParam"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7" w:author="Автор"/>
                <w:b/>
                <w:color w:val="A6A6A6"/>
                <w:sz w:val="16"/>
                <w:szCs w:val="20"/>
                <w:lang w:val="en-US"/>
              </w:rPr>
            </w:pPr>
            <w:ins w:id="4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name="contractIdParam"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39" w:author="Автор"/>
                <w:b/>
                <w:color w:val="A6A6A6"/>
                <w:sz w:val="16"/>
                <w:szCs w:val="20"/>
                <w:lang w:val="en-US"/>
              </w:rPr>
            </w:pPr>
            <w:ins w:id="4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1" w:author="Автор"/>
                <w:b/>
                <w:color w:val="A6A6A6"/>
                <w:sz w:val="16"/>
                <w:szCs w:val="20"/>
                <w:lang w:val="en-US"/>
              </w:rPr>
            </w:pPr>
            <w:ins w:id="4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3" w:author="Автор"/>
                <w:b/>
                <w:color w:val="A6A6A6"/>
                <w:sz w:val="16"/>
                <w:szCs w:val="20"/>
                <w:lang w:val="en-US"/>
              </w:rPr>
            </w:pPr>
            <w:ins w:id="4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name="checkPasswordRestoreRequestResponse"&gt;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5" w:author="Автор"/>
                <w:b/>
                <w:color w:val="A6A6A6"/>
                <w:sz w:val="16"/>
                <w:szCs w:val="20"/>
                <w:lang w:val="en-US"/>
              </w:rPr>
            </w:pPr>
            <w:ins w:id="4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7" w:author="Автор"/>
                <w:b/>
                <w:color w:val="A6A6A6"/>
                <w:sz w:val="16"/>
                <w:szCs w:val="20"/>
                <w:lang w:val="en-US"/>
              </w:rPr>
            </w:pPr>
            <w:ins w:id="4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type="tns:checkPasswordResult"/&gt;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49" w:author="Автор"/>
                <w:b/>
                <w:color w:val="A6A6A6"/>
                <w:sz w:val="16"/>
                <w:szCs w:val="20"/>
                <w:lang w:val="en-US"/>
              </w:rPr>
            </w:pPr>
            <w:ins w:id="4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1" w:author="Автор"/>
                <w:b/>
                <w:color w:val="A6A6A6"/>
                <w:sz w:val="16"/>
                <w:szCs w:val="20"/>
                <w:lang w:val="en-US"/>
              </w:rPr>
            </w:pPr>
            <w:ins w:id="4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3" w:author="Автор"/>
                <w:b/>
                <w:color w:val="A6A6A6"/>
                <w:sz w:val="16"/>
                <w:szCs w:val="20"/>
                <w:lang w:val="en-US"/>
              </w:rPr>
            </w:pPr>
            <w:ins w:id="4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name="checkPasswordResult"&gt;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5" w:author="Автор"/>
                <w:b/>
                <w:color w:val="A6A6A6"/>
                <w:sz w:val="16"/>
                <w:szCs w:val="20"/>
                <w:lang w:val="en-US"/>
              </w:rPr>
            </w:pPr>
            <w:ins w:id="4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7" w:author="Автор"/>
                <w:b/>
                <w:color w:val="A6A6A6"/>
                <w:sz w:val="16"/>
                <w:szCs w:val="20"/>
                <w:lang w:val="en-US"/>
              </w:rPr>
            </w:pPr>
            <w:ins w:id="4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name="succeeded"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59" w:author="Автор"/>
                <w:b/>
                <w:color w:val="A6A6A6"/>
                <w:sz w:val="16"/>
                <w:szCs w:val="20"/>
                <w:lang w:val="en-US"/>
              </w:rPr>
            </w:pPr>
            <w:ins w:id="4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1" w:author="Автор"/>
                <w:b/>
                <w:color w:val="A6A6A6"/>
                <w:sz w:val="16"/>
                <w:szCs w:val="20"/>
                <w:lang w:val="en-US"/>
              </w:rPr>
            </w:pPr>
            <w:ins w:id="4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3" w:author="Автор"/>
                <w:b/>
                <w:color w:val="A6A6A6"/>
                <w:sz w:val="16"/>
                <w:szCs w:val="20"/>
                <w:lang w:val="en-US"/>
              </w:rPr>
            </w:pPr>
            <w:ins w:id="4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5" w:author="Автор"/>
                <w:b/>
                <w:color w:val="A6A6A6"/>
                <w:sz w:val="16"/>
                <w:szCs w:val="20"/>
                <w:lang w:val="en-US"/>
              </w:rPr>
            </w:pPr>
            <w:ins w:id="4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7" w:author="Автор"/>
                <w:b/>
                <w:color w:val="A6A6A6"/>
                <w:sz w:val="16"/>
                <w:szCs w:val="20"/>
                <w:lang w:val="en-US"/>
              </w:rPr>
            </w:pPr>
            <w:ins w:id="4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69" w:author="Автор"/>
                <w:b/>
                <w:color w:val="A6A6A6"/>
                <w:sz w:val="16"/>
                <w:szCs w:val="20"/>
                <w:lang w:val="en-US"/>
              </w:rPr>
            </w:pPr>
            <w:ins w:id="4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1" w:author="Автор"/>
                <w:b/>
                <w:color w:val="A6A6A6"/>
                <w:sz w:val="16"/>
                <w:szCs w:val="20"/>
                <w:lang w:val="en-US"/>
              </w:rPr>
            </w:pPr>
            <w:ins w:id="4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3" w:author="Автор"/>
                <w:b/>
                <w:color w:val="A6A6A6"/>
                <w:sz w:val="16"/>
                <w:szCs w:val="20"/>
                <w:lang w:val="en-US"/>
              </w:rPr>
            </w:pPr>
            <w:ins w:id="4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5" w:author="Автор"/>
                <w:b/>
                <w:color w:val="A6A6A6"/>
                <w:sz w:val="16"/>
                <w:szCs w:val="20"/>
                <w:lang w:val="en-US"/>
              </w:rPr>
            </w:pPr>
            <w:ins w:id="4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7" w:author="Автор"/>
                <w:b/>
                <w:color w:val="A6A6A6"/>
                <w:sz w:val="16"/>
                <w:szCs w:val="20"/>
                <w:lang w:val="en-US"/>
              </w:rPr>
            </w:pPr>
            <w:ins w:id="4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name="getListOfProductsResponse"&gt;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79" w:author="Автор"/>
                <w:b/>
                <w:color w:val="A6A6A6"/>
                <w:sz w:val="16"/>
                <w:szCs w:val="20"/>
                <w:lang w:val="en-US"/>
              </w:rPr>
            </w:pPr>
            <w:ins w:id="4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1" w:author="Автор"/>
                <w:b/>
                <w:color w:val="A6A6A6"/>
                <w:sz w:val="16"/>
                <w:szCs w:val="20"/>
                <w:lang w:val="en-US"/>
              </w:rPr>
            </w:pPr>
            <w:ins w:id="4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type="tns:listOfProductsResult"/&gt;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3" w:author="Автор"/>
                <w:b/>
                <w:color w:val="A6A6A6"/>
                <w:sz w:val="16"/>
                <w:szCs w:val="20"/>
                <w:lang w:val="en-US"/>
              </w:rPr>
            </w:pPr>
            <w:ins w:id="4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5" w:author="Автор"/>
                <w:b/>
                <w:color w:val="A6A6A6"/>
                <w:sz w:val="16"/>
                <w:szCs w:val="20"/>
                <w:lang w:val="en-US"/>
              </w:rPr>
            </w:pPr>
            <w:ins w:id="4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7" w:author="Автор"/>
                <w:b/>
                <w:color w:val="A6A6A6"/>
                <w:sz w:val="16"/>
                <w:szCs w:val="20"/>
                <w:lang w:val="en-US"/>
              </w:rPr>
            </w:pPr>
            <w:ins w:id="4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89" w:author="Автор"/>
                <w:b/>
                <w:color w:val="A6A6A6"/>
                <w:sz w:val="16"/>
                <w:szCs w:val="20"/>
                <w:lang w:val="en-US"/>
              </w:rPr>
            </w:pPr>
            <w:ins w:id="4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1" w:author="Автор"/>
                <w:b/>
                <w:color w:val="A6A6A6"/>
                <w:sz w:val="16"/>
                <w:szCs w:val="20"/>
                <w:lang w:val="en-US"/>
              </w:rPr>
            </w:pPr>
            <w:ins w:id="4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name="listOfProductGroups" type="tns:ListOfProductGroups"/&gt;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3" w:author="Автор"/>
                <w:b/>
                <w:color w:val="A6A6A6"/>
                <w:sz w:val="16"/>
                <w:szCs w:val="20"/>
                <w:lang w:val="en-US"/>
              </w:rPr>
            </w:pPr>
            <w:ins w:id="4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5" w:author="Автор"/>
                <w:b/>
                <w:color w:val="A6A6A6"/>
                <w:sz w:val="16"/>
                <w:szCs w:val="20"/>
                <w:lang w:val="en-US"/>
              </w:rPr>
            </w:pPr>
            <w:ins w:id="4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7" w:author="Автор"/>
                <w:b/>
                <w:color w:val="A6A6A6"/>
                <w:sz w:val="16"/>
                <w:szCs w:val="20"/>
                <w:lang w:val="en-US"/>
              </w:rPr>
            </w:pPr>
            <w:ins w:id="4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399" w:author="Автор"/>
                <w:b/>
                <w:color w:val="A6A6A6"/>
                <w:sz w:val="16"/>
                <w:szCs w:val="20"/>
                <w:lang w:val="en-US"/>
              </w:rPr>
            </w:pPr>
            <w:ins w:id="4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1" w:author="Автор"/>
                <w:b/>
                <w:color w:val="A6A6A6"/>
                <w:sz w:val="16"/>
                <w:szCs w:val="20"/>
                <w:lang w:val="en-US"/>
              </w:rPr>
            </w:pPr>
            <w:ins w:id="4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name="ListOfProductGroups"&gt;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3" w:author="Автор"/>
                <w:b/>
                <w:color w:val="A6A6A6"/>
                <w:sz w:val="16"/>
                <w:szCs w:val="20"/>
                <w:lang w:val="en-US"/>
              </w:rPr>
            </w:pPr>
            <w:ins w:id="4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5" w:author="Автор"/>
                <w:b/>
                <w:color w:val="A6A6A6"/>
                <w:sz w:val="16"/>
                <w:szCs w:val="20"/>
                <w:lang w:val="en-US"/>
              </w:rPr>
            </w:pPr>
            <w:ins w:id="4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name="PG" type="tns:ListOfProductGroupsExt"/&gt;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7" w:author="Автор"/>
                <w:b/>
                <w:color w:val="A6A6A6"/>
                <w:sz w:val="16"/>
                <w:szCs w:val="20"/>
                <w:lang w:val="en-US"/>
              </w:rPr>
            </w:pPr>
            <w:ins w:id="4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09" w:author="Автор"/>
                <w:b/>
                <w:color w:val="A6A6A6"/>
                <w:sz w:val="16"/>
                <w:szCs w:val="20"/>
                <w:lang w:val="en-US"/>
              </w:rPr>
            </w:pPr>
            <w:ins w:id="4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1" w:author="Автор"/>
                <w:b/>
                <w:color w:val="A6A6A6"/>
                <w:sz w:val="16"/>
                <w:szCs w:val="20"/>
                <w:lang w:val="en-US"/>
              </w:rPr>
            </w:pPr>
            <w:ins w:id="4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name="ListOfProductGroupsExt"&gt;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3" w:author="Автор"/>
                <w:b/>
                <w:color w:val="A6A6A6"/>
                <w:sz w:val="16"/>
                <w:szCs w:val="20"/>
                <w:lang w:val="en-US"/>
              </w:rPr>
            </w:pPr>
            <w:ins w:id="4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5" w:author="Автор"/>
                <w:b/>
                <w:color w:val="A6A6A6"/>
                <w:sz w:val="16"/>
                <w:szCs w:val="20"/>
                <w:lang w:val="en-US"/>
              </w:rPr>
            </w:pPr>
            <w:ins w:id="4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name="Products" type="tns:ListOfProducts"/&gt;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7" w:author="Автор"/>
                <w:b/>
                <w:color w:val="A6A6A6"/>
                <w:sz w:val="16"/>
                <w:szCs w:val="20"/>
                <w:lang w:val="en-US"/>
              </w:rPr>
            </w:pPr>
            <w:ins w:id="4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19" w:author="Автор"/>
                <w:b/>
                <w:color w:val="A6A6A6"/>
                <w:sz w:val="16"/>
                <w:szCs w:val="20"/>
                <w:lang w:val="en-US"/>
              </w:rPr>
            </w:pPr>
            <w:ins w:id="4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1" w:author="Автор"/>
                <w:b/>
                <w:color w:val="A6A6A6"/>
                <w:sz w:val="16"/>
                <w:szCs w:val="20"/>
                <w:lang w:val="en-US"/>
              </w:rPr>
            </w:pPr>
            <w:ins w:id="4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name="ClassificationCode"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3" w:author="Автор"/>
                <w:b/>
                <w:color w:val="A6A6A6"/>
                <w:sz w:val="16"/>
                <w:szCs w:val="20"/>
                <w:lang w:val="en-US"/>
              </w:rPr>
            </w:pPr>
            <w:ins w:id="4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5" w:author="Автор"/>
                <w:b/>
                <w:color w:val="A6A6A6"/>
                <w:sz w:val="16"/>
                <w:szCs w:val="20"/>
                <w:lang w:val="en-US"/>
              </w:rPr>
            </w:pPr>
            <w:ins w:id="4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7" w:author="Автор"/>
                <w:b/>
                <w:color w:val="A6A6A6"/>
                <w:sz w:val="16"/>
                <w:szCs w:val="20"/>
                <w:lang w:val="en-US"/>
              </w:rPr>
            </w:pPr>
            <w:ins w:id="4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29" w:author="Автор"/>
                <w:b/>
                <w:color w:val="A6A6A6"/>
                <w:sz w:val="16"/>
                <w:szCs w:val="20"/>
                <w:lang w:val="en-US"/>
              </w:rPr>
            </w:pPr>
            <w:ins w:id="4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1" w:author="Автор"/>
                <w:b/>
                <w:color w:val="A6A6A6"/>
                <w:sz w:val="16"/>
                <w:szCs w:val="20"/>
                <w:lang w:val="en-US"/>
              </w:rPr>
            </w:pPr>
            <w:ins w:id="4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3" w:author="Автор"/>
                <w:b/>
                <w:color w:val="A6A6A6"/>
                <w:sz w:val="16"/>
                <w:szCs w:val="20"/>
                <w:lang w:val="en-US"/>
              </w:rPr>
            </w:pPr>
            <w:ins w:id="4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5" w:author="Автор"/>
                <w:b/>
                <w:color w:val="A6A6A6"/>
                <w:sz w:val="16"/>
                <w:szCs w:val="20"/>
                <w:lang w:val="en-US"/>
              </w:rPr>
            </w:pPr>
            <w:ins w:id="4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7" w:author="Автор"/>
                <w:b/>
                <w:color w:val="A6A6A6"/>
                <w:sz w:val="16"/>
                <w:szCs w:val="20"/>
                <w:lang w:val="en-US"/>
              </w:rPr>
            </w:pPr>
            <w:ins w:id="4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type="tns:ListOfProductsExt"/&gt;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39" w:author="Автор"/>
                <w:b/>
                <w:color w:val="A6A6A6"/>
                <w:sz w:val="16"/>
                <w:szCs w:val="20"/>
                <w:lang w:val="en-US"/>
              </w:rPr>
            </w:pPr>
            <w:ins w:id="4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1" w:author="Автор"/>
                <w:b/>
                <w:color w:val="A6A6A6"/>
                <w:sz w:val="16"/>
                <w:szCs w:val="20"/>
                <w:lang w:val="en-US"/>
              </w:rPr>
            </w:pPr>
            <w:ins w:id="4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3" w:author="Автор"/>
                <w:b/>
                <w:color w:val="A6A6A6"/>
                <w:sz w:val="16"/>
                <w:szCs w:val="20"/>
                <w:lang w:val="en-US"/>
              </w:rPr>
            </w:pPr>
            <w:ins w:id="4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name="ListOfProductsExt"&gt;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5" w:author="Автор"/>
                <w:b/>
                <w:color w:val="A6A6A6"/>
                <w:sz w:val="16"/>
                <w:szCs w:val="20"/>
                <w:lang w:val="en-US"/>
              </w:rPr>
            </w:pPr>
            <w:ins w:id="4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7" w:author="Автор"/>
                <w:b/>
                <w:color w:val="A6A6A6"/>
                <w:sz w:val="16"/>
                <w:szCs w:val="20"/>
                <w:lang w:val="en-US"/>
              </w:rPr>
            </w:pPr>
            <w:ins w:id="4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49" w:author="Автор"/>
                <w:b/>
                <w:color w:val="A6A6A6"/>
                <w:sz w:val="16"/>
                <w:szCs w:val="20"/>
                <w:lang w:val="en-US"/>
              </w:rPr>
            </w:pPr>
            <w:ins w:id="4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name="OKPCode"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1" w:author="Автор"/>
                <w:b/>
                <w:color w:val="A6A6A6"/>
                <w:sz w:val="16"/>
                <w:szCs w:val="20"/>
                <w:lang w:val="en-US"/>
              </w:rPr>
            </w:pPr>
            <w:ins w:id="4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name="ClassificationCode"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3" w:author="Автор"/>
                <w:b/>
                <w:color w:val="A6A6A6"/>
                <w:sz w:val="16"/>
                <w:szCs w:val="20"/>
                <w:lang w:val="en-US"/>
              </w:rPr>
            </w:pPr>
            <w:ins w:id="4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5" w:author="Автор"/>
                <w:b/>
                <w:color w:val="A6A6A6"/>
                <w:sz w:val="16"/>
                <w:szCs w:val="20"/>
                <w:lang w:val="en-US"/>
              </w:rPr>
            </w:pPr>
            <w:ins w:id="4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7" w:author="Автор"/>
                <w:b/>
                <w:color w:val="A6A6A6"/>
                <w:sz w:val="16"/>
                <w:szCs w:val="20"/>
                <w:lang w:val="en-US"/>
              </w:rPr>
            </w:pPr>
            <w:ins w:id="4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name="ProductName"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59" w:author="Автор"/>
                <w:b/>
                <w:color w:val="A6A6A6"/>
                <w:sz w:val="16"/>
                <w:szCs w:val="20"/>
                <w:lang w:val="en-US"/>
              </w:rPr>
            </w:pPr>
            <w:ins w:id="4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name="FullName"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1" w:author="Автор"/>
                <w:b/>
                <w:color w:val="A6A6A6"/>
                <w:sz w:val="16"/>
                <w:szCs w:val="20"/>
                <w:lang w:val="en-US"/>
              </w:rPr>
            </w:pPr>
            <w:ins w:id="4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name="Density" type="xs:float"/&gt;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3" w:author="Автор"/>
                <w:b/>
                <w:color w:val="A6A6A6"/>
                <w:sz w:val="16"/>
                <w:szCs w:val="20"/>
                <w:lang w:val="en-US"/>
              </w:rPr>
            </w:pPr>
            <w:ins w:id="4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5" w:author="Автор"/>
                <w:b/>
                <w:color w:val="A6A6A6"/>
                <w:sz w:val="16"/>
                <w:szCs w:val="20"/>
                <w:lang w:val="en-US"/>
              </w:rPr>
            </w:pPr>
            <w:ins w:id="4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7" w:author="Автор"/>
                <w:b/>
                <w:color w:val="A6A6A6"/>
                <w:sz w:val="16"/>
                <w:szCs w:val="20"/>
                <w:lang w:val="en-US"/>
              </w:rPr>
            </w:pPr>
            <w:ins w:id="4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69" w:author="Автор"/>
                <w:b/>
                <w:color w:val="A6A6A6"/>
                <w:sz w:val="16"/>
                <w:szCs w:val="20"/>
                <w:lang w:val="en-US"/>
              </w:rPr>
            </w:pPr>
            <w:ins w:id="4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1" w:author="Автор"/>
                <w:b/>
                <w:color w:val="A6A6A6"/>
                <w:sz w:val="16"/>
                <w:szCs w:val="20"/>
                <w:lang w:val="en-US"/>
              </w:rPr>
            </w:pPr>
            <w:ins w:id="4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3" w:author="Автор"/>
                <w:b/>
                <w:color w:val="A6A6A6"/>
                <w:sz w:val="16"/>
                <w:szCs w:val="20"/>
                <w:lang w:val="en-US"/>
              </w:rPr>
            </w:pPr>
            <w:ins w:id="4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5" w:author="Автор"/>
                <w:b/>
                <w:color w:val="A6A6A6"/>
                <w:sz w:val="16"/>
                <w:szCs w:val="20"/>
                <w:lang w:val="en-US"/>
              </w:rPr>
            </w:pPr>
            <w:ins w:id="4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7" w:author="Автор"/>
                <w:b/>
                <w:color w:val="A6A6A6"/>
                <w:sz w:val="16"/>
                <w:szCs w:val="20"/>
                <w:lang w:val="en-US"/>
              </w:rPr>
            </w:pPr>
            <w:ins w:id="4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79" w:author="Автор"/>
                <w:b/>
                <w:color w:val="A6A6A6"/>
                <w:sz w:val="16"/>
                <w:szCs w:val="20"/>
                <w:lang w:val="en-US"/>
              </w:rPr>
            </w:pPr>
            <w:ins w:id="4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name="sendLinkingTokenByMobileResponse"&gt;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1" w:author="Автор"/>
                <w:b/>
                <w:color w:val="A6A6A6"/>
                <w:sz w:val="16"/>
                <w:szCs w:val="20"/>
                <w:lang w:val="en-US"/>
              </w:rPr>
            </w:pPr>
            <w:ins w:id="4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3" w:author="Автор"/>
                <w:b/>
                <w:color w:val="A6A6A6"/>
                <w:sz w:val="16"/>
                <w:szCs w:val="20"/>
                <w:lang w:val="en-US"/>
              </w:rPr>
            </w:pPr>
            <w:ins w:id="4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5" w:author="Автор"/>
                <w:b/>
                <w:color w:val="A6A6A6"/>
                <w:sz w:val="16"/>
                <w:szCs w:val="20"/>
                <w:lang w:val="en-US"/>
              </w:rPr>
            </w:pPr>
            <w:ins w:id="4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7" w:author="Автор"/>
                <w:b/>
                <w:color w:val="A6A6A6"/>
                <w:sz w:val="16"/>
                <w:szCs w:val="20"/>
                <w:lang w:val="en-US"/>
              </w:rPr>
            </w:pPr>
            <w:ins w:id="4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89" w:author="Автор"/>
                <w:b/>
                <w:color w:val="A6A6A6"/>
                <w:sz w:val="16"/>
                <w:szCs w:val="20"/>
                <w:lang w:val="en-US"/>
              </w:rPr>
            </w:pPr>
            <w:ins w:id="4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1" w:author="Автор"/>
                <w:b/>
                <w:color w:val="A6A6A6"/>
                <w:sz w:val="16"/>
                <w:szCs w:val="20"/>
                <w:lang w:val="en-US"/>
              </w:rPr>
            </w:pPr>
            <w:ins w:id="4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3" w:author="Автор"/>
                <w:b/>
                <w:color w:val="A6A6A6"/>
                <w:sz w:val="16"/>
                <w:szCs w:val="20"/>
                <w:lang w:val="en-US"/>
              </w:rPr>
            </w:pPr>
            <w:ins w:id="4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5" w:author="Автор"/>
                <w:b/>
                <w:color w:val="A6A6A6"/>
                <w:sz w:val="16"/>
                <w:szCs w:val="20"/>
                <w:lang w:val="en-US"/>
              </w:rPr>
            </w:pPr>
            <w:ins w:id="4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7" w:author="Автор"/>
                <w:b/>
                <w:color w:val="A6A6A6"/>
                <w:sz w:val="16"/>
                <w:szCs w:val="20"/>
                <w:lang w:val="en-US"/>
              </w:rPr>
            </w:pPr>
            <w:ins w:id="4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499" w:author="Автор"/>
                <w:b/>
                <w:color w:val="A6A6A6"/>
                <w:sz w:val="16"/>
                <w:szCs w:val="20"/>
                <w:lang w:val="en-US"/>
              </w:rPr>
            </w:pPr>
            <w:ins w:id="4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1" w:author="Автор"/>
                <w:b/>
                <w:color w:val="A6A6A6"/>
                <w:sz w:val="16"/>
                <w:szCs w:val="20"/>
                <w:lang w:val="en-US"/>
              </w:rPr>
            </w:pPr>
            <w:ins w:id="4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3" w:author="Автор"/>
                <w:b/>
                <w:color w:val="A6A6A6"/>
                <w:sz w:val="16"/>
                <w:szCs w:val="20"/>
                <w:lang w:val="en-US"/>
              </w:rPr>
            </w:pPr>
            <w:ins w:id="4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5" w:author="Автор"/>
                <w:b/>
                <w:color w:val="A6A6A6"/>
                <w:sz w:val="16"/>
                <w:szCs w:val="20"/>
                <w:lang w:val="en-US"/>
              </w:rPr>
            </w:pPr>
            <w:ins w:id="4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7" w:author="Автор"/>
                <w:b/>
                <w:color w:val="A6A6A6"/>
                <w:sz w:val="16"/>
                <w:szCs w:val="20"/>
                <w:lang w:val="en-US"/>
              </w:rPr>
            </w:pPr>
            <w:ins w:id="4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09" w:author="Автор"/>
                <w:b/>
                <w:color w:val="A6A6A6"/>
                <w:sz w:val="16"/>
                <w:szCs w:val="20"/>
                <w:lang w:val="en-US"/>
              </w:rPr>
            </w:pPr>
            <w:ins w:id="4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1" w:author="Автор"/>
                <w:b/>
                <w:color w:val="A6A6A6"/>
                <w:sz w:val="16"/>
                <w:szCs w:val="20"/>
                <w:lang w:val="en-US"/>
              </w:rPr>
            </w:pPr>
            <w:ins w:id="4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3" w:author="Автор"/>
                <w:b/>
                <w:color w:val="A6A6A6"/>
                <w:sz w:val="16"/>
                <w:szCs w:val="20"/>
                <w:lang w:val="en-US"/>
              </w:rPr>
            </w:pPr>
            <w:ins w:id="4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name="clientSummary" type="tns:ClientSummaryExt"/&gt;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5" w:author="Автор"/>
                <w:b/>
                <w:color w:val="A6A6A6"/>
                <w:sz w:val="16"/>
                <w:szCs w:val="20"/>
                <w:lang w:val="en-US"/>
              </w:rPr>
            </w:pPr>
            <w:ins w:id="4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7" w:author="Автор"/>
                <w:b/>
                <w:color w:val="A6A6A6"/>
                <w:sz w:val="16"/>
                <w:szCs w:val="20"/>
                <w:lang w:val="en-US"/>
              </w:rPr>
            </w:pPr>
            <w:ins w:id="4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19" w:author="Автор"/>
                <w:b/>
                <w:color w:val="A6A6A6"/>
                <w:sz w:val="16"/>
                <w:szCs w:val="20"/>
                <w:lang w:val="en-US"/>
              </w:rPr>
            </w:pPr>
            <w:ins w:id="4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1" w:author="Автор"/>
                <w:b/>
                <w:color w:val="A6A6A6"/>
                <w:sz w:val="16"/>
                <w:szCs w:val="20"/>
                <w:lang w:val="en-US"/>
              </w:rPr>
            </w:pPr>
            <w:ins w:id="4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3" w:author="Автор"/>
                <w:b/>
                <w:color w:val="A6A6A6"/>
                <w:sz w:val="16"/>
                <w:szCs w:val="20"/>
                <w:lang w:val="en-US"/>
              </w:rPr>
            </w:pPr>
            <w:ins w:id="4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5" w:author="Автор"/>
                <w:b/>
                <w:color w:val="A6A6A6"/>
                <w:sz w:val="16"/>
                <w:szCs w:val="20"/>
                <w:lang w:val="en-US"/>
              </w:rPr>
            </w:pPr>
            <w:ins w:id="4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7" w:author="Автор"/>
                <w:b/>
                <w:color w:val="A6A6A6"/>
                <w:sz w:val="16"/>
                <w:szCs w:val="20"/>
                <w:lang w:val="en-US"/>
              </w:rPr>
            </w:pPr>
            <w:ins w:id="4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29" w:author="Автор"/>
                <w:b/>
                <w:color w:val="A6A6A6"/>
                <w:sz w:val="16"/>
                <w:szCs w:val="20"/>
                <w:lang w:val="en-US"/>
              </w:rPr>
            </w:pPr>
            <w:ins w:id="4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name="DateOfContract"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1" w:author="Автор"/>
                <w:b/>
                <w:color w:val="A6A6A6"/>
                <w:sz w:val="16"/>
                <w:szCs w:val="20"/>
                <w:lang w:val="en-US"/>
              </w:rPr>
            </w:pPr>
            <w:ins w:id="4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name="StateOfContract"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3" w:author="Автор"/>
                <w:b/>
                <w:color w:val="A6A6A6"/>
                <w:sz w:val="16"/>
                <w:szCs w:val="20"/>
                <w:lang w:val="en-US"/>
              </w:rPr>
            </w:pPr>
            <w:ins w:id="4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5" w:author="Автор"/>
                <w:b/>
                <w:color w:val="A6A6A6"/>
                <w:sz w:val="16"/>
                <w:szCs w:val="20"/>
                <w:lang w:val="en-US"/>
              </w:rPr>
            </w:pPr>
            <w:ins w:id="4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name="SubBalance0"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7" w:author="Автор"/>
                <w:b/>
                <w:color w:val="A6A6A6"/>
                <w:sz w:val="16"/>
                <w:szCs w:val="20"/>
                <w:lang w:val="en-US"/>
              </w:rPr>
            </w:pPr>
            <w:ins w:id="4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name="SubBalance1"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39" w:author="Автор"/>
                <w:b/>
                <w:color w:val="A6A6A6"/>
                <w:sz w:val="16"/>
                <w:szCs w:val="20"/>
                <w:lang w:val="en-US"/>
              </w:rPr>
            </w:pPr>
            <w:ins w:id="4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name="OverdraftLimit"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1" w:author="Автор"/>
                <w:b/>
                <w:color w:val="A6A6A6"/>
                <w:sz w:val="16"/>
                <w:szCs w:val="20"/>
                <w:lang w:val="en-US"/>
              </w:rPr>
            </w:pPr>
            <w:ins w:id="4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name="ExpenditureLimit"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3" w:author="Автор"/>
                <w:b/>
                <w:color w:val="A6A6A6"/>
                <w:sz w:val="16"/>
                <w:szCs w:val="20"/>
                <w:lang w:val="en-US"/>
              </w:rPr>
            </w:pPr>
            <w:ins w:id="4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name="FirstName"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5" w:author="Автор"/>
                <w:b/>
                <w:color w:val="A6A6A6"/>
                <w:sz w:val="16"/>
                <w:szCs w:val="20"/>
                <w:lang w:val="en-US"/>
              </w:rPr>
            </w:pPr>
            <w:ins w:id="4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7" w:author="Автор"/>
                <w:b/>
                <w:color w:val="A6A6A6"/>
                <w:sz w:val="16"/>
                <w:szCs w:val="20"/>
                <w:lang w:val="en-US"/>
              </w:rPr>
            </w:pPr>
            <w:ins w:id="4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name="MiddleName"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49" w:author="Автор"/>
                <w:b/>
                <w:color w:val="A6A6A6"/>
                <w:sz w:val="16"/>
                <w:szCs w:val="20"/>
                <w:lang w:val="en-US"/>
              </w:rPr>
            </w:pPr>
            <w:ins w:id="4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name="Grade"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1" w:author="Автор"/>
                <w:b/>
                <w:color w:val="A6A6A6"/>
                <w:sz w:val="16"/>
                <w:szCs w:val="20"/>
                <w:lang w:val="en-US"/>
              </w:rPr>
            </w:pPr>
            <w:ins w:id="4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name="OfficialName"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3" w:author="Автор"/>
                <w:b/>
                <w:color w:val="A6A6A6"/>
                <w:sz w:val="16"/>
                <w:szCs w:val="20"/>
                <w:lang w:val="en-US"/>
              </w:rPr>
            </w:pPr>
            <w:ins w:id="4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name="LastEnterEventCode"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5" w:author="Автор"/>
                <w:b/>
                <w:color w:val="A6A6A6"/>
                <w:sz w:val="16"/>
                <w:szCs w:val="20"/>
                <w:lang w:val="en-US"/>
              </w:rPr>
            </w:pPr>
            <w:ins w:id="4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name="LastEnterEventTime"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7" w:author="Автор"/>
                <w:b/>
                <w:color w:val="A6A6A6"/>
                <w:sz w:val="16"/>
                <w:szCs w:val="20"/>
                <w:lang w:val="en-US"/>
              </w:rPr>
            </w:pPr>
            <w:ins w:id="4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name="NotifyViaSMS"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59" w:author="Автор"/>
                <w:b/>
                <w:color w:val="A6A6A6"/>
                <w:sz w:val="16"/>
                <w:szCs w:val="20"/>
                <w:lang w:val="en-US"/>
              </w:rPr>
            </w:pPr>
            <w:ins w:id="4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name="NotifyViaEmail"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1" w:author="Автор"/>
                <w:b/>
                <w:color w:val="A6A6A6"/>
                <w:sz w:val="16"/>
                <w:szCs w:val="20"/>
                <w:lang w:val="en-US"/>
              </w:rPr>
            </w:pPr>
            <w:ins w:id="4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name="MobilePhone"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3" w:author="Автор"/>
                <w:b/>
                <w:color w:val="A6A6A6"/>
                <w:sz w:val="16"/>
                <w:szCs w:val="20"/>
                <w:lang w:val="en-US"/>
              </w:rPr>
            </w:pPr>
            <w:ins w:id="4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name="Email"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5" w:author="Автор"/>
                <w:b/>
                <w:color w:val="A6A6A6"/>
                <w:sz w:val="16"/>
                <w:szCs w:val="20"/>
                <w:lang w:val="en-US"/>
              </w:rPr>
            </w:pPr>
            <w:ins w:id="4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name="DefaultMerchantId"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7" w:author="Автор"/>
                <w:b/>
                <w:color w:val="A6A6A6"/>
                <w:sz w:val="16"/>
                <w:szCs w:val="20"/>
                <w:lang w:val="en-US"/>
              </w:rPr>
            </w:pPr>
            <w:ins w:id="4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name="DefaultMerchantInfo"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69" w:author="Автор"/>
                <w:b/>
                <w:color w:val="A6A6A6"/>
                <w:sz w:val="16"/>
                <w:szCs w:val="20"/>
                <w:lang w:val="en-US"/>
              </w:rPr>
            </w:pPr>
            <w:ins w:id="4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&lt;xs:attribute name="OrgType"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1" w:author="Автор"/>
                <w:b/>
                <w:color w:val="A6A6A6"/>
                <w:sz w:val="16"/>
                <w:szCs w:val="20"/>
                <w:lang w:val="en-US"/>
              </w:rPr>
            </w:pPr>
            <w:ins w:id="4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3" w:author="Автор"/>
                <w:b/>
                <w:color w:val="A6A6A6"/>
                <w:sz w:val="16"/>
                <w:szCs w:val="20"/>
                <w:lang w:val="en-US"/>
              </w:rPr>
            </w:pPr>
            <w:ins w:id="4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name="Address"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5" w:author="Автор"/>
                <w:b/>
                <w:color w:val="A6A6A6"/>
                <w:sz w:val="16"/>
                <w:szCs w:val="20"/>
                <w:lang w:val="en-US"/>
              </w:rPr>
            </w:pPr>
            <w:ins w:id="4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7" w:author="Автор"/>
                <w:b/>
                <w:color w:val="A6A6A6"/>
                <w:sz w:val="16"/>
                <w:szCs w:val="20"/>
                <w:lang w:val="en-US"/>
              </w:rPr>
            </w:pPr>
            <w:ins w:id="4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name="FreePayMaxCount"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79" w:author="Автор"/>
                <w:b/>
                <w:color w:val="A6A6A6"/>
                <w:sz w:val="16"/>
                <w:szCs w:val="20"/>
                <w:lang w:val="en-US"/>
              </w:rPr>
            </w:pPr>
            <w:ins w:id="4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name="FreePayCount"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1" w:author="Автор"/>
                <w:b/>
                <w:color w:val="A6A6A6"/>
                <w:sz w:val="16"/>
                <w:szCs w:val="20"/>
                <w:lang w:val="en-US"/>
              </w:rPr>
            </w:pPr>
            <w:ins w:id="4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name="LastFreePayTime"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3" w:author="Автор"/>
                <w:b/>
                <w:color w:val="A6A6A6"/>
                <w:sz w:val="16"/>
                <w:szCs w:val="20"/>
                <w:lang w:val="en-US"/>
              </w:rPr>
            </w:pPr>
            <w:ins w:id="4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name="DiscountMode"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5" w:author="Автор"/>
                <w:b/>
                <w:color w:val="A6A6A6"/>
                <w:sz w:val="16"/>
                <w:szCs w:val="20"/>
                <w:lang w:val="en-US"/>
              </w:rPr>
            </w:pPr>
            <w:ins w:id="4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7" w:author="Автор"/>
                <w:b/>
                <w:color w:val="A6A6A6"/>
                <w:sz w:val="16"/>
                <w:szCs w:val="20"/>
                <w:lang w:val="en-US"/>
              </w:rPr>
            </w:pPr>
            <w:ins w:id="4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89" w:author="Автор"/>
                <w:b/>
                <w:color w:val="A6A6A6"/>
                <w:sz w:val="16"/>
                <w:szCs w:val="20"/>
                <w:lang w:val="en-US"/>
              </w:rPr>
            </w:pPr>
            <w:ins w:id="4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1" w:author="Автор"/>
                <w:b/>
                <w:color w:val="A6A6A6"/>
                <w:sz w:val="16"/>
                <w:szCs w:val="20"/>
                <w:lang w:val="en-US"/>
              </w:rPr>
            </w:pPr>
            <w:ins w:id="4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3" w:author="Автор"/>
                <w:b/>
                <w:color w:val="A6A6A6"/>
                <w:sz w:val="16"/>
                <w:szCs w:val="20"/>
                <w:lang w:val="en-US"/>
              </w:rPr>
            </w:pPr>
            <w:ins w:id="4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5" w:author="Автор"/>
                <w:b/>
                <w:color w:val="A6A6A6"/>
                <w:sz w:val="16"/>
                <w:szCs w:val="20"/>
                <w:lang w:val="en-US"/>
              </w:rPr>
            </w:pPr>
            <w:ins w:id="4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name="fromSub"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7" w:author="Автор"/>
                <w:b/>
                <w:color w:val="A6A6A6"/>
                <w:sz w:val="16"/>
                <w:szCs w:val="20"/>
                <w:lang w:val="en-US"/>
              </w:rPr>
            </w:pPr>
            <w:ins w:id="4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name="toSub"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599" w:author="Автор"/>
                <w:b/>
                <w:color w:val="A6A6A6"/>
                <w:sz w:val="16"/>
                <w:szCs w:val="20"/>
                <w:lang w:val="en-US"/>
              </w:rPr>
            </w:pPr>
            <w:ins w:id="4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name="amount"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1" w:author="Автор"/>
                <w:b/>
                <w:color w:val="A6A6A6"/>
                <w:sz w:val="16"/>
                <w:szCs w:val="20"/>
                <w:lang w:val="en-US"/>
              </w:rPr>
            </w:pPr>
            <w:ins w:id="4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3" w:author="Автор"/>
                <w:b/>
                <w:color w:val="A6A6A6"/>
                <w:sz w:val="16"/>
                <w:szCs w:val="20"/>
                <w:lang w:val="en-US"/>
              </w:rPr>
            </w:pPr>
            <w:ins w:id="4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5" w:author="Автор"/>
                <w:b/>
                <w:color w:val="A6A6A6"/>
                <w:sz w:val="16"/>
                <w:szCs w:val="20"/>
                <w:lang w:val="en-US"/>
              </w:rPr>
            </w:pPr>
            <w:ins w:id="4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name="transferBalanceBySanResponse"&gt;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7" w:author="Автор"/>
                <w:b/>
                <w:color w:val="A6A6A6"/>
                <w:sz w:val="16"/>
                <w:szCs w:val="20"/>
                <w:lang w:val="en-US"/>
              </w:rPr>
            </w:pPr>
            <w:ins w:id="4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09" w:author="Автор"/>
                <w:b/>
                <w:color w:val="A6A6A6"/>
                <w:sz w:val="16"/>
                <w:szCs w:val="20"/>
                <w:lang w:val="en-US"/>
              </w:rPr>
            </w:pPr>
            <w:ins w:id="4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1" w:author="Автор"/>
                <w:b/>
                <w:color w:val="A6A6A6"/>
                <w:sz w:val="16"/>
                <w:szCs w:val="20"/>
                <w:lang w:val="en-US"/>
              </w:rPr>
            </w:pPr>
            <w:ins w:id="4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3" w:author="Автор"/>
                <w:b/>
                <w:color w:val="A6A6A6"/>
                <w:sz w:val="16"/>
                <w:szCs w:val="20"/>
                <w:lang w:val="en-US"/>
              </w:rPr>
            </w:pPr>
            <w:ins w:id="4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5" w:author="Автор"/>
                <w:b/>
                <w:color w:val="A6A6A6"/>
                <w:sz w:val="16"/>
                <w:szCs w:val="20"/>
                <w:lang w:val="en-US"/>
              </w:rPr>
            </w:pPr>
            <w:ins w:id="4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7" w:author="Автор"/>
                <w:b/>
                <w:color w:val="A6A6A6"/>
                <w:sz w:val="16"/>
                <w:szCs w:val="20"/>
                <w:lang w:val="en-US"/>
              </w:rPr>
            </w:pPr>
            <w:ins w:id="4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19" w:author="Автор"/>
                <w:b/>
                <w:color w:val="A6A6A6"/>
                <w:sz w:val="16"/>
                <w:szCs w:val="20"/>
                <w:lang w:val="en-US"/>
              </w:rPr>
            </w:pPr>
            <w:ins w:id="4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1" w:author="Автор"/>
                <w:b/>
                <w:color w:val="A6A6A6"/>
                <w:sz w:val="16"/>
                <w:szCs w:val="20"/>
                <w:lang w:val="en-US"/>
              </w:rPr>
            </w:pPr>
            <w:ins w:id="4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name="conclusion"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3" w:author="Автор"/>
                <w:b/>
                <w:color w:val="A6A6A6"/>
                <w:sz w:val="16"/>
                <w:szCs w:val="20"/>
                <w:lang w:val="en-US"/>
              </w:rPr>
            </w:pPr>
            <w:ins w:id="4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5" w:author="Автор"/>
                <w:b/>
                <w:color w:val="A6A6A6"/>
                <w:sz w:val="16"/>
                <w:szCs w:val="20"/>
                <w:lang w:val="en-US"/>
              </w:rPr>
            </w:pPr>
            <w:ins w:id="4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7" w:author="Автор"/>
                <w:b/>
                <w:color w:val="A6A6A6"/>
                <w:sz w:val="16"/>
                <w:szCs w:val="20"/>
                <w:lang w:val="en-US"/>
              </w:rPr>
            </w:pPr>
            <w:ins w:id="4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name="giveConclusionOnComplaintResponse"&gt;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29" w:author="Автор"/>
                <w:b/>
                <w:color w:val="A6A6A6"/>
                <w:sz w:val="16"/>
                <w:szCs w:val="20"/>
                <w:lang w:val="en-US"/>
              </w:rPr>
            </w:pPr>
            <w:ins w:id="4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1" w:author="Автор"/>
                <w:b/>
                <w:color w:val="A6A6A6"/>
                <w:sz w:val="16"/>
                <w:szCs w:val="20"/>
                <w:lang w:val="en-US"/>
              </w:rPr>
            </w:pPr>
            <w:ins w:id="4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3" w:author="Автор"/>
                <w:b/>
                <w:color w:val="A6A6A6"/>
                <w:sz w:val="16"/>
                <w:szCs w:val="20"/>
                <w:lang w:val="en-US"/>
              </w:rPr>
            </w:pPr>
            <w:ins w:id="4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5" w:author="Автор"/>
                <w:b/>
                <w:color w:val="A6A6A6"/>
                <w:sz w:val="16"/>
                <w:szCs w:val="20"/>
                <w:lang w:val="en-US"/>
              </w:rPr>
            </w:pPr>
            <w:ins w:id="4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7" w:author="Автор"/>
                <w:b/>
                <w:color w:val="A6A6A6"/>
                <w:sz w:val="16"/>
                <w:szCs w:val="20"/>
                <w:lang w:val="en-US"/>
              </w:rPr>
            </w:pPr>
            <w:ins w:id="4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39" w:author="Автор"/>
                <w:b/>
                <w:color w:val="A6A6A6"/>
                <w:sz w:val="16"/>
                <w:szCs w:val="20"/>
                <w:lang w:val="en-US"/>
              </w:rPr>
            </w:pPr>
            <w:ins w:id="4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1" w:author="Автор"/>
                <w:b/>
                <w:color w:val="A6A6A6"/>
                <w:sz w:val="16"/>
                <w:szCs w:val="20"/>
                <w:lang w:val="en-US"/>
              </w:rPr>
            </w:pPr>
            <w:ins w:id="4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3" w:author="Автор"/>
                <w:b/>
                <w:color w:val="A6A6A6"/>
                <w:sz w:val="16"/>
                <w:szCs w:val="20"/>
                <w:lang w:val="en-US"/>
              </w:rPr>
            </w:pPr>
            <w:ins w:id="4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name="currentDay"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5" w:author="Автор"/>
                <w:b/>
                <w:color w:val="A6A6A6"/>
                <w:sz w:val="16"/>
                <w:szCs w:val="20"/>
                <w:lang w:val="en-US"/>
              </w:rPr>
            </w:pPr>
            <w:ins w:id="4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7" w:author="Автор"/>
                <w:b/>
                <w:color w:val="A6A6A6"/>
                <w:sz w:val="16"/>
                <w:szCs w:val="20"/>
                <w:lang w:val="en-US"/>
              </w:rPr>
            </w:pPr>
            <w:ins w:id="4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49" w:author="Автор"/>
                <w:b/>
                <w:color w:val="A6A6A6"/>
                <w:sz w:val="16"/>
                <w:szCs w:val="20"/>
                <w:lang w:val="en-US"/>
              </w:rPr>
            </w:pPr>
            <w:ins w:id="4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1" w:author="Автор"/>
                <w:b/>
                <w:color w:val="A6A6A6"/>
                <w:sz w:val="16"/>
                <w:szCs w:val="20"/>
                <w:lang w:val="en-US"/>
              </w:rPr>
            </w:pPr>
            <w:ins w:id="4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3" w:author="Автор"/>
                <w:b/>
                <w:color w:val="A6A6A6"/>
                <w:sz w:val="16"/>
                <w:szCs w:val="20"/>
                <w:lang w:val="en-US"/>
              </w:rPr>
            </w:pPr>
            <w:ins w:id="4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5" w:author="Автор"/>
                <w:b/>
                <w:color w:val="A6A6A6"/>
                <w:sz w:val="16"/>
                <w:szCs w:val="20"/>
                <w:lang w:val="en-US"/>
              </w:rPr>
            </w:pPr>
            <w:ins w:id="4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7" w:author="Автор"/>
                <w:b/>
                <w:color w:val="A6A6A6"/>
                <w:sz w:val="16"/>
                <w:szCs w:val="20"/>
                <w:lang w:val="en-US"/>
              </w:rPr>
            </w:pPr>
            <w:ins w:id="4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59" w:author="Автор"/>
                <w:b/>
                <w:color w:val="A6A6A6"/>
                <w:sz w:val="16"/>
                <w:szCs w:val="20"/>
                <w:lang w:val="en-US"/>
              </w:rPr>
            </w:pPr>
            <w:ins w:id="4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1" w:author="Автор"/>
                <w:b/>
                <w:color w:val="A6A6A6"/>
                <w:sz w:val="16"/>
                <w:szCs w:val="20"/>
                <w:lang w:val="en-US"/>
              </w:rPr>
            </w:pPr>
            <w:ins w:id="4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3" w:author="Автор"/>
                <w:b/>
                <w:color w:val="A6A6A6"/>
                <w:sz w:val="16"/>
                <w:szCs w:val="20"/>
                <w:lang w:val="en-US"/>
              </w:rPr>
            </w:pPr>
            <w:ins w:id="4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5" w:author="Автор"/>
                <w:b/>
                <w:color w:val="A6A6A6"/>
                <w:sz w:val="16"/>
                <w:szCs w:val="20"/>
                <w:lang w:val="en-US"/>
              </w:rPr>
            </w:pPr>
            <w:ins w:id="4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7" w:author="Автор"/>
                <w:b/>
                <w:color w:val="A6A6A6"/>
                <w:sz w:val="16"/>
                <w:szCs w:val="20"/>
                <w:lang w:val="en-US"/>
              </w:rPr>
            </w:pPr>
            <w:ins w:id="4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name="subscriptionFeedingExt" type="tns:SubscriptionFeedingExt"/&gt;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69" w:author="Автор"/>
                <w:b/>
                <w:color w:val="A6A6A6"/>
                <w:sz w:val="16"/>
                <w:szCs w:val="20"/>
                <w:lang w:val="en-US"/>
              </w:rPr>
            </w:pPr>
            <w:ins w:id="4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1" w:author="Автор"/>
                <w:b/>
                <w:color w:val="A6A6A6"/>
                <w:sz w:val="16"/>
                <w:szCs w:val="20"/>
                <w:lang w:val="en-US"/>
              </w:rPr>
            </w:pPr>
            <w:ins w:id="4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3" w:author="Автор"/>
                <w:b/>
                <w:color w:val="A6A6A6"/>
                <w:sz w:val="16"/>
                <w:szCs w:val="20"/>
                <w:lang w:val="en-US"/>
              </w:rPr>
            </w:pPr>
            <w:ins w:id="4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5" w:author="Автор"/>
                <w:b/>
                <w:color w:val="A6A6A6"/>
                <w:sz w:val="16"/>
                <w:szCs w:val="20"/>
                <w:lang w:val="en-US"/>
              </w:rPr>
            </w:pPr>
            <w:ins w:id="4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7" w:author="Автор"/>
                <w:b/>
                <w:color w:val="A6A6A6"/>
                <w:sz w:val="16"/>
                <w:szCs w:val="20"/>
                <w:lang w:val="en-US"/>
              </w:rPr>
            </w:pPr>
            <w:ins w:id="4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79" w:author="Автор"/>
                <w:b/>
                <w:color w:val="A6A6A6"/>
                <w:sz w:val="16"/>
                <w:szCs w:val="20"/>
                <w:lang w:val="en-US"/>
              </w:rPr>
            </w:pPr>
            <w:ins w:id="4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1" w:author="Автор"/>
                <w:b/>
                <w:color w:val="A6A6A6"/>
                <w:sz w:val="16"/>
                <w:szCs w:val="20"/>
                <w:lang w:val="en-US"/>
              </w:rPr>
            </w:pPr>
            <w:ins w:id="4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name="IdOfSubscriptionFeeding"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3" w:author="Автор"/>
                <w:b/>
                <w:color w:val="A6A6A6"/>
                <w:sz w:val="16"/>
                <w:szCs w:val="20"/>
                <w:lang w:val="en-US"/>
              </w:rPr>
            </w:pPr>
            <w:ins w:id="4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5" w:author="Автор"/>
                <w:b/>
                <w:color w:val="A6A6A6"/>
                <w:sz w:val="16"/>
                <w:szCs w:val="20"/>
                <w:lang w:val="en-US"/>
              </w:rPr>
            </w:pPr>
            <w:ins w:id="4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name="DateCreateService"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7" w:author="Автор"/>
                <w:b/>
                <w:color w:val="A6A6A6"/>
                <w:sz w:val="16"/>
                <w:szCs w:val="20"/>
                <w:lang w:val="en-US"/>
              </w:rPr>
            </w:pPr>
            <w:ins w:id="4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89" w:author="Автор"/>
                <w:b/>
                <w:color w:val="A6A6A6"/>
                <w:sz w:val="16"/>
                <w:szCs w:val="20"/>
                <w:lang w:val="en-US"/>
              </w:rPr>
            </w:pPr>
            <w:ins w:id="4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name="LastDatePauseSubscription"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1" w:author="Автор"/>
                <w:b/>
                <w:color w:val="A6A6A6"/>
                <w:sz w:val="16"/>
                <w:szCs w:val="20"/>
                <w:lang w:val="en-US"/>
              </w:rPr>
            </w:pPr>
            <w:ins w:id="4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name="DateDeactivateService"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3" w:author="Автор"/>
                <w:b/>
                <w:color w:val="A6A6A6"/>
                <w:sz w:val="16"/>
                <w:szCs w:val="20"/>
                <w:lang w:val="en-US"/>
              </w:rPr>
            </w:pPr>
            <w:ins w:id="4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5" w:author="Автор"/>
                <w:b/>
                <w:color w:val="A6A6A6"/>
                <w:sz w:val="16"/>
                <w:szCs w:val="20"/>
                <w:lang w:val="en-US"/>
              </w:rPr>
            </w:pPr>
            <w:ins w:id="4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name="WasSuspended"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7" w:author="Автор"/>
                <w:b/>
                <w:color w:val="A6A6A6"/>
                <w:sz w:val="16"/>
                <w:szCs w:val="20"/>
                <w:lang w:val="en-US"/>
              </w:rPr>
            </w:pPr>
            <w:ins w:id="4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699" w:author="Автор"/>
                <w:b/>
                <w:color w:val="A6A6A6"/>
                <w:sz w:val="16"/>
                <w:szCs w:val="20"/>
                <w:lang w:val="en-US"/>
              </w:rPr>
            </w:pPr>
            <w:ins w:id="4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1" w:author="Автор"/>
                <w:b/>
                <w:color w:val="A6A6A6"/>
                <w:sz w:val="16"/>
                <w:szCs w:val="20"/>
                <w:lang w:val="en-US"/>
              </w:rPr>
            </w:pPr>
            <w:ins w:id="4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3" w:author="Автор"/>
                <w:b/>
                <w:color w:val="A6A6A6"/>
                <w:sz w:val="16"/>
                <w:szCs w:val="20"/>
                <w:lang w:val="en-US"/>
              </w:rPr>
            </w:pPr>
            <w:ins w:id="4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5" w:author="Автор"/>
                <w:b/>
                <w:color w:val="A6A6A6"/>
                <w:sz w:val="16"/>
                <w:szCs w:val="20"/>
                <w:lang w:val="en-US"/>
              </w:rPr>
            </w:pPr>
            <w:ins w:id="4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7" w:author="Автор"/>
                <w:b/>
                <w:color w:val="A6A6A6"/>
                <w:sz w:val="16"/>
                <w:szCs w:val="20"/>
                <w:lang w:val="en-US"/>
              </w:rPr>
            </w:pPr>
            <w:ins w:id="4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09" w:author="Автор"/>
                <w:b/>
                <w:color w:val="A6A6A6"/>
                <w:sz w:val="16"/>
                <w:szCs w:val="20"/>
                <w:lang w:val="en-US"/>
              </w:rPr>
            </w:pPr>
            <w:ins w:id="4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name="idOfClientPaymentOrder"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1" w:author="Автор"/>
                <w:b/>
                <w:color w:val="A6A6A6"/>
                <w:sz w:val="16"/>
                <w:szCs w:val="20"/>
                <w:lang w:val="en-US"/>
              </w:rPr>
            </w:pPr>
            <w:ins w:id="4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name="orderStatus"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3" w:author="Автор"/>
                <w:b/>
                <w:color w:val="A6A6A6"/>
                <w:sz w:val="16"/>
                <w:szCs w:val="20"/>
                <w:lang w:val="en-US"/>
              </w:rPr>
            </w:pPr>
            <w:ins w:id="4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5" w:author="Автор"/>
                <w:b/>
                <w:color w:val="A6A6A6"/>
                <w:sz w:val="16"/>
                <w:szCs w:val="20"/>
                <w:lang w:val="en-US"/>
              </w:rPr>
            </w:pPr>
            <w:ins w:id="4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7" w:author="Автор"/>
                <w:b/>
                <w:color w:val="A6A6A6"/>
                <w:sz w:val="16"/>
                <w:szCs w:val="20"/>
                <w:lang w:val="en-US"/>
              </w:rPr>
            </w:pPr>
            <w:ins w:id="4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name="changePaymentOrderStatusResponse"&gt;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19" w:author="Автор"/>
                <w:b/>
                <w:color w:val="A6A6A6"/>
                <w:sz w:val="16"/>
                <w:szCs w:val="20"/>
                <w:lang w:val="en-US"/>
              </w:rPr>
            </w:pPr>
            <w:ins w:id="4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1" w:author="Автор"/>
                <w:b/>
                <w:color w:val="A6A6A6"/>
                <w:sz w:val="16"/>
                <w:szCs w:val="20"/>
                <w:lang w:val="en-US"/>
              </w:rPr>
            </w:pPr>
            <w:ins w:id="4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3" w:author="Автор"/>
                <w:b/>
                <w:color w:val="A6A6A6"/>
                <w:sz w:val="16"/>
                <w:szCs w:val="20"/>
                <w:lang w:val="en-US"/>
              </w:rPr>
            </w:pPr>
            <w:ins w:id="4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5" w:author="Автор"/>
                <w:b/>
                <w:color w:val="A6A6A6"/>
                <w:sz w:val="16"/>
                <w:szCs w:val="20"/>
                <w:lang w:val="en-US"/>
              </w:rPr>
            </w:pPr>
            <w:ins w:id="4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7" w:author="Автор"/>
                <w:b/>
                <w:color w:val="A6A6A6"/>
                <w:sz w:val="16"/>
                <w:szCs w:val="20"/>
                <w:lang w:val="en-US"/>
              </w:rPr>
            </w:pPr>
            <w:ins w:id="4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29" w:author="Автор"/>
                <w:b/>
                <w:color w:val="A6A6A6"/>
                <w:sz w:val="16"/>
                <w:szCs w:val="20"/>
                <w:lang w:val="en-US"/>
              </w:rPr>
            </w:pPr>
            <w:ins w:id="4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1" w:author="Автор"/>
                <w:b/>
                <w:color w:val="A6A6A6"/>
                <w:sz w:val="16"/>
                <w:szCs w:val="20"/>
                <w:lang w:val="en-US"/>
              </w:rPr>
            </w:pPr>
            <w:ins w:id="4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3" w:author="Автор"/>
                <w:b/>
                <w:color w:val="A6A6A6"/>
                <w:sz w:val="16"/>
                <w:szCs w:val="20"/>
                <w:lang w:val="en-US"/>
              </w:rPr>
            </w:pPr>
            <w:ins w:id="4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5" w:author="Автор"/>
                <w:b/>
                <w:color w:val="A6A6A6"/>
                <w:sz w:val="16"/>
                <w:szCs w:val="20"/>
                <w:lang w:val="en-US"/>
              </w:rPr>
            </w:pPr>
            <w:ins w:id="4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7" w:author="Автор"/>
                <w:b/>
                <w:color w:val="A6A6A6"/>
                <w:sz w:val="16"/>
                <w:szCs w:val="20"/>
                <w:lang w:val="en-US"/>
              </w:rPr>
            </w:pPr>
            <w:ins w:id="4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39" w:author="Автор"/>
                <w:b/>
                <w:color w:val="A6A6A6"/>
                <w:sz w:val="16"/>
                <w:szCs w:val="20"/>
                <w:lang w:val="en-US"/>
              </w:rPr>
            </w:pPr>
            <w:ins w:id="4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1" w:author="Автор"/>
                <w:b/>
                <w:color w:val="A6A6A6"/>
                <w:sz w:val="16"/>
                <w:szCs w:val="20"/>
                <w:lang w:val="en-US"/>
              </w:rPr>
            </w:pPr>
            <w:ins w:id="4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3" w:author="Автор"/>
                <w:b/>
                <w:color w:val="A6A6A6"/>
                <w:sz w:val="16"/>
                <w:szCs w:val="20"/>
                <w:lang w:val="en-US"/>
              </w:rPr>
            </w:pPr>
            <w:ins w:id="4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5" w:author="Автор"/>
                <w:b/>
                <w:color w:val="A6A6A6"/>
                <w:sz w:val="16"/>
                <w:szCs w:val="20"/>
                <w:lang w:val="en-US"/>
              </w:rPr>
            </w:pPr>
            <w:ins w:id="4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7" w:author="Автор"/>
                <w:b/>
                <w:color w:val="A6A6A6"/>
                <w:sz w:val="16"/>
                <w:szCs w:val="20"/>
                <w:lang w:val="en-US"/>
              </w:rPr>
            </w:pPr>
            <w:ins w:id="4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49" w:author="Автор"/>
                <w:b/>
                <w:color w:val="A6A6A6"/>
                <w:sz w:val="16"/>
                <w:szCs w:val="20"/>
                <w:lang w:val="en-US"/>
              </w:rPr>
            </w:pPr>
            <w:ins w:id="4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1" w:author="Автор"/>
                <w:b/>
                <w:color w:val="A6A6A6"/>
                <w:sz w:val="16"/>
                <w:szCs w:val="20"/>
                <w:lang w:val="en-US"/>
              </w:rPr>
            </w:pPr>
            <w:ins w:id="4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3" w:author="Автор"/>
                <w:b/>
                <w:color w:val="A6A6A6"/>
                <w:sz w:val="16"/>
                <w:szCs w:val="20"/>
                <w:lang w:val="en-US"/>
              </w:rPr>
            </w:pPr>
            <w:ins w:id="4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5" w:author="Автор"/>
                <w:b/>
                <w:color w:val="A6A6A6"/>
                <w:sz w:val="16"/>
                <w:szCs w:val="20"/>
                <w:lang w:val="en-US"/>
              </w:rPr>
            </w:pPr>
            <w:ins w:id="4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name="paymentList" type="tns:PaymentList"/&gt;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7" w:author="Автор"/>
                <w:b/>
                <w:color w:val="A6A6A6"/>
                <w:sz w:val="16"/>
                <w:szCs w:val="20"/>
                <w:lang w:val="en-US"/>
              </w:rPr>
            </w:pPr>
            <w:ins w:id="4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59" w:author="Автор"/>
                <w:b/>
                <w:color w:val="A6A6A6"/>
                <w:sz w:val="16"/>
                <w:szCs w:val="20"/>
                <w:lang w:val="en-US"/>
              </w:rPr>
            </w:pPr>
            <w:ins w:id="4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1" w:author="Автор"/>
                <w:b/>
                <w:color w:val="A6A6A6"/>
                <w:sz w:val="16"/>
                <w:szCs w:val="20"/>
                <w:lang w:val="en-US"/>
              </w:rPr>
            </w:pPr>
            <w:ins w:id="4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3" w:author="Автор"/>
                <w:b/>
                <w:color w:val="A6A6A6"/>
                <w:sz w:val="16"/>
                <w:szCs w:val="20"/>
                <w:lang w:val="en-US"/>
              </w:rPr>
            </w:pPr>
            <w:ins w:id="4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5" w:author="Автор"/>
                <w:b/>
                <w:color w:val="A6A6A6"/>
                <w:sz w:val="16"/>
                <w:szCs w:val="20"/>
                <w:lang w:val="en-US"/>
              </w:rPr>
            </w:pPr>
            <w:ins w:id="4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7" w:author="Автор"/>
                <w:b/>
                <w:color w:val="A6A6A6"/>
                <w:sz w:val="16"/>
                <w:szCs w:val="20"/>
                <w:lang w:val="en-US"/>
              </w:rPr>
            </w:pPr>
            <w:ins w:id="4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69" w:author="Автор"/>
                <w:b/>
                <w:color w:val="A6A6A6"/>
                <w:sz w:val="16"/>
                <w:szCs w:val="20"/>
                <w:lang w:val="en-US"/>
              </w:rPr>
            </w:pPr>
            <w:ins w:id="4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type="tns:Payment"/&gt;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1" w:author="Автор"/>
                <w:b/>
                <w:color w:val="A6A6A6"/>
                <w:sz w:val="16"/>
                <w:szCs w:val="20"/>
                <w:lang w:val="en-US"/>
              </w:rPr>
            </w:pPr>
            <w:ins w:id="4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3" w:author="Автор"/>
                <w:b/>
                <w:color w:val="A6A6A6"/>
                <w:sz w:val="16"/>
                <w:szCs w:val="20"/>
                <w:lang w:val="en-US"/>
              </w:rPr>
            </w:pPr>
            <w:ins w:id="4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5" w:author="Автор"/>
                <w:b/>
                <w:color w:val="A6A6A6"/>
                <w:sz w:val="16"/>
                <w:szCs w:val="20"/>
                <w:lang w:val="en-US"/>
              </w:rPr>
            </w:pPr>
            <w:ins w:id="4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7" w:author="Автор"/>
                <w:b/>
                <w:color w:val="A6A6A6"/>
                <w:sz w:val="16"/>
                <w:szCs w:val="20"/>
                <w:lang w:val="en-US"/>
              </w:rPr>
            </w:pPr>
            <w:ins w:id="4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79" w:author="Автор"/>
                <w:b/>
                <w:color w:val="A6A6A6"/>
                <w:sz w:val="16"/>
                <w:szCs w:val="20"/>
                <w:lang w:val="en-US"/>
              </w:rPr>
            </w:pPr>
            <w:ins w:id="4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1" w:author="Автор"/>
                <w:b/>
                <w:color w:val="A6A6A6"/>
                <w:sz w:val="16"/>
                <w:szCs w:val="20"/>
                <w:lang w:val="en-US"/>
              </w:rPr>
            </w:pPr>
            <w:ins w:id="4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3" w:author="Автор"/>
                <w:b/>
                <w:color w:val="A6A6A6"/>
                <w:sz w:val="16"/>
                <w:szCs w:val="20"/>
                <w:lang w:val="en-US"/>
              </w:rPr>
            </w:pPr>
            <w:ins w:id="4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name="Origin"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5" w:author="Автор"/>
                <w:b/>
                <w:color w:val="A6A6A6"/>
                <w:sz w:val="16"/>
                <w:szCs w:val="20"/>
                <w:lang w:val="en-US"/>
              </w:rPr>
            </w:pPr>
            <w:ins w:id="4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7" w:author="Автор"/>
                <w:b/>
                <w:color w:val="A6A6A6"/>
                <w:sz w:val="16"/>
                <w:szCs w:val="20"/>
                <w:lang w:val="en-US"/>
              </w:rPr>
            </w:pPr>
            <w:ins w:id="4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89" w:author="Автор"/>
                <w:b/>
                <w:color w:val="A6A6A6"/>
                <w:sz w:val="16"/>
                <w:szCs w:val="20"/>
                <w:lang w:val="en-US"/>
              </w:rPr>
            </w:pPr>
            <w:ins w:id="4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1" w:author="Автор"/>
                <w:b/>
                <w:color w:val="A6A6A6"/>
                <w:sz w:val="16"/>
                <w:szCs w:val="20"/>
                <w:lang w:val="en-US"/>
              </w:rPr>
            </w:pPr>
            <w:ins w:id="4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3" w:author="Автор"/>
                <w:b/>
                <w:color w:val="A6A6A6"/>
                <w:sz w:val="16"/>
                <w:szCs w:val="20"/>
                <w:lang w:val="en-US"/>
              </w:rPr>
            </w:pPr>
            <w:ins w:id="4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name="getHiddenPagesResponse"&gt;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5" w:author="Автор"/>
                <w:b/>
                <w:color w:val="A6A6A6"/>
                <w:sz w:val="16"/>
                <w:szCs w:val="20"/>
                <w:lang w:val="en-US"/>
              </w:rPr>
            </w:pPr>
            <w:ins w:id="4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7" w:author="Автор"/>
                <w:b/>
                <w:color w:val="A6A6A6"/>
                <w:sz w:val="16"/>
                <w:szCs w:val="20"/>
                <w:lang w:val="en-US"/>
              </w:rPr>
            </w:pPr>
            <w:ins w:id="4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type="tns:hiddenPagesResult"/&gt;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799" w:author="Автор"/>
                <w:b/>
                <w:color w:val="A6A6A6"/>
                <w:sz w:val="16"/>
                <w:szCs w:val="20"/>
                <w:lang w:val="en-US"/>
              </w:rPr>
            </w:pPr>
            <w:ins w:id="4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1" w:author="Автор"/>
                <w:b/>
                <w:color w:val="A6A6A6"/>
                <w:sz w:val="16"/>
                <w:szCs w:val="20"/>
                <w:lang w:val="en-US"/>
              </w:rPr>
            </w:pPr>
            <w:ins w:id="4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3" w:author="Автор"/>
                <w:b/>
                <w:color w:val="A6A6A6"/>
                <w:sz w:val="16"/>
                <w:szCs w:val="20"/>
                <w:lang w:val="en-US"/>
              </w:rPr>
            </w:pPr>
            <w:ins w:id="4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name="hiddenPagesResult"&gt;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5" w:author="Автор"/>
                <w:b/>
                <w:color w:val="A6A6A6"/>
                <w:sz w:val="16"/>
                <w:szCs w:val="20"/>
                <w:lang w:val="en-US"/>
              </w:rPr>
            </w:pPr>
            <w:ins w:id="4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7" w:author="Автор"/>
                <w:b/>
                <w:color w:val="A6A6A6"/>
                <w:sz w:val="16"/>
                <w:szCs w:val="20"/>
                <w:lang w:val="en-US"/>
              </w:rPr>
            </w:pPr>
            <w:ins w:id="4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name="hiddenPages"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09" w:author="Автор"/>
                <w:b/>
                <w:color w:val="A6A6A6"/>
                <w:sz w:val="16"/>
                <w:szCs w:val="20"/>
                <w:lang w:val="en-US"/>
              </w:rPr>
            </w:pPr>
            <w:ins w:id="4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1" w:author="Автор"/>
                <w:b/>
                <w:color w:val="A6A6A6"/>
                <w:sz w:val="16"/>
                <w:szCs w:val="20"/>
                <w:lang w:val="en-US"/>
              </w:rPr>
            </w:pPr>
            <w:ins w:id="4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3" w:author="Автор"/>
                <w:b/>
                <w:color w:val="A6A6A6"/>
                <w:sz w:val="16"/>
                <w:szCs w:val="20"/>
                <w:lang w:val="en-US"/>
              </w:rPr>
            </w:pPr>
            <w:ins w:id="4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5" w:author="Автор"/>
                <w:b/>
                <w:color w:val="A6A6A6"/>
                <w:sz w:val="16"/>
                <w:szCs w:val="20"/>
                <w:lang w:val="en-US"/>
              </w:rPr>
            </w:pPr>
            <w:ins w:id="4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7" w:author="Автор"/>
                <w:b/>
                <w:color w:val="A6A6A6"/>
                <w:sz w:val="16"/>
                <w:szCs w:val="20"/>
                <w:lang w:val="en-US"/>
              </w:rPr>
            </w:pPr>
            <w:ins w:id="4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19" w:author="Автор"/>
                <w:b/>
                <w:color w:val="A6A6A6"/>
                <w:sz w:val="16"/>
                <w:szCs w:val="20"/>
                <w:lang w:val="en-US"/>
              </w:rPr>
            </w:pPr>
            <w:ins w:id="4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1" w:author="Автор"/>
                <w:b/>
                <w:color w:val="A6A6A6"/>
                <w:sz w:val="16"/>
                <w:szCs w:val="20"/>
                <w:lang w:val="en-US"/>
              </w:rPr>
            </w:pPr>
            <w:ins w:id="4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3" w:author="Автор"/>
                <w:b/>
                <w:color w:val="A6A6A6"/>
                <w:sz w:val="16"/>
                <w:szCs w:val="20"/>
                <w:lang w:val="en-US"/>
              </w:rPr>
            </w:pPr>
            <w:ins w:id="4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name="cycleDiagram" type="tns:CycleDiagramExt"/&gt;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5" w:author="Автор"/>
                <w:b/>
                <w:color w:val="A6A6A6"/>
                <w:sz w:val="16"/>
                <w:szCs w:val="20"/>
                <w:lang w:val="en-US"/>
              </w:rPr>
            </w:pPr>
            <w:ins w:id="4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7" w:author="Автор"/>
                <w:b/>
                <w:color w:val="A6A6A6"/>
                <w:sz w:val="16"/>
                <w:szCs w:val="20"/>
                <w:lang w:val="en-US"/>
              </w:rPr>
            </w:pPr>
            <w:ins w:id="4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29" w:author="Автор"/>
                <w:b/>
                <w:color w:val="A6A6A6"/>
                <w:sz w:val="16"/>
                <w:szCs w:val="20"/>
                <w:lang w:val="en-US"/>
              </w:rPr>
            </w:pPr>
            <w:ins w:id="4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1" w:author="Автор"/>
                <w:b/>
                <w:color w:val="A6A6A6"/>
                <w:sz w:val="16"/>
                <w:szCs w:val="20"/>
                <w:lang w:val="en-US"/>
              </w:rPr>
            </w:pPr>
            <w:ins w:id="4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3" w:author="Автор"/>
                <w:b/>
                <w:color w:val="A6A6A6"/>
                <w:sz w:val="16"/>
                <w:szCs w:val="20"/>
                <w:lang w:val="en-US"/>
              </w:rPr>
            </w:pPr>
            <w:ins w:id="4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name="GlobalId"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5" w:author="Автор"/>
                <w:b/>
                <w:color w:val="A6A6A6"/>
                <w:sz w:val="16"/>
                <w:szCs w:val="20"/>
                <w:lang w:val="en-US"/>
              </w:rPr>
            </w:pPr>
            <w:ins w:id="4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7" w:author="Автор"/>
                <w:b/>
                <w:color w:val="A6A6A6"/>
                <w:sz w:val="16"/>
                <w:szCs w:val="20"/>
                <w:lang w:val="en-US"/>
              </w:rPr>
            </w:pPr>
            <w:ins w:id="4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name="Tuesday"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39" w:author="Автор"/>
                <w:b/>
                <w:color w:val="A6A6A6"/>
                <w:sz w:val="16"/>
                <w:szCs w:val="20"/>
                <w:lang w:val="en-US"/>
              </w:rPr>
            </w:pPr>
            <w:ins w:id="4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1" w:author="Автор"/>
                <w:b/>
                <w:color w:val="A6A6A6"/>
                <w:sz w:val="16"/>
                <w:szCs w:val="20"/>
                <w:lang w:val="en-US"/>
              </w:rPr>
            </w:pPr>
            <w:ins w:id="4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3" w:author="Автор"/>
                <w:b/>
                <w:color w:val="A6A6A6"/>
                <w:sz w:val="16"/>
                <w:szCs w:val="20"/>
                <w:lang w:val="en-US"/>
              </w:rPr>
            </w:pPr>
            <w:ins w:id="4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5" w:author="Автор"/>
                <w:b/>
                <w:color w:val="A6A6A6"/>
                <w:sz w:val="16"/>
                <w:szCs w:val="20"/>
                <w:lang w:val="en-US"/>
              </w:rPr>
            </w:pPr>
            <w:ins w:id="4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7" w:author="Автор"/>
                <w:b/>
                <w:color w:val="A6A6A6"/>
                <w:sz w:val="16"/>
                <w:szCs w:val="20"/>
                <w:lang w:val="en-US"/>
              </w:rPr>
            </w:pPr>
            <w:ins w:id="4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49" w:author="Автор"/>
                <w:b/>
                <w:color w:val="A6A6A6"/>
                <w:sz w:val="16"/>
                <w:szCs w:val="20"/>
                <w:lang w:val="en-US"/>
              </w:rPr>
            </w:pPr>
            <w:ins w:id="4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name="DateActivationDiagram"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1" w:author="Автор"/>
                <w:b/>
                <w:color w:val="A6A6A6"/>
                <w:sz w:val="16"/>
                <w:szCs w:val="20"/>
                <w:lang w:val="en-US"/>
              </w:rPr>
            </w:pPr>
            <w:ins w:id="4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name="StateDiagram"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3" w:author="Автор"/>
                <w:b/>
                <w:color w:val="A6A6A6"/>
                <w:sz w:val="16"/>
                <w:szCs w:val="20"/>
                <w:lang w:val="en-US"/>
              </w:rPr>
            </w:pPr>
            <w:ins w:id="4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name="MondayPrice"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5" w:author="Автор"/>
                <w:b/>
                <w:color w:val="A6A6A6"/>
                <w:sz w:val="16"/>
                <w:szCs w:val="20"/>
                <w:lang w:val="en-US"/>
              </w:rPr>
            </w:pPr>
            <w:ins w:id="4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name="TuesdayPrice"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7" w:author="Автор"/>
                <w:b/>
                <w:color w:val="A6A6A6"/>
                <w:sz w:val="16"/>
                <w:szCs w:val="20"/>
                <w:lang w:val="en-US"/>
              </w:rPr>
            </w:pPr>
            <w:ins w:id="4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name="WednesdayPrice"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59" w:author="Автор"/>
                <w:b/>
                <w:color w:val="A6A6A6"/>
                <w:sz w:val="16"/>
                <w:szCs w:val="20"/>
                <w:lang w:val="en-US"/>
              </w:rPr>
            </w:pPr>
            <w:ins w:id="4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name="ThursdayPrice"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1" w:author="Автор"/>
                <w:b/>
                <w:color w:val="A6A6A6"/>
                <w:sz w:val="16"/>
                <w:szCs w:val="20"/>
                <w:lang w:val="en-US"/>
              </w:rPr>
            </w:pPr>
            <w:ins w:id="4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name="FridayPrice"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3" w:author="Автор"/>
                <w:b/>
                <w:color w:val="A6A6A6"/>
                <w:sz w:val="16"/>
                <w:szCs w:val="20"/>
                <w:lang w:val="en-US"/>
              </w:rPr>
            </w:pPr>
            <w:ins w:id="4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name="SaturdayPrice"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5" w:author="Автор"/>
                <w:b/>
                <w:color w:val="A6A6A6"/>
                <w:sz w:val="16"/>
                <w:szCs w:val="20"/>
                <w:lang w:val="en-US"/>
              </w:rPr>
            </w:pPr>
            <w:ins w:id="4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name="SundayPrice"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7" w:author="Автор"/>
                <w:b/>
                <w:color w:val="A6A6A6"/>
                <w:sz w:val="16"/>
                <w:szCs w:val="20"/>
                <w:lang w:val="en-US"/>
              </w:rPr>
            </w:pPr>
            <w:ins w:id="4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69" w:author="Автор"/>
                <w:b/>
                <w:color w:val="A6A6A6"/>
                <w:sz w:val="16"/>
                <w:szCs w:val="20"/>
                <w:lang w:val="en-US"/>
              </w:rPr>
            </w:pPr>
            <w:ins w:id="4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1" w:author="Автор"/>
                <w:b/>
                <w:color w:val="A6A6A6"/>
                <w:sz w:val="16"/>
                <w:szCs w:val="20"/>
                <w:lang w:val="en-US"/>
              </w:rPr>
            </w:pPr>
            <w:ins w:id="4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3" w:author="Автор"/>
                <w:b/>
                <w:color w:val="A6A6A6"/>
                <w:sz w:val="16"/>
                <w:szCs w:val="20"/>
                <w:lang w:val="en-US"/>
              </w:rPr>
            </w:pPr>
            <w:ins w:id="4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5" w:author="Автор"/>
                <w:b/>
                <w:color w:val="A6A6A6"/>
                <w:sz w:val="16"/>
                <w:szCs w:val="20"/>
                <w:lang w:val="en-US"/>
              </w:rPr>
            </w:pPr>
            <w:ins w:id="4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7" w:author="Автор"/>
                <w:b/>
                <w:color w:val="A6A6A6"/>
                <w:sz w:val="16"/>
                <w:szCs w:val="20"/>
                <w:lang w:val="en-US"/>
              </w:rPr>
            </w:pPr>
            <w:ins w:id="4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79" w:author="Автор"/>
                <w:b/>
                <w:color w:val="A6A6A6"/>
                <w:sz w:val="16"/>
                <w:szCs w:val="20"/>
                <w:lang w:val="en-US"/>
              </w:rPr>
            </w:pPr>
            <w:ins w:id="4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1" w:author="Автор"/>
                <w:b/>
                <w:color w:val="A6A6A6"/>
                <w:sz w:val="16"/>
                <w:szCs w:val="20"/>
                <w:lang w:val="en-US"/>
              </w:rPr>
            </w:pPr>
            <w:ins w:id="4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3" w:author="Автор"/>
                <w:b/>
                <w:color w:val="A6A6A6"/>
                <w:sz w:val="16"/>
                <w:szCs w:val="20"/>
                <w:lang w:val="en-US"/>
              </w:rPr>
            </w:pPr>
            <w:ins w:id="4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5" w:author="Автор"/>
                <w:b/>
                <w:color w:val="A6A6A6"/>
                <w:sz w:val="16"/>
                <w:szCs w:val="20"/>
                <w:lang w:val="en-US"/>
              </w:rPr>
            </w:pPr>
            <w:ins w:id="4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&lt;xs:complexType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7" w:author="Автор"/>
                <w:b/>
                <w:color w:val="A6A6A6"/>
                <w:sz w:val="16"/>
                <w:szCs w:val="20"/>
                <w:lang w:val="en-US"/>
              </w:rPr>
            </w:pPr>
            <w:ins w:id="4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89" w:author="Автор"/>
                <w:b/>
                <w:color w:val="A6A6A6"/>
                <w:sz w:val="16"/>
                <w:szCs w:val="20"/>
                <w:lang w:val="en-US"/>
              </w:rPr>
            </w:pPr>
            <w:ins w:id="4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1" w:author="Автор"/>
                <w:b/>
                <w:color w:val="A6A6A6"/>
                <w:sz w:val="16"/>
                <w:szCs w:val="20"/>
                <w:lang w:val="en-US"/>
              </w:rPr>
            </w:pPr>
            <w:ins w:id="4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name="getNotificationTypesResponse"&gt;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3" w:author="Автор"/>
                <w:b/>
                <w:color w:val="A6A6A6"/>
                <w:sz w:val="16"/>
                <w:szCs w:val="20"/>
                <w:lang w:val="en-US"/>
              </w:rPr>
            </w:pPr>
            <w:ins w:id="4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5" w:author="Автор"/>
                <w:b/>
                <w:color w:val="A6A6A6"/>
                <w:sz w:val="16"/>
                <w:szCs w:val="20"/>
                <w:lang w:val="en-US"/>
              </w:rPr>
            </w:pPr>
            <w:ins w:id="4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type="tns:clientNotificationSettingsResult"/&gt;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7" w:author="Автор"/>
                <w:b/>
                <w:color w:val="A6A6A6"/>
                <w:sz w:val="16"/>
                <w:szCs w:val="20"/>
                <w:lang w:val="en-US"/>
              </w:rPr>
            </w:pPr>
            <w:ins w:id="4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899" w:author="Автор"/>
                <w:b/>
                <w:color w:val="A6A6A6"/>
                <w:sz w:val="16"/>
                <w:szCs w:val="20"/>
                <w:lang w:val="en-US"/>
              </w:rPr>
            </w:pPr>
            <w:ins w:id="4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1" w:author="Автор"/>
                <w:b/>
                <w:color w:val="A6A6A6"/>
                <w:sz w:val="16"/>
                <w:szCs w:val="20"/>
                <w:lang w:val="en-US"/>
              </w:rPr>
            </w:pPr>
            <w:ins w:id="4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name="clientNotificationSettingsResult"&gt;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3" w:author="Автор"/>
                <w:b/>
                <w:color w:val="A6A6A6"/>
                <w:sz w:val="16"/>
                <w:szCs w:val="20"/>
                <w:lang w:val="en-US"/>
              </w:rPr>
            </w:pPr>
            <w:ins w:id="4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5" w:author="Автор"/>
                <w:b/>
                <w:color w:val="A6A6A6"/>
                <w:sz w:val="16"/>
                <w:szCs w:val="20"/>
                <w:lang w:val="en-US"/>
              </w:rPr>
            </w:pPr>
            <w:ins w:id="4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7" w:author="Автор"/>
                <w:b/>
                <w:color w:val="A6A6A6"/>
                <w:sz w:val="16"/>
                <w:szCs w:val="20"/>
                <w:lang w:val="en-US"/>
              </w:rPr>
            </w:pPr>
            <w:ins w:id="4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09" w:author="Автор"/>
                <w:b/>
                <w:color w:val="A6A6A6"/>
                <w:sz w:val="16"/>
                <w:szCs w:val="20"/>
                <w:lang w:val="en-US"/>
              </w:rPr>
            </w:pPr>
            <w:ins w:id="4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name="settings" nillable="true" type="tns:clientNotificationSettingsItem"/&gt;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1" w:author="Автор"/>
                <w:b/>
                <w:color w:val="A6A6A6"/>
                <w:sz w:val="16"/>
                <w:szCs w:val="20"/>
                <w:lang w:val="en-US"/>
              </w:rPr>
            </w:pPr>
            <w:ins w:id="4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3" w:author="Автор"/>
                <w:b/>
                <w:color w:val="A6A6A6"/>
                <w:sz w:val="16"/>
                <w:szCs w:val="20"/>
                <w:lang w:val="en-US"/>
              </w:rPr>
            </w:pPr>
            <w:ins w:id="4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5" w:author="Автор"/>
                <w:b/>
                <w:color w:val="A6A6A6"/>
                <w:sz w:val="16"/>
                <w:szCs w:val="20"/>
                <w:lang w:val="en-US"/>
              </w:rPr>
            </w:pPr>
            <w:ins w:id="4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name="clientNotificationSettingsItem"&gt;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7" w:author="Автор"/>
                <w:b/>
                <w:color w:val="A6A6A6"/>
                <w:sz w:val="16"/>
                <w:szCs w:val="20"/>
                <w:lang w:val="en-US"/>
              </w:rPr>
            </w:pPr>
            <w:ins w:id="4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19" w:author="Автор"/>
                <w:b/>
                <w:color w:val="A6A6A6"/>
                <w:sz w:val="16"/>
                <w:szCs w:val="20"/>
                <w:lang w:val="en-US"/>
              </w:rPr>
            </w:pPr>
            <w:ins w:id="4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name="nameOfNotification"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1" w:author="Автор"/>
                <w:b/>
                <w:color w:val="A6A6A6"/>
                <w:sz w:val="16"/>
                <w:szCs w:val="20"/>
                <w:lang w:val="en-US"/>
              </w:rPr>
            </w:pPr>
            <w:ins w:id="4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name="typeOfNotification"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3" w:author="Автор"/>
                <w:b/>
                <w:color w:val="A6A6A6"/>
                <w:sz w:val="16"/>
                <w:szCs w:val="20"/>
                <w:lang w:val="en-US"/>
              </w:rPr>
            </w:pPr>
            <w:ins w:id="4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5" w:author="Автор"/>
                <w:b/>
                <w:color w:val="A6A6A6"/>
                <w:sz w:val="16"/>
                <w:szCs w:val="20"/>
                <w:lang w:val="en-US"/>
              </w:rPr>
            </w:pPr>
            <w:ins w:id="4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7" w:author="Автор"/>
                <w:b/>
                <w:color w:val="A6A6A6"/>
                <w:sz w:val="16"/>
                <w:szCs w:val="20"/>
                <w:lang w:val="en-US"/>
              </w:rPr>
            </w:pPr>
            <w:ins w:id="4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29" w:author="Автор"/>
                <w:b/>
                <w:color w:val="A6A6A6"/>
                <w:sz w:val="16"/>
                <w:szCs w:val="20"/>
                <w:lang w:val="en-US"/>
              </w:rPr>
            </w:pPr>
            <w:ins w:id="4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1" w:author="Автор"/>
                <w:b/>
                <w:color w:val="A6A6A6"/>
                <w:sz w:val="16"/>
                <w:szCs w:val="20"/>
                <w:lang w:val="en-US"/>
              </w:rPr>
            </w:pPr>
            <w:ins w:id="4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3" w:author="Автор"/>
                <w:b/>
                <w:color w:val="A6A6A6"/>
                <w:sz w:val="16"/>
                <w:szCs w:val="20"/>
                <w:lang w:val="en-US"/>
              </w:rPr>
            </w:pPr>
            <w:ins w:id="4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5" w:author="Автор"/>
                <w:b/>
                <w:color w:val="A6A6A6"/>
                <w:sz w:val="16"/>
                <w:szCs w:val="20"/>
                <w:lang w:val="en-US"/>
              </w:rPr>
            </w:pPr>
            <w:ins w:id="4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7" w:author="Автор"/>
                <w:b/>
                <w:color w:val="A6A6A6"/>
                <w:sz w:val="16"/>
                <w:szCs w:val="20"/>
                <w:lang w:val="en-US"/>
              </w:rPr>
            </w:pPr>
            <w:ins w:id="4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39" w:author="Автор"/>
                <w:b/>
                <w:color w:val="A6A6A6"/>
                <w:sz w:val="16"/>
                <w:szCs w:val="20"/>
                <w:lang w:val="en-US"/>
              </w:rPr>
            </w:pPr>
            <w:ins w:id="4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1" w:author="Автор"/>
                <w:b/>
                <w:color w:val="A6A6A6"/>
                <w:sz w:val="16"/>
                <w:szCs w:val="20"/>
                <w:lang w:val="en-US"/>
              </w:rPr>
            </w:pPr>
            <w:ins w:id="4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type="tns:cardListResult"/&gt;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3" w:author="Автор"/>
                <w:b/>
                <w:color w:val="A6A6A6"/>
                <w:sz w:val="16"/>
                <w:szCs w:val="20"/>
                <w:lang w:val="en-US"/>
              </w:rPr>
            </w:pPr>
            <w:ins w:id="4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5" w:author="Автор"/>
                <w:b/>
                <w:color w:val="A6A6A6"/>
                <w:sz w:val="16"/>
                <w:szCs w:val="20"/>
                <w:lang w:val="en-US"/>
              </w:rPr>
            </w:pPr>
            <w:ins w:id="4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7" w:author="Автор"/>
                <w:b/>
                <w:color w:val="A6A6A6"/>
                <w:sz w:val="16"/>
                <w:szCs w:val="20"/>
                <w:lang w:val="en-US"/>
              </w:rPr>
            </w:pPr>
            <w:ins w:id="4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49" w:author="Автор"/>
                <w:b/>
                <w:color w:val="A6A6A6"/>
                <w:sz w:val="16"/>
                <w:szCs w:val="20"/>
                <w:lang w:val="en-US"/>
              </w:rPr>
            </w:pPr>
            <w:ins w:id="4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1" w:author="Автор"/>
                <w:b/>
                <w:color w:val="A6A6A6"/>
                <w:sz w:val="16"/>
                <w:szCs w:val="20"/>
                <w:lang w:val="en-US"/>
              </w:rPr>
            </w:pPr>
            <w:ins w:id="4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name="cardList" type="tns:CardList"/&gt;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3" w:author="Автор"/>
                <w:b/>
                <w:color w:val="A6A6A6"/>
                <w:sz w:val="16"/>
                <w:szCs w:val="20"/>
                <w:lang w:val="en-US"/>
              </w:rPr>
            </w:pPr>
            <w:ins w:id="4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5" w:author="Автор"/>
                <w:b/>
                <w:color w:val="A6A6A6"/>
                <w:sz w:val="16"/>
                <w:szCs w:val="20"/>
                <w:lang w:val="en-US"/>
              </w:rPr>
            </w:pPr>
            <w:ins w:id="4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7" w:author="Автор"/>
                <w:b/>
                <w:color w:val="A6A6A6"/>
                <w:sz w:val="16"/>
                <w:szCs w:val="20"/>
                <w:lang w:val="en-US"/>
              </w:rPr>
            </w:pPr>
            <w:ins w:id="4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59" w:author="Автор"/>
                <w:b/>
                <w:color w:val="A6A6A6"/>
                <w:sz w:val="16"/>
                <w:szCs w:val="20"/>
                <w:lang w:val="en-US"/>
              </w:rPr>
            </w:pPr>
            <w:ins w:id="4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1" w:author="Автор"/>
                <w:b/>
                <w:color w:val="A6A6A6"/>
                <w:sz w:val="16"/>
                <w:szCs w:val="20"/>
                <w:lang w:val="en-US"/>
              </w:rPr>
            </w:pPr>
            <w:ins w:id="4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3" w:author="Автор"/>
                <w:b/>
                <w:color w:val="A6A6A6"/>
                <w:sz w:val="16"/>
                <w:szCs w:val="20"/>
                <w:lang w:val="en-US"/>
              </w:rPr>
            </w:pPr>
            <w:ins w:id="4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5" w:author="Автор"/>
                <w:b/>
                <w:color w:val="A6A6A6"/>
                <w:sz w:val="16"/>
                <w:szCs w:val="20"/>
                <w:lang w:val="en-US"/>
              </w:rPr>
            </w:pPr>
            <w:ins w:id="4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type="tns:CardItem"/&gt;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7" w:author="Автор"/>
                <w:b/>
                <w:color w:val="A6A6A6"/>
                <w:sz w:val="16"/>
                <w:szCs w:val="20"/>
                <w:lang w:val="en-US"/>
              </w:rPr>
            </w:pPr>
            <w:ins w:id="4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69" w:author="Автор"/>
                <w:b/>
                <w:color w:val="A6A6A6"/>
                <w:sz w:val="16"/>
                <w:szCs w:val="20"/>
                <w:lang w:val="en-US"/>
              </w:rPr>
            </w:pPr>
            <w:ins w:id="4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1" w:author="Автор"/>
                <w:b/>
                <w:color w:val="A6A6A6"/>
                <w:sz w:val="16"/>
                <w:szCs w:val="20"/>
                <w:lang w:val="en-US"/>
              </w:rPr>
            </w:pPr>
            <w:ins w:id="4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name="CardItem"&gt;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3" w:author="Автор"/>
                <w:b/>
                <w:color w:val="A6A6A6"/>
                <w:sz w:val="16"/>
                <w:szCs w:val="20"/>
                <w:lang w:val="en-US"/>
              </w:rPr>
            </w:pPr>
            <w:ins w:id="4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5" w:author="Автор"/>
                <w:b/>
                <w:color w:val="A6A6A6"/>
                <w:sz w:val="16"/>
                <w:szCs w:val="20"/>
                <w:lang w:val="en-US"/>
              </w:rPr>
            </w:pPr>
            <w:ins w:id="4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7" w:author="Автор"/>
                <w:b/>
                <w:color w:val="A6A6A6"/>
                <w:sz w:val="16"/>
                <w:szCs w:val="20"/>
                <w:lang w:val="en-US"/>
              </w:rPr>
            </w:pPr>
            <w:ins w:id="4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name="CrystalId"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79" w:author="Автор"/>
                <w:b/>
                <w:color w:val="A6A6A6"/>
                <w:sz w:val="16"/>
                <w:szCs w:val="20"/>
                <w:lang w:val="en-US"/>
              </w:rPr>
            </w:pPr>
            <w:ins w:id="4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1" w:author="Автор"/>
                <w:b/>
                <w:color w:val="A6A6A6"/>
                <w:sz w:val="16"/>
                <w:szCs w:val="20"/>
                <w:lang w:val="en-US"/>
              </w:rPr>
            </w:pPr>
            <w:ins w:id="4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3" w:author="Автор"/>
                <w:b/>
                <w:color w:val="A6A6A6"/>
                <w:sz w:val="16"/>
                <w:szCs w:val="20"/>
                <w:lang w:val="en-US"/>
              </w:rPr>
            </w:pPr>
            <w:ins w:id="4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name="LifeState"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5" w:author="Автор"/>
                <w:b/>
                <w:color w:val="A6A6A6"/>
                <w:sz w:val="16"/>
                <w:szCs w:val="20"/>
                <w:lang w:val="en-US"/>
              </w:rPr>
            </w:pPr>
            <w:ins w:id="4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name="ExpiryDate"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7" w:author="Автор"/>
                <w:b/>
                <w:color w:val="A6A6A6"/>
                <w:sz w:val="16"/>
                <w:szCs w:val="20"/>
                <w:lang w:val="en-US"/>
              </w:rPr>
            </w:pPr>
            <w:ins w:id="4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name="ChangeDate"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89" w:author="Автор"/>
                <w:b/>
                <w:color w:val="A6A6A6"/>
                <w:sz w:val="16"/>
                <w:szCs w:val="20"/>
                <w:lang w:val="en-US"/>
              </w:rPr>
            </w:pPr>
            <w:ins w:id="4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1" w:author="Автор"/>
                <w:b/>
                <w:color w:val="A6A6A6"/>
                <w:sz w:val="16"/>
                <w:szCs w:val="20"/>
                <w:lang w:val="en-US"/>
              </w:rPr>
            </w:pPr>
            <w:ins w:id="4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3" w:author="Автор"/>
                <w:b/>
                <w:color w:val="A6A6A6"/>
                <w:sz w:val="16"/>
                <w:szCs w:val="20"/>
                <w:lang w:val="en-US"/>
              </w:rPr>
            </w:pPr>
            <w:ins w:id="4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5" w:author="Автор"/>
                <w:b/>
                <w:color w:val="A6A6A6"/>
                <w:sz w:val="16"/>
                <w:szCs w:val="20"/>
                <w:lang w:val="en-US"/>
              </w:rPr>
            </w:pPr>
            <w:ins w:id="4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7" w:author="Автор"/>
                <w:b/>
                <w:color w:val="A6A6A6"/>
                <w:sz w:val="16"/>
                <w:szCs w:val="20"/>
                <w:lang w:val="en-US"/>
              </w:rPr>
            </w:pPr>
            <w:ins w:id="4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4999" w:author="Автор"/>
                <w:b/>
                <w:color w:val="A6A6A6"/>
                <w:sz w:val="16"/>
                <w:szCs w:val="20"/>
                <w:lang w:val="en-US"/>
              </w:rPr>
            </w:pPr>
            <w:ins w:id="5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1" w:author="Автор"/>
                <w:b/>
                <w:color w:val="A6A6A6"/>
                <w:sz w:val="16"/>
                <w:szCs w:val="20"/>
                <w:lang w:val="en-US"/>
              </w:rPr>
            </w:pPr>
            <w:ins w:id="5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3" w:author="Автор"/>
                <w:b/>
                <w:color w:val="A6A6A6"/>
                <w:sz w:val="16"/>
                <w:szCs w:val="20"/>
                <w:lang w:val="en-US"/>
              </w:rPr>
            </w:pPr>
            <w:ins w:id="5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5" w:author="Автор"/>
                <w:b/>
                <w:color w:val="A6A6A6"/>
                <w:sz w:val="16"/>
                <w:szCs w:val="20"/>
                <w:lang w:val="en-US"/>
              </w:rPr>
            </w:pPr>
            <w:ins w:id="5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7" w:author="Автор"/>
                <w:b/>
                <w:color w:val="A6A6A6"/>
                <w:sz w:val="16"/>
                <w:szCs w:val="20"/>
                <w:lang w:val="en-US"/>
              </w:rPr>
            </w:pPr>
            <w:ins w:id="5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09" w:author="Автор"/>
                <w:b/>
                <w:color w:val="A6A6A6"/>
                <w:sz w:val="16"/>
                <w:szCs w:val="20"/>
                <w:lang w:val="en-US"/>
              </w:rPr>
            </w:pPr>
            <w:ins w:id="5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1" w:author="Автор"/>
                <w:b/>
                <w:color w:val="A6A6A6"/>
                <w:sz w:val="16"/>
                <w:szCs w:val="20"/>
                <w:lang w:val="en-US"/>
              </w:rPr>
            </w:pPr>
            <w:ins w:id="5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3" w:author="Автор"/>
                <w:b/>
                <w:color w:val="A6A6A6"/>
                <w:sz w:val="16"/>
                <w:szCs w:val="20"/>
                <w:lang w:val="en-US"/>
              </w:rPr>
            </w:pPr>
            <w:ins w:id="5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5" w:author="Автор"/>
                <w:b/>
                <w:color w:val="A6A6A6"/>
                <w:sz w:val="16"/>
                <w:szCs w:val="20"/>
                <w:lang w:val="en-US"/>
              </w:rPr>
            </w:pPr>
            <w:ins w:id="5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7" w:author="Автор"/>
                <w:b/>
                <w:color w:val="A6A6A6"/>
                <w:sz w:val="16"/>
                <w:szCs w:val="20"/>
                <w:lang w:val="en-US"/>
              </w:rPr>
            </w:pPr>
            <w:ins w:id="5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19" w:author="Автор"/>
                <w:b/>
                <w:color w:val="A6A6A6"/>
                <w:sz w:val="16"/>
                <w:szCs w:val="20"/>
                <w:lang w:val="en-US"/>
              </w:rPr>
            </w:pPr>
            <w:ins w:id="5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1" w:author="Автор"/>
                <w:b/>
                <w:color w:val="A6A6A6"/>
                <w:sz w:val="16"/>
                <w:szCs w:val="20"/>
                <w:lang w:val="en-US"/>
              </w:rPr>
            </w:pPr>
            <w:ins w:id="5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3" w:author="Автор"/>
                <w:b/>
                <w:color w:val="A6A6A6"/>
                <w:sz w:val="16"/>
                <w:szCs w:val="20"/>
                <w:lang w:val="en-US"/>
              </w:rPr>
            </w:pPr>
            <w:ins w:id="5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5" w:author="Автор"/>
                <w:b/>
                <w:color w:val="A6A6A6"/>
                <w:sz w:val="16"/>
                <w:szCs w:val="20"/>
                <w:lang w:val="en-US"/>
              </w:rPr>
            </w:pPr>
            <w:ins w:id="5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name="findComplexesWithSubFeedingResponse"&gt;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7" w:author="Автор"/>
                <w:b/>
                <w:color w:val="A6A6A6"/>
                <w:sz w:val="16"/>
                <w:szCs w:val="20"/>
                <w:lang w:val="en-US"/>
              </w:rPr>
            </w:pPr>
            <w:ins w:id="5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29" w:author="Автор"/>
                <w:b/>
                <w:color w:val="A6A6A6"/>
                <w:sz w:val="16"/>
                <w:szCs w:val="20"/>
                <w:lang w:val="en-US"/>
              </w:rPr>
            </w:pPr>
            <w:ins w:id="5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type="tns:complexInfoResult"/&gt;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1" w:author="Автор"/>
                <w:b/>
                <w:color w:val="A6A6A6"/>
                <w:sz w:val="16"/>
                <w:szCs w:val="20"/>
                <w:lang w:val="en-US"/>
              </w:rPr>
            </w:pPr>
            <w:ins w:id="5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3" w:author="Автор"/>
                <w:b/>
                <w:color w:val="A6A6A6"/>
                <w:sz w:val="16"/>
                <w:szCs w:val="20"/>
                <w:lang w:val="en-US"/>
              </w:rPr>
            </w:pPr>
            <w:ins w:id="5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5" w:author="Автор"/>
                <w:b/>
                <w:color w:val="A6A6A6"/>
                <w:sz w:val="16"/>
                <w:szCs w:val="20"/>
                <w:lang w:val="en-US"/>
              </w:rPr>
            </w:pPr>
            <w:ins w:id="5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7" w:author="Автор"/>
                <w:b/>
                <w:color w:val="A6A6A6"/>
                <w:sz w:val="16"/>
                <w:szCs w:val="20"/>
                <w:lang w:val="en-US"/>
              </w:rPr>
            </w:pPr>
            <w:ins w:id="5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39" w:author="Автор"/>
                <w:b/>
                <w:color w:val="A6A6A6"/>
                <w:sz w:val="16"/>
                <w:szCs w:val="20"/>
                <w:lang w:val="en-US"/>
              </w:rPr>
            </w:pPr>
            <w:ins w:id="5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1" w:author="Автор"/>
                <w:b/>
                <w:color w:val="A6A6A6"/>
                <w:sz w:val="16"/>
                <w:szCs w:val="20"/>
                <w:lang w:val="en-US"/>
              </w:rPr>
            </w:pPr>
            <w:ins w:id="5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3" w:author="Автор"/>
                <w:b/>
                <w:color w:val="A6A6A6"/>
                <w:sz w:val="16"/>
                <w:szCs w:val="20"/>
                <w:lang w:val="en-US"/>
              </w:rPr>
            </w:pPr>
            <w:ins w:id="5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5" w:author="Автор"/>
                <w:b/>
                <w:color w:val="A6A6A6"/>
                <w:sz w:val="16"/>
                <w:szCs w:val="20"/>
                <w:lang w:val="en-US"/>
              </w:rPr>
            </w:pPr>
            <w:ins w:id="5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name="getDishProhibitionsListResponse"&gt;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7" w:author="Автор"/>
                <w:b/>
                <w:color w:val="A6A6A6"/>
                <w:sz w:val="16"/>
                <w:szCs w:val="20"/>
                <w:lang w:val="en-US"/>
              </w:rPr>
            </w:pPr>
            <w:ins w:id="5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49" w:author="Автор"/>
                <w:b/>
                <w:color w:val="A6A6A6"/>
                <w:sz w:val="16"/>
                <w:szCs w:val="20"/>
                <w:lang w:val="en-US"/>
              </w:rPr>
            </w:pPr>
            <w:ins w:id="5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1" w:author="Автор"/>
                <w:b/>
                <w:color w:val="A6A6A6"/>
                <w:sz w:val="16"/>
                <w:szCs w:val="20"/>
                <w:lang w:val="en-US"/>
              </w:rPr>
            </w:pPr>
            <w:ins w:id="5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3" w:author="Автор"/>
                <w:b/>
                <w:color w:val="A6A6A6"/>
                <w:sz w:val="16"/>
                <w:szCs w:val="20"/>
                <w:lang w:val="en-US"/>
              </w:rPr>
            </w:pPr>
            <w:ins w:id="5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5" w:author="Автор"/>
                <w:b/>
                <w:color w:val="A6A6A6"/>
                <w:sz w:val="16"/>
                <w:szCs w:val="20"/>
                <w:lang w:val="en-US"/>
              </w:rPr>
            </w:pPr>
            <w:ins w:id="5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7" w:author="Автор"/>
                <w:b/>
                <w:color w:val="A6A6A6"/>
                <w:sz w:val="16"/>
                <w:szCs w:val="20"/>
                <w:lang w:val="en-US"/>
              </w:rPr>
            </w:pPr>
            <w:ins w:id="5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59" w:author="Автор"/>
                <w:b/>
                <w:color w:val="A6A6A6"/>
                <w:sz w:val="16"/>
                <w:szCs w:val="20"/>
                <w:lang w:val="en-US"/>
              </w:rPr>
            </w:pPr>
            <w:ins w:id="5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name="prohibitionsList" type="tns:ProhibitionsList"/&gt;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1" w:author="Автор"/>
                <w:b/>
                <w:color w:val="A6A6A6"/>
                <w:sz w:val="16"/>
                <w:szCs w:val="20"/>
                <w:lang w:val="en-US"/>
              </w:rPr>
            </w:pPr>
            <w:ins w:id="5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3" w:author="Автор"/>
                <w:b/>
                <w:color w:val="A6A6A6"/>
                <w:sz w:val="16"/>
                <w:szCs w:val="20"/>
                <w:lang w:val="en-US"/>
              </w:rPr>
            </w:pPr>
            <w:ins w:id="5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5" w:author="Автор"/>
                <w:b/>
                <w:color w:val="A6A6A6"/>
                <w:sz w:val="16"/>
                <w:szCs w:val="20"/>
                <w:lang w:val="en-US"/>
              </w:rPr>
            </w:pPr>
            <w:ins w:id="5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7" w:author="Автор"/>
                <w:b/>
                <w:color w:val="A6A6A6"/>
                <w:sz w:val="16"/>
                <w:szCs w:val="20"/>
                <w:lang w:val="en-US"/>
              </w:rPr>
            </w:pPr>
            <w:ins w:id="5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69" w:author="Автор"/>
                <w:b/>
                <w:color w:val="A6A6A6"/>
                <w:sz w:val="16"/>
                <w:szCs w:val="20"/>
                <w:lang w:val="en-US"/>
              </w:rPr>
            </w:pPr>
            <w:ins w:id="5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1" w:author="Автор"/>
                <w:b/>
                <w:color w:val="A6A6A6"/>
                <w:sz w:val="16"/>
                <w:szCs w:val="20"/>
                <w:lang w:val="en-US"/>
              </w:rPr>
            </w:pPr>
            <w:ins w:id="5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3" w:author="Автор"/>
                <w:b/>
                <w:color w:val="A6A6A6"/>
                <w:sz w:val="16"/>
                <w:szCs w:val="20"/>
                <w:lang w:val="en-US"/>
              </w:rPr>
            </w:pPr>
            <w:ins w:id="5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type="tns:ProhibitionsListExt"/&gt;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5" w:author="Автор"/>
                <w:b/>
                <w:color w:val="A6A6A6"/>
                <w:sz w:val="16"/>
                <w:szCs w:val="20"/>
                <w:lang w:val="en-US"/>
              </w:rPr>
            </w:pPr>
            <w:ins w:id="5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7" w:author="Автор"/>
                <w:b/>
                <w:color w:val="A6A6A6"/>
                <w:sz w:val="16"/>
                <w:szCs w:val="20"/>
                <w:lang w:val="en-US"/>
              </w:rPr>
            </w:pPr>
            <w:ins w:id="5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79" w:author="Автор"/>
                <w:b/>
                <w:color w:val="A6A6A6"/>
                <w:sz w:val="16"/>
                <w:szCs w:val="20"/>
                <w:lang w:val="en-US"/>
              </w:rPr>
            </w:pPr>
            <w:ins w:id="5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1" w:author="Автор"/>
                <w:b/>
                <w:color w:val="A6A6A6"/>
                <w:sz w:val="16"/>
                <w:szCs w:val="20"/>
                <w:lang w:val="en-US"/>
              </w:rPr>
            </w:pPr>
            <w:ins w:id="5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3" w:author="Автор"/>
                <w:b/>
                <w:color w:val="A6A6A6"/>
                <w:sz w:val="16"/>
                <w:szCs w:val="20"/>
                <w:lang w:val="en-US"/>
              </w:rPr>
            </w:pPr>
            <w:ins w:id="5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name="Exclusions" type="tns:ProhibitionExclusionsList"/&gt;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5" w:author="Автор"/>
                <w:b/>
                <w:color w:val="A6A6A6"/>
                <w:sz w:val="16"/>
                <w:szCs w:val="20"/>
                <w:lang w:val="en-US"/>
              </w:rPr>
            </w:pPr>
            <w:ins w:id="5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7" w:author="Автор"/>
                <w:b/>
                <w:color w:val="A6A6A6"/>
                <w:sz w:val="16"/>
                <w:szCs w:val="20"/>
                <w:lang w:val="en-US"/>
              </w:rPr>
            </w:pPr>
            <w:ins w:id="5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89" w:author="Автор"/>
                <w:b/>
                <w:color w:val="A6A6A6"/>
                <w:sz w:val="16"/>
                <w:szCs w:val="20"/>
                <w:lang w:val="en-US"/>
              </w:rPr>
            </w:pPr>
            <w:ins w:id="5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1" w:author="Автор"/>
                <w:b/>
                <w:color w:val="A6A6A6"/>
                <w:sz w:val="16"/>
                <w:szCs w:val="20"/>
                <w:lang w:val="en-US"/>
              </w:rPr>
            </w:pPr>
            <w:ins w:id="5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3" w:author="Автор"/>
                <w:b/>
                <w:color w:val="A6A6A6"/>
                <w:sz w:val="16"/>
                <w:szCs w:val="20"/>
                <w:lang w:val="en-US"/>
              </w:rPr>
            </w:pPr>
            <w:ins w:id="5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5" w:author="Автор"/>
                <w:b/>
                <w:color w:val="A6A6A6"/>
                <w:sz w:val="16"/>
                <w:szCs w:val="20"/>
                <w:lang w:val="en-US"/>
              </w:rPr>
            </w:pPr>
            <w:ins w:id="5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name="GuidOfProducts"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7" w:author="Автор"/>
                <w:b/>
                <w:color w:val="A6A6A6"/>
                <w:sz w:val="16"/>
                <w:szCs w:val="20"/>
                <w:lang w:val="en-US"/>
              </w:rPr>
            </w:pPr>
            <w:ins w:id="5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name="GuidOfProductGroups"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099" w:author="Автор"/>
                <w:b/>
                <w:color w:val="A6A6A6"/>
                <w:sz w:val="16"/>
                <w:szCs w:val="20"/>
                <w:lang w:val="en-US"/>
              </w:rPr>
            </w:pPr>
            <w:ins w:id="5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1" w:author="Автор"/>
                <w:b/>
                <w:color w:val="A6A6A6"/>
                <w:sz w:val="16"/>
                <w:szCs w:val="20"/>
                <w:lang w:val="en-US"/>
              </w:rPr>
            </w:pPr>
            <w:ins w:id="5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name="GuidOfGoodsGroup"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3" w:author="Автор"/>
                <w:b/>
                <w:color w:val="A6A6A6"/>
                <w:sz w:val="16"/>
                <w:szCs w:val="20"/>
                <w:lang w:val="en-US"/>
              </w:rPr>
            </w:pPr>
            <w:ins w:id="5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5" w:author="Автор"/>
                <w:b/>
                <w:color w:val="A6A6A6"/>
                <w:sz w:val="16"/>
                <w:szCs w:val="20"/>
                <w:lang w:val="en-US"/>
              </w:rPr>
            </w:pPr>
            <w:ins w:id="5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name="ProhibitionExclusionsList"&gt;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7" w:author="Автор"/>
                <w:b/>
                <w:color w:val="A6A6A6"/>
                <w:sz w:val="16"/>
                <w:szCs w:val="20"/>
                <w:lang w:val="en-US"/>
              </w:rPr>
            </w:pPr>
            <w:ins w:id="5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09" w:author="Автор"/>
                <w:b/>
                <w:color w:val="A6A6A6"/>
                <w:sz w:val="16"/>
                <w:szCs w:val="20"/>
                <w:lang w:val="en-US"/>
              </w:rPr>
            </w:pPr>
            <w:ins w:id="5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type="tns:ProhibitionExclusionsListExt"/&gt;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1" w:author="Автор"/>
                <w:b/>
                <w:color w:val="A6A6A6"/>
                <w:sz w:val="16"/>
                <w:szCs w:val="20"/>
                <w:lang w:val="en-US"/>
              </w:rPr>
            </w:pPr>
            <w:ins w:id="5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3" w:author="Автор"/>
                <w:b/>
                <w:color w:val="A6A6A6"/>
                <w:sz w:val="16"/>
                <w:szCs w:val="20"/>
                <w:lang w:val="en-US"/>
              </w:rPr>
            </w:pPr>
            <w:ins w:id="5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5" w:author="Автор"/>
                <w:b/>
                <w:color w:val="A6A6A6"/>
                <w:sz w:val="16"/>
                <w:szCs w:val="20"/>
                <w:lang w:val="en-US"/>
              </w:rPr>
            </w:pPr>
            <w:ins w:id="5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name="ProhibitionExclusionsListExt"&gt;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7" w:author="Автор"/>
                <w:b/>
                <w:color w:val="A6A6A6"/>
                <w:sz w:val="16"/>
                <w:szCs w:val="20"/>
                <w:lang w:val="en-US"/>
              </w:rPr>
            </w:pPr>
            <w:ins w:id="5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19" w:author="Автор"/>
                <w:b/>
                <w:color w:val="A6A6A6"/>
                <w:sz w:val="16"/>
                <w:szCs w:val="20"/>
                <w:lang w:val="en-US"/>
              </w:rPr>
            </w:pPr>
            <w:ins w:id="5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1" w:author="Автор"/>
                <w:b/>
                <w:color w:val="A6A6A6"/>
                <w:sz w:val="16"/>
                <w:szCs w:val="20"/>
                <w:lang w:val="en-US"/>
              </w:rPr>
            </w:pPr>
            <w:ins w:id="5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3" w:author="Автор"/>
                <w:b/>
                <w:color w:val="A6A6A6"/>
                <w:sz w:val="16"/>
                <w:szCs w:val="20"/>
                <w:lang w:val="en-US"/>
              </w:rPr>
            </w:pPr>
            <w:ins w:id="5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5" w:author="Автор"/>
                <w:b/>
                <w:color w:val="A6A6A6"/>
                <w:sz w:val="16"/>
                <w:szCs w:val="20"/>
                <w:lang w:val="en-US"/>
              </w:rPr>
            </w:pPr>
            <w:ins w:id="5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7" w:author="Автор"/>
                <w:b/>
                <w:color w:val="A6A6A6"/>
                <w:sz w:val="16"/>
                <w:szCs w:val="20"/>
                <w:lang w:val="en-US"/>
              </w:rPr>
            </w:pPr>
            <w:ins w:id="5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name="GuidOfGoodsGroup"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29" w:author="Автор"/>
                <w:b/>
                <w:color w:val="A6A6A6"/>
                <w:sz w:val="16"/>
                <w:szCs w:val="20"/>
                <w:lang w:val="en-US"/>
              </w:rPr>
            </w:pPr>
            <w:ins w:id="5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1" w:author="Автор"/>
                <w:b/>
                <w:color w:val="A6A6A6"/>
                <w:sz w:val="16"/>
                <w:szCs w:val="20"/>
                <w:lang w:val="en-US"/>
              </w:rPr>
            </w:pPr>
            <w:ins w:id="5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3" w:author="Автор"/>
                <w:b/>
                <w:color w:val="A6A6A6"/>
                <w:sz w:val="16"/>
                <w:szCs w:val="20"/>
                <w:lang w:val="en-US"/>
              </w:rPr>
            </w:pPr>
            <w:ins w:id="5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5" w:author="Автор"/>
                <w:b/>
                <w:color w:val="A6A6A6"/>
                <w:sz w:val="16"/>
                <w:szCs w:val="20"/>
                <w:lang w:val="en-US"/>
              </w:rPr>
            </w:pPr>
            <w:ins w:id="5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7" w:author="Автор"/>
                <w:b/>
                <w:color w:val="A6A6A6"/>
                <w:sz w:val="16"/>
                <w:szCs w:val="20"/>
                <w:lang w:val="en-US"/>
              </w:rPr>
            </w:pPr>
            <w:ins w:id="5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39" w:author="Автор"/>
                <w:b/>
                <w:color w:val="A6A6A6"/>
                <w:sz w:val="16"/>
                <w:szCs w:val="20"/>
                <w:lang w:val="en-US"/>
              </w:rPr>
            </w:pPr>
            <w:ins w:id="5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1" w:author="Автор"/>
                <w:b/>
                <w:color w:val="A6A6A6"/>
                <w:sz w:val="16"/>
                <w:szCs w:val="20"/>
                <w:lang w:val="en-US"/>
              </w:rPr>
            </w:pPr>
            <w:ins w:id="5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3" w:author="Автор"/>
                <w:b/>
                <w:color w:val="A6A6A6"/>
                <w:sz w:val="16"/>
                <w:szCs w:val="20"/>
                <w:lang w:val="en-US"/>
              </w:rPr>
            </w:pPr>
            <w:ins w:id="5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5" w:author="Автор"/>
                <w:b/>
                <w:color w:val="A6A6A6"/>
                <w:sz w:val="16"/>
                <w:szCs w:val="20"/>
                <w:lang w:val="en-US"/>
              </w:rPr>
            </w:pPr>
            <w:ins w:id="5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7" w:author="Автор"/>
                <w:b/>
                <w:color w:val="A6A6A6"/>
                <w:sz w:val="16"/>
                <w:szCs w:val="20"/>
                <w:lang w:val="en-US"/>
              </w:rPr>
            </w:pPr>
            <w:ins w:id="5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type="tns:detachGuardSanResult"/&gt;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49" w:author="Автор"/>
                <w:b/>
                <w:color w:val="A6A6A6"/>
                <w:sz w:val="16"/>
                <w:szCs w:val="20"/>
                <w:lang w:val="en-US"/>
              </w:rPr>
            </w:pPr>
            <w:ins w:id="5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1" w:author="Автор"/>
                <w:b/>
                <w:color w:val="A6A6A6"/>
                <w:sz w:val="16"/>
                <w:szCs w:val="20"/>
                <w:lang w:val="en-US"/>
              </w:rPr>
            </w:pPr>
            <w:ins w:id="5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3" w:author="Автор"/>
                <w:b/>
                <w:color w:val="A6A6A6"/>
                <w:sz w:val="16"/>
                <w:szCs w:val="20"/>
                <w:lang w:val="en-US"/>
              </w:rPr>
            </w:pPr>
            <w:ins w:id="5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5" w:author="Автор"/>
                <w:b/>
                <w:color w:val="A6A6A6"/>
                <w:sz w:val="16"/>
                <w:szCs w:val="20"/>
                <w:lang w:val="en-US"/>
              </w:rPr>
            </w:pPr>
            <w:ins w:id="5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7" w:author="Автор"/>
                <w:b/>
                <w:color w:val="A6A6A6"/>
                <w:sz w:val="16"/>
                <w:szCs w:val="20"/>
                <w:lang w:val="en-US"/>
              </w:rPr>
            </w:pPr>
            <w:ins w:id="5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59" w:author="Автор"/>
                <w:b/>
                <w:color w:val="A6A6A6"/>
                <w:sz w:val="16"/>
                <w:szCs w:val="20"/>
                <w:lang w:val="en-US"/>
              </w:rPr>
            </w:pPr>
            <w:ins w:id="5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1" w:author="Автор"/>
                <w:b/>
                <w:color w:val="A6A6A6"/>
                <w:sz w:val="16"/>
                <w:szCs w:val="20"/>
                <w:lang w:val="en-US"/>
              </w:rPr>
            </w:pPr>
            <w:ins w:id="5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3" w:author="Автор"/>
                <w:b/>
                <w:color w:val="A6A6A6"/>
                <w:sz w:val="16"/>
                <w:szCs w:val="20"/>
                <w:lang w:val="en-US"/>
              </w:rPr>
            </w:pPr>
            <w:ins w:id="5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5" w:author="Автор"/>
                <w:b/>
                <w:color w:val="A6A6A6"/>
                <w:sz w:val="16"/>
                <w:szCs w:val="20"/>
                <w:lang w:val="en-US"/>
              </w:rPr>
            </w:pPr>
            <w:ins w:id="5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7" w:author="Автор"/>
                <w:b/>
                <w:color w:val="A6A6A6"/>
                <w:sz w:val="16"/>
                <w:szCs w:val="20"/>
                <w:lang w:val="en-US"/>
              </w:rPr>
            </w:pPr>
            <w:ins w:id="5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69" w:author="Автор"/>
                <w:b/>
                <w:color w:val="A6A6A6"/>
                <w:sz w:val="16"/>
                <w:szCs w:val="20"/>
                <w:lang w:val="en-US"/>
              </w:rPr>
            </w:pPr>
            <w:ins w:id="5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1" w:author="Автор"/>
                <w:b/>
                <w:color w:val="A6A6A6"/>
                <w:sz w:val="16"/>
                <w:szCs w:val="20"/>
                <w:lang w:val="en-US"/>
              </w:rPr>
            </w:pPr>
            <w:ins w:id="5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3" w:author="Автор"/>
                <w:b/>
                <w:color w:val="A6A6A6"/>
                <w:sz w:val="16"/>
                <w:szCs w:val="20"/>
                <w:lang w:val="en-US"/>
              </w:rPr>
            </w:pPr>
            <w:ins w:id="5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5" w:author="Автор"/>
                <w:b/>
                <w:color w:val="A6A6A6"/>
                <w:sz w:val="16"/>
                <w:szCs w:val="20"/>
                <w:lang w:val="en-US"/>
              </w:rPr>
            </w:pPr>
            <w:ins w:id="5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7" w:author="Автор"/>
                <w:b/>
                <w:color w:val="A6A6A6"/>
                <w:sz w:val="16"/>
                <w:szCs w:val="20"/>
                <w:lang w:val="en-US"/>
              </w:rPr>
            </w:pPr>
            <w:ins w:id="5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79" w:author="Автор"/>
                <w:b/>
                <w:color w:val="A6A6A6"/>
                <w:sz w:val="16"/>
                <w:szCs w:val="20"/>
                <w:lang w:val="en-US"/>
              </w:rPr>
            </w:pPr>
            <w:ins w:id="5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1" w:author="Автор"/>
                <w:b/>
                <w:color w:val="A6A6A6"/>
                <w:sz w:val="16"/>
                <w:szCs w:val="20"/>
                <w:lang w:val="en-US"/>
              </w:rPr>
            </w:pPr>
            <w:ins w:id="5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type="tns:subscriptionFeedingSettingResult"/&gt;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3" w:author="Автор"/>
                <w:b/>
                <w:color w:val="A6A6A6"/>
                <w:sz w:val="16"/>
                <w:szCs w:val="20"/>
                <w:lang w:val="en-US"/>
              </w:rPr>
            </w:pPr>
            <w:ins w:id="5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5" w:author="Автор"/>
                <w:b/>
                <w:color w:val="A6A6A6"/>
                <w:sz w:val="16"/>
                <w:szCs w:val="20"/>
                <w:lang w:val="en-US"/>
              </w:rPr>
            </w:pPr>
            <w:ins w:id="5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7" w:author="Автор"/>
                <w:b/>
                <w:color w:val="A6A6A6"/>
                <w:sz w:val="16"/>
                <w:szCs w:val="20"/>
                <w:lang w:val="en-US"/>
              </w:rPr>
            </w:pPr>
            <w:ins w:id="5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name="subscriptionFeedingSettingResult"&gt;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89" w:author="Автор"/>
                <w:b/>
                <w:color w:val="A6A6A6"/>
                <w:sz w:val="16"/>
                <w:szCs w:val="20"/>
                <w:lang w:val="en-US"/>
              </w:rPr>
            </w:pPr>
            <w:ins w:id="5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1" w:author="Автор"/>
                <w:b/>
                <w:color w:val="A6A6A6"/>
                <w:sz w:val="16"/>
                <w:szCs w:val="20"/>
                <w:lang w:val="en-US"/>
              </w:rPr>
            </w:pPr>
            <w:ins w:id="5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3" w:author="Автор"/>
                <w:b/>
                <w:color w:val="A6A6A6"/>
                <w:sz w:val="16"/>
                <w:szCs w:val="20"/>
                <w:lang w:val="en-US"/>
              </w:rPr>
            </w:pPr>
            <w:ins w:id="5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5" w:author="Автор"/>
                <w:b/>
                <w:color w:val="A6A6A6"/>
                <w:sz w:val="16"/>
                <w:szCs w:val="20"/>
                <w:lang w:val="en-US"/>
              </w:rPr>
            </w:pPr>
            <w:ins w:id="5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name="subscriptionFeedingSettingExt" type="tns:subscriptionFeedingSettingExt"/&gt;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7" w:author="Автор"/>
                <w:b/>
                <w:color w:val="A6A6A6"/>
                <w:sz w:val="16"/>
                <w:szCs w:val="20"/>
                <w:lang w:val="en-US"/>
              </w:rPr>
            </w:pPr>
            <w:ins w:id="5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199" w:author="Автор"/>
                <w:b/>
                <w:color w:val="A6A6A6"/>
                <w:sz w:val="16"/>
                <w:szCs w:val="20"/>
                <w:lang w:val="en-US"/>
              </w:rPr>
            </w:pPr>
            <w:ins w:id="5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1" w:author="Автор"/>
                <w:b/>
                <w:color w:val="A6A6A6"/>
                <w:sz w:val="16"/>
                <w:szCs w:val="20"/>
                <w:lang w:val="en-US"/>
              </w:rPr>
            </w:pPr>
            <w:ins w:id="5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3" w:author="Автор"/>
                <w:b/>
                <w:color w:val="A6A6A6"/>
                <w:sz w:val="16"/>
                <w:szCs w:val="20"/>
                <w:lang w:val="en-US"/>
              </w:rPr>
            </w:pPr>
            <w:ins w:id="5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5" w:author="Автор"/>
                <w:b/>
                <w:color w:val="A6A6A6"/>
                <w:sz w:val="16"/>
                <w:szCs w:val="20"/>
                <w:lang w:val="en-US"/>
              </w:rPr>
            </w:pPr>
            <w:ins w:id="5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name="subscriptionFeedingSettingExt"&gt;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7" w:author="Автор"/>
                <w:b/>
                <w:color w:val="A6A6A6"/>
                <w:sz w:val="16"/>
                <w:szCs w:val="20"/>
                <w:lang w:val="en-US"/>
              </w:rPr>
            </w:pPr>
            <w:ins w:id="5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09" w:author="Автор"/>
                <w:b/>
                <w:color w:val="A6A6A6"/>
                <w:sz w:val="16"/>
                <w:szCs w:val="20"/>
                <w:lang w:val="en-US"/>
              </w:rPr>
            </w:pPr>
            <w:ins w:id="5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name="dayRequest"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1" w:author="Автор"/>
                <w:b/>
                <w:color w:val="A6A6A6"/>
                <w:sz w:val="16"/>
                <w:szCs w:val="20"/>
                <w:lang w:val="en-US"/>
              </w:rPr>
            </w:pPr>
            <w:ins w:id="5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name="dayDeActivate"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3" w:author="Автор"/>
                <w:b/>
                <w:color w:val="A6A6A6"/>
                <w:sz w:val="16"/>
                <w:szCs w:val="20"/>
                <w:lang w:val="en-US"/>
              </w:rPr>
            </w:pPr>
            <w:ins w:id="5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name="enableFeeding"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5" w:author="Автор"/>
                <w:b/>
                <w:color w:val="A6A6A6"/>
                <w:sz w:val="16"/>
                <w:szCs w:val="20"/>
                <w:lang w:val="en-US"/>
              </w:rPr>
            </w:pPr>
            <w:ins w:id="5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name="dayForbidChange"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7" w:author="Автор"/>
                <w:b/>
                <w:color w:val="A6A6A6"/>
                <w:sz w:val="16"/>
                <w:szCs w:val="20"/>
                <w:lang w:val="en-US"/>
              </w:rPr>
            </w:pPr>
            <w:ins w:id="5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name="sixWorkWeek"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19" w:author="Автор"/>
                <w:b/>
                <w:color w:val="A6A6A6"/>
                <w:sz w:val="16"/>
                <w:szCs w:val="20"/>
                <w:lang w:val="en-US"/>
              </w:rPr>
            </w:pPr>
            <w:ins w:id="5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1" w:author="Автор"/>
                <w:b/>
                <w:color w:val="A6A6A6"/>
                <w:sz w:val="16"/>
                <w:szCs w:val="20"/>
                <w:lang w:val="en-US"/>
              </w:rPr>
            </w:pPr>
            <w:ins w:id="5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3" w:author="Автор"/>
                <w:b/>
                <w:color w:val="A6A6A6"/>
                <w:sz w:val="16"/>
                <w:szCs w:val="20"/>
                <w:lang w:val="en-US"/>
              </w:rPr>
            </w:pPr>
            <w:ins w:id="5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5" w:author="Автор"/>
                <w:b/>
                <w:color w:val="A6A6A6"/>
                <w:sz w:val="16"/>
                <w:szCs w:val="20"/>
                <w:lang w:val="en-US"/>
              </w:rPr>
            </w:pPr>
            <w:ins w:id="5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7" w:author="Автор"/>
                <w:b/>
                <w:color w:val="A6A6A6"/>
                <w:sz w:val="16"/>
                <w:szCs w:val="20"/>
                <w:lang w:val="en-US"/>
              </w:rPr>
            </w:pPr>
            <w:ins w:id="5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29" w:author="Автор"/>
                <w:b/>
                <w:color w:val="A6A6A6"/>
                <w:sz w:val="16"/>
                <w:szCs w:val="20"/>
                <w:lang w:val="en-US"/>
              </w:rPr>
            </w:pPr>
            <w:ins w:id="5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1" w:author="Автор"/>
                <w:b/>
                <w:color w:val="A6A6A6"/>
                <w:sz w:val="16"/>
                <w:szCs w:val="20"/>
                <w:lang w:val="en-US"/>
              </w:rPr>
            </w:pPr>
            <w:ins w:id="5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3" w:author="Автор"/>
                <w:b/>
                <w:color w:val="A6A6A6"/>
                <w:sz w:val="16"/>
                <w:szCs w:val="20"/>
                <w:lang w:val="en-US"/>
              </w:rPr>
            </w:pPr>
            <w:ins w:id="5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5" w:author="Автор"/>
                <w:b/>
                <w:color w:val="A6A6A6"/>
                <w:sz w:val="16"/>
                <w:szCs w:val="20"/>
                <w:lang w:val="en-US"/>
              </w:rPr>
            </w:pPr>
            <w:ins w:id="5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name="getEnterEventWithRepListResponse"&gt;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7" w:author="Автор"/>
                <w:b/>
                <w:color w:val="A6A6A6"/>
                <w:sz w:val="16"/>
                <w:szCs w:val="20"/>
                <w:lang w:val="en-US"/>
              </w:rPr>
            </w:pPr>
            <w:ins w:id="5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39" w:author="Автор"/>
                <w:b/>
                <w:color w:val="A6A6A6"/>
                <w:sz w:val="16"/>
                <w:szCs w:val="20"/>
                <w:lang w:val="en-US"/>
              </w:rPr>
            </w:pPr>
            <w:ins w:id="5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type="tns:enterEventWithRepListResult"/&gt;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1" w:author="Автор"/>
                <w:b/>
                <w:color w:val="A6A6A6"/>
                <w:sz w:val="16"/>
                <w:szCs w:val="20"/>
                <w:lang w:val="en-US"/>
              </w:rPr>
            </w:pPr>
            <w:ins w:id="5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3" w:author="Автор"/>
                <w:b/>
                <w:color w:val="A6A6A6"/>
                <w:sz w:val="16"/>
                <w:szCs w:val="20"/>
                <w:lang w:val="en-US"/>
              </w:rPr>
            </w:pPr>
            <w:ins w:id="5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5" w:author="Автор"/>
                <w:b/>
                <w:color w:val="A6A6A6"/>
                <w:sz w:val="16"/>
                <w:szCs w:val="20"/>
                <w:lang w:val="en-US"/>
              </w:rPr>
            </w:pPr>
            <w:ins w:id="5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7" w:author="Автор"/>
                <w:b/>
                <w:color w:val="A6A6A6"/>
                <w:sz w:val="16"/>
                <w:szCs w:val="20"/>
                <w:lang w:val="en-US"/>
              </w:rPr>
            </w:pPr>
            <w:ins w:id="5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49" w:author="Автор"/>
                <w:b/>
                <w:color w:val="A6A6A6"/>
                <w:sz w:val="16"/>
                <w:szCs w:val="20"/>
                <w:lang w:val="en-US"/>
              </w:rPr>
            </w:pPr>
            <w:ins w:id="5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1" w:author="Автор"/>
                <w:b/>
                <w:color w:val="A6A6A6"/>
                <w:sz w:val="16"/>
                <w:szCs w:val="20"/>
                <w:lang w:val="en-US"/>
              </w:rPr>
            </w:pPr>
            <w:ins w:id="5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3" w:author="Автор"/>
                <w:b/>
                <w:color w:val="A6A6A6"/>
                <w:sz w:val="16"/>
                <w:szCs w:val="20"/>
                <w:lang w:val="en-US"/>
              </w:rPr>
            </w:pPr>
            <w:ins w:id="5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name="enterEventWithRepList" type="tns:EnterEventWithRepList"/&gt;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5" w:author="Автор"/>
                <w:b/>
                <w:color w:val="A6A6A6"/>
                <w:sz w:val="16"/>
                <w:szCs w:val="20"/>
                <w:lang w:val="en-US"/>
              </w:rPr>
            </w:pPr>
            <w:ins w:id="5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7" w:author="Автор"/>
                <w:b/>
                <w:color w:val="A6A6A6"/>
                <w:sz w:val="16"/>
                <w:szCs w:val="20"/>
                <w:lang w:val="en-US"/>
              </w:rPr>
            </w:pPr>
            <w:ins w:id="5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59" w:author="Автор"/>
                <w:b/>
                <w:color w:val="A6A6A6"/>
                <w:sz w:val="16"/>
                <w:szCs w:val="20"/>
                <w:lang w:val="en-US"/>
              </w:rPr>
            </w:pPr>
            <w:ins w:id="5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1" w:author="Автор"/>
                <w:b/>
                <w:color w:val="A6A6A6"/>
                <w:sz w:val="16"/>
                <w:szCs w:val="20"/>
                <w:lang w:val="en-US"/>
              </w:rPr>
            </w:pPr>
            <w:ins w:id="5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3" w:author="Автор"/>
                <w:b/>
                <w:color w:val="A6A6A6"/>
                <w:sz w:val="16"/>
                <w:szCs w:val="20"/>
                <w:lang w:val="en-US"/>
              </w:rPr>
            </w:pPr>
            <w:ins w:id="5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5" w:author="Автор"/>
                <w:b/>
                <w:color w:val="A6A6A6"/>
                <w:sz w:val="16"/>
                <w:szCs w:val="20"/>
                <w:lang w:val="en-US"/>
              </w:rPr>
            </w:pPr>
            <w:ins w:id="5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7" w:author="Автор"/>
                <w:b/>
                <w:color w:val="A6A6A6"/>
                <w:sz w:val="16"/>
                <w:szCs w:val="20"/>
                <w:lang w:val="en-US"/>
              </w:rPr>
            </w:pPr>
            <w:ins w:id="5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type="tns:EnterEventWithRepItem"/&gt;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69" w:author="Автор"/>
                <w:b/>
                <w:color w:val="A6A6A6"/>
                <w:sz w:val="16"/>
                <w:szCs w:val="20"/>
                <w:lang w:val="en-US"/>
              </w:rPr>
            </w:pPr>
            <w:ins w:id="5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1" w:author="Автор"/>
                <w:b/>
                <w:color w:val="A6A6A6"/>
                <w:sz w:val="16"/>
                <w:szCs w:val="20"/>
                <w:lang w:val="en-US"/>
              </w:rPr>
            </w:pPr>
            <w:ins w:id="5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3" w:author="Автор"/>
                <w:b/>
                <w:color w:val="A6A6A6"/>
                <w:sz w:val="16"/>
                <w:szCs w:val="20"/>
                <w:lang w:val="en-US"/>
              </w:rPr>
            </w:pPr>
            <w:ins w:id="5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name="EnterEventWithRepItem"&gt;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5" w:author="Автор"/>
                <w:b/>
                <w:color w:val="A6A6A6"/>
                <w:sz w:val="16"/>
                <w:szCs w:val="20"/>
                <w:lang w:val="en-US"/>
              </w:rPr>
            </w:pPr>
            <w:ins w:id="5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7" w:author="Автор"/>
                <w:b/>
                <w:color w:val="A6A6A6"/>
                <w:sz w:val="16"/>
                <w:szCs w:val="20"/>
                <w:lang w:val="en-US"/>
              </w:rPr>
            </w:pPr>
            <w:ins w:id="5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79" w:author="Автор"/>
                <w:b/>
                <w:color w:val="A6A6A6"/>
                <w:sz w:val="16"/>
                <w:szCs w:val="20"/>
                <w:lang w:val="en-US"/>
              </w:rPr>
            </w:pPr>
            <w:ins w:id="5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name="Day"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1" w:author="Автор"/>
                <w:b/>
                <w:color w:val="A6A6A6"/>
                <w:sz w:val="16"/>
                <w:szCs w:val="20"/>
                <w:lang w:val="en-US"/>
              </w:rPr>
            </w:pPr>
            <w:ins w:id="5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name="EnterName"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3" w:author="Автор"/>
                <w:b/>
                <w:color w:val="A6A6A6"/>
                <w:sz w:val="16"/>
                <w:szCs w:val="20"/>
                <w:lang w:val="en-US"/>
              </w:rPr>
            </w:pPr>
            <w:ins w:id="5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name="Direction"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5" w:author="Автор"/>
                <w:b/>
                <w:color w:val="A6A6A6"/>
                <w:sz w:val="16"/>
                <w:szCs w:val="20"/>
                <w:lang w:val="en-US"/>
              </w:rPr>
            </w:pPr>
            <w:ins w:id="5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name="TemporaryCard"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7" w:author="Автор"/>
                <w:b/>
                <w:color w:val="A6A6A6"/>
                <w:sz w:val="16"/>
                <w:szCs w:val="20"/>
                <w:lang w:val="en-US"/>
              </w:rPr>
            </w:pPr>
            <w:ins w:id="5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name="GuardianSan"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89" w:author="Автор"/>
                <w:b/>
                <w:color w:val="A6A6A6"/>
                <w:sz w:val="16"/>
                <w:szCs w:val="20"/>
                <w:lang w:val="en-US"/>
              </w:rPr>
            </w:pPr>
            <w:ins w:id="5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name="RepId"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1" w:author="Автор"/>
                <w:b/>
                <w:color w:val="A6A6A6"/>
                <w:sz w:val="16"/>
                <w:szCs w:val="20"/>
                <w:lang w:val="en-US"/>
              </w:rPr>
            </w:pPr>
            <w:ins w:id="5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name="RepName"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3" w:author="Автор"/>
                <w:b/>
                <w:color w:val="A6A6A6"/>
                <w:sz w:val="16"/>
                <w:szCs w:val="20"/>
                <w:lang w:val="en-US"/>
              </w:rPr>
            </w:pPr>
            <w:ins w:id="5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5" w:author="Автор"/>
                <w:b/>
                <w:color w:val="A6A6A6"/>
                <w:sz w:val="16"/>
                <w:szCs w:val="20"/>
                <w:lang w:val="en-US"/>
              </w:rPr>
            </w:pPr>
            <w:ins w:id="5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7" w:author="Автор"/>
                <w:b/>
                <w:color w:val="A6A6A6"/>
                <w:sz w:val="16"/>
                <w:szCs w:val="20"/>
                <w:lang w:val="en-US"/>
              </w:rPr>
            </w:pPr>
            <w:ins w:id="5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299" w:author="Автор"/>
                <w:b/>
                <w:color w:val="A6A6A6"/>
                <w:sz w:val="16"/>
                <w:szCs w:val="20"/>
                <w:lang w:val="en-US"/>
              </w:rPr>
            </w:pPr>
            <w:ins w:id="5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1" w:author="Автор"/>
                <w:b/>
                <w:color w:val="A6A6A6"/>
                <w:sz w:val="16"/>
                <w:szCs w:val="20"/>
                <w:lang w:val="en-US"/>
              </w:rPr>
            </w:pPr>
            <w:ins w:id="5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3" w:author="Автор"/>
                <w:b/>
                <w:color w:val="A6A6A6"/>
                <w:sz w:val="16"/>
                <w:szCs w:val="20"/>
                <w:lang w:val="en-US"/>
              </w:rPr>
            </w:pPr>
            <w:ins w:id="5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5" w:author="Автор"/>
                <w:b/>
                <w:color w:val="A6A6A6"/>
                <w:sz w:val="16"/>
                <w:szCs w:val="20"/>
                <w:lang w:val="en-US"/>
              </w:rPr>
            </w:pPr>
            <w:ins w:id="5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name="getCardListResponse"&gt;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7" w:author="Автор"/>
                <w:b/>
                <w:color w:val="A6A6A6"/>
                <w:sz w:val="16"/>
                <w:szCs w:val="20"/>
                <w:lang w:val="en-US"/>
              </w:rPr>
            </w:pPr>
            <w:ins w:id="5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09" w:author="Автор"/>
                <w:b/>
                <w:color w:val="A6A6A6"/>
                <w:sz w:val="16"/>
                <w:szCs w:val="20"/>
                <w:lang w:val="en-US"/>
              </w:rPr>
            </w:pPr>
            <w:ins w:id="5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type="tns:cardListResult"/&gt;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1" w:author="Автор"/>
                <w:b/>
                <w:color w:val="A6A6A6"/>
                <w:sz w:val="16"/>
                <w:szCs w:val="20"/>
                <w:lang w:val="en-US"/>
              </w:rPr>
            </w:pPr>
            <w:ins w:id="5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3" w:author="Автор"/>
                <w:b/>
                <w:color w:val="A6A6A6"/>
                <w:sz w:val="16"/>
                <w:szCs w:val="20"/>
                <w:lang w:val="en-US"/>
              </w:rPr>
            </w:pPr>
            <w:ins w:id="5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5" w:author="Автор"/>
                <w:b/>
                <w:color w:val="A6A6A6"/>
                <w:sz w:val="16"/>
                <w:szCs w:val="20"/>
                <w:lang w:val="en-US"/>
              </w:rPr>
            </w:pPr>
            <w:ins w:id="5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7" w:author="Автор"/>
                <w:b/>
                <w:color w:val="A6A6A6"/>
                <w:sz w:val="16"/>
                <w:szCs w:val="20"/>
                <w:lang w:val="en-US"/>
              </w:rPr>
            </w:pPr>
            <w:ins w:id="5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19" w:author="Автор"/>
                <w:b/>
                <w:color w:val="A6A6A6"/>
                <w:sz w:val="16"/>
                <w:szCs w:val="20"/>
                <w:lang w:val="en-US"/>
              </w:rPr>
            </w:pPr>
            <w:ins w:id="5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1" w:author="Автор"/>
                <w:b/>
                <w:color w:val="A6A6A6"/>
                <w:sz w:val="16"/>
                <w:szCs w:val="20"/>
                <w:lang w:val="en-US"/>
              </w:rPr>
            </w:pPr>
            <w:ins w:id="5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3" w:author="Автор"/>
                <w:b/>
                <w:color w:val="A6A6A6"/>
                <w:sz w:val="16"/>
                <w:szCs w:val="20"/>
                <w:lang w:val="en-US"/>
              </w:rPr>
            </w:pPr>
            <w:ins w:id="5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5" w:author="Автор"/>
                <w:b/>
                <w:color w:val="A6A6A6"/>
                <w:sz w:val="16"/>
                <w:szCs w:val="20"/>
                <w:lang w:val="en-US"/>
              </w:rPr>
            </w:pPr>
            <w:ins w:id="5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7" w:author="Автор"/>
                <w:b/>
                <w:color w:val="A6A6A6"/>
                <w:sz w:val="16"/>
                <w:szCs w:val="20"/>
                <w:lang w:val="en-US"/>
              </w:rPr>
            </w:pPr>
            <w:ins w:id="5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29" w:author="Автор"/>
                <w:b/>
                <w:color w:val="A6A6A6"/>
                <w:sz w:val="16"/>
                <w:szCs w:val="20"/>
                <w:lang w:val="en-US"/>
              </w:rPr>
            </w:pPr>
            <w:ins w:id="5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1" w:author="Автор"/>
                <w:b/>
                <w:color w:val="A6A6A6"/>
                <w:sz w:val="16"/>
                <w:szCs w:val="20"/>
                <w:lang w:val="en-US"/>
              </w:rPr>
            </w:pPr>
            <w:ins w:id="5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3" w:author="Автор"/>
                <w:b/>
                <w:color w:val="A6A6A6"/>
                <w:sz w:val="16"/>
                <w:szCs w:val="20"/>
                <w:lang w:val="en-US"/>
              </w:rPr>
            </w:pPr>
            <w:ins w:id="5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5" w:author="Автор"/>
                <w:b/>
                <w:color w:val="A6A6A6"/>
                <w:sz w:val="16"/>
                <w:szCs w:val="20"/>
                <w:lang w:val="en-US"/>
              </w:rPr>
            </w:pPr>
            <w:ins w:id="5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7" w:author="Автор"/>
                <w:b/>
                <w:color w:val="A6A6A6"/>
                <w:sz w:val="16"/>
                <w:szCs w:val="20"/>
                <w:lang w:val="en-US"/>
              </w:rPr>
            </w:pPr>
            <w:ins w:id="5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39" w:author="Автор"/>
                <w:b/>
                <w:color w:val="A6A6A6"/>
                <w:sz w:val="16"/>
                <w:szCs w:val="20"/>
                <w:lang w:val="en-US"/>
              </w:rPr>
            </w:pPr>
            <w:ins w:id="5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1" w:author="Автор"/>
                <w:b/>
                <w:color w:val="A6A6A6"/>
                <w:sz w:val="16"/>
                <w:szCs w:val="20"/>
                <w:lang w:val="en-US"/>
              </w:rPr>
            </w:pPr>
            <w:ins w:id="5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3" w:author="Автор"/>
                <w:b/>
                <w:color w:val="A6A6A6"/>
                <w:sz w:val="16"/>
                <w:szCs w:val="20"/>
                <w:lang w:val="en-US"/>
              </w:rPr>
            </w:pPr>
            <w:ins w:id="5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5" w:author="Автор"/>
                <w:b/>
                <w:color w:val="A6A6A6"/>
                <w:sz w:val="16"/>
                <w:szCs w:val="20"/>
                <w:lang w:val="en-US"/>
              </w:rPr>
            </w:pPr>
            <w:ins w:id="5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7" w:author="Автор"/>
                <w:b/>
                <w:color w:val="A6A6A6"/>
                <w:sz w:val="16"/>
                <w:szCs w:val="20"/>
                <w:lang w:val="en-US"/>
              </w:rPr>
            </w:pPr>
            <w:ins w:id="5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name="cycleDiagramListExt" type="tns:CycleDiagramListExt"/&gt;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49" w:author="Автор"/>
                <w:b/>
                <w:color w:val="A6A6A6"/>
                <w:sz w:val="16"/>
                <w:szCs w:val="20"/>
                <w:lang w:val="en-US"/>
              </w:rPr>
            </w:pPr>
            <w:ins w:id="5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1" w:author="Автор"/>
                <w:b/>
                <w:color w:val="A6A6A6"/>
                <w:sz w:val="16"/>
                <w:szCs w:val="20"/>
                <w:lang w:val="en-US"/>
              </w:rPr>
            </w:pPr>
            <w:ins w:id="5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3" w:author="Автор"/>
                <w:b/>
                <w:color w:val="A6A6A6"/>
                <w:sz w:val="16"/>
                <w:szCs w:val="20"/>
                <w:lang w:val="en-US"/>
              </w:rPr>
            </w:pPr>
            <w:ins w:id="5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5" w:author="Автор"/>
                <w:b/>
                <w:color w:val="A6A6A6"/>
                <w:sz w:val="16"/>
                <w:szCs w:val="20"/>
                <w:lang w:val="en-US"/>
              </w:rPr>
            </w:pPr>
            <w:ins w:id="5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7" w:author="Автор"/>
                <w:b/>
                <w:color w:val="A6A6A6"/>
                <w:sz w:val="16"/>
                <w:szCs w:val="20"/>
                <w:lang w:val="en-US"/>
              </w:rPr>
            </w:pPr>
            <w:ins w:id="5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name="CycleDiagramListExt"&gt;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59" w:author="Автор"/>
                <w:b/>
                <w:color w:val="A6A6A6"/>
                <w:sz w:val="16"/>
                <w:szCs w:val="20"/>
                <w:lang w:val="en-US"/>
              </w:rPr>
            </w:pPr>
            <w:ins w:id="5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1" w:author="Автор"/>
                <w:b/>
                <w:color w:val="A6A6A6"/>
                <w:sz w:val="16"/>
                <w:szCs w:val="20"/>
                <w:lang w:val="en-US"/>
              </w:rPr>
            </w:pPr>
            <w:ins w:id="5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type="tns:CycleDiagramExt"/&gt;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3" w:author="Автор"/>
                <w:b/>
                <w:color w:val="A6A6A6"/>
                <w:sz w:val="16"/>
                <w:szCs w:val="20"/>
                <w:lang w:val="en-US"/>
              </w:rPr>
            </w:pPr>
            <w:ins w:id="5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5" w:author="Автор"/>
                <w:b/>
                <w:color w:val="A6A6A6"/>
                <w:sz w:val="16"/>
                <w:szCs w:val="20"/>
                <w:lang w:val="en-US"/>
              </w:rPr>
            </w:pPr>
            <w:ins w:id="5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7" w:author="Автор"/>
                <w:b/>
                <w:color w:val="A6A6A6"/>
                <w:sz w:val="16"/>
                <w:szCs w:val="20"/>
                <w:lang w:val="en-US"/>
              </w:rPr>
            </w:pPr>
            <w:ins w:id="5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69" w:author="Автор"/>
                <w:b/>
                <w:color w:val="A6A6A6"/>
                <w:sz w:val="16"/>
                <w:szCs w:val="20"/>
                <w:lang w:val="en-US"/>
              </w:rPr>
            </w:pPr>
            <w:ins w:id="5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1" w:author="Автор"/>
                <w:b/>
                <w:color w:val="A6A6A6"/>
                <w:sz w:val="16"/>
                <w:szCs w:val="20"/>
                <w:lang w:val="en-US"/>
              </w:rPr>
            </w:pPr>
            <w:ins w:id="5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3" w:author="Автор"/>
                <w:b/>
                <w:color w:val="A6A6A6"/>
                <w:sz w:val="16"/>
                <w:szCs w:val="20"/>
                <w:lang w:val="en-US"/>
              </w:rPr>
            </w:pPr>
            <w:ins w:id="5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5" w:author="Автор"/>
                <w:b/>
                <w:color w:val="A6A6A6"/>
                <w:sz w:val="16"/>
                <w:szCs w:val="20"/>
                <w:lang w:val="en-US"/>
              </w:rPr>
            </w:pPr>
            <w:ins w:id="5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7" w:author="Автор"/>
                <w:b/>
                <w:color w:val="A6A6A6"/>
                <w:sz w:val="16"/>
                <w:szCs w:val="20"/>
                <w:lang w:val="en-US"/>
              </w:rPr>
            </w:pPr>
            <w:ins w:id="5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79" w:author="Автор"/>
                <w:b/>
                <w:color w:val="A6A6A6"/>
                <w:sz w:val="16"/>
                <w:szCs w:val="20"/>
                <w:lang w:val="en-US"/>
              </w:rPr>
            </w:pPr>
            <w:ins w:id="5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1" w:author="Автор"/>
                <w:b/>
                <w:color w:val="A6A6A6"/>
                <w:sz w:val="16"/>
                <w:szCs w:val="20"/>
                <w:lang w:val="en-US"/>
              </w:rPr>
            </w:pPr>
            <w:ins w:id="5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name="getClientSmsListResponse"&gt;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3" w:author="Автор"/>
                <w:b/>
                <w:color w:val="A6A6A6"/>
                <w:sz w:val="16"/>
                <w:szCs w:val="20"/>
                <w:lang w:val="en-US"/>
              </w:rPr>
            </w:pPr>
            <w:ins w:id="5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5" w:author="Автор"/>
                <w:b/>
                <w:color w:val="A6A6A6"/>
                <w:sz w:val="16"/>
                <w:szCs w:val="20"/>
                <w:lang w:val="en-US"/>
              </w:rPr>
            </w:pPr>
            <w:ins w:id="5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type="tns:clientSmsListResult"/&gt;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7" w:author="Автор"/>
                <w:b/>
                <w:color w:val="A6A6A6"/>
                <w:sz w:val="16"/>
                <w:szCs w:val="20"/>
                <w:lang w:val="en-US"/>
              </w:rPr>
            </w:pPr>
            <w:ins w:id="5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89" w:author="Автор"/>
                <w:b/>
                <w:color w:val="A6A6A6"/>
                <w:sz w:val="16"/>
                <w:szCs w:val="20"/>
                <w:lang w:val="en-US"/>
              </w:rPr>
            </w:pPr>
            <w:ins w:id="5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1" w:author="Автор"/>
                <w:b/>
                <w:color w:val="A6A6A6"/>
                <w:sz w:val="16"/>
                <w:szCs w:val="20"/>
                <w:lang w:val="en-US"/>
              </w:rPr>
            </w:pPr>
            <w:ins w:id="5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name="clientSmsListResult"&gt;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3" w:author="Автор"/>
                <w:b/>
                <w:color w:val="A6A6A6"/>
                <w:sz w:val="16"/>
                <w:szCs w:val="20"/>
                <w:lang w:val="en-US"/>
              </w:rPr>
            </w:pPr>
            <w:ins w:id="5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5" w:author="Автор"/>
                <w:b/>
                <w:color w:val="A6A6A6"/>
                <w:sz w:val="16"/>
                <w:szCs w:val="20"/>
                <w:lang w:val="en-US"/>
              </w:rPr>
            </w:pPr>
            <w:ins w:id="5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name="clientSmsList" type="tns:ClientSmsList"/&gt;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7" w:author="Автор"/>
                <w:b/>
                <w:color w:val="A6A6A6"/>
                <w:sz w:val="16"/>
                <w:szCs w:val="20"/>
                <w:lang w:val="en-US"/>
              </w:rPr>
            </w:pPr>
            <w:ins w:id="5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399" w:author="Автор"/>
                <w:b/>
                <w:color w:val="A6A6A6"/>
                <w:sz w:val="16"/>
                <w:szCs w:val="20"/>
                <w:lang w:val="en-US"/>
              </w:rPr>
            </w:pPr>
            <w:ins w:id="5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1" w:author="Автор"/>
                <w:b/>
                <w:color w:val="A6A6A6"/>
                <w:sz w:val="16"/>
                <w:szCs w:val="20"/>
                <w:lang w:val="en-US"/>
              </w:rPr>
            </w:pPr>
            <w:ins w:id="5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3" w:author="Автор"/>
                <w:b/>
                <w:color w:val="A6A6A6"/>
                <w:sz w:val="16"/>
                <w:szCs w:val="20"/>
                <w:lang w:val="en-US"/>
              </w:rPr>
            </w:pPr>
            <w:ins w:id="5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5" w:author="Автор"/>
                <w:b/>
                <w:color w:val="A6A6A6"/>
                <w:sz w:val="16"/>
                <w:szCs w:val="20"/>
                <w:lang w:val="en-US"/>
              </w:rPr>
            </w:pPr>
            <w:ins w:id="5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7" w:author="Автор"/>
                <w:b/>
                <w:color w:val="A6A6A6"/>
                <w:sz w:val="16"/>
                <w:szCs w:val="20"/>
                <w:lang w:val="en-US"/>
              </w:rPr>
            </w:pPr>
            <w:ins w:id="5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09" w:author="Автор"/>
                <w:b/>
                <w:color w:val="A6A6A6"/>
                <w:sz w:val="16"/>
                <w:szCs w:val="20"/>
                <w:lang w:val="en-US"/>
              </w:rPr>
            </w:pPr>
            <w:ins w:id="5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name="S" type="tns:Sms"/&gt;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1" w:author="Автор"/>
                <w:b/>
                <w:color w:val="A6A6A6"/>
                <w:sz w:val="16"/>
                <w:szCs w:val="20"/>
                <w:lang w:val="en-US"/>
              </w:rPr>
            </w:pPr>
            <w:ins w:id="5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3" w:author="Автор"/>
                <w:b/>
                <w:color w:val="A6A6A6"/>
                <w:sz w:val="16"/>
                <w:szCs w:val="20"/>
                <w:lang w:val="en-US"/>
              </w:rPr>
            </w:pPr>
            <w:ins w:id="5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5" w:author="Автор"/>
                <w:b/>
                <w:color w:val="A6A6A6"/>
                <w:sz w:val="16"/>
                <w:szCs w:val="20"/>
                <w:lang w:val="en-US"/>
              </w:rPr>
            </w:pPr>
            <w:ins w:id="5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7" w:author="Автор"/>
                <w:b/>
                <w:color w:val="A6A6A6"/>
                <w:sz w:val="16"/>
                <w:szCs w:val="20"/>
                <w:lang w:val="en-US"/>
              </w:rPr>
            </w:pPr>
            <w:ins w:id="5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19" w:author="Автор"/>
                <w:b/>
                <w:color w:val="A6A6A6"/>
                <w:sz w:val="16"/>
                <w:szCs w:val="20"/>
                <w:lang w:val="en-US"/>
              </w:rPr>
            </w:pPr>
            <w:ins w:id="5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name="ServiceSendTime"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1" w:author="Автор"/>
                <w:b/>
                <w:color w:val="A6A6A6"/>
                <w:sz w:val="16"/>
                <w:szCs w:val="20"/>
                <w:lang w:val="en-US"/>
              </w:rPr>
            </w:pPr>
            <w:ins w:id="5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3" w:author="Автор"/>
                <w:b/>
                <w:color w:val="A6A6A6"/>
                <w:sz w:val="16"/>
                <w:szCs w:val="20"/>
                <w:lang w:val="en-US"/>
              </w:rPr>
            </w:pPr>
            <w:ins w:id="5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name="TransactionSum"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5" w:author="Автор"/>
                <w:b/>
                <w:color w:val="A6A6A6"/>
                <w:sz w:val="16"/>
                <w:szCs w:val="20"/>
                <w:lang w:val="en-US"/>
              </w:rPr>
            </w:pPr>
            <w:ins w:id="5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name="CardNo"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7" w:author="Автор"/>
                <w:b/>
                <w:color w:val="A6A6A6"/>
                <w:sz w:val="16"/>
                <w:szCs w:val="20"/>
                <w:lang w:val="en-US"/>
              </w:rPr>
            </w:pPr>
            <w:ins w:id="5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name="DeliveryStatus"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29" w:author="Автор"/>
                <w:b/>
                <w:color w:val="A6A6A6"/>
                <w:sz w:val="16"/>
                <w:szCs w:val="20"/>
                <w:lang w:val="en-US"/>
              </w:rPr>
            </w:pPr>
            <w:ins w:id="5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name="ContentsType"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1" w:author="Автор"/>
                <w:b/>
                <w:color w:val="A6A6A6"/>
                <w:sz w:val="16"/>
                <w:szCs w:val="20"/>
                <w:lang w:val="en-US"/>
              </w:rPr>
            </w:pPr>
            <w:ins w:id="5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3" w:author="Автор"/>
                <w:b/>
                <w:color w:val="A6A6A6"/>
                <w:sz w:val="16"/>
                <w:szCs w:val="20"/>
                <w:lang w:val="en-US"/>
              </w:rPr>
            </w:pPr>
            <w:ins w:id="5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5" w:author="Автор"/>
                <w:b/>
                <w:color w:val="A6A6A6"/>
                <w:sz w:val="16"/>
                <w:szCs w:val="20"/>
                <w:lang w:val="en-US"/>
              </w:rPr>
            </w:pPr>
            <w:ins w:id="5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7" w:author="Автор"/>
                <w:b/>
                <w:color w:val="A6A6A6"/>
                <w:sz w:val="16"/>
                <w:szCs w:val="20"/>
                <w:lang w:val="en-US"/>
              </w:rPr>
            </w:pPr>
            <w:ins w:id="5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39" w:author="Автор"/>
                <w:b/>
                <w:color w:val="A6A6A6"/>
                <w:sz w:val="16"/>
                <w:szCs w:val="20"/>
                <w:lang w:val="en-US"/>
              </w:rPr>
            </w:pPr>
            <w:ins w:id="5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1" w:author="Автор"/>
                <w:b/>
                <w:color w:val="A6A6A6"/>
                <w:sz w:val="16"/>
                <w:szCs w:val="20"/>
                <w:lang w:val="en-US"/>
              </w:rPr>
            </w:pPr>
            <w:ins w:id="5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3" w:author="Автор"/>
                <w:b/>
                <w:color w:val="A6A6A6"/>
                <w:sz w:val="16"/>
                <w:szCs w:val="20"/>
                <w:lang w:val="en-US"/>
              </w:rPr>
            </w:pPr>
            <w:ins w:id="5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5" w:author="Автор"/>
                <w:b/>
                <w:color w:val="A6A6A6"/>
                <w:sz w:val="16"/>
                <w:szCs w:val="20"/>
                <w:lang w:val="en-US"/>
              </w:rPr>
            </w:pPr>
            <w:ins w:id="5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7" w:author="Автор"/>
                <w:b/>
                <w:color w:val="A6A6A6"/>
                <w:sz w:val="16"/>
                <w:szCs w:val="20"/>
                <w:lang w:val="en-US"/>
              </w:rPr>
            </w:pPr>
            <w:ins w:id="5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name="getSubscriptionFeedingJournalResponse"&gt;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49" w:author="Автор"/>
                <w:b/>
                <w:color w:val="A6A6A6"/>
                <w:sz w:val="16"/>
                <w:szCs w:val="20"/>
                <w:lang w:val="en-US"/>
              </w:rPr>
            </w:pPr>
            <w:ins w:id="5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1" w:author="Автор"/>
                <w:b/>
                <w:color w:val="A6A6A6"/>
                <w:sz w:val="16"/>
                <w:szCs w:val="20"/>
                <w:lang w:val="en-US"/>
              </w:rPr>
            </w:pPr>
            <w:ins w:id="5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type="tns:subscriptionFeedingJournalResult"/&gt;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3" w:author="Автор"/>
                <w:b/>
                <w:color w:val="A6A6A6"/>
                <w:sz w:val="16"/>
                <w:szCs w:val="20"/>
                <w:lang w:val="en-US"/>
              </w:rPr>
            </w:pPr>
            <w:ins w:id="5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5" w:author="Автор"/>
                <w:b/>
                <w:color w:val="A6A6A6"/>
                <w:sz w:val="16"/>
                <w:szCs w:val="20"/>
                <w:lang w:val="en-US"/>
              </w:rPr>
            </w:pPr>
            <w:ins w:id="5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7" w:author="Автор"/>
                <w:b/>
                <w:color w:val="A6A6A6"/>
                <w:sz w:val="16"/>
                <w:szCs w:val="20"/>
                <w:lang w:val="en-US"/>
              </w:rPr>
            </w:pPr>
            <w:ins w:id="5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59" w:author="Автор"/>
                <w:b/>
                <w:color w:val="A6A6A6"/>
                <w:sz w:val="16"/>
                <w:szCs w:val="20"/>
                <w:lang w:val="en-US"/>
              </w:rPr>
            </w:pPr>
            <w:ins w:id="5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1" w:author="Автор"/>
                <w:b/>
                <w:color w:val="A6A6A6"/>
                <w:sz w:val="16"/>
                <w:szCs w:val="20"/>
                <w:lang w:val="en-US"/>
              </w:rPr>
            </w:pPr>
            <w:ins w:id="5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3" w:author="Автор"/>
                <w:b/>
                <w:color w:val="A6A6A6"/>
                <w:sz w:val="16"/>
                <w:szCs w:val="20"/>
                <w:lang w:val="en-US"/>
              </w:rPr>
            </w:pPr>
            <w:ins w:id="5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5" w:author="Автор"/>
                <w:b/>
                <w:color w:val="A6A6A6"/>
                <w:sz w:val="16"/>
                <w:szCs w:val="20"/>
                <w:lang w:val="en-US"/>
              </w:rPr>
            </w:pPr>
            <w:ins w:id="5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name="subscriptionFeedingJournalListExt" type="tns:SubscriptionFeedingJournalListExt"/&gt;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7" w:author="Автор"/>
                <w:b/>
                <w:color w:val="A6A6A6"/>
                <w:sz w:val="16"/>
                <w:szCs w:val="20"/>
                <w:lang w:val="en-US"/>
              </w:rPr>
            </w:pPr>
            <w:ins w:id="5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69" w:author="Автор"/>
                <w:b/>
                <w:color w:val="A6A6A6"/>
                <w:sz w:val="16"/>
                <w:szCs w:val="20"/>
                <w:lang w:val="en-US"/>
              </w:rPr>
            </w:pPr>
            <w:ins w:id="5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1" w:author="Автор"/>
                <w:b/>
                <w:color w:val="A6A6A6"/>
                <w:sz w:val="16"/>
                <w:szCs w:val="20"/>
                <w:lang w:val="en-US"/>
              </w:rPr>
            </w:pPr>
            <w:ins w:id="5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3" w:author="Автор"/>
                <w:b/>
                <w:color w:val="A6A6A6"/>
                <w:sz w:val="16"/>
                <w:szCs w:val="20"/>
                <w:lang w:val="en-US"/>
              </w:rPr>
            </w:pPr>
            <w:ins w:id="5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5" w:author="Автор"/>
                <w:b/>
                <w:color w:val="A6A6A6"/>
                <w:sz w:val="16"/>
                <w:szCs w:val="20"/>
                <w:lang w:val="en-US"/>
              </w:rPr>
            </w:pPr>
            <w:ins w:id="5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7" w:author="Автор"/>
                <w:b/>
                <w:color w:val="A6A6A6"/>
                <w:sz w:val="16"/>
                <w:szCs w:val="20"/>
                <w:lang w:val="en-US"/>
              </w:rPr>
            </w:pPr>
            <w:ins w:id="5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79" w:author="Автор"/>
                <w:b/>
                <w:color w:val="A6A6A6"/>
                <w:sz w:val="16"/>
                <w:szCs w:val="20"/>
                <w:lang w:val="en-US"/>
              </w:rPr>
            </w:pPr>
            <w:ins w:id="5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name="S" type="tns:SubscriptionFeedingJournalExt"/&gt;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1" w:author="Автор"/>
                <w:b/>
                <w:color w:val="A6A6A6"/>
                <w:sz w:val="16"/>
                <w:szCs w:val="20"/>
                <w:lang w:val="en-US"/>
              </w:rPr>
            </w:pPr>
            <w:ins w:id="5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3" w:author="Автор"/>
                <w:b/>
                <w:color w:val="A6A6A6"/>
                <w:sz w:val="16"/>
                <w:szCs w:val="20"/>
                <w:lang w:val="en-US"/>
              </w:rPr>
            </w:pPr>
            <w:ins w:id="5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5" w:author="Автор"/>
                <w:b/>
                <w:color w:val="A6A6A6"/>
                <w:sz w:val="16"/>
                <w:szCs w:val="20"/>
                <w:lang w:val="en-US"/>
              </w:rPr>
            </w:pPr>
            <w:ins w:id="5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name="SubscriptionFeedingJournalExt"&gt;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7" w:author="Автор"/>
                <w:b/>
                <w:color w:val="A6A6A6"/>
                <w:sz w:val="16"/>
                <w:szCs w:val="20"/>
                <w:lang w:val="en-US"/>
              </w:rPr>
            </w:pPr>
            <w:ins w:id="5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89" w:author="Автор"/>
                <w:b/>
                <w:color w:val="A6A6A6"/>
                <w:sz w:val="16"/>
                <w:szCs w:val="20"/>
                <w:lang w:val="en-US"/>
              </w:rPr>
            </w:pPr>
            <w:ins w:id="5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name="IdOfSubscriptionFeeding"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1" w:author="Автор"/>
                <w:b/>
                <w:color w:val="A6A6A6"/>
                <w:sz w:val="16"/>
                <w:szCs w:val="20"/>
                <w:lang w:val="en-US"/>
              </w:rPr>
            </w:pPr>
            <w:ins w:id="5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3" w:author="Автор"/>
                <w:b/>
                <w:color w:val="A6A6A6"/>
                <w:sz w:val="16"/>
                <w:szCs w:val="20"/>
                <w:lang w:val="en-US"/>
              </w:rPr>
            </w:pPr>
            <w:ins w:id="5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name="DateCreateService"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5" w:author="Автор"/>
                <w:b/>
                <w:color w:val="A6A6A6"/>
                <w:sz w:val="16"/>
                <w:szCs w:val="20"/>
                <w:lang w:val="en-US"/>
              </w:rPr>
            </w:pPr>
            <w:ins w:id="5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7" w:author="Автор"/>
                <w:b/>
                <w:color w:val="A6A6A6"/>
                <w:sz w:val="16"/>
                <w:szCs w:val="20"/>
                <w:lang w:val="en-US"/>
              </w:rPr>
            </w:pPr>
            <w:ins w:id="5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name="LastDatePauseSubscription"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499" w:author="Автор"/>
                <w:b/>
                <w:color w:val="A6A6A6"/>
                <w:sz w:val="16"/>
                <w:szCs w:val="20"/>
                <w:lang w:val="en-US"/>
              </w:rPr>
            </w:pPr>
            <w:ins w:id="5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name="DateDeactivateService"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1" w:author="Автор"/>
                <w:b/>
                <w:color w:val="A6A6A6"/>
                <w:sz w:val="16"/>
                <w:szCs w:val="20"/>
                <w:lang w:val="en-US"/>
              </w:rPr>
            </w:pPr>
            <w:ins w:id="5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name="UpdateDate"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3" w:author="Автор"/>
                <w:b/>
                <w:color w:val="A6A6A6"/>
                <w:sz w:val="16"/>
                <w:szCs w:val="20"/>
                <w:lang w:val="en-US"/>
              </w:rPr>
            </w:pPr>
            <w:ins w:id="5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name="WasSuspended"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5" w:author="Автор"/>
                <w:b/>
                <w:color w:val="A6A6A6"/>
                <w:sz w:val="16"/>
                <w:szCs w:val="20"/>
                <w:lang w:val="en-US"/>
              </w:rPr>
            </w:pPr>
            <w:ins w:id="5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name="ChangesPlace"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7" w:author="Автор"/>
                <w:b/>
                <w:color w:val="A6A6A6"/>
                <w:sz w:val="16"/>
                <w:szCs w:val="20"/>
                <w:lang w:val="en-US"/>
              </w:rPr>
            </w:pPr>
            <w:ins w:id="5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name="SubscriptionFeedingStatus"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09" w:author="Автор"/>
                <w:b/>
                <w:color w:val="A6A6A6"/>
                <w:sz w:val="16"/>
                <w:szCs w:val="20"/>
                <w:lang w:val="en-US"/>
              </w:rPr>
            </w:pPr>
            <w:ins w:id="5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1" w:author="Автор"/>
                <w:b/>
                <w:color w:val="A6A6A6"/>
                <w:sz w:val="16"/>
                <w:szCs w:val="20"/>
                <w:lang w:val="en-US"/>
              </w:rPr>
            </w:pPr>
            <w:ins w:id="5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3" w:author="Автор"/>
                <w:b/>
                <w:color w:val="A6A6A6"/>
                <w:sz w:val="16"/>
                <w:szCs w:val="20"/>
                <w:lang w:val="en-US"/>
              </w:rPr>
            </w:pPr>
            <w:ins w:id="5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5" w:author="Автор"/>
                <w:b/>
                <w:color w:val="A6A6A6"/>
                <w:sz w:val="16"/>
                <w:szCs w:val="20"/>
                <w:lang w:val="en-US"/>
              </w:rPr>
            </w:pPr>
            <w:ins w:id="5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7" w:author="Автор"/>
                <w:b/>
                <w:color w:val="A6A6A6"/>
                <w:sz w:val="16"/>
                <w:szCs w:val="20"/>
                <w:lang w:val="en-US"/>
              </w:rPr>
            </w:pPr>
            <w:ins w:id="5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19" w:author="Автор"/>
                <w:b/>
                <w:color w:val="A6A6A6"/>
                <w:sz w:val="16"/>
                <w:szCs w:val="20"/>
                <w:lang w:val="en-US"/>
              </w:rPr>
            </w:pPr>
            <w:ins w:id="5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1" w:author="Автор"/>
                <w:b/>
                <w:color w:val="A6A6A6"/>
                <w:sz w:val="16"/>
                <w:szCs w:val="20"/>
                <w:lang w:val="en-US"/>
              </w:rPr>
            </w:pPr>
            <w:ins w:id="5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3" w:author="Автор"/>
                <w:b/>
                <w:color w:val="A6A6A6"/>
                <w:sz w:val="16"/>
                <w:szCs w:val="20"/>
                <w:lang w:val="en-US"/>
              </w:rPr>
            </w:pPr>
            <w:ins w:id="5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name="getListOfGoodsResponse"&gt;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5" w:author="Автор"/>
                <w:b/>
                <w:color w:val="A6A6A6"/>
                <w:sz w:val="16"/>
                <w:szCs w:val="20"/>
                <w:lang w:val="en-US"/>
              </w:rPr>
            </w:pPr>
            <w:ins w:id="5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7" w:author="Автор"/>
                <w:b/>
                <w:color w:val="A6A6A6"/>
                <w:sz w:val="16"/>
                <w:szCs w:val="20"/>
                <w:lang w:val="en-US"/>
              </w:rPr>
            </w:pPr>
            <w:ins w:id="5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type="tns:listOfGoodsResult"/&gt;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29" w:author="Автор"/>
                <w:b/>
                <w:color w:val="A6A6A6"/>
                <w:sz w:val="16"/>
                <w:szCs w:val="20"/>
                <w:lang w:val="en-US"/>
              </w:rPr>
            </w:pPr>
            <w:ins w:id="5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1" w:author="Автор"/>
                <w:b/>
                <w:color w:val="A6A6A6"/>
                <w:sz w:val="16"/>
                <w:szCs w:val="20"/>
                <w:lang w:val="en-US"/>
              </w:rPr>
            </w:pPr>
            <w:ins w:id="5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3" w:author="Автор"/>
                <w:b/>
                <w:color w:val="A6A6A6"/>
                <w:sz w:val="16"/>
                <w:szCs w:val="20"/>
                <w:lang w:val="en-US"/>
              </w:rPr>
            </w:pPr>
            <w:ins w:id="5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5" w:author="Автор"/>
                <w:b/>
                <w:color w:val="A6A6A6"/>
                <w:sz w:val="16"/>
                <w:szCs w:val="20"/>
                <w:lang w:val="en-US"/>
              </w:rPr>
            </w:pPr>
            <w:ins w:id="5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7" w:author="Автор"/>
                <w:b/>
                <w:color w:val="A6A6A6"/>
                <w:sz w:val="16"/>
                <w:szCs w:val="20"/>
                <w:lang w:val="en-US"/>
              </w:rPr>
            </w:pPr>
            <w:ins w:id="5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name="listOfGoodGroups" type="tns:ListOfGoodGroups"/&gt;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39" w:author="Автор"/>
                <w:b/>
                <w:color w:val="A6A6A6"/>
                <w:sz w:val="16"/>
                <w:szCs w:val="20"/>
                <w:lang w:val="en-US"/>
              </w:rPr>
            </w:pPr>
            <w:ins w:id="5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1" w:author="Автор"/>
                <w:b/>
                <w:color w:val="A6A6A6"/>
                <w:sz w:val="16"/>
                <w:szCs w:val="20"/>
                <w:lang w:val="en-US"/>
              </w:rPr>
            </w:pPr>
            <w:ins w:id="5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3" w:author="Автор"/>
                <w:b/>
                <w:color w:val="A6A6A6"/>
                <w:sz w:val="16"/>
                <w:szCs w:val="20"/>
                <w:lang w:val="en-US"/>
              </w:rPr>
            </w:pPr>
            <w:ins w:id="5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5" w:author="Автор"/>
                <w:b/>
                <w:color w:val="A6A6A6"/>
                <w:sz w:val="16"/>
                <w:szCs w:val="20"/>
                <w:lang w:val="en-US"/>
              </w:rPr>
            </w:pPr>
            <w:ins w:id="5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7" w:author="Автор"/>
                <w:b/>
                <w:color w:val="A6A6A6"/>
                <w:sz w:val="16"/>
                <w:szCs w:val="20"/>
                <w:lang w:val="en-US"/>
              </w:rPr>
            </w:pPr>
            <w:ins w:id="5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name="ListOfGoodGroups"&gt;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49" w:author="Автор"/>
                <w:b/>
                <w:color w:val="A6A6A6"/>
                <w:sz w:val="16"/>
                <w:szCs w:val="20"/>
                <w:lang w:val="en-US"/>
              </w:rPr>
            </w:pPr>
            <w:ins w:id="5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1" w:author="Автор"/>
                <w:b/>
                <w:color w:val="A6A6A6"/>
                <w:sz w:val="16"/>
                <w:szCs w:val="20"/>
                <w:lang w:val="en-US"/>
              </w:rPr>
            </w:pPr>
            <w:ins w:id="5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name="GG" type="tns:ListOfGoodGroupsExt"/&gt;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3" w:author="Автор"/>
                <w:b/>
                <w:color w:val="A6A6A6"/>
                <w:sz w:val="16"/>
                <w:szCs w:val="20"/>
                <w:lang w:val="en-US"/>
              </w:rPr>
            </w:pPr>
            <w:ins w:id="5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5" w:author="Автор"/>
                <w:b/>
                <w:color w:val="A6A6A6"/>
                <w:sz w:val="16"/>
                <w:szCs w:val="20"/>
                <w:lang w:val="en-US"/>
              </w:rPr>
            </w:pPr>
            <w:ins w:id="5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7" w:author="Автор"/>
                <w:b/>
                <w:color w:val="A6A6A6"/>
                <w:sz w:val="16"/>
                <w:szCs w:val="20"/>
                <w:lang w:val="en-US"/>
              </w:rPr>
            </w:pPr>
            <w:ins w:id="5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name="ListOfGoodGroupsExt"&gt;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59" w:author="Автор"/>
                <w:b/>
                <w:color w:val="A6A6A6"/>
                <w:sz w:val="16"/>
                <w:szCs w:val="20"/>
                <w:lang w:val="en-US"/>
              </w:rPr>
            </w:pPr>
            <w:ins w:id="5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1" w:author="Автор"/>
                <w:b/>
                <w:color w:val="A6A6A6"/>
                <w:sz w:val="16"/>
                <w:szCs w:val="20"/>
                <w:lang w:val="en-US"/>
              </w:rPr>
            </w:pPr>
            <w:ins w:id="5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name="Goods" type="tns:ListOfGoods"/&gt;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3" w:author="Автор"/>
                <w:b/>
                <w:color w:val="A6A6A6"/>
                <w:sz w:val="16"/>
                <w:szCs w:val="20"/>
                <w:lang w:val="en-US"/>
              </w:rPr>
            </w:pPr>
            <w:ins w:id="5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5" w:author="Автор"/>
                <w:b/>
                <w:color w:val="A6A6A6"/>
                <w:sz w:val="16"/>
                <w:szCs w:val="20"/>
                <w:lang w:val="en-US"/>
              </w:rPr>
            </w:pPr>
            <w:ins w:id="5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name="NameOfGoodsGroup"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7" w:author="Автор"/>
                <w:b/>
                <w:color w:val="A6A6A6"/>
                <w:sz w:val="16"/>
                <w:szCs w:val="20"/>
                <w:lang w:val="en-US"/>
              </w:rPr>
            </w:pPr>
            <w:ins w:id="5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69" w:author="Автор"/>
                <w:b/>
                <w:color w:val="A6A6A6"/>
                <w:sz w:val="16"/>
                <w:szCs w:val="20"/>
                <w:lang w:val="en-US"/>
              </w:rPr>
            </w:pPr>
            <w:ins w:id="5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1" w:author="Автор"/>
                <w:b/>
                <w:color w:val="A6A6A6"/>
                <w:sz w:val="16"/>
                <w:szCs w:val="20"/>
                <w:lang w:val="en-US"/>
              </w:rPr>
            </w:pPr>
            <w:ins w:id="5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3" w:author="Автор"/>
                <w:b/>
                <w:color w:val="A6A6A6"/>
                <w:sz w:val="16"/>
                <w:szCs w:val="20"/>
                <w:lang w:val="en-US"/>
              </w:rPr>
            </w:pPr>
            <w:ins w:id="5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5" w:author="Автор"/>
                <w:b/>
                <w:color w:val="A6A6A6"/>
                <w:sz w:val="16"/>
                <w:szCs w:val="20"/>
                <w:lang w:val="en-US"/>
              </w:rPr>
            </w:pPr>
            <w:ins w:id="5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7" w:author="Автор"/>
                <w:b/>
                <w:color w:val="A6A6A6"/>
                <w:sz w:val="16"/>
                <w:szCs w:val="20"/>
                <w:lang w:val="en-US"/>
              </w:rPr>
            </w:pPr>
            <w:ins w:id="5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79" w:author="Автор"/>
                <w:b/>
                <w:color w:val="A6A6A6"/>
                <w:sz w:val="16"/>
                <w:szCs w:val="20"/>
                <w:lang w:val="en-US"/>
              </w:rPr>
            </w:pPr>
            <w:ins w:id="5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1" w:author="Автор"/>
                <w:b/>
                <w:color w:val="A6A6A6"/>
                <w:sz w:val="16"/>
                <w:szCs w:val="20"/>
                <w:lang w:val="en-US"/>
              </w:rPr>
            </w:pPr>
            <w:ins w:id="5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name="G" type="tns:ListOfGoodsExt"/&gt;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3" w:author="Автор"/>
                <w:b/>
                <w:color w:val="A6A6A6"/>
                <w:sz w:val="16"/>
                <w:szCs w:val="20"/>
                <w:lang w:val="en-US"/>
              </w:rPr>
            </w:pPr>
            <w:ins w:id="5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5" w:author="Автор"/>
                <w:b/>
                <w:color w:val="A6A6A6"/>
                <w:sz w:val="16"/>
                <w:szCs w:val="20"/>
                <w:lang w:val="en-US"/>
              </w:rPr>
            </w:pPr>
            <w:ins w:id="5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7" w:author="Автор"/>
                <w:b/>
                <w:color w:val="A6A6A6"/>
                <w:sz w:val="16"/>
                <w:szCs w:val="20"/>
                <w:lang w:val="en-US"/>
              </w:rPr>
            </w:pPr>
            <w:ins w:id="5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name="ListOfGoodsExt"&gt;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89" w:author="Автор"/>
                <w:b/>
                <w:color w:val="A6A6A6"/>
                <w:sz w:val="16"/>
                <w:szCs w:val="20"/>
                <w:lang w:val="en-US"/>
              </w:rPr>
            </w:pPr>
            <w:ins w:id="5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1" w:author="Автор"/>
                <w:b/>
                <w:color w:val="A6A6A6"/>
                <w:sz w:val="16"/>
                <w:szCs w:val="20"/>
                <w:lang w:val="en-US"/>
              </w:rPr>
            </w:pPr>
            <w:ins w:id="5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name="GoodsCode"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3" w:author="Автор"/>
                <w:b/>
                <w:color w:val="A6A6A6"/>
                <w:sz w:val="16"/>
                <w:szCs w:val="20"/>
                <w:lang w:val="en-US"/>
              </w:rPr>
            </w:pPr>
            <w:ins w:id="5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name="Guid"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5" w:author="Автор"/>
                <w:b/>
                <w:color w:val="A6A6A6"/>
                <w:sz w:val="16"/>
                <w:szCs w:val="20"/>
                <w:lang w:val="en-US"/>
              </w:rPr>
            </w:pPr>
            <w:ins w:id="5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name="DeletedState"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7" w:author="Автор"/>
                <w:b/>
                <w:color w:val="A6A6A6"/>
                <w:sz w:val="16"/>
                <w:szCs w:val="20"/>
                <w:lang w:val="en-US"/>
              </w:rPr>
            </w:pPr>
            <w:ins w:id="5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name="OrgOwner"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599" w:author="Автор"/>
                <w:b/>
                <w:color w:val="A6A6A6"/>
                <w:sz w:val="16"/>
                <w:szCs w:val="20"/>
                <w:lang w:val="en-US"/>
              </w:rPr>
            </w:pPr>
            <w:ins w:id="5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name="NameOfGood"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1" w:author="Автор"/>
                <w:b/>
                <w:color w:val="A6A6A6"/>
                <w:sz w:val="16"/>
                <w:szCs w:val="20"/>
                <w:lang w:val="en-US"/>
              </w:rPr>
            </w:pPr>
            <w:ins w:id="5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name="FullName"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3" w:author="Автор"/>
                <w:b/>
                <w:color w:val="A6A6A6"/>
                <w:sz w:val="16"/>
                <w:szCs w:val="20"/>
                <w:lang w:val="en-US"/>
              </w:rPr>
            </w:pPr>
            <w:ins w:id="5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name="UnitsScale"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5" w:author="Автор"/>
                <w:b/>
                <w:color w:val="A6A6A6"/>
                <w:sz w:val="16"/>
                <w:szCs w:val="20"/>
                <w:lang w:val="en-US"/>
              </w:rPr>
            </w:pPr>
            <w:ins w:id="5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name="NetWeight"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7" w:author="Автор"/>
                <w:b/>
                <w:color w:val="A6A6A6"/>
                <w:sz w:val="16"/>
                <w:szCs w:val="20"/>
                <w:lang w:val="en-US"/>
              </w:rPr>
            </w:pPr>
            <w:ins w:id="5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name="Lifetime"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09" w:author="Автор"/>
                <w:b/>
                <w:color w:val="A6A6A6"/>
                <w:sz w:val="16"/>
                <w:szCs w:val="20"/>
                <w:lang w:val="en-US"/>
              </w:rPr>
            </w:pPr>
            <w:ins w:id="5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name="Margin"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1" w:author="Автор"/>
                <w:b/>
                <w:color w:val="A6A6A6"/>
                <w:sz w:val="16"/>
                <w:szCs w:val="20"/>
                <w:lang w:val="en-US"/>
              </w:rPr>
            </w:pPr>
            <w:ins w:id="5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3" w:author="Автор"/>
                <w:b/>
                <w:color w:val="A6A6A6"/>
                <w:sz w:val="16"/>
                <w:szCs w:val="20"/>
                <w:lang w:val="en-US"/>
              </w:rPr>
            </w:pPr>
            <w:ins w:id="5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5" w:author="Автор"/>
                <w:b/>
                <w:color w:val="A6A6A6"/>
                <w:sz w:val="16"/>
                <w:szCs w:val="20"/>
                <w:lang w:val="en-US"/>
              </w:rPr>
            </w:pPr>
            <w:ins w:id="5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7" w:author="Автор"/>
                <w:b/>
                <w:color w:val="A6A6A6"/>
                <w:sz w:val="16"/>
                <w:szCs w:val="20"/>
                <w:lang w:val="en-US"/>
              </w:rPr>
            </w:pPr>
            <w:ins w:id="5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19" w:author="Автор"/>
                <w:b/>
                <w:color w:val="A6A6A6"/>
                <w:sz w:val="16"/>
                <w:szCs w:val="20"/>
                <w:lang w:val="en-US"/>
              </w:rPr>
            </w:pPr>
            <w:ins w:id="5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1" w:author="Автор"/>
                <w:b/>
                <w:color w:val="A6A6A6"/>
                <w:sz w:val="16"/>
                <w:szCs w:val="20"/>
                <w:lang w:val="en-US"/>
              </w:rPr>
            </w:pPr>
            <w:ins w:id="5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name="email"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3" w:author="Автор"/>
                <w:b/>
                <w:color w:val="A6A6A6"/>
                <w:sz w:val="16"/>
                <w:szCs w:val="20"/>
                <w:lang w:val="en-US"/>
              </w:rPr>
            </w:pPr>
            <w:ins w:id="5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5" w:author="Автор"/>
                <w:b/>
                <w:color w:val="A6A6A6"/>
                <w:sz w:val="16"/>
                <w:szCs w:val="20"/>
                <w:lang w:val="en-US"/>
              </w:rPr>
            </w:pPr>
            <w:ins w:id="5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7" w:author="Автор"/>
                <w:b/>
                <w:color w:val="A6A6A6"/>
                <w:sz w:val="16"/>
                <w:szCs w:val="20"/>
                <w:lang w:val="en-US"/>
              </w:rPr>
            </w:pPr>
            <w:ins w:id="5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29" w:author="Автор"/>
                <w:b/>
                <w:color w:val="A6A6A6"/>
                <w:sz w:val="16"/>
                <w:szCs w:val="20"/>
                <w:lang w:val="en-US"/>
              </w:rPr>
            </w:pPr>
            <w:ins w:id="5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1" w:author="Автор"/>
                <w:b/>
                <w:color w:val="A6A6A6"/>
                <w:sz w:val="16"/>
                <w:szCs w:val="20"/>
                <w:lang w:val="en-US"/>
              </w:rPr>
            </w:pPr>
            <w:ins w:id="5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3" w:author="Автор"/>
                <w:b/>
                <w:color w:val="A6A6A6"/>
                <w:sz w:val="16"/>
                <w:szCs w:val="20"/>
                <w:lang w:val="en-US"/>
              </w:rPr>
            </w:pPr>
            <w:ins w:id="5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5" w:author="Автор"/>
                <w:b/>
                <w:color w:val="A6A6A6"/>
                <w:sz w:val="16"/>
                <w:szCs w:val="20"/>
                <w:lang w:val="en-US"/>
              </w:rPr>
            </w:pPr>
            <w:ins w:id="5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7" w:author="Автор"/>
                <w:b/>
                <w:color w:val="A6A6A6"/>
                <w:sz w:val="16"/>
                <w:szCs w:val="20"/>
                <w:lang w:val="en-US"/>
              </w:rPr>
            </w:pPr>
            <w:ins w:id="5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39" w:author="Автор"/>
                <w:b/>
                <w:color w:val="A6A6A6"/>
                <w:sz w:val="16"/>
                <w:szCs w:val="20"/>
                <w:lang w:val="en-US"/>
              </w:rPr>
            </w:pPr>
            <w:ins w:id="5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1" w:author="Автор"/>
                <w:b/>
                <w:color w:val="A6A6A6"/>
                <w:sz w:val="16"/>
                <w:szCs w:val="20"/>
                <w:lang w:val="en-US"/>
              </w:rPr>
            </w:pPr>
            <w:ins w:id="5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3" w:author="Автор"/>
                <w:b/>
                <w:color w:val="A6A6A6"/>
                <w:sz w:val="16"/>
                <w:szCs w:val="20"/>
                <w:lang w:val="en-US"/>
              </w:rPr>
            </w:pPr>
            <w:ins w:id="5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name="idOfProhibition"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5" w:author="Автор"/>
                <w:b/>
                <w:color w:val="A6A6A6"/>
                <w:sz w:val="16"/>
                <w:szCs w:val="20"/>
                <w:lang w:val="en-US"/>
              </w:rPr>
            </w:pPr>
            <w:ins w:id="5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name="idOfGoodGroup"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7" w:author="Автор"/>
                <w:b/>
                <w:color w:val="A6A6A6"/>
                <w:sz w:val="16"/>
                <w:szCs w:val="20"/>
                <w:lang w:val="en-US"/>
              </w:rPr>
            </w:pPr>
            <w:ins w:id="5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49" w:author="Автор"/>
                <w:b/>
                <w:color w:val="A6A6A6"/>
                <w:sz w:val="16"/>
                <w:szCs w:val="20"/>
                <w:lang w:val="en-US"/>
              </w:rPr>
            </w:pPr>
            <w:ins w:id="5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1" w:author="Автор"/>
                <w:b/>
                <w:color w:val="A6A6A6"/>
                <w:sz w:val="16"/>
                <w:szCs w:val="20"/>
                <w:lang w:val="en-US"/>
              </w:rPr>
            </w:pPr>
            <w:ins w:id="5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name="excludeGoodGroupFromProhibitionResponse"&gt;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3" w:author="Автор"/>
                <w:b/>
                <w:color w:val="A6A6A6"/>
                <w:sz w:val="16"/>
                <w:szCs w:val="20"/>
                <w:lang w:val="en-US"/>
              </w:rPr>
            </w:pPr>
            <w:ins w:id="5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5" w:author="Автор"/>
                <w:b/>
                <w:color w:val="A6A6A6"/>
                <w:sz w:val="16"/>
                <w:szCs w:val="20"/>
                <w:lang w:val="en-US"/>
              </w:rPr>
            </w:pPr>
            <w:ins w:id="5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7" w:author="Автор"/>
                <w:b/>
                <w:color w:val="A6A6A6"/>
                <w:sz w:val="16"/>
                <w:szCs w:val="20"/>
                <w:lang w:val="en-US"/>
              </w:rPr>
            </w:pPr>
            <w:ins w:id="5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59" w:author="Автор"/>
                <w:b/>
                <w:color w:val="A6A6A6"/>
                <w:sz w:val="16"/>
                <w:szCs w:val="20"/>
                <w:lang w:val="en-US"/>
              </w:rPr>
            </w:pPr>
            <w:ins w:id="5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1" w:author="Автор"/>
                <w:b/>
                <w:color w:val="A6A6A6"/>
                <w:sz w:val="16"/>
                <w:szCs w:val="20"/>
                <w:lang w:val="en-US"/>
              </w:rPr>
            </w:pPr>
            <w:ins w:id="5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3" w:author="Автор"/>
                <w:b/>
                <w:color w:val="A6A6A6"/>
                <w:sz w:val="16"/>
                <w:szCs w:val="20"/>
                <w:lang w:val="en-US"/>
              </w:rPr>
            </w:pPr>
            <w:ins w:id="5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5" w:author="Автор"/>
                <w:b/>
                <w:color w:val="A6A6A6"/>
                <w:sz w:val="16"/>
                <w:szCs w:val="20"/>
                <w:lang w:val="en-US"/>
              </w:rPr>
            </w:pPr>
            <w:ins w:id="5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7" w:author="Автор"/>
                <w:b/>
                <w:color w:val="A6A6A6"/>
                <w:sz w:val="16"/>
                <w:szCs w:val="20"/>
                <w:lang w:val="en-US"/>
              </w:rPr>
            </w:pPr>
            <w:ins w:id="5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69" w:author="Автор"/>
                <w:b/>
                <w:color w:val="A6A6A6"/>
                <w:sz w:val="16"/>
                <w:szCs w:val="20"/>
                <w:lang w:val="en-US"/>
              </w:rPr>
            </w:pPr>
            <w:ins w:id="5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1" w:author="Автор"/>
                <w:b/>
                <w:color w:val="A6A6A6"/>
                <w:sz w:val="16"/>
                <w:szCs w:val="20"/>
                <w:lang w:val="en-US"/>
              </w:rPr>
            </w:pPr>
            <w:ins w:id="5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3" w:author="Автор"/>
                <w:b/>
                <w:color w:val="A6A6A6"/>
                <w:sz w:val="16"/>
                <w:szCs w:val="20"/>
                <w:lang w:val="en-US"/>
              </w:rPr>
            </w:pPr>
            <w:ins w:id="5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name="enableNotificationBySMSResponse"&gt;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5" w:author="Автор"/>
                <w:b/>
                <w:color w:val="A6A6A6"/>
                <w:sz w:val="16"/>
                <w:szCs w:val="20"/>
                <w:lang w:val="en-US"/>
              </w:rPr>
            </w:pPr>
            <w:ins w:id="5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7" w:author="Автор"/>
                <w:b/>
                <w:color w:val="A6A6A6"/>
                <w:sz w:val="16"/>
                <w:szCs w:val="20"/>
                <w:lang w:val="en-US"/>
              </w:rPr>
            </w:pPr>
            <w:ins w:id="5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79" w:author="Автор"/>
                <w:b/>
                <w:color w:val="A6A6A6"/>
                <w:sz w:val="16"/>
                <w:szCs w:val="20"/>
                <w:lang w:val="en-US"/>
              </w:rPr>
            </w:pPr>
            <w:ins w:id="5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1" w:author="Автор"/>
                <w:b/>
                <w:color w:val="A6A6A6"/>
                <w:sz w:val="16"/>
                <w:szCs w:val="20"/>
                <w:lang w:val="en-US"/>
              </w:rPr>
            </w:pPr>
            <w:ins w:id="5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3" w:author="Автор"/>
                <w:b/>
                <w:color w:val="A6A6A6"/>
                <w:sz w:val="16"/>
                <w:szCs w:val="20"/>
                <w:lang w:val="en-US"/>
              </w:rPr>
            </w:pPr>
            <w:ins w:id="5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5" w:author="Автор"/>
                <w:b/>
                <w:color w:val="A6A6A6"/>
                <w:sz w:val="16"/>
                <w:szCs w:val="20"/>
                <w:lang w:val="en-US"/>
              </w:rPr>
            </w:pPr>
            <w:ins w:id="5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7" w:author="Автор"/>
                <w:b/>
                <w:color w:val="A6A6A6"/>
                <w:sz w:val="16"/>
                <w:szCs w:val="20"/>
                <w:lang w:val="en-US"/>
              </w:rPr>
            </w:pPr>
            <w:ins w:id="5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89" w:author="Автор"/>
                <w:b/>
                <w:color w:val="A6A6A6"/>
                <w:sz w:val="16"/>
                <w:szCs w:val="20"/>
                <w:lang w:val="en-US"/>
              </w:rPr>
            </w:pPr>
            <w:ins w:id="5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1" w:author="Автор"/>
                <w:b/>
                <w:color w:val="A6A6A6"/>
                <w:sz w:val="16"/>
                <w:szCs w:val="20"/>
                <w:lang w:val="en-US"/>
              </w:rPr>
            </w:pPr>
            <w:ins w:id="5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name="idOfGoodGroup"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3" w:author="Автор"/>
                <w:b/>
                <w:color w:val="A6A6A6"/>
                <w:sz w:val="16"/>
                <w:szCs w:val="20"/>
                <w:lang w:val="en-US"/>
              </w:rPr>
            </w:pPr>
            <w:ins w:id="5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5" w:author="Автор"/>
                <w:b/>
                <w:color w:val="A6A6A6"/>
                <w:sz w:val="16"/>
                <w:szCs w:val="20"/>
                <w:lang w:val="en-US"/>
              </w:rPr>
            </w:pPr>
            <w:ins w:id="5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7" w:author="Автор"/>
                <w:b/>
                <w:color w:val="A6A6A6"/>
                <w:sz w:val="16"/>
                <w:szCs w:val="20"/>
                <w:lang w:val="en-US"/>
              </w:rPr>
            </w:pPr>
            <w:ins w:id="5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699" w:author="Автор"/>
                <w:b/>
                <w:color w:val="A6A6A6"/>
                <w:sz w:val="16"/>
                <w:szCs w:val="20"/>
                <w:lang w:val="en-US"/>
              </w:rPr>
            </w:pPr>
            <w:ins w:id="5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1" w:author="Автор"/>
                <w:b/>
                <w:color w:val="A6A6A6"/>
                <w:sz w:val="16"/>
                <w:szCs w:val="20"/>
                <w:lang w:val="en-US"/>
              </w:rPr>
            </w:pPr>
            <w:ins w:id="5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3" w:author="Автор"/>
                <w:b/>
                <w:color w:val="A6A6A6"/>
                <w:sz w:val="16"/>
                <w:szCs w:val="20"/>
                <w:lang w:val="en-US"/>
              </w:rPr>
            </w:pPr>
            <w:ins w:id="5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5" w:author="Автор"/>
                <w:b/>
                <w:color w:val="A6A6A6"/>
                <w:sz w:val="16"/>
                <w:szCs w:val="20"/>
                <w:lang w:val="en-US"/>
              </w:rPr>
            </w:pPr>
            <w:ins w:id="5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7" w:author="Автор"/>
                <w:b/>
                <w:color w:val="A6A6A6"/>
                <w:sz w:val="16"/>
                <w:szCs w:val="20"/>
                <w:lang w:val="en-US"/>
              </w:rPr>
            </w:pPr>
            <w:ins w:id="5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09" w:author="Автор"/>
                <w:b/>
                <w:color w:val="A6A6A6"/>
                <w:sz w:val="16"/>
                <w:szCs w:val="20"/>
                <w:lang w:val="en-US"/>
              </w:rPr>
            </w:pPr>
            <w:ins w:id="5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1" w:author="Автор"/>
                <w:b/>
                <w:color w:val="A6A6A6"/>
                <w:sz w:val="16"/>
                <w:szCs w:val="20"/>
                <w:lang w:val="en-US"/>
              </w:rPr>
            </w:pPr>
            <w:ins w:id="5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3" w:author="Автор"/>
                <w:b/>
                <w:color w:val="A6A6A6"/>
                <w:sz w:val="16"/>
                <w:szCs w:val="20"/>
                <w:lang w:val="en-US"/>
              </w:rPr>
            </w:pPr>
            <w:ins w:id="5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5" w:author="Автор"/>
                <w:b/>
                <w:color w:val="A6A6A6"/>
                <w:sz w:val="16"/>
                <w:szCs w:val="20"/>
                <w:lang w:val="en-US"/>
              </w:rPr>
            </w:pPr>
            <w:ins w:id="5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name="cycleDiagram" type="tns:CycleDiagramExt"/&gt;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7" w:author="Автор"/>
                <w:b/>
                <w:color w:val="A6A6A6"/>
                <w:sz w:val="16"/>
                <w:szCs w:val="20"/>
                <w:lang w:val="en-US"/>
              </w:rPr>
            </w:pPr>
            <w:ins w:id="5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19" w:author="Автор"/>
                <w:b/>
                <w:color w:val="A6A6A6"/>
                <w:sz w:val="16"/>
                <w:szCs w:val="20"/>
                <w:lang w:val="en-US"/>
              </w:rPr>
            </w:pPr>
            <w:ins w:id="5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1" w:author="Автор"/>
                <w:b/>
                <w:color w:val="A6A6A6"/>
                <w:sz w:val="16"/>
                <w:szCs w:val="20"/>
                <w:lang w:val="en-US"/>
              </w:rPr>
            </w:pPr>
            <w:ins w:id="5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name="putCycleDiagramResponse"&gt;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3" w:author="Автор"/>
                <w:b/>
                <w:color w:val="A6A6A6"/>
                <w:sz w:val="16"/>
                <w:szCs w:val="20"/>
                <w:lang w:val="en-US"/>
              </w:rPr>
            </w:pPr>
            <w:ins w:id="5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5" w:author="Автор"/>
                <w:b/>
                <w:color w:val="A6A6A6"/>
                <w:sz w:val="16"/>
                <w:szCs w:val="20"/>
                <w:lang w:val="en-US"/>
              </w:rPr>
            </w:pPr>
            <w:ins w:id="5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7" w:author="Автор"/>
                <w:b/>
                <w:color w:val="A6A6A6"/>
                <w:sz w:val="16"/>
                <w:szCs w:val="20"/>
                <w:lang w:val="en-US"/>
              </w:rPr>
            </w:pPr>
            <w:ins w:id="5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29" w:author="Автор"/>
                <w:b/>
                <w:color w:val="A6A6A6"/>
                <w:sz w:val="16"/>
                <w:szCs w:val="20"/>
                <w:lang w:val="en-US"/>
              </w:rPr>
            </w:pPr>
            <w:ins w:id="5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1" w:author="Автор"/>
                <w:b/>
                <w:color w:val="A6A6A6"/>
                <w:sz w:val="16"/>
                <w:szCs w:val="20"/>
                <w:lang w:val="en-US"/>
              </w:rPr>
            </w:pPr>
            <w:ins w:id="5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3" w:author="Автор"/>
                <w:b/>
                <w:color w:val="A6A6A6"/>
                <w:sz w:val="16"/>
                <w:szCs w:val="20"/>
                <w:lang w:val="en-US"/>
              </w:rPr>
            </w:pPr>
            <w:ins w:id="5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5" w:author="Автор"/>
                <w:b/>
                <w:color w:val="A6A6A6"/>
                <w:sz w:val="16"/>
                <w:szCs w:val="20"/>
                <w:lang w:val="en-US"/>
              </w:rPr>
            </w:pPr>
            <w:ins w:id="5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7" w:author="Автор"/>
                <w:b/>
                <w:color w:val="A6A6A6"/>
                <w:sz w:val="16"/>
                <w:szCs w:val="20"/>
                <w:lang w:val="en-US"/>
              </w:rPr>
            </w:pPr>
            <w:ins w:id="5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39" w:author="Автор"/>
                <w:b/>
                <w:color w:val="A6A6A6"/>
                <w:sz w:val="16"/>
                <w:szCs w:val="20"/>
                <w:lang w:val="en-US"/>
              </w:rPr>
            </w:pPr>
            <w:ins w:id="5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1" w:author="Автор"/>
                <w:b/>
                <w:color w:val="A6A6A6"/>
                <w:sz w:val="16"/>
                <w:szCs w:val="20"/>
                <w:lang w:val="en-US"/>
              </w:rPr>
            </w:pPr>
            <w:ins w:id="5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3" w:author="Автор"/>
                <w:b/>
                <w:color w:val="A6A6A6"/>
                <w:sz w:val="16"/>
                <w:szCs w:val="20"/>
                <w:lang w:val="en-US"/>
              </w:rPr>
            </w:pPr>
            <w:ins w:id="5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name="getActiveMenuQuestionsResponse"&gt;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5" w:author="Автор"/>
                <w:b/>
                <w:color w:val="A6A6A6"/>
                <w:sz w:val="16"/>
                <w:szCs w:val="20"/>
                <w:lang w:val="en-US"/>
              </w:rPr>
            </w:pPr>
            <w:ins w:id="5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7" w:author="Автор"/>
                <w:b/>
                <w:color w:val="A6A6A6"/>
                <w:sz w:val="16"/>
                <w:szCs w:val="20"/>
                <w:lang w:val="en-US"/>
              </w:rPr>
            </w:pPr>
            <w:ins w:id="5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type="tns:questionaryResultList"/&gt;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49" w:author="Автор"/>
                <w:b/>
                <w:color w:val="A6A6A6"/>
                <w:sz w:val="16"/>
                <w:szCs w:val="20"/>
                <w:lang w:val="en-US"/>
              </w:rPr>
            </w:pPr>
            <w:ins w:id="5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1" w:author="Автор"/>
                <w:b/>
                <w:color w:val="A6A6A6"/>
                <w:sz w:val="16"/>
                <w:szCs w:val="20"/>
                <w:lang w:val="en-US"/>
              </w:rPr>
            </w:pPr>
            <w:ins w:id="5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3" w:author="Автор"/>
                <w:b/>
                <w:color w:val="A6A6A6"/>
                <w:sz w:val="16"/>
                <w:szCs w:val="20"/>
                <w:lang w:val="en-US"/>
              </w:rPr>
            </w:pPr>
            <w:ins w:id="5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name="questionaryResultList"&gt;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5" w:author="Автор"/>
                <w:b/>
                <w:color w:val="A6A6A6"/>
                <w:sz w:val="16"/>
                <w:szCs w:val="20"/>
                <w:lang w:val="en-US"/>
              </w:rPr>
            </w:pPr>
            <w:ins w:id="5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7" w:author="Автор"/>
                <w:b/>
                <w:color w:val="A6A6A6"/>
                <w:sz w:val="16"/>
                <w:szCs w:val="20"/>
                <w:lang w:val="en-US"/>
              </w:rPr>
            </w:pPr>
            <w:ins w:id="5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name="questionaryList" type="tns:QuestionaryList"/&gt;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59" w:author="Автор"/>
                <w:b/>
                <w:color w:val="A6A6A6"/>
                <w:sz w:val="16"/>
                <w:szCs w:val="20"/>
                <w:lang w:val="en-US"/>
              </w:rPr>
            </w:pPr>
            <w:ins w:id="5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1" w:author="Автор"/>
                <w:b/>
                <w:color w:val="A6A6A6"/>
                <w:sz w:val="16"/>
                <w:szCs w:val="20"/>
                <w:lang w:val="en-US"/>
              </w:rPr>
            </w:pPr>
            <w:ins w:id="5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3" w:author="Автор"/>
                <w:b/>
                <w:color w:val="A6A6A6"/>
                <w:sz w:val="16"/>
                <w:szCs w:val="20"/>
                <w:lang w:val="en-US"/>
              </w:rPr>
            </w:pPr>
            <w:ins w:id="5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5" w:author="Автор"/>
                <w:b/>
                <w:color w:val="A6A6A6"/>
                <w:sz w:val="16"/>
                <w:szCs w:val="20"/>
                <w:lang w:val="en-US"/>
              </w:rPr>
            </w:pPr>
            <w:ins w:id="5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7" w:author="Автор"/>
                <w:b/>
                <w:color w:val="A6A6A6"/>
                <w:sz w:val="16"/>
                <w:szCs w:val="20"/>
                <w:lang w:val="en-US"/>
              </w:rPr>
            </w:pPr>
            <w:ins w:id="5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69" w:author="Автор"/>
                <w:b/>
                <w:color w:val="A6A6A6"/>
                <w:sz w:val="16"/>
                <w:szCs w:val="20"/>
                <w:lang w:val="en-US"/>
              </w:rPr>
            </w:pPr>
            <w:ins w:id="5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1" w:author="Автор"/>
                <w:b/>
                <w:color w:val="A6A6A6"/>
                <w:sz w:val="16"/>
                <w:szCs w:val="20"/>
                <w:lang w:val="en-US"/>
              </w:rPr>
            </w:pPr>
            <w:ins w:id="5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name="Q" type="tns:QuestionaryItem"/&gt;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3" w:author="Автор"/>
                <w:b/>
                <w:color w:val="A6A6A6"/>
                <w:sz w:val="16"/>
                <w:szCs w:val="20"/>
                <w:lang w:val="en-US"/>
              </w:rPr>
            </w:pPr>
            <w:ins w:id="5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5" w:author="Автор"/>
                <w:b/>
                <w:color w:val="A6A6A6"/>
                <w:sz w:val="16"/>
                <w:szCs w:val="20"/>
                <w:lang w:val="en-US"/>
              </w:rPr>
            </w:pPr>
            <w:ins w:id="5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7" w:author="Автор"/>
                <w:b/>
                <w:color w:val="A6A6A6"/>
                <w:sz w:val="16"/>
                <w:szCs w:val="20"/>
                <w:lang w:val="en-US"/>
              </w:rPr>
            </w:pPr>
            <w:ins w:id="5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name="QuestionaryItem"&gt;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79" w:author="Автор"/>
                <w:b/>
                <w:color w:val="A6A6A6"/>
                <w:sz w:val="16"/>
                <w:szCs w:val="20"/>
                <w:lang w:val="en-US"/>
              </w:rPr>
            </w:pPr>
            <w:ins w:id="5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1" w:author="Автор"/>
                <w:b/>
                <w:color w:val="A6A6A6"/>
                <w:sz w:val="16"/>
                <w:szCs w:val="20"/>
                <w:lang w:val="en-US"/>
              </w:rPr>
            </w:pPr>
            <w:ins w:id="5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name="Answer" type="tns:AnswerItem"/&gt;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3" w:author="Автор"/>
                <w:b/>
                <w:color w:val="A6A6A6"/>
                <w:sz w:val="16"/>
                <w:szCs w:val="20"/>
                <w:lang w:val="en-US"/>
              </w:rPr>
            </w:pPr>
            <w:ins w:id="5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5" w:author="Автор"/>
                <w:b/>
                <w:color w:val="A6A6A6"/>
                <w:sz w:val="16"/>
                <w:szCs w:val="20"/>
                <w:lang w:val="en-US"/>
              </w:rPr>
            </w:pPr>
            <w:ins w:id="5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name="IdOfQuestionary"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7" w:author="Автор"/>
                <w:b/>
                <w:color w:val="A6A6A6"/>
                <w:sz w:val="16"/>
                <w:szCs w:val="20"/>
                <w:lang w:val="en-US"/>
              </w:rPr>
            </w:pPr>
            <w:ins w:id="5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name="Question" type="xs:string" use="required"/&gt;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89" w:author="Автор"/>
                <w:b/>
                <w:color w:val="A6A6A6"/>
                <w:sz w:val="16"/>
                <w:szCs w:val="20"/>
                <w:lang w:val="en-US"/>
              </w:rPr>
            </w:pPr>
            <w:ins w:id="5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 use="required"/&gt;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1" w:author="Автор"/>
                <w:b/>
                <w:color w:val="A6A6A6"/>
                <w:sz w:val="16"/>
                <w:szCs w:val="20"/>
                <w:lang w:val="en-US"/>
              </w:rPr>
            </w:pPr>
            <w:ins w:id="5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3" w:author="Автор"/>
                <w:b/>
                <w:color w:val="A6A6A6"/>
                <w:sz w:val="16"/>
                <w:szCs w:val="20"/>
                <w:lang w:val="en-US"/>
              </w:rPr>
            </w:pPr>
            <w:ins w:id="5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5" w:author="Автор"/>
                <w:b/>
                <w:color w:val="A6A6A6"/>
                <w:sz w:val="16"/>
                <w:szCs w:val="20"/>
                <w:lang w:val="en-US"/>
              </w:rPr>
            </w:pPr>
            <w:ins w:id="5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7" w:author="Автор"/>
                <w:b/>
                <w:color w:val="A6A6A6"/>
                <w:sz w:val="16"/>
                <w:szCs w:val="20"/>
                <w:lang w:val="en-US"/>
              </w:rPr>
            </w:pPr>
            <w:ins w:id="5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name="ViewDate"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799" w:author="Автор"/>
                <w:b/>
                <w:color w:val="A6A6A6"/>
                <w:sz w:val="16"/>
                <w:szCs w:val="20"/>
                <w:lang w:val="en-US"/>
              </w:rPr>
            </w:pPr>
            <w:ins w:id="5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name="CheckedAnswer"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1" w:author="Автор"/>
                <w:b/>
                <w:color w:val="A6A6A6"/>
                <w:sz w:val="16"/>
                <w:szCs w:val="20"/>
                <w:lang w:val="en-US"/>
              </w:rPr>
            </w:pPr>
            <w:ins w:id="5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3" w:author="Автор"/>
                <w:b/>
                <w:color w:val="A6A6A6"/>
                <w:sz w:val="16"/>
                <w:szCs w:val="20"/>
                <w:lang w:val="en-US"/>
              </w:rPr>
            </w:pPr>
            <w:ins w:id="5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name="AnswerItem"&gt;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5" w:author="Автор"/>
                <w:b/>
                <w:color w:val="A6A6A6"/>
                <w:sz w:val="16"/>
                <w:szCs w:val="20"/>
                <w:lang w:val="en-US"/>
              </w:rPr>
            </w:pPr>
            <w:ins w:id="5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7" w:author="Автор"/>
                <w:b/>
                <w:color w:val="A6A6A6"/>
                <w:sz w:val="16"/>
                <w:szCs w:val="20"/>
                <w:lang w:val="en-US"/>
              </w:rPr>
            </w:pPr>
            <w:ins w:id="5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09" w:author="Автор"/>
                <w:b/>
                <w:color w:val="A6A6A6"/>
                <w:sz w:val="16"/>
                <w:szCs w:val="20"/>
                <w:lang w:val="en-US"/>
              </w:rPr>
            </w:pPr>
            <w:ins w:id="5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name="answer" type="xs:string" use="required"/&gt;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1" w:author="Автор"/>
                <w:b/>
                <w:color w:val="A6A6A6"/>
                <w:sz w:val="16"/>
                <w:szCs w:val="20"/>
                <w:lang w:val="en-US"/>
              </w:rPr>
            </w:pPr>
            <w:ins w:id="5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name="weight"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3" w:author="Автор"/>
                <w:b/>
                <w:color w:val="A6A6A6"/>
                <w:sz w:val="16"/>
                <w:szCs w:val="20"/>
                <w:lang w:val="en-US"/>
              </w:rPr>
            </w:pPr>
            <w:ins w:id="5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5" w:author="Автор"/>
                <w:b/>
                <w:color w:val="A6A6A6"/>
                <w:sz w:val="16"/>
                <w:szCs w:val="20"/>
                <w:lang w:val="en-US"/>
              </w:rPr>
            </w:pPr>
            <w:ins w:id="5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7" w:author="Автор"/>
                <w:b/>
                <w:color w:val="A6A6A6"/>
                <w:sz w:val="16"/>
                <w:szCs w:val="20"/>
                <w:lang w:val="en-US"/>
              </w:rPr>
            </w:pPr>
            <w:ins w:id="5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19" w:author="Автор"/>
                <w:b/>
                <w:color w:val="A6A6A6"/>
                <w:sz w:val="16"/>
                <w:szCs w:val="20"/>
                <w:lang w:val="en-US"/>
              </w:rPr>
            </w:pPr>
            <w:ins w:id="5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1" w:author="Автор"/>
                <w:b/>
                <w:color w:val="A6A6A6"/>
                <w:sz w:val="16"/>
                <w:szCs w:val="20"/>
                <w:lang w:val="en-US"/>
              </w:rPr>
            </w:pPr>
            <w:ins w:id="5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3" w:author="Автор"/>
                <w:b/>
                <w:color w:val="A6A6A6"/>
                <w:sz w:val="16"/>
                <w:szCs w:val="20"/>
                <w:lang w:val="en-US"/>
              </w:rPr>
            </w:pPr>
            <w:ins w:id="5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5" w:author="Автор"/>
                <w:b/>
                <w:color w:val="A6A6A6"/>
                <w:sz w:val="16"/>
                <w:szCs w:val="20"/>
                <w:lang w:val="en-US"/>
              </w:rPr>
            </w:pPr>
            <w:ins w:id="5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7" w:author="Автор"/>
                <w:b/>
                <w:color w:val="A6A6A6"/>
                <w:sz w:val="16"/>
                <w:szCs w:val="20"/>
                <w:lang w:val="en-US"/>
              </w:rPr>
            </w:pPr>
            <w:ins w:id="5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29" w:author="Автор"/>
                <w:b/>
                <w:color w:val="A6A6A6"/>
                <w:sz w:val="16"/>
                <w:szCs w:val="20"/>
                <w:lang w:val="en-US"/>
              </w:rPr>
            </w:pPr>
            <w:ins w:id="5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1" w:author="Автор"/>
                <w:b/>
                <w:color w:val="A6A6A6"/>
                <w:sz w:val="16"/>
                <w:szCs w:val="20"/>
                <w:lang w:val="en-US"/>
              </w:rPr>
            </w:pPr>
            <w:ins w:id="5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name="getCycleDiagramHistoryListResponse"&gt;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3" w:author="Автор"/>
                <w:b/>
                <w:color w:val="A6A6A6"/>
                <w:sz w:val="16"/>
                <w:szCs w:val="20"/>
                <w:lang w:val="en-US"/>
              </w:rPr>
            </w:pPr>
            <w:ins w:id="5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5" w:author="Автор"/>
                <w:b/>
                <w:color w:val="A6A6A6"/>
                <w:sz w:val="16"/>
                <w:szCs w:val="20"/>
                <w:lang w:val="en-US"/>
              </w:rPr>
            </w:pPr>
            <w:ins w:id="5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7" w:author="Автор"/>
                <w:b/>
                <w:color w:val="A6A6A6"/>
                <w:sz w:val="16"/>
                <w:szCs w:val="20"/>
                <w:lang w:val="en-US"/>
              </w:rPr>
            </w:pPr>
            <w:ins w:id="5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39" w:author="Автор"/>
                <w:b/>
                <w:color w:val="A6A6A6"/>
                <w:sz w:val="16"/>
                <w:szCs w:val="20"/>
                <w:lang w:val="en-US"/>
              </w:rPr>
            </w:pPr>
            <w:ins w:id="5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1" w:author="Автор"/>
                <w:b/>
                <w:color w:val="A6A6A6"/>
                <w:sz w:val="16"/>
                <w:szCs w:val="20"/>
                <w:lang w:val="en-US"/>
              </w:rPr>
            </w:pPr>
            <w:ins w:id="5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3" w:author="Автор"/>
                <w:b/>
                <w:color w:val="A6A6A6"/>
                <w:sz w:val="16"/>
                <w:szCs w:val="20"/>
                <w:lang w:val="en-US"/>
              </w:rPr>
            </w:pPr>
            <w:ins w:id="5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5" w:author="Автор"/>
                <w:b/>
                <w:color w:val="A6A6A6"/>
                <w:sz w:val="16"/>
                <w:szCs w:val="20"/>
                <w:lang w:val="en-US"/>
              </w:rPr>
            </w:pPr>
            <w:ins w:id="5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7" w:author="Автор"/>
                <w:b/>
                <w:color w:val="A6A6A6"/>
                <w:sz w:val="16"/>
                <w:szCs w:val="20"/>
                <w:lang w:val="en-US"/>
              </w:rPr>
            </w:pPr>
            <w:ins w:id="5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49" w:author="Автор"/>
                <w:b/>
                <w:color w:val="A6A6A6"/>
                <w:sz w:val="16"/>
                <w:szCs w:val="20"/>
                <w:lang w:val="en-US"/>
              </w:rPr>
            </w:pPr>
            <w:ins w:id="5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1" w:author="Автор"/>
                <w:b/>
                <w:color w:val="A6A6A6"/>
                <w:sz w:val="16"/>
                <w:szCs w:val="20"/>
                <w:lang w:val="en-US"/>
              </w:rPr>
            </w:pPr>
            <w:ins w:id="5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3" w:author="Автор"/>
                <w:b/>
                <w:color w:val="A6A6A6"/>
                <w:sz w:val="16"/>
                <w:szCs w:val="20"/>
                <w:lang w:val="en-US"/>
              </w:rPr>
            </w:pPr>
            <w:ins w:id="5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5" w:author="Автор"/>
                <w:b/>
                <w:color w:val="A6A6A6"/>
                <w:sz w:val="16"/>
                <w:szCs w:val="20"/>
                <w:lang w:val="en-US"/>
              </w:rPr>
            </w:pPr>
            <w:ins w:id="5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7" w:author="Автор"/>
                <w:b/>
                <w:color w:val="A6A6A6"/>
                <w:sz w:val="16"/>
                <w:szCs w:val="20"/>
                <w:lang w:val="en-US"/>
              </w:rPr>
            </w:pPr>
            <w:ins w:id="5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59" w:author="Автор"/>
                <w:b/>
                <w:color w:val="A6A6A6"/>
                <w:sz w:val="16"/>
                <w:szCs w:val="20"/>
                <w:lang w:val="en-US"/>
              </w:rPr>
            </w:pPr>
            <w:ins w:id="5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1" w:author="Автор"/>
                <w:b/>
                <w:color w:val="A6A6A6"/>
                <w:sz w:val="16"/>
                <w:szCs w:val="20"/>
                <w:lang w:val="en-US"/>
              </w:rPr>
            </w:pPr>
            <w:ins w:id="5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3" w:author="Автор"/>
                <w:b/>
                <w:color w:val="A6A6A6"/>
                <w:sz w:val="16"/>
                <w:szCs w:val="20"/>
                <w:lang w:val="en-US"/>
              </w:rPr>
            </w:pPr>
            <w:ins w:id="5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5" w:author="Автор"/>
                <w:b/>
                <w:color w:val="A6A6A6"/>
                <w:sz w:val="16"/>
                <w:szCs w:val="20"/>
                <w:lang w:val="en-US"/>
              </w:rPr>
            </w:pPr>
            <w:ins w:id="5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7" w:author="Автор"/>
                <w:b/>
                <w:color w:val="A6A6A6"/>
                <w:sz w:val="16"/>
                <w:szCs w:val="20"/>
                <w:lang w:val="en-US"/>
              </w:rPr>
            </w:pPr>
            <w:ins w:id="5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name="dateActivateSubscription"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69" w:author="Автор"/>
                <w:b/>
                <w:color w:val="A6A6A6"/>
                <w:sz w:val="16"/>
                <w:szCs w:val="20"/>
                <w:lang w:val="en-US"/>
              </w:rPr>
            </w:pPr>
            <w:ins w:id="5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1" w:author="Автор"/>
                <w:b/>
                <w:color w:val="A6A6A6"/>
                <w:sz w:val="16"/>
                <w:szCs w:val="20"/>
                <w:lang w:val="en-US"/>
              </w:rPr>
            </w:pPr>
            <w:ins w:id="5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3" w:author="Автор"/>
                <w:b/>
                <w:color w:val="A6A6A6"/>
                <w:sz w:val="16"/>
                <w:szCs w:val="20"/>
                <w:lang w:val="en-US"/>
              </w:rPr>
            </w:pPr>
            <w:ins w:id="5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name="activateCurrentSubscriptionFeedingResponse"&gt;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5" w:author="Автор"/>
                <w:b/>
                <w:color w:val="A6A6A6"/>
                <w:sz w:val="16"/>
                <w:szCs w:val="20"/>
                <w:lang w:val="en-US"/>
              </w:rPr>
            </w:pPr>
            <w:ins w:id="5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7" w:author="Автор"/>
                <w:b/>
                <w:color w:val="A6A6A6"/>
                <w:sz w:val="16"/>
                <w:szCs w:val="20"/>
                <w:lang w:val="en-US"/>
              </w:rPr>
            </w:pPr>
            <w:ins w:id="5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79" w:author="Автор"/>
                <w:b/>
                <w:color w:val="A6A6A6"/>
                <w:sz w:val="16"/>
                <w:szCs w:val="20"/>
                <w:lang w:val="en-US"/>
              </w:rPr>
            </w:pPr>
            <w:ins w:id="5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1" w:author="Автор"/>
                <w:b/>
                <w:color w:val="A6A6A6"/>
                <w:sz w:val="16"/>
                <w:szCs w:val="20"/>
                <w:lang w:val="en-US"/>
              </w:rPr>
            </w:pPr>
            <w:ins w:id="5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3" w:author="Автор"/>
                <w:b/>
                <w:color w:val="A6A6A6"/>
                <w:sz w:val="16"/>
                <w:szCs w:val="20"/>
                <w:lang w:val="en-US"/>
              </w:rPr>
            </w:pPr>
            <w:ins w:id="5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5" w:author="Автор"/>
                <w:b/>
                <w:color w:val="A6A6A6"/>
                <w:sz w:val="16"/>
                <w:szCs w:val="20"/>
                <w:lang w:val="en-US"/>
              </w:rPr>
            </w:pPr>
            <w:ins w:id="5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7" w:author="Автор"/>
                <w:b/>
                <w:color w:val="A6A6A6"/>
                <w:sz w:val="16"/>
                <w:szCs w:val="20"/>
                <w:lang w:val="en-US"/>
              </w:rPr>
            </w:pPr>
            <w:ins w:id="5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89" w:author="Автор"/>
                <w:b/>
                <w:color w:val="A6A6A6"/>
                <w:sz w:val="16"/>
                <w:szCs w:val="20"/>
                <w:lang w:val="en-US"/>
              </w:rPr>
            </w:pPr>
            <w:ins w:id="5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name="activateDate"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1" w:author="Автор"/>
                <w:b/>
                <w:color w:val="A6A6A6"/>
                <w:sz w:val="16"/>
                <w:szCs w:val="20"/>
                <w:lang w:val="en-US"/>
              </w:rPr>
            </w:pPr>
            <w:ins w:id="5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3" w:author="Автор"/>
                <w:b/>
                <w:color w:val="A6A6A6"/>
                <w:sz w:val="16"/>
                <w:szCs w:val="20"/>
                <w:lang w:val="en-US"/>
              </w:rPr>
            </w:pPr>
            <w:ins w:id="5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5" w:author="Автор"/>
                <w:b/>
                <w:color w:val="A6A6A6"/>
                <w:sz w:val="16"/>
                <w:szCs w:val="20"/>
                <w:lang w:val="en-US"/>
              </w:rPr>
            </w:pPr>
            <w:ins w:id="5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7" w:author="Автор"/>
                <w:b/>
                <w:color w:val="A6A6A6"/>
                <w:sz w:val="16"/>
                <w:szCs w:val="20"/>
                <w:lang w:val="en-US"/>
              </w:rPr>
            </w:pPr>
            <w:ins w:id="5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899" w:author="Автор"/>
                <w:b/>
                <w:color w:val="A6A6A6"/>
                <w:sz w:val="16"/>
                <w:szCs w:val="20"/>
                <w:lang w:val="en-US"/>
              </w:rPr>
            </w:pPr>
            <w:ins w:id="5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1" w:author="Автор"/>
                <w:b/>
                <w:color w:val="A6A6A6"/>
                <w:sz w:val="16"/>
                <w:szCs w:val="20"/>
                <w:lang w:val="en-US"/>
              </w:rPr>
            </w:pPr>
            <w:ins w:id="5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3" w:author="Автор"/>
                <w:b/>
                <w:color w:val="A6A6A6"/>
                <w:sz w:val="16"/>
                <w:szCs w:val="20"/>
                <w:lang w:val="en-US"/>
              </w:rPr>
            </w:pPr>
            <w:ins w:id="5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5" w:author="Автор"/>
                <w:b/>
                <w:color w:val="A6A6A6"/>
                <w:sz w:val="16"/>
                <w:szCs w:val="20"/>
                <w:lang w:val="en-US"/>
              </w:rPr>
            </w:pPr>
            <w:ins w:id="5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7" w:author="Автор"/>
                <w:b/>
                <w:color w:val="A6A6A6"/>
                <w:sz w:val="16"/>
                <w:szCs w:val="20"/>
                <w:lang w:val="en-US"/>
              </w:rPr>
            </w:pPr>
            <w:ins w:id="5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09" w:author="Автор"/>
                <w:b/>
                <w:color w:val="A6A6A6"/>
                <w:sz w:val="16"/>
                <w:szCs w:val="20"/>
                <w:lang w:val="en-US"/>
              </w:rPr>
            </w:pPr>
            <w:ins w:id="5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1" w:author="Автор"/>
                <w:b/>
                <w:color w:val="A6A6A6"/>
                <w:sz w:val="16"/>
                <w:szCs w:val="20"/>
                <w:lang w:val="en-US"/>
              </w:rPr>
            </w:pPr>
            <w:ins w:id="5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3" w:author="Автор"/>
                <w:b/>
                <w:color w:val="A6A6A6"/>
                <w:sz w:val="16"/>
                <w:szCs w:val="20"/>
                <w:lang w:val="en-US"/>
              </w:rPr>
            </w:pPr>
            <w:ins w:id="5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5" w:author="Автор"/>
                <w:b/>
                <w:color w:val="A6A6A6"/>
                <w:sz w:val="16"/>
                <w:szCs w:val="20"/>
                <w:lang w:val="en-US"/>
              </w:rPr>
            </w:pPr>
            <w:ins w:id="5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7" w:author="Автор"/>
                <w:b/>
                <w:color w:val="A6A6A6"/>
                <w:sz w:val="16"/>
                <w:szCs w:val="20"/>
                <w:lang w:val="en-US"/>
              </w:rPr>
            </w:pPr>
            <w:ins w:id="5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name="enableNotificationByEmailResponse"&gt;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19" w:author="Автор"/>
                <w:b/>
                <w:color w:val="A6A6A6"/>
                <w:sz w:val="16"/>
                <w:szCs w:val="20"/>
                <w:lang w:val="en-US"/>
              </w:rPr>
            </w:pPr>
            <w:ins w:id="5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1" w:author="Автор"/>
                <w:b/>
                <w:color w:val="A6A6A6"/>
                <w:sz w:val="16"/>
                <w:szCs w:val="20"/>
                <w:lang w:val="en-US"/>
              </w:rPr>
            </w:pPr>
            <w:ins w:id="5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3" w:author="Автор"/>
                <w:b/>
                <w:color w:val="A6A6A6"/>
                <w:sz w:val="16"/>
                <w:szCs w:val="20"/>
                <w:lang w:val="en-US"/>
              </w:rPr>
            </w:pPr>
            <w:ins w:id="5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5" w:author="Автор"/>
                <w:b/>
                <w:color w:val="A6A6A6"/>
                <w:sz w:val="16"/>
                <w:szCs w:val="20"/>
                <w:lang w:val="en-US"/>
              </w:rPr>
            </w:pPr>
            <w:ins w:id="5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7" w:author="Автор"/>
                <w:b/>
                <w:color w:val="A6A6A6"/>
                <w:sz w:val="16"/>
                <w:szCs w:val="20"/>
                <w:lang w:val="en-US"/>
              </w:rPr>
            </w:pPr>
            <w:ins w:id="5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29" w:author="Автор"/>
                <w:b/>
                <w:color w:val="A6A6A6"/>
                <w:sz w:val="16"/>
                <w:szCs w:val="20"/>
                <w:lang w:val="en-US"/>
              </w:rPr>
            </w:pPr>
            <w:ins w:id="5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1" w:author="Автор"/>
                <w:b/>
                <w:color w:val="A6A6A6"/>
                <w:sz w:val="16"/>
                <w:szCs w:val="20"/>
                <w:lang w:val="en-US"/>
              </w:rPr>
            </w:pPr>
            <w:ins w:id="5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3" w:author="Автор"/>
                <w:b/>
                <w:color w:val="A6A6A6"/>
                <w:sz w:val="16"/>
                <w:szCs w:val="20"/>
                <w:lang w:val="en-US"/>
              </w:rPr>
            </w:pPr>
            <w:ins w:id="5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5" w:author="Автор"/>
                <w:b/>
                <w:color w:val="A6A6A6"/>
                <w:sz w:val="16"/>
                <w:szCs w:val="20"/>
                <w:lang w:val="en-US"/>
              </w:rPr>
            </w:pPr>
            <w:ins w:id="5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7" w:author="Автор"/>
                <w:b/>
                <w:color w:val="A6A6A6"/>
                <w:sz w:val="16"/>
                <w:szCs w:val="20"/>
                <w:lang w:val="en-US"/>
              </w:rPr>
            </w:pPr>
            <w:ins w:id="5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39" w:author="Автор"/>
                <w:b/>
                <w:color w:val="A6A6A6"/>
                <w:sz w:val="16"/>
                <w:szCs w:val="20"/>
                <w:lang w:val="en-US"/>
              </w:rPr>
            </w:pPr>
            <w:ins w:id="5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1" w:author="Автор"/>
                <w:b/>
                <w:color w:val="A6A6A6"/>
                <w:sz w:val="16"/>
                <w:szCs w:val="20"/>
                <w:lang w:val="en-US"/>
              </w:rPr>
            </w:pPr>
            <w:ins w:id="5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3" w:author="Автор"/>
                <w:b/>
                <w:color w:val="A6A6A6"/>
                <w:sz w:val="16"/>
                <w:szCs w:val="20"/>
                <w:lang w:val="en-US"/>
              </w:rPr>
            </w:pPr>
            <w:ins w:id="5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5" w:author="Автор"/>
                <w:b/>
                <w:color w:val="A6A6A6"/>
                <w:sz w:val="16"/>
                <w:szCs w:val="20"/>
                <w:lang w:val="en-US"/>
              </w:rPr>
            </w:pPr>
            <w:ins w:id="5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7" w:author="Автор"/>
                <w:b/>
                <w:color w:val="A6A6A6"/>
                <w:sz w:val="16"/>
                <w:szCs w:val="20"/>
                <w:lang w:val="en-US"/>
              </w:rPr>
            </w:pPr>
            <w:ins w:id="5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49" w:author="Автор"/>
                <w:b/>
                <w:color w:val="A6A6A6"/>
                <w:sz w:val="16"/>
                <w:szCs w:val="20"/>
                <w:lang w:val="en-US"/>
              </w:rPr>
            </w:pPr>
            <w:ins w:id="5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1" w:author="Автор"/>
                <w:b/>
                <w:color w:val="A6A6A6"/>
                <w:sz w:val="16"/>
                <w:szCs w:val="20"/>
                <w:lang w:val="en-US"/>
              </w:rPr>
            </w:pPr>
            <w:ins w:id="5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3" w:author="Автор"/>
                <w:b/>
                <w:color w:val="A6A6A6"/>
                <w:sz w:val="16"/>
                <w:szCs w:val="20"/>
                <w:lang w:val="en-US"/>
              </w:rPr>
            </w:pPr>
            <w:ins w:id="5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5" w:author="Автор"/>
                <w:b/>
                <w:color w:val="A6A6A6"/>
                <w:sz w:val="16"/>
                <w:szCs w:val="20"/>
                <w:lang w:val="en-US"/>
              </w:rPr>
            </w:pPr>
            <w:ins w:id="5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name="purchaseList" type="tns:PurchaseListExt"/&gt;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7" w:author="Автор"/>
                <w:b/>
                <w:color w:val="A6A6A6"/>
                <w:sz w:val="16"/>
                <w:szCs w:val="20"/>
                <w:lang w:val="en-US"/>
              </w:rPr>
            </w:pPr>
            <w:ins w:id="5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59" w:author="Автор"/>
                <w:b/>
                <w:color w:val="A6A6A6"/>
                <w:sz w:val="16"/>
                <w:szCs w:val="20"/>
                <w:lang w:val="en-US"/>
              </w:rPr>
            </w:pPr>
            <w:ins w:id="5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1" w:author="Автор"/>
                <w:b/>
                <w:color w:val="A6A6A6"/>
                <w:sz w:val="16"/>
                <w:szCs w:val="20"/>
                <w:lang w:val="en-US"/>
              </w:rPr>
            </w:pPr>
            <w:ins w:id="5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3" w:author="Автор"/>
                <w:b/>
                <w:color w:val="A6A6A6"/>
                <w:sz w:val="16"/>
                <w:szCs w:val="20"/>
                <w:lang w:val="en-US"/>
              </w:rPr>
            </w:pPr>
            <w:ins w:id="5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5" w:author="Автор"/>
                <w:b/>
                <w:color w:val="A6A6A6"/>
                <w:sz w:val="16"/>
                <w:szCs w:val="20"/>
                <w:lang w:val="en-US"/>
              </w:rPr>
            </w:pPr>
            <w:ins w:id="5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7" w:author="Автор"/>
                <w:b/>
                <w:color w:val="A6A6A6"/>
                <w:sz w:val="16"/>
                <w:szCs w:val="20"/>
                <w:lang w:val="en-US"/>
              </w:rPr>
            </w:pPr>
            <w:ins w:id="5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69" w:author="Автор"/>
                <w:b/>
                <w:color w:val="A6A6A6"/>
                <w:sz w:val="16"/>
                <w:szCs w:val="20"/>
                <w:lang w:val="en-US"/>
              </w:rPr>
            </w:pPr>
            <w:ins w:id="5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type="tns:PurchaseExt"/&gt;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1" w:author="Автор"/>
                <w:b/>
                <w:color w:val="A6A6A6"/>
                <w:sz w:val="16"/>
                <w:szCs w:val="20"/>
                <w:lang w:val="en-US"/>
              </w:rPr>
            </w:pPr>
            <w:ins w:id="5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3" w:author="Автор"/>
                <w:b/>
                <w:color w:val="A6A6A6"/>
                <w:sz w:val="16"/>
                <w:szCs w:val="20"/>
                <w:lang w:val="en-US"/>
              </w:rPr>
            </w:pPr>
            <w:ins w:id="5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5" w:author="Автор"/>
                <w:b/>
                <w:color w:val="A6A6A6"/>
                <w:sz w:val="16"/>
                <w:szCs w:val="20"/>
                <w:lang w:val="en-US"/>
              </w:rPr>
            </w:pPr>
            <w:ins w:id="5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7" w:author="Автор"/>
                <w:b/>
                <w:color w:val="A6A6A6"/>
                <w:sz w:val="16"/>
                <w:szCs w:val="20"/>
                <w:lang w:val="en-US"/>
              </w:rPr>
            </w:pPr>
            <w:ins w:id="5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79" w:author="Автор"/>
                <w:b/>
                <w:color w:val="A6A6A6"/>
                <w:sz w:val="16"/>
                <w:szCs w:val="20"/>
                <w:lang w:val="en-US"/>
              </w:rPr>
            </w:pPr>
            <w:ins w:id="5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1" w:author="Автор"/>
                <w:b/>
                <w:color w:val="A6A6A6"/>
                <w:sz w:val="16"/>
                <w:szCs w:val="20"/>
                <w:lang w:val="en-US"/>
              </w:rPr>
            </w:pPr>
            <w:ins w:id="5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3" w:author="Автор"/>
                <w:b/>
                <w:color w:val="A6A6A6"/>
                <w:sz w:val="16"/>
                <w:szCs w:val="20"/>
                <w:lang w:val="en-US"/>
              </w:rPr>
            </w:pPr>
            <w:ins w:id="5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5" w:author="Автор"/>
                <w:b/>
                <w:color w:val="A6A6A6"/>
                <w:sz w:val="16"/>
                <w:szCs w:val="20"/>
                <w:lang w:val="en-US"/>
              </w:rPr>
            </w:pPr>
            <w:ins w:id="5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7" w:author="Автор"/>
                <w:b/>
                <w:color w:val="A6A6A6"/>
                <w:sz w:val="16"/>
                <w:szCs w:val="20"/>
                <w:lang w:val="en-US"/>
              </w:rPr>
            </w:pPr>
            <w:ins w:id="5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name="SocDiscount"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89" w:author="Автор"/>
                <w:b/>
                <w:color w:val="A6A6A6"/>
                <w:sz w:val="16"/>
                <w:szCs w:val="20"/>
                <w:lang w:val="en-US"/>
              </w:rPr>
            </w:pPr>
            <w:ins w:id="5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name="TrdDiscount"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1" w:author="Автор"/>
                <w:b/>
                <w:color w:val="A6A6A6"/>
                <w:sz w:val="16"/>
                <w:szCs w:val="20"/>
                <w:lang w:val="en-US"/>
              </w:rPr>
            </w:pPr>
            <w:ins w:id="5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&lt;xs:attribute name="Donation"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3" w:author="Автор"/>
                <w:b/>
                <w:color w:val="A6A6A6"/>
                <w:sz w:val="16"/>
                <w:szCs w:val="20"/>
                <w:lang w:val="en-US"/>
              </w:rPr>
            </w:pPr>
            <w:ins w:id="5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name="ByCash"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5" w:author="Автор"/>
                <w:b/>
                <w:color w:val="A6A6A6"/>
                <w:sz w:val="16"/>
                <w:szCs w:val="20"/>
                <w:lang w:val="en-US"/>
              </w:rPr>
            </w:pPr>
            <w:ins w:id="5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name="ByCard"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7" w:author="Автор"/>
                <w:b/>
                <w:color w:val="A6A6A6"/>
                <w:sz w:val="16"/>
                <w:szCs w:val="20"/>
                <w:lang w:val="en-US"/>
              </w:rPr>
            </w:pPr>
            <w:ins w:id="5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5999" w:author="Автор"/>
                <w:b/>
                <w:color w:val="A6A6A6"/>
                <w:sz w:val="16"/>
                <w:szCs w:val="20"/>
                <w:lang w:val="en-US"/>
              </w:rPr>
            </w:pPr>
            <w:ins w:id="6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1" w:author="Автор"/>
                <w:b/>
                <w:color w:val="A6A6A6"/>
                <w:sz w:val="16"/>
                <w:szCs w:val="20"/>
                <w:lang w:val="en-US"/>
              </w:rPr>
            </w:pPr>
            <w:ins w:id="6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name="PurchaseElementExt"&gt;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3" w:author="Автор"/>
                <w:b/>
                <w:color w:val="A6A6A6"/>
                <w:sz w:val="16"/>
                <w:szCs w:val="20"/>
                <w:lang w:val="en-US"/>
              </w:rPr>
            </w:pPr>
            <w:ins w:id="6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5" w:author="Автор"/>
                <w:b/>
                <w:color w:val="A6A6A6"/>
                <w:sz w:val="16"/>
                <w:szCs w:val="20"/>
                <w:lang w:val="en-US"/>
              </w:rPr>
            </w:pPr>
            <w:ins w:id="6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name="IdOfOrderDetail"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7" w:author="Автор"/>
                <w:b/>
                <w:color w:val="A6A6A6"/>
                <w:sz w:val="16"/>
                <w:szCs w:val="20"/>
                <w:lang w:val="en-US"/>
              </w:rPr>
            </w:pPr>
            <w:ins w:id="6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09" w:author="Автор"/>
                <w:b/>
                <w:color w:val="A6A6A6"/>
                <w:sz w:val="16"/>
                <w:szCs w:val="20"/>
                <w:lang w:val="en-US"/>
              </w:rPr>
            </w:pPr>
            <w:ins w:id="6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1" w:author="Автор"/>
                <w:b/>
                <w:color w:val="A6A6A6"/>
                <w:sz w:val="16"/>
                <w:szCs w:val="20"/>
                <w:lang w:val="en-US"/>
              </w:rPr>
            </w:pPr>
            <w:ins w:id="6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3" w:author="Автор"/>
                <w:b/>
                <w:color w:val="A6A6A6"/>
                <w:sz w:val="16"/>
                <w:szCs w:val="20"/>
                <w:lang w:val="en-US"/>
              </w:rPr>
            </w:pPr>
            <w:ins w:id="6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5" w:author="Автор"/>
                <w:b/>
                <w:color w:val="A6A6A6"/>
                <w:sz w:val="16"/>
                <w:szCs w:val="20"/>
                <w:lang w:val="en-US"/>
              </w:rPr>
            </w:pPr>
            <w:ins w:id="6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name="MenuType"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7" w:author="Автор"/>
                <w:b/>
                <w:color w:val="A6A6A6"/>
                <w:sz w:val="16"/>
                <w:szCs w:val="20"/>
                <w:lang w:val="en-US"/>
              </w:rPr>
            </w:pPr>
            <w:ins w:id="6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19" w:author="Автор"/>
                <w:b/>
                <w:color w:val="A6A6A6"/>
                <w:sz w:val="16"/>
                <w:szCs w:val="20"/>
                <w:lang w:val="en-US"/>
              </w:rPr>
            </w:pPr>
            <w:ins w:id="6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1" w:author="Автор"/>
                <w:b/>
                <w:color w:val="A6A6A6"/>
                <w:sz w:val="16"/>
                <w:szCs w:val="20"/>
                <w:lang w:val="en-US"/>
              </w:rPr>
            </w:pPr>
            <w:ins w:id="6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3" w:author="Автор"/>
                <w:b/>
                <w:color w:val="A6A6A6"/>
                <w:sz w:val="16"/>
                <w:szCs w:val="20"/>
                <w:lang w:val="en-US"/>
              </w:rPr>
            </w:pPr>
            <w:ins w:id="6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5" w:author="Автор"/>
                <w:b/>
                <w:color w:val="A6A6A6"/>
                <w:sz w:val="16"/>
                <w:szCs w:val="20"/>
                <w:lang w:val="en-US"/>
              </w:rPr>
            </w:pPr>
            <w:ins w:id="6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7" w:author="Автор"/>
                <w:b/>
                <w:color w:val="A6A6A6"/>
                <w:sz w:val="16"/>
                <w:szCs w:val="20"/>
                <w:lang w:val="en-US"/>
              </w:rPr>
            </w:pPr>
            <w:ins w:id="6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29" w:author="Автор"/>
                <w:b/>
                <w:color w:val="A6A6A6"/>
                <w:sz w:val="16"/>
                <w:szCs w:val="20"/>
                <w:lang w:val="en-US"/>
              </w:rPr>
            </w:pPr>
            <w:ins w:id="6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1" w:author="Автор"/>
                <w:b/>
                <w:color w:val="A6A6A6"/>
                <w:sz w:val="16"/>
                <w:szCs w:val="20"/>
                <w:lang w:val="en-US"/>
              </w:rPr>
            </w:pPr>
            <w:ins w:id="6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3" w:author="Автор"/>
                <w:b/>
                <w:color w:val="A6A6A6"/>
                <w:sz w:val="16"/>
                <w:szCs w:val="20"/>
                <w:lang w:val="en-US"/>
              </w:rPr>
            </w:pPr>
            <w:ins w:id="6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name="getMenuListWithProhibitionsResponse"&gt;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5" w:author="Автор"/>
                <w:b/>
                <w:color w:val="A6A6A6"/>
                <w:sz w:val="16"/>
                <w:szCs w:val="20"/>
                <w:lang w:val="en-US"/>
              </w:rPr>
            </w:pPr>
            <w:ins w:id="6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7" w:author="Автор"/>
                <w:b/>
                <w:color w:val="A6A6A6"/>
                <w:sz w:val="16"/>
                <w:szCs w:val="20"/>
                <w:lang w:val="en-US"/>
              </w:rPr>
            </w:pPr>
            <w:ins w:id="6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type="tns:menuListWithProhibitionsResult"/&gt;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39" w:author="Автор"/>
                <w:b/>
                <w:color w:val="A6A6A6"/>
                <w:sz w:val="16"/>
                <w:szCs w:val="20"/>
                <w:lang w:val="en-US"/>
              </w:rPr>
            </w:pPr>
            <w:ins w:id="6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1" w:author="Автор"/>
                <w:b/>
                <w:color w:val="A6A6A6"/>
                <w:sz w:val="16"/>
                <w:szCs w:val="20"/>
                <w:lang w:val="en-US"/>
              </w:rPr>
            </w:pPr>
            <w:ins w:id="6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3" w:author="Автор"/>
                <w:b/>
                <w:color w:val="A6A6A6"/>
                <w:sz w:val="16"/>
                <w:szCs w:val="20"/>
                <w:lang w:val="en-US"/>
              </w:rPr>
            </w:pPr>
            <w:ins w:id="6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name="menuListWithProhibitionsResult"&gt;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5" w:author="Автор"/>
                <w:b/>
                <w:color w:val="A6A6A6"/>
                <w:sz w:val="16"/>
                <w:szCs w:val="20"/>
                <w:lang w:val="en-US"/>
              </w:rPr>
            </w:pPr>
            <w:ins w:id="6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7" w:author="Автор"/>
                <w:b/>
                <w:color w:val="A6A6A6"/>
                <w:sz w:val="16"/>
                <w:szCs w:val="20"/>
                <w:lang w:val="en-US"/>
              </w:rPr>
            </w:pPr>
            <w:ins w:id="6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49" w:author="Автор"/>
                <w:b/>
                <w:color w:val="A6A6A6"/>
                <w:sz w:val="16"/>
                <w:szCs w:val="20"/>
                <w:lang w:val="en-US"/>
              </w:rPr>
            </w:pPr>
            <w:ins w:id="6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1" w:author="Автор"/>
                <w:b/>
                <w:color w:val="A6A6A6"/>
                <w:sz w:val="16"/>
                <w:szCs w:val="20"/>
                <w:lang w:val="en-US"/>
              </w:rPr>
            </w:pPr>
            <w:ins w:id="6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3" w:author="Автор"/>
                <w:b/>
                <w:color w:val="A6A6A6"/>
                <w:sz w:val="16"/>
                <w:szCs w:val="20"/>
                <w:lang w:val="en-US"/>
              </w:rPr>
            </w:pPr>
            <w:ins w:id="6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5" w:author="Автор"/>
                <w:b/>
                <w:color w:val="A6A6A6"/>
                <w:sz w:val="16"/>
                <w:szCs w:val="20"/>
                <w:lang w:val="en-US"/>
              </w:rPr>
            </w:pPr>
            <w:ins w:id="6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7" w:author="Автор"/>
                <w:b/>
                <w:color w:val="A6A6A6"/>
                <w:sz w:val="16"/>
                <w:szCs w:val="20"/>
                <w:lang w:val="en-US"/>
              </w:rPr>
            </w:pPr>
            <w:ins w:id="6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59" w:author="Автор"/>
                <w:b/>
                <w:color w:val="A6A6A6"/>
                <w:sz w:val="16"/>
                <w:szCs w:val="20"/>
                <w:lang w:val="en-US"/>
              </w:rPr>
            </w:pPr>
            <w:ins w:id="6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1" w:author="Автор"/>
                <w:b/>
                <w:color w:val="A6A6A6"/>
                <w:sz w:val="16"/>
                <w:szCs w:val="20"/>
                <w:lang w:val="en-US"/>
              </w:rPr>
            </w:pPr>
            <w:ins w:id="6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name="M" type="tns:MenuDateItemExt"/&gt;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3" w:author="Автор"/>
                <w:b/>
                <w:color w:val="A6A6A6"/>
                <w:sz w:val="16"/>
                <w:szCs w:val="20"/>
                <w:lang w:val="en-US"/>
              </w:rPr>
            </w:pPr>
            <w:ins w:id="6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5" w:author="Автор"/>
                <w:b/>
                <w:color w:val="A6A6A6"/>
                <w:sz w:val="16"/>
                <w:szCs w:val="20"/>
                <w:lang w:val="en-US"/>
              </w:rPr>
            </w:pPr>
            <w:ins w:id="6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7" w:author="Автор"/>
                <w:b/>
                <w:color w:val="A6A6A6"/>
                <w:sz w:val="16"/>
                <w:szCs w:val="20"/>
                <w:lang w:val="en-US"/>
              </w:rPr>
            </w:pPr>
            <w:ins w:id="6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name="MenuDateItemExt"&gt;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69" w:author="Автор"/>
                <w:b/>
                <w:color w:val="A6A6A6"/>
                <w:sz w:val="16"/>
                <w:szCs w:val="20"/>
                <w:lang w:val="en-US"/>
              </w:rPr>
            </w:pPr>
            <w:ins w:id="6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1" w:author="Автор"/>
                <w:b/>
                <w:color w:val="A6A6A6"/>
                <w:sz w:val="16"/>
                <w:szCs w:val="20"/>
                <w:lang w:val="en-US"/>
              </w:rPr>
            </w:pPr>
            <w:ins w:id="6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type="tns:MenuItemExt"/&gt;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3" w:author="Автор"/>
                <w:b/>
                <w:color w:val="A6A6A6"/>
                <w:sz w:val="16"/>
                <w:szCs w:val="20"/>
                <w:lang w:val="en-US"/>
              </w:rPr>
            </w:pPr>
            <w:ins w:id="6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5" w:author="Автор"/>
                <w:b/>
                <w:color w:val="A6A6A6"/>
                <w:sz w:val="16"/>
                <w:szCs w:val="20"/>
                <w:lang w:val="en-US"/>
              </w:rPr>
            </w:pPr>
            <w:ins w:id="6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7" w:author="Автор"/>
                <w:b/>
                <w:color w:val="A6A6A6"/>
                <w:sz w:val="16"/>
                <w:szCs w:val="20"/>
                <w:lang w:val="en-US"/>
              </w:rPr>
            </w:pPr>
            <w:ins w:id="6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79" w:author="Автор"/>
                <w:b/>
                <w:color w:val="A6A6A6"/>
                <w:sz w:val="16"/>
                <w:szCs w:val="20"/>
                <w:lang w:val="en-US"/>
              </w:rPr>
            </w:pPr>
            <w:ins w:id="6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name="MenuItemExt"&gt;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1" w:author="Автор"/>
                <w:b/>
                <w:color w:val="A6A6A6"/>
                <w:sz w:val="16"/>
                <w:szCs w:val="20"/>
                <w:lang w:val="en-US"/>
              </w:rPr>
            </w:pPr>
            <w:ins w:id="6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3" w:author="Автор"/>
                <w:b/>
                <w:color w:val="A6A6A6"/>
                <w:sz w:val="16"/>
                <w:szCs w:val="20"/>
                <w:lang w:val="en-US"/>
              </w:rPr>
            </w:pPr>
            <w:ins w:id="6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5" w:author="Автор"/>
                <w:b/>
                <w:color w:val="A6A6A6"/>
                <w:sz w:val="16"/>
                <w:szCs w:val="20"/>
                <w:lang w:val="en-US"/>
              </w:rPr>
            </w:pPr>
            <w:ins w:id="6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7" w:author="Автор"/>
                <w:b/>
                <w:color w:val="A6A6A6"/>
                <w:sz w:val="16"/>
                <w:szCs w:val="20"/>
                <w:lang w:val="en-US"/>
              </w:rPr>
            </w:pPr>
            <w:ins w:id="6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89" w:author="Автор"/>
                <w:b/>
                <w:color w:val="A6A6A6"/>
                <w:sz w:val="16"/>
                <w:szCs w:val="20"/>
                <w:lang w:val="en-US"/>
              </w:rPr>
            </w:pPr>
            <w:ins w:id="6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name="Calories"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1" w:author="Автор"/>
                <w:b/>
                <w:color w:val="A6A6A6"/>
                <w:sz w:val="16"/>
                <w:szCs w:val="20"/>
                <w:lang w:val="en-US"/>
              </w:rPr>
            </w:pPr>
            <w:ins w:id="6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name="VitB1"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3" w:author="Автор"/>
                <w:b/>
                <w:color w:val="A6A6A6"/>
                <w:sz w:val="16"/>
                <w:szCs w:val="20"/>
                <w:lang w:val="en-US"/>
              </w:rPr>
            </w:pPr>
            <w:ins w:id="6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name="VitC"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5" w:author="Автор"/>
                <w:b/>
                <w:color w:val="A6A6A6"/>
                <w:sz w:val="16"/>
                <w:szCs w:val="20"/>
                <w:lang w:val="en-US"/>
              </w:rPr>
            </w:pPr>
            <w:ins w:id="6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name="VitA"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7" w:author="Автор"/>
                <w:b/>
                <w:color w:val="A6A6A6"/>
                <w:sz w:val="16"/>
                <w:szCs w:val="20"/>
                <w:lang w:val="en-US"/>
              </w:rPr>
            </w:pPr>
            <w:ins w:id="6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name="VitE"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099" w:author="Автор"/>
                <w:b/>
                <w:color w:val="A6A6A6"/>
                <w:sz w:val="16"/>
                <w:szCs w:val="20"/>
                <w:lang w:val="en-US"/>
              </w:rPr>
            </w:pPr>
            <w:ins w:id="6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name="MinCa"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1" w:author="Автор"/>
                <w:b/>
                <w:color w:val="A6A6A6"/>
                <w:sz w:val="16"/>
                <w:szCs w:val="20"/>
                <w:lang w:val="en-US"/>
              </w:rPr>
            </w:pPr>
            <w:ins w:id="6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name="MinP"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3" w:author="Автор"/>
                <w:b/>
                <w:color w:val="A6A6A6"/>
                <w:sz w:val="16"/>
                <w:szCs w:val="20"/>
                <w:lang w:val="en-US"/>
              </w:rPr>
            </w:pPr>
            <w:ins w:id="6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name="MinMg"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5" w:author="Автор"/>
                <w:b/>
                <w:color w:val="A6A6A6"/>
                <w:sz w:val="16"/>
                <w:szCs w:val="20"/>
                <w:lang w:val="en-US"/>
              </w:rPr>
            </w:pPr>
            <w:ins w:id="6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name="MinFe"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7" w:author="Автор"/>
                <w:b/>
                <w:color w:val="A6A6A6"/>
                <w:sz w:val="16"/>
                <w:szCs w:val="20"/>
                <w:lang w:val="en-US"/>
              </w:rPr>
            </w:pPr>
            <w:ins w:id="6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name="IdOfProhibition"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09" w:author="Автор"/>
                <w:b/>
                <w:color w:val="A6A6A6"/>
                <w:sz w:val="16"/>
                <w:szCs w:val="20"/>
                <w:lang w:val="en-US"/>
              </w:rPr>
            </w:pPr>
            <w:ins w:id="6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1" w:author="Автор"/>
                <w:b/>
                <w:color w:val="A6A6A6"/>
                <w:sz w:val="16"/>
                <w:szCs w:val="20"/>
                <w:lang w:val="en-US"/>
              </w:rPr>
            </w:pPr>
            <w:ins w:id="6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3" w:author="Автор"/>
                <w:b/>
                <w:color w:val="A6A6A6"/>
                <w:sz w:val="16"/>
                <w:szCs w:val="20"/>
                <w:lang w:val="en-US"/>
              </w:rPr>
            </w:pPr>
            <w:ins w:id="6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5" w:author="Автор"/>
                <w:b/>
                <w:color w:val="A6A6A6"/>
                <w:sz w:val="16"/>
                <w:szCs w:val="20"/>
                <w:lang w:val="en-US"/>
              </w:rPr>
            </w:pPr>
            <w:ins w:id="6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7" w:author="Автор"/>
                <w:b/>
                <w:color w:val="A6A6A6"/>
                <w:sz w:val="16"/>
                <w:szCs w:val="20"/>
                <w:lang w:val="en-US"/>
              </w:rPr>
            </w:pPr>
            <w:ins w:id="6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name="IdOfAnswer"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19" w:author="Автор"/>
                <w:b/>
                <w:color w:val="A6A6A6"/>
                <w:sz w:val="16"/>
                <w:szCs w:val="20"/>
                <w:lang w:val="en-US"/>
              </w:rPr>
            </w:pPr>
            <w:ins w:id="6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1" w:author="Автор"/>
                <w:b/>
                <w:color w:val="A6A6A6"/>
                <w:sz w:val="16"/>
                <w:szCs w:val="20"/>
                <w:lang w:val="en-US"/>
              </w:rPr>
            </w:pPr>
            <w:ins w:id="6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3" w:author="Автор"/>
                <w:b/>
                <w:color w:val="A6A6A6"/>
                <w:sz w:val="16"/>
                <w:szCs w:val="20"/>
                <w:lang w:val="en-US"/>
              </w:rPr>
            </w:pPr>
            <w:ins w:id="6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name="setAnswerFromQuestionResponse"&gt;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5" w:author="Автор"/>
                <w:b/>
                <w:color w:val="A6A6A6"/>
                <w:sz w:val="16"/>
                <w:szCs w:val="20"/>
                <w:lang w:val="en-US"/>
              </w:rPr>
            </w:pPr>
            <w:ins w:id="6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7" w:author="Автор"/>
                <w:b/>
                <w:color w:val="A6A6A6"/>
                <w:sz w:val="16"/>
                <w:szCs w:val="20"/>
                <w:lang w:val="en-US"/>
              </w:rPr>
            </w:pPr>
            <w:ins w:id="6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29" w:author="Автор"/>
                <w:b/>
                <w:color w:val="A6A6A6"/>
                <w:sz w:val="16"/>
                <w:szCs w:val="20"/>
                <w:lang w:val="en-US"/>
              </w:rPr>
            </w:pPr>
            <w:ins w:id="6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1" w:author="Автор"/>
                <w:b/>
                <w:color w:val="A6A6A6"/>
                <w:sz w:val="16"/>
                <w:szCs w:val="20"/>
                <w:lang w:val="en-US"/>
              </w:rPr>
            </w:pPr>
            <w:ins w:id="6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3" w:author="Автор"/>
                <w:b/>
                <w:color w:val="A6A6A6"/>
                <w:sz w:val="16"/>
                <w:szCs w:val="20"/>
                <w:lang w:val="en-US"/>
              </w:rPr>
            </w:pPr>
            <w:ins w:id="6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5" w:author="Автор"/>
                <w:b/>
                <w:color w:val="A6A6A6"/>
                <w:sz w:val="16"/>
                <w:szCs w:val="20"/>
                <w:lang w:val="en-US"/>
              </w:rPr>
            </w:pPr>
            <w:ins w:id="6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7" w:author="Автор"/>
                <w:b/>
                <w:color w:val="A6A6A6"/>
                <w:sz w:val="16"/>
                <w:szCs w:val="20"/>
                <w:lang w:val="en-US"/>
              </w:rPr>
            </w:pPr>
            <w:ins w:id="6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39" w:author="Автор"/>
                <w:b/>
                <w:color w:val="A6A6A6"/>
                <w:sz w:val="16"/>
                <w:szCs w:val="20"/>
                <w:lang w:val="en-US"/>
              </w:rPr>
            </w:pPr>
            <w:ins w:id="6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1" w:author="Автор"/>
                <w:b/>
                <w:color w:val="A6A6A6"/>
                <w:sz w:val="16"/>
                <w:szCs w:val="20"/>
                <w:lang w:val="en-US"/>
              </w:rPr>
            </w:pPr>
            <w:ins w:id="6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3" w:author="Автор"/>
                <w:b/>
                <w:color w:val="A6A6A6"/>
                <w:sz w:val="16"/>
                <w:szCs w:val="20"/>
                <w:lang w:val="en-US"/>
              </w:rPr>
            </w:pPr>
            <w:ins w:id="6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5" w:author="Автор"/>
                <w:b/>
                <w:color w:val="A6A6A6"/>
                <w:sz w:val="16"/>
                <w:szCs w:val="20"/>
                <w:lang w:val="en-US"/>
              </w:rPr>
            </w:pPr>
            <w:ins w:id="6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7" w:author="Автор"/>
                <w:b/>
                <w:color w:val="A6A6A6"/>
                <w:sz w:val="16"/>
                <w:szCs w:val="20"/>
                <w:lang w:val="en-US"/>
              </w:rPr>
            </w:pPr>
            <w:ins w:id="6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49" w:author="Автор"/>
                <w:b/>
                <w:color w:val="A6A6A6"/>
                <w:sz w:val="16"/>
                <w:szCs w:val="20"/>
                <w:lang w:val="en-US"/>
              </w:rPr>
            </w:pPr>
            <w:ins w:id="6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minOccurs="0" name="return" type="tns:attachGuardSanResult"/&gt;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1" w:author="Автор"/>
                <w:b/>
                <w:color w:val="A6A6A6"/>
                <w:sz w:val="16"/>
                <w:szCs w:val="20"/>
                <w:lang w:val="en-US"/>
              </w:rPr>
            </w:pPr>
            <w:ins w:id="6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3" w:author="Автор"/>
                <w:b/>
                <w:color w:val="A6A6A6"/>
                <w:sz w:val="16"/>
                <w:szCs w:val="20"/>
                <w:lang w:val="en-US"/>
              </w:rPr>
            </w:pPr>
            <w:ins w:id="6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5" w:author="Автор"/>
                <w:b/>
                <w:color w:val="A6A6A6"/>
                <w:sz w:val="16"/>
                <w:szCs w:val="20"/>
                <w:lang w:val="en-US"/>
              </w:rPr>
            </w:pPr>
            <w:ins w:id="6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7" w:author="Автор"/>
                <w:b/>
                <w:color w:val="A6A6A6"/>
                <w:sz w:val="16"/>
                <w:szCs w:val="20"/>
                <w:lang w:val="en-US"/>
              </w:rPr>
            </w:pPr>
            <w:ins w:id="6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59" w:author="Автор"/>
                <w:b/>
                <w:color w:val="A6A6A6"/>
                <w:sz w:val="16"/>
                <w:szCs w:val="20"/>
                <w:lang w:val="en-US"/>
              </w:rPr>
            </w:pPr>
            <w:ins w:id="6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1" w:author="Автор"/>
                <w:b/>
                <w:color w:val="A6A6A6"/>
                <w:sz w:val="16"/>
                <w:szCs w:val="20"/>
                <w:lang w:val="en-US"/>
              </w:rPr>
            </w:pPr>
            <w:ins w:id="6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3" w:author="Автор"/>
                <w:b/>
                <w:color w:val="A6A6A6"/>
                <w:sz w:val="16"/>
                <w:szCs w:val="20"/>
                <w:lang w:val="en-US"/>
              </w:rPr>
            </w:pPr>
            <w:ins w:id="6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5" w:author="Автор"/>
                <w:b/>
                <w:color w:val="A6A6A6"/>
                <w:sz w:val="16"/>
                <w:szCs w:val="20"/>
                <w:lang w:val="en-US"/>
              </w:rPr>
            </w:pPr>
            <w:ins w:id="6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7" w:author="Автор"/>
                <w:b/>
                <w:color w:val="A6A6A6"/>
                <w:sz w:val="16"/>
                <w:szCs w:val="20"/>
                <w:lang w:val="en-US"/>
              </w:rPr>
            </w:pPr>
            <w:ins w:id="6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69" w:author="Автор"/>
                <w:b/>
                <w:color w:val="A6A6A6"/>
                <w:sz w:val="16"/>
                <w:szCs w:val="20"/>
                <w:lang w:val="en-US"/>
              </w:rPr>
            </w:pPr>
            <w:ins w:id="6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1" w:author="Автор"/>
                <w:b/>
                <w:color w:val="A6A6A6"/>
                <w:sz w:val="16"/>
                <w:szCs w:val="20"/>
                <w:lang w:val="en-US"/>
              </w:rPr>
            </w:pPr>
            <w:ins w:id="6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3" w:author="Автор"/>
                <w:b/>
                <w:color w:val="A6A6A6"/>
                <w:sz w:val="16"/>
                <w:szCs w:val="20"/>
                <w:lang w:val="en-US"/>
              </w:rPr>
            </w:pPr>
            <w:ins w:id="6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5" w:author="Автор"/>
                <w:b/>
                <w:color w:val="A6A6A6"/>
                <w:sz w:val="16"/>
                <w:szCs w:val="20"/>
                <w:lang w:val="en-US"/>
              </w:rPr>
            </w:pPr>
            <w:ins w:id="6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7" w:author="Автор"/>
                <w:b/>
                <w:color w:val="A6A6A6"/>
                <w:sz w:val="16"/>
                <w:szCs w:val="20"/>
                <w:lang w:val="en-US"/>
              </w:rPr>
            </w:pPr>
            <w:ins w:id="6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name="address"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79" w:author="Автор"/>
                <w:b/>
                <w:color w:val="A6A6A6"/>
                <w:sz w:val="16"/>
                <w:szCs w:val="20"/>
                <w:lang w:val="en-US"/>
              </w:rPr>
            </w:pPr>
            <w:ins w:id="6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1" w:author="Автор"/>
                <w:b/>
                <w:color w:val="A6A6A6"/>
                <w:sz w:val="16"/>
                <w:szCs w:val="20"/>
                <w:lang w:val="en-US"/>
              </w:rPr>
            </w:pPr>
            <w:ins w:id="6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name="mobilePhone"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3" w:author="Автор"/>
                <w:b/>
                <w:color w:val="A6A6A6"/>
                <w:sz w:val="16"/>
                <w:szCs w:val="20"/>
                <w:lang w:val="en-US"/>
              </w:rPr>
            </w:pPr>
            <w:ins w:id="6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name="email"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5" w:author="Автор"/>
                <w:b/>
                <w:color w:val="A6A6A6"/>
                <w:sz w:val="16"/>
                <w:szCs w:val="20"/>
                <w:lang w:val="en-US"/>
              </w:rPr>
            </w:pPr>
            <w:ins w:id="6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name="smsNotificationState"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7" w:author="Автор"/>
                <w:b/>
                <w:color w:val="A6A6A6"/>
                <w:sz w:val="16"/>
                <w:szCs w:val="20"/>
                <w:lang w:val="en-US"/>
              </w:rPr>
            </w:pPr>
            <w:ins w:id="6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89" w:author="Автор"/>
                <w:b/>
                <w:color w:val="A6A6A6"/>
                <w:sz w:val="16"/>
                <w:szCs w:val="20"/>
                <w:lang w:val="en-US"/>
              </w:rPr>
            </w:pPr>
            <w:ins w:id="6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1" w:author="Автор"/>
                <w:b/>
                <w:color w:val="A6A6A6"/>
                <w:sz w:val="16"/>
                <w:szCs w:val="20"/>
                <w:lang w:val="en-US"/>
              </w:rPr>
            </w:pPr>
            <w:ins w:id="6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name="changePersonalInfoResponse"&gt;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3" w:author="Автор"/>
                <w:b/>
                <w:color w:val="A6A6A6"/>
                <w:sz w:val="16"/>
                <w:szCs w:val="20"/>
                <w:lang w:val="en-US"/>
              </w:rPr>
            </w:pPr>
            <w:ins w:id="6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5" w:author="Автор"/>
                <w:b/>
                <w:color w:val="A6A6A6"/>
                <w:sz w:val="16"/>
                <w:szCs w:val="20"/>
                <w:lang w:val="en-US"/>
              </w:rPr>
            </w:pPr>
            <w:ins w:id="6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7" w:author="Автор"/>
                <w:b/>
                <w:color w:val="A6A6A6"/>
                <w:sz w:val="16"/>
                <w:szCs w:val="20"/>
                <w:lang w:val="en-US"/>
              </w:rPr>
            </w:pPr>
            <w:ins w:id="6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199" w:author="Автор"/>
                <w:b/>
                <w:color w:val="A6A6A6"/>
                <w:sz w:val="16"/>
                <w:szCs w:val="20"/>
                <w:lang w:val="en-US"/>
              </w:rPr>
            </w:pPr>
            <w:ins w:id="6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1" w:author="Автор"/>
                <w:b/>
                <w:color w:val="A6A6A6"/>
                <w:sz w:val="16"/>
                <w:szCs w:val="20"/>
                <w:lang w:val="en-US"/>
              </w:rPr>
            </w:pPr>
            <w:ins w:id="6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3" w:author="Автор"/>
                <w:b/>
                <w:color w:val="A6A6A6"/>
                <w:sz w:val="16"/>
                <w:szCs w:val="20"/>
                <w:lang w:val="en-US"/>
              </w:rPr>
            </w:pPr>
            <w:ins w:id="6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5" w:author="Автор"/>
                <w:b/>
                <w:color w:val="A6A6A6"/>
                <w:sz w:val="16"/>
                <w:szCs w:val="20"/>
                <w:lang w:val="en-US"/>
              </w:rPr>
            </w:pPr>
            <w:ins w:id="6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name="idOfClientGroup"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7" w:author="Автор"/>
                <w:b/>
                <w:color w:val="A6A6A6"/>
                <w:sz w:val="16"/>
                <w:szCs w:val="20"/>
                <w:lang w:val="en-US"/>
              </w:rPr>
            </w:pPr>
            <w:ins w:id="6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09" w:author="Автор"/>
                <w:b/>
                <w:color w:val="A6A6A6"/>
                <w:sz w:val="16"/>
                <w:szCs w:val="20"/>
                <w:lang w:val="en-US"/>
              </w:rPr>
            </w:pPr>
            <w:ins w:id="6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1" w:author="Автор"/>
                <w:b/>
                <w:color w:val="A6A6A6"/>
                <w:sz w:val="16"/>
                <w:szCs w:val="20"/>
                <w:lang w:val="en-US"/>
              </w:rPr>
            </w:pPr>
            <w:ins w:id="6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name="getStudentListByIdOfClientGroupResponse"&gt;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3" w:author="Автор"/>
                <w:b/>
                <w:color w:val="A6A6A6"/>
                <w:sz w:val="16"/>
                <w:szCs w:val="20"/>
                <w:lang w:val="en-US"/>
              </w:rPr>
            </w:pPr>
            <w:ins w:id="6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5" w:author="Автор"/>
                <w:b/>
                <w:color w:val="A6A6A6"/>
                <w:sz w:val="16"/>
                <w:szCs w:val="20"/>
                <w:lang w:val="en-US"/>
              </w:rPr>
            </w:pPr>
            <w:ins w:id="6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type="tns:classStudentListResult"/&gt;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7" w:author="Автор"/>
                <w:b/>
                <w:color w:val="A6A6A6"/>
                <w:sz w:val="16"/>
                <w:szCs w:val="20"/>
                <w:lang w:val="en-US"/>
              </w:rPr>
            </w:pPr>
            <w:ins w:id="6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19" w:author="Автор"/>
                <w:b/>
                <w:color w:val="A6A6A6"/>
                <w:sz w:val="16"/>
                <w:szCs w:val="20"/>
                <w:lang w:val="en-US"/>
              </w:rPr>
            </w:pPr>
            <w:ins w:id="6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1" w:author="Автор"/>
                <w:b/>
                <w:color w:val="A6A6A6"/>
                <w:sz w:val="16"/>
                <w:szCs w:val="20"/>
                <w:lang w:val="en-US"/>
              </w:rPr>
            </w:pPr>
            <w:ins w:id="6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name="classStudentListResult"&gt;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3" w:author="Автор"/>
                <w:b/>
                <w:color w:val="A6A6A6"/>
                <w:sz w:val="16"/>
                <w:szCs w:val="20"/>
                <w:lang w:val="en-US"/>
              </w:rPr>
            </w:pPr>
            <w:ins w:id="6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5" w:author="Автор"/>
                <w:b/>
                <w:color w:val="A6A6A6"/>
                <w:sz w:val="16"/>
                <w:szCs w:val="20"/>
                <w:lang w:val="en-US"/>
              </w:rPr>
            </w:pPr>
            <w:ins w:id="6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name="classStudentList" type="tns:ClassStudentList"/&gt;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7" w:author="Автор"/>
                <w:b/>
                <w:color w:val="A6A6A6"/>
                <w:sz w:val="16"/>
                <w:szCs w:val="20"/>
                <w:lang w:val="en-US"/>
              </w:rPr>
            </w:pPr>
            <w:ins w:id="6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29" w:author="Автор"/>
                <w:b/>
                <w:color w:val="A6A6A6"/>
                <w:sz w:val="16"/>
                <w:szCs w:val="20"/>
                <w:lang w:val="en-US"/>
              </w:rPr>
            </w:pPr>
            <w:ins w:id="6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1" w:author="Автор"/>
                <w:b/>
                <w:color w:val="A6A6A6"/>
                <w:sz w:val="16"/>
                <w:szCs w:val="20"/>
                <w:lang w:val="en-US"/>
              </w:rPr>
            </w:pPr>
            <w:ins w:id="6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name="ClassStudentList"&gt;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3" w:author="Автор"/>
                <w:b/>
                <w:color w:val="A6A6A6"/>
                <w:sz w:val="16"/>
                <w:szCs w:val="20"/>
                <w:lang w:val="en-US"/>
              </w:rPr>
            </w:pPr>
            <w:ins w:id="6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5" w:author="Автор"/>
                <w:b/>
                <w:color w:val="A6A6A6"/>
                <w:sz w:val="16"/>
                <w:szCs w:val="20"/>
                <w:lang w:val="en-US"/>
              </w:rPr>
            </w:pPr>
            <w:ins w:id="6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type="tns:ClientSummaryExt"/&gt;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7" w:author="Автор"/>
                <w:b/>
                <w:color w:val="A6A6A6"/>
                <w:sz w:val="16"/>
                <w:szCs w:val="20"/>
                <w:lang w:val="en-US"/>
              </w:rPr>
            </w:pPr>
            <w:ins w:id="6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39" w:author="Автор"/>
                <w:b/>
                <w:color w:val="A6A6A6"/>
                <w:sz w:val="16"/>
                <w:szCs w:val="20"/>
                <w:lang w:val="en-US"/>
              </w:rPr>
            </w:pPr>
            <w:ins w:id="6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1" w:author="Автор"/>
                <w:b/>
                <w:color w:val="A6A6A6"/>
                <w:sz w:val="16"/>
                <w:szCs w:val="20"/>
                <w:lang w:val="en-US"/>
              </w:rPr>
            </w:pPr>
            <w:ins w:id="6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3" w:author="Автор"/>
                <w:b/>
                <w:color w:val="A6A6A6"/>
                <w:sz w:val="16"/>
                <w:szCs w:val="20"/>
                <w:lang w:val="en-US"/>
              </w:rPr>
            </w:pPr>
            <w:ins w:id="6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5" w:author="Автор"/>
                <w:b/>
                <w:color w:val="A6A6A6"/>
                <w:sz w:val="16"/>
                <w:szCs w:val="20"/>
                <w:lang w:val="en-US"/>
              </w:rPr>
            </w:pPr>
            <w:ins w:id="6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7" w:author="Автор"/>
                <w:b/>
                <w:color w:val="A6A6A6"/>
                <w:sz w:val="16"/>
                <w:szCs w:val="20"/>
                <w:lang w:val="en-US"/>
              </w:rPr>
            </w:pPr>
            <w:ins w:id="6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49" w:author="Автор"/>
                <w:b/>
                <w:color w:val="A6A6A6"/>
                <w:sz w:val="16"/>
                <w:szCs w:val="20"/>
                <w:lang w:val="en-US"/>
              </w:rPr>
            </w:pPr>
            <w:ins w:id="6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1" w:author="Автор"/>
                <w:b/>
                <w:color w:val="A6A6A6"/>
                <w:sz w:val="16"/>
                <w:szCs w:val="20"/>
                <w:lang w:val="en-US"/>
              </w:rPr>
            </w:pPr>
            <w:ins w:id="6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3" w:author="Автор"/>
                <w:b/>
                <w:color w:val="A6A6A6"/>
                <w:sz w:val="16"/>
                <w:szCs w:val="20"/>
                <w:lang w:val="en-US"/>
              </w:rPr>
            </w:pPr>
            <w:ins w:id="6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5" w:author="Автор"/>
                <w:b/>
                <w:color w:val="A6A6A6"/>
                <w:sz w:val="16"/>
                <w:szCs w:val="20"/>
                <w:lang w:val="en-US"/>
              </w:rPr>
            </w:pPr>
            <w:ins w:id="6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name="getPaymentListBySanResponse"&gt;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7" w:author="Автор"/>
                <w:b/>
                <w:color w:val="A6A6A6"/>
                <w:sz w:val="16"/>
                <w:szCs w:val="20"/>
                <w:lang w:val="en-US"/>
              </w:rPr>
            </w:pPr>
            <w:ins w:id="6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59" w:author="Автор"/>
                <w:b/>
                <w:color w:val="A6A6A6"/>
                <w:sz w:val="16"/>
                <w:szCs w:val="20"/>
                <w:lang w:val="en-US"/>
              </w:rPr>
            </w:pPr>
            <w:ins w:id="6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type="tns:paymentListResult"/&gt;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1" w:author="Автор"/>
                <w:b/>
                <w:color w:val="A6A6A6"/>
                <w:sz w:val="16"/>
                <w:szCs w:val="20"/>
                <w:lang w:val="en-US"/>
              </w:rPr>
            </w:pPr>
            <w:ins w:id="6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3" w:author="Автор"/>
                <w:b/>
                <w:color w:val="A6A6A6"/>
                <w:sz w:val="16"/>
                <w:szCs w:val="20"/>
                <w:lang w:val="en-US"/>
              </w:rPr>
            </w:pPr>
            <w:ins w:id="6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5" w:author="Автор"/>
                <w:b/>
                <w:color w:val="A6A6A6"/>
                <w:sz w:val="16"/>
                <w:szCs w:val="20"/>
                <w:lang w:val="en-US"/>
              </w:rPr>
            </w:pPr>
            <w:ins w:id="6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7" w:author="Автор"/>
                <w:b/>
                <w:color w:val="A6A6A6"/>
                <w:sz w:val="16"/>
                <w:szCs w:val="20"/>
                <w:lang w:val="en-US"/>
              </w:rPr>
            </w:pPr>
            <w:ins w:id="6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69" w:author="Автор"/>
                <w:b/>
                <w:color w:val="A6A6A6"/>
                <w:sz w:val="16"/>
                <w:szCs w:val="20"/>
                <w:lang w:val="en-US"/>
              </w:rPr>
            </w:pPr>
            <w:ins w:id="6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1" w:author="Автор"/>
                <w:b/>
                <w:color w:val="A6A6A6"/>
                <w:sz w:val="16"/>
                <w:szCs w:val="20"/>
                <w:lang w:val="en-US"/>
              </w:rPr>
            </w:pPr>
            <w:ins w:id="6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3" w:author="Автор"/>
                <w:b/>
                <w:color w:val="A6A6A6"/>
                <w:sz w:val="16"/>
                <w:szCs w:val="20"/>
                <w:lang w:val="en-US"/>
              </w:rPr>
            </w:pPr>
            <w:ins w:id="6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5" w:author="Автор"/>
                <w:b/>
                <w:color w:val="A6A6A6"/>
                <w:sz w:val="16"/>
                <w:szCs w:val="20"/>
                <w:lang w:val="en-US"/>
              </w:rPr>
            </w:pPr>
            <w:ins w:id="6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name="getClientsByGuardSanResponse"&gt;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7" w:author="Автор"/>
                <w:b/>
                <w:color w:val="A6A6A6"/>
                <w:sz w:val="16"/>
                <w:szCs w:val="20"/>
                <w:lang w:val="en-US"/>
              </w:rPr>
            </w:pPr>
            <w:ins w:id="6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79" w:author="Автор"/>
                <w:b/>
                <w:color w:val="A6A6A6"/>
                <w:sz w:val="16"/>
                <w:szCs w:val="20"/>
                <w:lang w:val="en-US"/>
              </w:rPr>
            </w:pPr>
            <w:ins w:id="6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type="tns:clientsData"/&gt;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1" w:author="Автор"/>
                <w:b/>
                <w:color w:val="A6A6A6"/>
                <w:sz w:val="16"/>
                <w:szCs w:val="20"/>
                <w:lang w:val="en-US"/>
              </w:rPr>
            </w:pPr>
            <w:ins w:id="6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3" w:author="Автор"/>
                <w:b/>
                <w:color w:val="A6A6A6"/>
                <w:sz w:val="16"/>
                <w:szCs w:val="20"/>
                <w:lang w:val="en-US"/>
              </w:rPr>
            </w:pPr>
            <w:ins w:id="6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5" w:author="Автор"/>
                <w:b/>
                <w:color w:val="A6A6A6"/>
                <w:sz w:val="16"/>
                <w:szCs w:val="20"/>
                <w:lang w:val="en-US"/>
              </w:rPr>
            </w:pPr>
            <w:ins w:id="6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name="clientsData"&gt;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7" w:author="Автор"/>
                <w:b/>
                <w:color w:val="A6A6A6"/>
                <w:sz w:val="16"/>
                <w:szCs w:val="20"/>
                <w:lang w:val="en-US"/>
              </w:rPr>
            </w:pPr>
            <w:ins w:id="6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89" w:author="Автор"/>
                <w:b/>
                <w:color w:val="A6A6A6"/>
                <w:sz w:val="16"/>
                <w:szCs w:val="20"/>
                <w:lang w:val="en-US"/>
              </w:rPr>
            </w:pPr>
            <w:ins w:id="6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name="clientList" type="tns:clientList"/&gt;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1" w:author="Автор"/>
                <w:b/>
                <w:color w:val="A6A6A6"/>
                <w:sz w:val="16"/>
                <w:szCs w:val="20"/>
                <w:lang w:val="en-US"/>
              </w:rPr>
            </w:pPr>
            <w:ins w:id="6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3" w:author="Автор"/>
                <w:b/>
                <w:color w:val="A6A6A6"/>
                <w:sz w:val="16"/>
                <w:szCs w:val="20"/>
                <w:lang w:val="en-US"/>
              </w:rPr>
            </w:pPr>
            <w:ins w:id="6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5" w:author="Автор"/>
                <w:b/>
                <w:color w:val="A6A6A6"/>
                <w:sz w:val="16"/>
                <w:szCs w:val="20"/>
                <w:lang w:val="en-US"/>
              </w:rPr>
            </w:pPr>
            <w:ins w:id="6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7" w:author="Автор"/>
                <w:b/>
                <w:color w:val="A6A6A6"/>
                <w:sz w:val="16"/>
                <w:szCs w:val="20"/>
                <w:lang w:val="en-US"/>
              </w:rPr>
            </w:pPr>
            <w:ins w:id="6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299" w:author="Автор"/>
                <w:b/>
                <w:color w:val="A6A6A6"/>
                <w:sz w:val="16"/>
                <w:szCs w:val="20"/>
                <w:lang w:val="en-US"/>
              </w:rPr>
            </w:pPr>
            <w:ins w:id="6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1" w:author="Автор"/>
                <w:b/>
                <w:color w:val="A6A6A6"/>
                <w:sz w:val="16"/>
                <w:szCs w:val="20"/>
                <w:lang w:val="en-US"/>
              </w:rPr>
            </w:pPr>
            <w:ins w:id="6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3" w:author="Автор"/>
                <w:b/>
                <w:color w:val="A6A6A6"/>
                <w:sz w:val="16"/>
                <w:szCs w:val="20"/>
                <w:lang w:val="en-US"/>
              </w:rPr>
            </w:pPr>
            <w:ins w:id="6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name="Client" type="tns:ClientItem"/&gt;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5" w:author="Автор"/>
                <w:b/>
                <w:color w:val="A6A6A6"/>
                <w:sz w:val="16"/>
                <w:szCs w:val="20"/>
                <w:lang w:val="en-US"/>
              </w:rPr>
            </w:pPr>
            <w:ins w:id="6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7" w:author="Автор"/>
                <w:b/>
                <w:color w:val="A6A6A6"/>
                <w:sz w:val="16"/>
                <w:szCs w:val="20"/>
                <w:lang w:val="en-US"/>
              </w:rPr>
            </w:pPr>
            <w:ins w:id="6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09" w:author="Автор"/>
                <w:b/>
                <w:color w:val="A6A6A6"/>
                <w:sz w:val="16"/>
                <w:szCs w:val="20"/>
                <w:lang w:val="en-US"/>
              </w:rPr>
            </w:pPr>
            <w:ins w:id="6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1" w:author="Автор"/>
                <w:b/>
                <w:color w:val="A6A6A6"/>
                <w:sz w:val="16"/>
                <w:szCs w:val="20"/>
                <w:lang w:val="en-US"/>
              </w:rPr>
            </w:pPr>
            <w:ins w:id="6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3" w:author="Автор"/>
                <w:b/>
                <w:color w:val="A6A6A6"/>
                <w:sz w:val="16"/>
                <w:szCs w:val="20"/>
                <w:lang w:val="en-US"/>
              </w:rPr>
            </w:pPr>
            <w:ins w:id="6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5" w:author="Автор"/>
                <w:b/>
                <w:color w:val="A6A6A6"/>
                <w:sz w:val="16"/>
                <w:szCs w:val="20"/>
                <w:lang w:val="en-US"/>
              </w:rPr>
            </w:pPr>
            <w:ins w:id="6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7" w:author="Автор"/>
                <w:b/>
                <w:color w:val="A6A6A6"/>
                <w:sz w:val="16"/>
                <w:szCs w:val="20"/>
                <w:lang w:val="en-US"/>
              </w:rPr>
            </w:pPr>
            <w:ins w:id="6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19" w:author="Автор"/>
                <w:b/>
                <w:color w:val="A6A6A6"/>
                <w:sz w:val="16"/>
                <w:szCs w:val="20"/>
                <w:lang w:val="en-US"/>
              </w:rPr>
            </w:pPr>
            <w:ins w:id="6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1" w:author="Автор"/>
                <w:b/>
                <w:color w:val="A6A6A6"/>
                <w:sz w:val="16"/>
                <w:szCs w:val="20"/>
                <w:lang w:val="en-US"/>
              </w:rPr>
            </w:pPr>
            <w:ins w:id="6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3" w:author="Автор"/>
                <w:b/>
                <w:color w:val="A6A6A6"/>
                <w:sz w:val="16"/>
                <w:szCs w:val="20"/>
                <w:lang w:val="en-US"/>
              </w:rPr>
            </w:pPr>
            <w:ins w:id="6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5" w:author="Автор"/>
                <w:b/>
                <w:color w:val="A6A6A6"/>
                <w:sz w:val="16"/>
                <w:szCs w:val="20"/>
                <w:lang w:val="en-US"/>
              </w:rPr>
            </w:pPr>
            <w:ins w:id="6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7" w:author="Автор"/>
                <w:b/>
                <w:color w:val="A6A6A6"/>
                <w:sz w:val="16"/>
                <w:szCs w:val="20"/>
                <w:lang w:val="en-US"/>
              </w:rPr>
            </w:pPr>
            <w:ins w:id="6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29" w:author="Автор"/>
                <w:b/>
                <w:color w:val="A6A6A6"/>
                <w:sz w:val="16"/>
                <w:szCs w:val="20"/>
                <w:lang w:val="en-US"/>
              </w:rPr>
            </w:pPr>
            <w:ins w:id="6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name="getCycleDiagramListResponse"&gt;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1" w:author="Автор"/>
                <w:b/>
                <w:color w:val="A6A6A6"/>
                <w:sz w:val="16"/>
                <w:szCs w:val="20"/>
                <w:lang w:val="en-US"/>
              </w:rPr>
            </w:pPr>
            <w:ins w:id="6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3" w:author="Автор"/>
                <w:b/>
                <w:color w:val="A6A6A6"/>
                <w:sz w:val="16"/>
                <w:szCs w:val="20"/>
                <w:lang w:val="en-US"/>
              </w:rPr>
            </w:pPr>
            <w:ins w:id="6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type="tns:cycleDiagramList"/&gt;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5" w:author="Автор"/>
                <w:b/>
                <w:color w:val="A6A6A6"/>
                <w:sz w:val="16"/>
                <w:szCs w:val="20"/>
                <w:lang w:val="en-US"/>
              </w:rPr>
            </w:pPr>
            <w:ins w:id="6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7" w:author="Автор"/>
                <w:b/>
                <w:color w:val="A6A6A6"/>
                <w:sz w:val="16"/>
                <w:szCs w:val="20"/>
                <w:lang w:val="en-US"/>
              </w:rPr>
            </w:pPr>
            <w:ins w:id="6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39" w:author="Автор"/>
                <w:b/>
                <w:color w:val="A6A6A6"/>
                <w:sz w:val="16"/>
                <w:szCs w:val="20"/>
                <w:lang w:val="en-US"/>
              </w:rPr>
            </w:pPr>
            <w:ins w:id="6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1" w:author="Автор"/>
                <w:b/>
                <w:color w:val="A6A6A6"/>
                <w:sz w:val="16"/>
                <w:szCs w:val="20"/>
                <w:lang w:val="en-US"/>
              </w:rPr>
            </w:pPr>
            <w:ins w:id="6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3" w:author="Автор"/>
                <w:b/>
                <w:color w:val="A6A6A6"/>
                <w:sz w:val="16"/>
                <w:szCs w:val="20"/>
                <w:lang w:val="en-US"/>
              </w:rPr>
            </w:pPr>
            <w:ins w:id="6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5" w:author="Автор"/>
                <w:b/>
                <w:color w:val="A6A6A6"/>
                <w:sz w:val="16"/>
                <w:szCs w:val="20"/>
                <w:lang w:val="en-US"/>
              </w:rPr>
            </w:pPr>
            <w:ins w:id="6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7" w:author="Автор"/>
                <w:b/>
                <w:color w:val="A6A6A6"/>
                <w:sz w:val="16"/>
                <w:szCs w:val="20"/>
                <w:lang w:val="en-US"/>
              </w:rPr>
            </w:pPr>
            <w:ins w:id="6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name="idOfProduct"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49" w:author="Автор"/>
                <w:b/>
                <w:color w:val="A6A6A6"/>
                <w:sz w:val="16"/>
                <w:szCs w:val="20"/>
                <w:lang w:val="en-US"/>
              </w:rPr>
            </w:pPr>
            <w:ins w:id="6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1" w:author="Автор"/>
                <w:b/>
                <w:color w:val="A6A6A6"/>
                <w:sz w:val="16"/>
                <w:szCs w:val="20"/>
                <w:lang w:val="en-US"/>
              </w:rPr>
            </w:pPr>
            <w:ins w:id="6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3" w:author="Автор"/>
                <w:b/>
                <w:color w:val="A6A6A6"/>
                <w:sz w:val="16"/>
                <w:szCs w:val="20"/>
                <w:lang w:val="en-US"/>
              </w:rPr>
            </w:pPr>
            <w:ins w:id="6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5" w:author="Автор"/>
                <w:b/>
                <w:color w:val="A6A6A6"/>
                <w:sz w:val="16"/>
                <w:szCs w:val="20"/>
                <w:lang w:val="en-US"/>
              </w:rPr>
            </w:pPr>
            <w:ins w:id="6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7" w:author="Автор"/>
                <w:b/>
                <w:color w:val="A6A6A6"/>
                <w:sz w:val="16"/>
                <w:szCs w:val="20"/>
                <w:lang w:val="en-US"/>
              </w:rPr>
            </w:pPr>
            <w:ins w:id="6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59" w:author="Автор"/>
                <w:b/>
                <w:color w:val="A6A6A6"/>
                <w:sz w:val="16"/>
                <w:szCs w:val="20"/>
                <w:lang w:val="en-US"/>
              </w:rPr>
            </w:pPr>
            <w:ins w:id="6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1" w:author="Автор"/>
                <w:b/>
                <w:color w:val="A6A6A6"/>
                <w:sz w:val="16"/>
                <w:szCs w:val="20"/>
                <w:lang w:val="en-US"/>
              </w:rPr>
            </w:pPr>
            <w:ins w:id="6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3" w:author="Автор"/>
                <w:b/>
                <w:color w:val="A6A6A6"/>
                <w:sz w:val="16"/>
                <w:szCs w:val="20"/>
                <w:lang w:val="en-US"/>
              </w:rPr>
            </w:pPr>
            <w:ins w:id="6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5" w:author="Автор"/>
                <w:b/>
                <w:color w:val="A6A6A6"/>
                <w:sz w:val="16"/>
                <w:szCs w:val="20"/>
                <w:lang w:val="en-US"/>
              </w:rPr>
            </w:pPr>
            <w:ins w:id="6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7" w:author="Автор"/>
                <w:b/>
                <w:color w:val="A6A6A6"/>
                <w:sz w:val="16"/>
                <w:szCs w:val="20"/>
                <w:lang w:val="en-US"/>
              </w:rPr>
            </w:pPr>
            <w:ins w:id="6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69" w:author="Автор"/>
                <w:b/>
                <w:color w:val="A6A6A6"/>
                <w:sz w:val="16"/>
                <w:szCs w:val="20"/>
                <w:lang w:val="en-US"/>
              </w:rPr>
            </w:pPr>
            <w:ins w:id="6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name="idOfOrg"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1" w:author="Автор"/>
                <w:b/>
                <w:color w:val="A6A6A6"/>
                <w:sz w:val="16"/>
                <w:szCs w:val="20"/>
                <w:lang w:val="en-US"/>
              </w:rPr>
            </w:pPr>
            <w:ins w:id="6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3" w:author="Автор"/>
                <w:b/>
                <w:color w:val="A6A6A6"/>
                <w:sz w:val="16"/>
                <w:szCs w:val="20"/>
                <w:lang w:val="en-US"/>
              </w:rPr>
            </w:pPr>
            <w:ins w:id="6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5" w:author="Автор"/>
                <w:b/>
                <w:color w:val="A6A6A6"/>
                <w:sz w:val="16"/>
                <w:szCs w:val="20"/>
                <w:lang w:val="en-US"/>
              </w:rPr>
            </w:pPr>
            <w:ins w:id="6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name="getGroupListByOrgResponse"&gt;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7" w:author="Автор"/>
                <w:b/>
                <w:color w:val="A6A6A6"/>
                <w:sz w:val="16"/>
                <w:szCs w:val="20"/>
                <w:lang w:val="en-US"/>
              </w:rPr>
            </w:pPr>
            <w:ins w:id="6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79" w:author="Автор"/>
                <w:b/>
                <w:color w:val="A6A6A6"/>
                <w:sz w:val="16"/>
                <w:szCs w:val="20"/>
                <w:lang w:val="en-US"/>
              </w:rPr>
            </w:pPr>
            <w:ins w:id="6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type="tns:clientGroupListResult"/&gt;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1" w:author="Автор"/>
                <w:b/>
                <w:color w:val="A6A6A6"/>
                <w:sz w:val="16"/>
                <w:szCs w:val="20"/>
                <w:lang w:val="en-US"/>
              </w:rPr>
            </w:pPr>
            <w:ins w:id="6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3" w:author="Автор"/>
                <w:b/>
                <w:color w:val="A6A6A6"/>
                <w:sz w:val="16"/>
                <w:szCs w:val="20"/>
                <w:lang w:val="en-US"/>
              </w:rPr>
            </w:pPr>
            <w:ins w:id="6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5" w:author="Автор"/>
                <w:b/>
                <w:color w:val="A6A6A6"/>
                <w:sz w:val="16"/>
                <w:szCs w:val="20"/>
                <w:lang w:val="en-US"/>
              </w:rPr>
            </w:pPr>
            <w:ins w:id="6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7" w:author="Автор"/>
                <w:b/>
                <w:color w:val="A6A6A6"/>
                <w:sz w:val="16"/>
                <w:szCs w:val="20"/>
                <w:lang w:val="en-US"/>
              </w:rPr>
            </w:pPr>
            <w:ins w:id="6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89" w:author="Автор"/>
                <w:b/>
                <w:color w:val="A6A6A6"/>
                <w:sz w:val="16"/>
                <w:szCs w:val="20"/>
                <w:lang w:val="en-US"/>
              </w:rPr>
            </w:pPr>
            <w:ins w:id="6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name="clientGroupList" type="tns:ClientGroupList"/&gt;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1" w:author="Автор"/>
                <w:b/>
                <w:color w:val="A6A6A6"/>
                <w:sz w:val="16"/>
                <w:szCs w:val="20"/>
                <w:lang w:val="en-US"/>
              </w:rPr>
            </w:pPr>
            <w:ins w:id="6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3" w:author="Автор"/>
                <w:b/>
                <w:color w:val="A6A6A6"/>
                <w:sz w:val="16"/>
                <w:szCs w:val="20"/>
                <w:lang w:val="en-US"/>
              </w:rPr>
            </w:pPr>
            <w:ins w:id="6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5" w:author="Автор"/>
                <w:b/>
                <w:color w:val="A6A6A6"/>
                <w:sz w:val="16"/>
                <w:szCs w:val="20"/>
                <w:lang w:val="en-US"/>
              </w:rPr>
            </w:pPr>
            <w:ins w:id="6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7" w:author="Автор"/>
                <w:b/>
                <w:color w:val="A6A6A6"/>
                <w:sz w:val="16"/>
                <w:szCs w:val="20"/>
                <w:lang w:val="en-US"/>
              </w:rPr>
            </w:pPr>
            <w:ins w:id="6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399" w:author="Автор"/>
                <w:b/>
                <w:color w:val="A6A6A6"/>
                <w:sz w:val="16"/>
                <w:szCs w:val="20"/>
                <w:lang w:val="en-US"/>
              </w:rPr>
            </w:pPr>
            <w:ins w:id="6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name="G" type="tns:ClientGroupItem"/&gt;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1" w:author="Автор"/>
                <w:b/>
                <w:color w:val="A6A6A6"/>
                <w:sz w:val="16"/>
                <w:szCs w:val="20"/>
                <w:lang w:val="en-US"/>
              </w:rPr>
            </w:pPr>
            <w:ins w:id="6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3" w:author="Автор"/>
                <w:b/>
                <w:color w:val="A6A6A6"/>
                <w:sz w:val="16"/>
                <w:szCs w:val="20"/>
                <w:lang w:val="en-US"/>
              </w:rPr>
            </w:pPr>
            <w:ins w:id="6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5" w:author="Автор"/>
                <w:b/>
                <w:color w:val="A6A6A6"/>
                <w:sz w:val="16"/>
                <w:szCs w:val="20"/>
                <w:lang w:val="en-US"/>
              </w:rPr>
            </w:pPr>
            <w:ins w:id="6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name="ClientGroupItem"&gt;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7" w:author="Автор"/>
                <w:b/>
                <w:color w:val="A6A6A6"/>
                <w:sz w:val="16"/>
                <w:szCs w:val="20"/>
                <w:lang w:val="en-US"/>
              </w:rPr>
            </w:pPr>
            <w:ins w:id="6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09" w:author="Автор"/>
                <w:b/>
                <w:color w:val="A6A6A6"/>
                <w:sz w:val="16"/>
                <w:szCs w:val="20"/>
                <w:lang w:val="en-US"/>
              </w:rPr>
            </w:pPr>
            <w:ins w:id="6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name="idOfClientGroup"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1" w:author="Автор"/>
                <w:b/>
                <w:color w:val="A6A6A6"/>
                <w:sz w:val="16"/>
                <w:szCs w:val="20"/>
                <w:lang w:val="en-US"/>
              </w:rPr>
            </w:pPr>
            <w:ins w:id="6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3" w:author="Автор"/>
                <w:b/>
                <w:color w:val="A6A6A6"/>
                <w:sz w:val="16"/>
                <w:szCs w:val="20"/>
                <w:lang w:val="en-US"/>
              </w:rPr>
            </w:pPr>
            <w:ins w:id="6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5" w:author="Автор"/>
                <w:b/>
                <w:color w:val="A6A6A6"/>
                <w:sz w:val="16"/>
                <w:szCs w:val="20"/>
                <w:lang w:val="en-US"/>
              </w:rPr>
            </w:pPr>
            <w:ins w:id="6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7" w:author="Автор"/>
                <w:b/>
                <w:color w:val="A6A6A6"/>
                <w:sz w:val="16"/>
                <w:szCs w:val="20"/>
                <w:lang w:val="en-US"/>
              </w:rPr>
            </w:pPr>
            <w:ins w:id="6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19" w:author="Автор"/>
                <w:b/>
                <w:color w:val="A6A6A6"/>
                <w:sz w:val="16"/>
                <w:szCs w:val="20"/>
                <w:lang w:val="en-US"/>
              </w:rPr>
            </w:pPr>
            <w:ins w:id="6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1" w:author="Автор"/>
                <w:b/>
                <w:color w:val="A6A6A6"/>
                <w:sz w:val="16"/>
                <w:szCs w:val="20"/>
                <w:lang w:val="en-US"/>
              </w:rPr>
            </w:pPr>
            <w:ins w:id="6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3" w:author="Автор"/>
                <w:b/>
                <w:color w:val="A6A6A6"/>
                <w:sz w:val="16"/>
                <w:szCs w:val="20"/>
                <w:lang w:val="en-US"/>
              </w:rPr>
            </w:pPr>
            <w:ins w:id="6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5" w:author="Автор"/>
                <w:b/>
                <w:color w:val="A6A6A6"/>
                <w:sz w:val="16"/>
                <w:szCs w:val="20"/>
                <w:lang w:val="en-US"/>
              </w:rPr>
            </w:pPr>
            <w:ins w:id="6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7" w:author="Автор"/>
                <w:b/>
                <w:color w:val="A6A6A6"/>
                <w:sz w:val="16"/>
                <w:szCs w:val="20"/>
                <w:lang w:val="en-US"/>
              </w:rPr>
            </w:pPr>
            <w:ins w:id="6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29" w:author="Автор"/>
                <w:b/>
                <w:color w:val="A6A6A6"/>
                <w:sz w:val="16"/>
                <w:szCs w:val="20"/>
                <w:lang w:val="en-US"/>
              </w:rPr>
            </w:pPr>
            <w:ins w:id="6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1" w:author="Автор"/>
                <w:b/>
                <w:color w:val="A6A6A6"/>
                <w:sz w:val="16"/>
                <w:szCs w:val="20"/>
                <w:lang w:val="en-US"/>
              </w:rPr>
            </w:pPr>
            <w:ins w:id="6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3" w:author="Автор"/>
                <w:b/>
                <w:color w:val="A6A6A6"/>
                <w:sz w:val="16"/>
                <w:szCs w:val="20"/>
                <w:lang w:val="en-US"/>
              </w:rPr>
            </w:pPr>
            <w:ins w:id="6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type="tns:transferSubBalanceListResult"/&gt;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5" w:author="Автор"/>
                <w:b/>
                <w:color w:val="A6A6A6"/>
                <w:sz w:val="16"/>
                <w:szCs w:val="20"/>
                <w:lang w:val="en-US"/>
              </w:rPr>
            </w:pPr>
            <w:ins w:id="6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7" w:author="Автор"/>
                <w:b/>
                <w:color w:val="A6A6A6"/>
                <w:sz w:val="16"/>
                <w:szCs w:val="20"/>
                <w:lang w:val="en-US"/>
              </w:rPr>
            </w:pPr>
            <w:ins w:id="6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39" w:author="Автор"/>
                <w:b/>
                <w:color w:val="A6A6A6"/>
                <w:sz w:val="16"/>
                <w:szCs w:val="20"/>
                <w:lang w:val="en-US"/>
              </w:rPr>
            </w:pPr>
            <w:ins w:id="6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1" w:author="Автор"/>
                <w:b/>
                <w:color w:val="A6A6A6"/>
                <w:sz w:val="16"/>
                <w:szCs w:val="20"/>
                <w:lang w:val="en-US"/>
              </w:rPr>
            </w:pPr>
            <w:ins w:id="6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3" w:author="Автор"/>
                <w:b/>
                <w:color w:val="A6A6A6"/>
                <w:sz w:val="16"/>
                <w:szCs w:val="20"/>
                <w:lang w:val="en-US"/>
              </w:rPr>
            </w:pPr>
            <w:ins w:id="6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5" w:author="Автор"/>
                <w:b/>
                <w:color w:val="A6A6A6"/>
                <w:sz w:val="16"/>
                <w:szCs w:val="20"/>
                <w:lang w:val="en-US"/>
              </w:rPr>
            </w:pPr>
            <w:ins w:id="6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7" w:author="Автор"/>
                <w:b/>
                <w:color w:val="A6A6A6"/>
                <w:sz w:val="16"/>
                <w:szCs w:val="20"/>
                <w:lang w:val="en-US"/>
              </w:rPr>
            </w:pPr>
            <w:ins w:id="6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name="transferSubBalanceListExt" type="tns:TransferSubBalanceListExt"/&gt;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49" w:author="Автор"/>
                <w:b/>
                <w:color w:val="A6A6A6"/>
                <w:sz w:val="16"/>
                <w:szCs w:val="20"/>
                <w:lang w:val="en-US"/>
              </w:rPr>
            </w:pPr>
            <w:ins w:id="6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1" w:author="Автор"/>
                <w:b/>
                <w:color w:val="A6A6A6"/>
                <w:sz w:val="16"/>
                <w:szCs w:val="20"/>
                <w:lang w:val="en-US"/>
              </w:rPr>
            </w:pPr>
            <w:ins w:id="6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3" w:author="Автор"/>
                <w:b/>
                <w:color w:val="A6A6A6"/>
                <w:sz w:val="16"/>
                <w:szCs w:val="20"/>
                <w:lang w:val="en-US"/>
              </w:rPr>
            </w:pPr>
            <w:ins w:id="6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5" w:author="Автор"/>
                <w:b/>
                <w:color w:val="A6A6A6"/>
                <w:sz w:val="16"/>
                <w:szCs w:val="20"/>
                <w:lang w:val="en-US"/>
              </w:rPr>
            </w:pPr>
            <w:ins w:id="6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7" w:author="Автор"/>
                <w:b/>
                <w:color w:val="A6A6A6"/>
                <w:sz w:val="16"/>
                <w:szCs w:val="20"/>
                <w:lang w:val="en-US"/>
              </w:rPr>
            </w:pPr>
            <w:ins w:id="6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name="TransferSubBalanceListExt"&gt;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59" w:author="Автор"/>
                <w:b/>
                <w:color w:val="A6A6A6"/>
                <w:sz w:val="16"/>
                <w:szCs w:val="20"/>
                <w:lang w:val="en-US"/>
              </w:rPr>
            </w:pPr>
            <w:ins w:id="6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1" w:author="Автор"/>
                <w:b/>
                <w:color w:val="A6A6A6"/>
                <w:sz w:val="16"/>
                <w:szCs w:val="20"/>
                <w:lang w:val="en-US"/>
              </w:rPr>
            </w:pPr>
            <w:ins w:id="6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name="T" type="tns:TransferSubBalanceExt"/&gt;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3" w:author="Автор"/>
                <w:b/>
                <w:color w:val="A6A6A6"/>
                <w:sz w:val="16"/>
                <w:szCs w:val="20"/>
                <w:lang w:val="en-US"/>
              </w:rPr>
            </w:pPr>
            <w:ins w:id="6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5" w:author="Автор"/>
                <w:b/>
                <w:color w:val="A6A6A6"/>
                <w:sz w:val="16"/>
                <w:szCs w:val="20"/>
                <w:lang w:val="en-US"/>
              </w:rPr>
            </w:pPr>
            <w:ins w:id="6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7" w:author="Автор"/>
                <w:b/>
                <w:color w:val="A6A6A6"/>
                <w:sz w:val="16"/>
                <w:szCs w:val="20"/>
                <w:lang w:val="en-US"/>
              </w:rPr>
            </w:pPr>
            <w:ins w:id="6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name="TransferSubBalanceExt"&gt;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69" w:author="Автор"/>
                <w:b/>
                <w:color w:val="A6A6A6"/>
                <w:sz w:val="16"/>
                <w:szCs w:val="20"/>
                <w:lang w:val="en-US"/>
              </w:rPr>
            </w:pPr>
            <w:ins w:id="6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1" w:author="Автор"/>
                <w:b/>
                <w:color w:val="A6A6A6"/>
                <w:sz w:val="16"/>
                <w:szCs w:val="20"/>
                <w:lang w:val="en-US"/>
              </w:rPr>
            </w:pPr>
            <w:ins w:id="6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3" w:author="Автор"/>
                <w:b/>
                <w:color w:val="A6A6A6"/>
                <w:sz w:val="16"/>
                <w:szCs w:val="20"/>
                <w:lang w:val="en-US"/>
              </w:rPr>
            </w:pPr>
            <w:ins w:id="6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5" w:author="Автор"/>
                <w:b/>
                <w:color w:val="A6A6A6"/>
                <w:sz w:val="16"/>
                <w:szCs w:val="20"/>
                <w:lang w:val="en-US"/>
              </w:rPr>
            </w:pPr>
            <w:ins w:id="6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name="CreateTime"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7" w:author="Автор"/>
                <w:b/>
                <w:color w:val="A6A6A6"/>
                <w:sz w:val="16"/>
                <w:szCs w:val="20"/>
                <w:lang w:val="en-US"/>
              </w:rPr>
            </w:pPr>
            <w:ins w:id="6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name="balanceBenefactor"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79" w:author="Автор"/>
                <w:b/>
                <w:color w:val="A6A6A6"/>
                <w:sz w:val="16"/>
                <w:szCs w:val="20"/>
                <w:lang w:val="en-US"/>
              </w:rPr>
            </w:pPr>
            <w:ins w:id="6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name="balanceBeneficiary"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1" w:author="Автор"/>
                <w:b/>
                <w:color w:val="A6A6A6"/>
                <w:sz w:val="16"/>
                <w:szCs w:val="20"/>
                <w:lang w:val="en-US"/>
              </w:rPr>
            </w:pPr>
            <w:ins w:id="6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name="transferSum"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3" w:author="Автор"/>
                <w:b/>
                <w:color w:val="A6A6A6"/>
                <w:sz w:val="16"/>
                <w:szCs w:val="20"/>
                <w:lang w:val="en-US"/>
              </w:rPr>
            </w:pPr>
            <w:ins w:id="6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5" w:author="Автор"/>
                <w:b/>
                <w:color w:val="A6A6A6"/>
                <w:sz w:val="16"/>
                <w:szCs w:val="20"/>
                <w:lang w:val="en-US"/>
              </w:rPr>
            </w:pPr>
            <w:ins w:id="6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7" w:author="Автор"/>
                <w:b/>
                <w:color w:val="A6A6A6"/>
                <w:sz w:val="16"/>
                <w:szCs w:val="20"/>
                <w:lang w:val="en-US"/>
              </w:rPr>
            </w:pPr>
            <w:ins w:id="6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89" w:author="Автор"/>
                <w:b/>
                <w:color w:val="A6A6A6"/>
                <w:sz w:val="16"/>
                <w:szCs w:val="20"/>
                <w:lang w:val="en-US"/>
              </w:rPr>
            </w:pPr>
            <w:ins w:id="6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1" w:author="Автор"/>
                <w:b/>
                <w:color w:val="A6A6A6"/>
                <w:sz w:val="16"/>
                <w:szCs w:val="20"/>
                <w:lang w:val="en-US"/>
              </w:rPr>
            </w:pPr>
            <w:ins w:id="6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3" w:author="Автор"/>
                <w:b/>
                <w:color w:val="A6A6A6"/>
                <w:sz w:val="16"/>
                <w:szCs w:val="20"/>
                <w:lang w:val="en-US"/>
              </w:rPr>
            </w:pPr>
            <w:ins w:id="6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5" w:author="Автор"/>
                <w:b/>
                <w:color w:val="A6A6A6"/>
                <w:sz w:val="16"/>
                <w:szCs w:val="20"/>
                <w:lang w:val="en-US"/>
              </w:rPr>
            </w:pPr>
            <w:ins w:id="6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7" w:author="Автор"/>
                <w:b/>
                <w:color w:val="A6A6A6"/>
                <w:sz w:val="16"/>
                <w:szCs w:val="20"/>
                <w:lang w:val="en-US"/>
              </w:rPr>
            </w:pPr>
            <w:ins w:id="6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499" w:author="Автор"/>
                <w:b/>
                <w:color w:val="A6A6A6"/>
                <w:sz w:val="16"/>
                <w:szCs w:val="20"/>
                <w:lang w:val="en-US"/>
              </w:rPr>
            </w:pPr>
            <w:ins w:id="6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1" w:author="Автор"/>
                <w:b/>
                <w:color w:val="A6A6A6"/>
                <w:sz w:val="16"/>
                <w:szCs w:val="20"/>
                <w:lang w:val="en-US"/>
              </w:rPr>
            </w:pPr>
            <w:ins w:id="6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3" w:author="Автор"/>
                <w:b/>
                <w:color w:val="A6A6A6"/>
                <w:sz w:val="16"/>
                <w:szCs w:val="20"/>
                <w:lang w:val="en-US"/>
              </w:rPr>
            </w:pPr>
            <w:ins w:id="6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5" w:author="Автор"/>
                <w:b/>
                <w:color w:val="A6A6A6"/>
                <w:sz w:val="16"/>
                <w:szCs w:val="20"/>
                <w:lang w:val="en-US"/>
              </w:rPr>
            </w:pPr>
            <w:ins w:id="6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7" w:author="Автор"/>
                <w:b/>
                <w:color w:val="A6A6A6"/>
                <w:sz w:val="16"/>
                <w:szCs w:val="20"/>
                <w:lang w:val="en-US"/>
              </w:rPr>
            </w:pPr>
            <w:ins w:id="6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09" w:author="Автор"/>
                <w:b/>
                <w:color w:val="A6A6A6"/>
                <w:sz w:val="16"/>
                <w:szCs w:val="20"/>
                <w:lang w:val="en-US"/>
              </w:rPr>
            </w:pPr>
            <w:ins w:id="6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1" w:author="Автор"/>
                <w:b/>
                <w:color w:val="A6A6A6"/>
                <w:sz w:val="16"/>
                <w:szCs w:val="20"/>
                <w:lang w:val="en-US"/>
              </w:rPr>
            </w:pPr>
            <w:ins w:id="6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name="activateDate"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3" w:author="Автор"/>
                <w:b/>
                <w:color w:val="A6A6A6"/>
                <w:sz w:val="16"/>
                <w:szCs w:val="20"/>
                <w:lang w:val="en-US"/>
              </w:rPr>
            </w:pPr>
            <w:ins w:id="6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5" w:author="Автор"/>
                <w:b/>
                <w:color w:val="A6A6A6"/>
                <w:sz w:val="16"/>
                <w:szCs w:val="20"/>
                <w:lang w:val="en-US"/>
              </w:rPr>
            </w:pPr>
            <w:ins w:id="6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7" w:author="Автор"/>
                <w:b/>
                <w:color w:val="A6A6A6"/>
                <w:sz w:val="16"/>
                <w:szCs w:val="20"/>
                <w:lang w:val="en-US"/>
              </w:rPr>
            </w:pPr>
            <w:ins w:id="6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name="reopenSubscriptionFeedingResponse"&gt;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19" w:author="Автор"/>
                <w:b/>
                <w:color w:val="A6A6A6"/>
                <w:sz w:val="16"/>
                <w:szCs w:val="20"/>
                <w:lang w:val="en-US"/>
              </w:rPr>
            </w:pPr>
            <w:ins w:id="6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1" w:author="Автор"/>
                <w:b/>
                <w:color w:val="A6A6A6"/>
                <w:sz w:val="16"/>
                <w:szCs w:val="20"/>
                <w:lang w:val="en-US"/>
              </w:rPr>
            </w:pPr>
            <w:ins w:id="6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3" w:author="Автор"/>
                <w:b/>
                <w:color w:val="A6A6A6"/>
                <w:sz w:val="16"/>
                <w:szCs w:val="20"/>
                <w:lang w:val="en-US"/>
              </w:rPr>
            </w:pPr>
            <w:ins w:id="6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5" w:author="Автор"/>
                <w:b/>
                <w:color w:val="A6A6A6"/>
                <w:sz w:val="16"/>
                <w:szCs w:val="20"/>
                <w:lang w:val="en-US"/>
              </w:rPr>
            </w:pPr>
            <w:ins w:id="6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7" w:author="Автор"/>
                <w:b/>
                <w:color w:val="A6A6A6"/>
                <w:sz w:val="16"/>
                <w:szCs w:val="20"/>
                <w:lang w:val="en-US"/>
              </w:rPr>
            </w:pPr>
            <w:ins w:id="6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29" w:author="Автор"/>
                <w:b/>
                <w:color w:val="A6A6A6"/>
                <w:sz w:val="16"/>
                <w:szCs w:val="20"/>
                <w:lang w:val="en-US"/>
              </w:rPr>
            </w:pPr>
            <w:ins w:id="6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1" w:author="Автор"/>
                <w:b/>
                <w:color w:val="A6A6A6"/>
                <w:sz w:val="16"/>
                <w:szCs w:val="20"/>
                <w:lang w:val="en-US"/>
              </w:rPr>
            </w:pPr>
            <w:ins w:id="6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name="guardMobile"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3" w:author="Автор"/>
                <w:b/>
                <w:color w:val="A6A6A6"/>
                <w:sz w:val="16"/>
                <w:szCs w:val="20"/>
                <w:lang w:val="en-US"/>
              </w:rPr>
            </w:pPr>
            <w:ins w:id="6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5" w:author="Автор"/>
                <w:b/>
                <w:color w:val="A6A6A6"/>
                <w:sz w:val="16"/>
                <w:szCs w:val="20"/>
                <w:lang w:val="en-US"/>
              </w:rPr>
            </w:pPr>
            <w:ins w:id="6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7" w:author="Автор"/>
                <w:b/>
                <w:color w:val="A6A6A6"/>
                <w:sz w:val="16"/>
                <w:szCs w:val="20"/>
                <w:lang w:val="en-US"/>
              </w:rPr>
            </w:pPr>
            <w:ins w:id="6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39" w:author="Автор"/>
                <w:b/>
                <w:color w:val="A6A6A6"/>
                <w:sz w:val="16"/>
                <w:szCs w:val="20"/>
                <w:lang w:val="en-US"/>
              </w:rPr>
            </w:pPr>
            <w:ins w:id="6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1" w:author="Автор"/>
                <w:b/>
                <w:color w:val="A6A6A6"/>
                <w:sz w:val="16"/>
                <w:szCs w:val="20"/>
                <w:lang w:val="en-US"/>
              </w:rPr>
            </w:pPr>
            <w:ins w:id="6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type="tns:clientSummaryExtListResult"/&gt;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3" w:author="Автор"/>
                <w:b/>
                <w:color w:val="A6A6A6"/>
                <w:sz w:val="16"/>
                <w:szCs w:val="20"/>
                <w:lang w:val="en-US"/>
              </w:rPr>
            </w:pPr>
            <w:ins w:id="6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5" w:author="Автор"/>
                <w:b/>
                <w:color w:val="A6A6A6"/>
                <w:sz w:val="16"/>
                <w:szCs w:val="20"/>
                <w:lang w:val="en-US"/>
              </w:rPr>
            </w:pPr>
            <w:ins w:id="6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7" w:author="Автор"/>
                <w:b/>
                <w:color w:val="A6A6A6"/>
                <w:sz w:val="16"/>
                <w:szCs w:val="20"/>
                <w:lang w:val="en-US"/>
              </w:rPr>
            </w:pPr>
            <w:ins w:id="6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name="clientSummaryExtListResult"&gt;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49" w:author="Автор"/>
                <w:b/>
                <w:color w:val="A6A6A6"/>
                <w:sz w:val="16"/>
                <w:szCs w:val="20"/>
                <w:lang w:val="en-US"/>
              </w:rPr>
            </w:pPr>
            <w:ins w:id="6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1" w:author="Автор"/>
                <w:b/>
                <w:color w:val="A6A6A6"/>
                <w:sz w:val="16"/>
                <w:szCs w:val="20"/>
                <w:lang w:val="en-US"/>
              </w:rPr>
            </w:pPr>
            <w:ins w:id="6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3" w:author="Автор"/>
                <w:b/>
                <w:color w:val="A6A6A6"/>
                <w:sz w:val="16"/>
                <w:szCs w:val="20"/>
                <w:lang w:val="en-US"/>
              </w:rPr>
            </w:pPr>
            <w:ins w:id="6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5" w:author="Автор"/>
                <w:b/>
                <w:color w:val="A6A6A6"/>
                <w:sz w:val="16"/>
                <w:szCs w:val="20"/>
                <w:lang w:val="en-US"/>
              </w:rPr>
            </w:pPr>
            <w:ins w:id="6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name="clientSummary" nillable="true" type="tns:ClientSummaryExt"/&gt;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7" w:author="Автор"/>
                <w:b/>
                <w:color w:val="A6A6A6"/>
                <w:sz w:val="16"/>
                <w:szCs w:val="20"/>
                <w:lang w:val="en-US"/>
              </w:rPr>
            </w:pPr>
            <w:ins w:id="6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59" w:author="Автор"/>
                <w:b/>
                <w:color w:val="A6A6A6"/>
                <w:sz w:val="16"/>
                <w:szCs w:val="20"/>
                <w:lang w:val="en-US"/>
              </w:rPr>
            </w:pPr>
            <w:ins w:id="6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1" w:author="Автор"/>
                <w:b/>
                <w:color w:val="A6A6A6"/>
                <w:sz w:val="16"/>
                <w:szCs w:val="20"/>
                <w:lang w:val="en-US"/>
              </w:rPr>
            </w:pPr>
            <w:ins w:id="6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3" w:author="Автор"/>
                <w:b/>
                <w:color w:val="A6A6A6"/>
                <w:sz w:val="16"/>
                <w:szCs w:val="20"/>
                <w:lang w:val="en-US"/>
              </w:rPr>
            </w:pPr>
            <w:ins w:id="6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5" w:author="Автор"/>
                <w:b/>
                <w:color w:val="A6A6A6"/>
                <w:sz w:val="16"/>
                <w:szCs w:val="20"/>
                <w:lang w:val="en-US"/>
              </w:rPr>
            </w:pPr>
            <w:ins w:id="6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7" w:author="Автор"/>
                <w:b/>
                <w:color w:val="A6A6A6"/>
                <w:sz w:val="16"/>
                <w:szCs w:val="20"/>
                <w:lang w:val="en-US"/>
              </w:rPr>
            </w:pPr>
            <w:ins w:id="6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69" w:author="Автор"/>
                <w:b/>
                <w:color w:val="A6A6A6"/>
                <w:sz w:val="16"/>
                <w:szCs w:val="20"/>
                <w:lang w:val="en-US"/>
              </w:rPr>
            </w:pPr>
            <w:ins w:id="6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1" w:author="Автор"/>
                <w:b/>
                <w:color w:val="A6A6A6"/>
                <w:sz w:val="16"/>
                <w:szCs w:val="20"/>
                <w:lang w:val="en-US"/>
              </w:rPr>
            </w:pPr>
            <w:ins w:id="6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3" w:author="Автор"/>
                <w:b/>
                <w:color w:val="A6A6A6"/>
                <w:sz w:val="16"/>
                <w:szCs w:val="20"/>
                <w:lang w:val="en-US"/>
              </w:rPr>
            </w:pPr>
            <w:ins w:id="6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5" w:author="Автор"/>
                <w:b/>
                <w:color w:val="A6A6A6"/>
                <w:sz w:val="16"/>
                <w:szCs w:val="20"/>
                <w:lang w:val="en-US"/>
              </w:rPr>
            </w:pPr>
            <w:ins w:id="6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7" w:author="Автор"/>
                <w:b/>
                <w:color w:val="A6A6A6"/>
                <w:sz w:val="16"/>
                <w:szCs w:val="20"/>
                <w:lang w:val="en-US"/>
              </w:rPr>
            </w:pPr>
            <w:ins w:id="6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79" w:author="Автор"/>
                <w:b/>
                <w:color w:val="A6A6A6"/>
                <w:sz w:val="16"/>
                <w:szCs w:val="20"/>
                <w:lang w:val="en-US"/>
              </w:rPr>
            </w:pPr>
            <w:ins w:id="6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1" w:author="Автор"/>
                <w:b/>
                <w:color w:val="A6A6A6"/>
                <w:sz w:val="16"/>
                <w:szCs w:val="20"/>
                <w:lang w:val="en-US"/>
              </w:rPr>
            </w:pPr>
            <w:ins w:id="6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3" w:author="Автор"/>
                <w:b/>
                <w:color w:val="A6A6A6"/>
                <w:sz w:val="16"/>
                <w:szCs w:val="20"/>
                <w:lang w:val="en-US"/>
              </w:rPr>
            </w:pPr>
            <w:ins w:id="6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5" w:author="Автор"/>
                <w:b/>
                <w:color w:val="A6A6A6"/>
                <w:sz w:val="16"/>
                <w:szCs w:val="20"/>
                <w:lang w:val="en-US"/>
              </w:rPr>
            </w:pPr>
            <w:ins w:id="6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7" w:author="Автор"/>
                <w:b/>
                <w:color w:val="A6A6A6"/>
                <w:sz w:val="16"/>
                <w:szCs w:val="20"/>
                <w:lang w:val="en-US"/>
              </w:rPr>
            </w:pPr>
            <w:ins w:id="6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89" w:author="Автор"/>
                <w:b/>
                <w:color w:val="A6A6A6"/>
                <w:sz w:val="16"/>
                <w:szCs w:val="20"/>
                <w:lang w:val="en-US"/>
              </w:rPr>
            </w:pPr>
            <w:ins w:id="6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1" w:author="Автор"/>
                <w:b/>
                <w:color w:val="A6A6A6"/>
                <w:sz w:val="16"/>
                <w:szCs w:val="20"/>
                <w:lang w:val="en-US"/>
              </w:rPr>
            </w:pPr>
            <w:ins w:id="6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3" w:author="Автор"/>
                <w:b/>
                <w:color w:val="A6A6A6"/>
                <w:sz w:val="16"/>
                <w:szCs w:val="20"/>
                <w:lang w:val="en-US"/>
              </w:rPr>
            </w:pPr>
            <w:ins w:id="6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5" w:author="Автор"/>
                <w:b/>
                <w:color w:val="A6A6A6"/>
                <w:sz w:val="16"/>
                <w:szCs w:val="20"/>
                <w:lang w:val="en-US"/>
              </w:rPr>
            </w:pPr>
            <w:ins w:id="6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name="getBanksResponse"&gt;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7" w:author="Автор"/>
                <w:b/>
                <w:color w:val="A6A6A6"/>
                <w:sz w:val="16"/>
                <w:szCs w:val="20"/>
                <w:lang w:val="en-US"/>
              </w:rPr>
            </w:pPr>
            <w:ins w:id="6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599" w:author="Автор"/>
                <w:b/>
                <w:color w:val="A6A6A6"/>
                <w:sz w:val="16"/>
                <w:szCs w:val="20"/>
                <w:lang w:val="en-US"/>
              </w:rPr>
            </w:pPr>
            <w:ins w:id="6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type="tns:banksData"/&gt;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1" w:author="Автор"/>
                <w:b/>
                <w:color w:val="A6A6A6"/>
                <w:sz w:val="16"/>
                <w:szCs w:val="20"/>
                <w:lang w:val="en-US"/>
              </w:rPr>
            </w:pPr>
            <w:ins w:id="6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3" w:author="Автор"/>
                <w:b/>
                <w:color w:val="A6A6A6"/>
                <w:sz w:val="16"/>
                <w:szCs w:val="20"/>
                <w:lang w:val="en-US"/>
              </w:rPr>
            </w:pPr>
            <w:ins w:id="6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5" w:author="Автор"/>
                <w:b/>
                <w:color w:val="A6A6A6"/>
                <w:sz w:val="16"/>
                <w:szCs w:val="20"/>
                <w:lang w:val="en-US"/>
              </w:rPr>
            </w:pPr>
            <w:ins w:id="6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name="banksData"&gt;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7" w:author="Автор"/>
                <w:b/>
                <w:color w:val="A6A6A6"/>
                <w:sz w:val="16"/>
                <w:szCs w:val="20"/>
                <w:lang w:val="en-US"/>
              </w:rPr>
            </w:pPr>
            <w:ins w:id="6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09" w:author="Автор"/>
                <w:b/>
                <w:color w:val="A6A6A6"/>
                <w:sz w:val="16"/>
                <w:szCs w:val="20"/>
                <w:lang w:val="en-US"/>
              </w:rPr>
            </w:pPr>
            <w:ins w:id="6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name="banksList" type="tns:banksList"/&gt;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1" w:author="Автор"/>
                <w:b/>
                <w:color w:val="A6A6A6"/>
                <w:sz w:val="16"/>
                <w:szCs w:val="20"/>
                <w:lang w:val="en-US"/>
              </w:rPr>
            </w:pPr>
            <w:ins w:id="6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3" w:author="Автор"/>
                <w:b/>
                <w:color w:val="A6A6A6"/>
                <w:sz w:val="16"/>
                <w:szCs w:val="20"/>
                <w:lang w:val="en-US"/>
              </w:rPr>
            </w:pPr>
            <w:ins w:id="6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5" w:author="Автор"/>
                <w:b/>
                <w:color w:val="A6A6A6"/>
                <w:sz w:val="16"/>
                <w:szCs w:val="20"/>
                <w:lang w:val="en-US"/>
              </w:rPr>
            </w:pPr>
            <w:ins w:id="6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7" w:author="Автор"/>
                <w:b/>
                <w:color w:val="A6A6A6"/>
                <w:sz w:val="16"/>
                <w:szCs w:val="20"/>
                <w:lang w:val="en-US"/>
              </w:rPr>
            </w:pPr>
            <w:ins w:id="6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19" w:author="Автор"/>
                <w:b/>
                <w:color w:val="A6A6A6"/>
                <w:sz w:val="16"/>
                <w:szCs w:val="20"/>
                <w:lang w:val="en-US"/>
              </w:rPr>
            </w:pPr>
            <w:ins w:id="6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1" w:author="Автор"/>
                <w:b/>
                <w:color w:val="A6A6A6"/>
                <w:sz w:val="16"/>
                <w:szCs w:val="20"/>
                <w:lang w:val="en-US"/>
              </w:rPr>
            </w:pPr>
            <w:ins w:id="6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3" w:author="Автор"/>
                <w:b/>
                <w:color w:val="A6A6A6"/>
                <w:sz w:val="16"/>
                <w:szCs w:val="20"/>
                <w:lang w:val="en-US"/>
              </w:rPr>
            </w:pPr>
            <w:ins w:id="6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&lt;xs:element maxOccurs="unbounded" minOccurs="0" name="Banks" type="tns:BankItem"/&gt;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5" w:author="Автор"/>
                <w:b/>
                <w:color w:val="A6A6A6"/>
                <w:sz w:val="16"/>
                <w:szCs w:val="20"/>
                <w:lang w:val="en-US"/>
              </w:rPr>
            </w:pPr>
            <w:ins w:id="6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7" w:author="Автор"/>
                <w:b/>
                <w:color w:val="A6A6A6"/>
                <w:sz w:val="16"/>
                <w:szCs w:val="20"/>
                <w:lang w:val="en-US"/>
              </w:rPr>
            </w:pPr>
            <w:ins w:id="6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29" w:author="Автор"/>
                <w:b/>
                <w:color w:val="A6A6A6"/>
                <w:sz w:val="16"/>
                <w:szCs w:val="20"/>
                <w:lang w:val="en-US"/>
              </w:rPr>
            </w:pPr>
            <w:ins w:id="6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name="BankItem"&gt;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1" w:author="Автор"/>
                <w:b/>
                <w:color w:val="A6A6A6"/>
                <w:sz w:val="16"/>
                <w:szCs w:val="20"/>
                <w:lang w:val="en-US"/>
              </w:rPr>
            </w:pPr>
            <w:ins w:id="6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3" w:author="Автор"/>
                <w:b/>
                <w:color w:val="A6A6A6"/>
                <w:sz w:val="16"/>
                <w:szCs w:val="20"/>
                <w:lang w:val="en-US"/>
              </w:rPr>
            </w:pPr>
            <w:ins w:id="6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name="idOfBank"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5" w:author="Автор"/>
                <w:b/>
                <w:color w:val="A6A6A6"/>
                <w:sz w:val="16"/>
                <w:szCs w:val="20"/>
                <w:lang w:val="en-US"/>
              </w:rPr>
            </w:pPr>
            <w:ins w:id="6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7" w:author="Автор"/>
                <w:b/>
                <w:color w:val="A6A6A6"/>
                <w:sz w:val="16"/>
                <w:szCs w:val="20"/>
                <w:lang w:val="en-US"/>
              </w:rPr>
            </w:pPr>
            <w:ins w:id="6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39" w:author="Автор"/>
                <w:b/>
                <w:color w:val="A6A6A6"/>
                <w:sz w:val="16"/>
                <w:szCs w:val="20"/>
                <w:lang w:val="en-US"/>
              </w:rPr>
            </w:pPr>
            <w:ins w:id="6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name="LogoUrl"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1" w:author="Автор"/>
                <w:b/>
                <w:color w:val="A6A6A6"/>
                <w:sz w:val="16"/>
                <w:szCs w:val="20"/>
                <w:lang w:val="en-US"/>
              </w:rPr>
            </w:pPr>
            <w:ins w:id="6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name="TerminalsUrl"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3" w:author="Автор"/>
                <w:b/>
                <w:color w:val="A6A6A6"/>
                <w:sz w:val="16"/>
                <w:szCs w:val="20"/>
                <w:lang w:val="en-US"/>
              </w:rPr>
            </w:pPr>
            <w:ins w:id="6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5" w:author="Автор"/>
                <w:b/>
                <w:color w:val="A6A6A6"/>
                <w:sz w:val="16"/>
                <w:szCs w:val="20"/>
                <w:lang w:val="en-US"/>
              </w:rPr>
            </w:pPr>
            <w:ins w:id="6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name="MinRate"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7" w:author="Автор"/>
                <w:b/>
                <w:color w:val="A6A6A6"/>
                <w:sz w:val="16"/>
                <w:szCs w:val="20"/>
                <w:lang w:val="en-US"/>
              </w:rPr>
            </w:pPr>
            <w:ins w:id="6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name="EnrollmentType"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49" w:author="Автор"/>
                <w:b/>
                <w:color w:val="A6A6A6"/>
                <w:sz w:val="16"/>
                <w:szCs w:val="20"/>
                <w:lang w:val="en-US"/>
              </w:rPr>
            </w:pPr>
            <w:ins w:id="6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1" w:author="Автор"/>
                <w:b/>
                <w:color w:val="A6A6A6"/>
                <w:sz w:val="16"/>
                <w:szCs w:val="20"/>
                <w:lang w:val="en-US"/>
              </w:rPr>
            </w:pPr>
            <w:ins w:id="6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3" w:author="Автор"/>
                <w:b/>
                <w:color w:val="A6A6A6"/>
                <w:sz w:val="16"/>
                <w:szCs w:val="20"/>
                <w:lang w:val="en-US"/>
              </w:rPr>
            </w:pPr>
            <w:ins w:id="6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5" w:author="Автор"/>
                <w:b/>
                <w:color w:val="A6A6A6"/>
                <w:sz w:val="16"/>
                <w:szCs w:val="20"/>
                <w:lang w:val="en-US"/>
              </w:rPr>
            </w:pPr>
            <w:ins w:id="6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7" w:author="Автор"/>
                <w:b/>
                <w:color w:val="A6A6A6"/>
                <w:sz w:val="16"/>
                <w:szCs w:val="20"/>
                <w:lang w:val="en-US"/>
              </w:rPr>
            </w:pPr>
            <w:ins w:id="6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59" w:author="Автор"/>
                <w:b/>
                <w:color w:val="A6A6A6"/>
                <w:sz w:val="16"/>
                <w:szCs w:val="20"/>
                <w:lang w:val="en-US"/>
              </w:rPr>
            </w:pPr>
            <w:ins w:id="6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name="idOfGood"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1" w:author="Автор"/>
                <w:b/>
                <w:color w:val="A6A6A6"/>
                <w:sz w:val="16"/>
                <w:szCs w:val="20"/>
                <w:lang w:val="en-US"/>
              </w:rPr>
            </w:pPr>
            <w:ins w:id="6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3" w:author="Автор"/>
                <w:b/>
                <w:color w:val="A6A6A6"/>
                <w:sz w:val="16"/>
                <w:szCs w:val="20"/>
                <w:lang w:val="en-US"/>
              </w:rPr>
            </w:pPr>
            <w:ins w:id="6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5" w:author="Автор"/>
                <w:b/>
                <w:color w:val="A6A6A6"/>
                <w:sz w:val="16"/>
                <w:szCs w:val="20"/>
                <w:lang w:val="en-US"/>
              </w:rPr>
            </w:pPr>
            <w:ins w:id="6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7" w:author="Автор"/>
                <w:b/>
                <w:color w:val="A6A6A6"/>
                <w:sz w:val="16"/>
                <w:szCs w:val="20"/>
                <w:lang w:val="en-US"/>
              </w:rPr>
            </w:pPr>
            <w:ins w:id="6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name="setProhibitionOnGoodResponse"&gt;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69" w:author="Автор"/>
                <w:b/>
                <w:color w:val="A6A6A6"/>
                <w:sz w:val="16"/>
                <w:szCs w:val="20"/>
                <w:lang w:val="en-US"/>
              </w:rPr>
            </w:pPr>
            <w:ins w:id="6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1" w:author="Автор"/>
                <w:b/>
                <w:color w:val="A6A6A6"/>
                <w:sz w:val="16"/>
                <w:szCs w:val="20"/>
                <w:lang w:val="en-US"/>
              </w:rPr>
            </w:pPr>
            <w:ins w:id="6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3" w:author="Автор"/>
                <w:b/>
                <w:color w:val="A6A6A6"/>
                <w:sz w:val="16"/>
                <w:szCs w:val="20"/>
                <w:lang w:val="en-US"/>
              </w:rPr>
            </w:pPr>
            <w:ins w:id="6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5" w:author="Автор"/>
                <w:b/>
                <w:color w:val="A6A6A6"/>
                <w:sz w:val="16"/>
                <w:szCs w:val="20"/>
                <w:lang w:val="en-US"/>
              </w:rPr>
            </w:pPr>
            <w:ins w:id="6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7" w:author="Автор"/>
                <w:b/>
                <w:color w:val="A6A6A6"/>
                <w:sz w:val="16"/>
                <w:szCs w:val="20"/>
                <w:lang w:val="en-US"/>
              </w:rPr>
            </w:pPr>
            <w:ins w:id="6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79" w:author="Автор"/>
                <w:b/>
                <w:color w:val="A6A6A6"/>
                <w:sz w:val="16"/>
                <w:szCs w:val="20"/>
                <w:lang w:val="en-US"/>
              </w:rPr>
            </w:pPr>
            <w:ins w:id="6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1" w:author="Автор"/>
                <w:b/>
                <w:color w:val="A6A6A6"/>
                <w:sz w:val="16"/>
                <w:szCs w:val="20"/>
                <w:lang w:val="en-US"/>
              </w:rPr>
            </w:pPr>
            <w:ins w:id="6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3" w:author="Автор"/>
                <w:b/>
                <w:color w:val="A6A6A6"/>
                <w:sz w:val="16"/>
                <w:szCs w:val="20"/>
                <w:lang w:val="en-US"/>
              </w:rPr>
            </w:pPr>
            <w:ins w:id="6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name="filterText"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5" w:author="Автор"/>
                <w:b/>
                <w:color w:val="A6A6A6"/>
                <w:sz w:val="16"/>
                <w:szCs w:val="20"/>
                <w:lang w:val="en-US"/>
              </w:rPr>
            </w:pPr>
            <w:ins w:id="6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name="filterType"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7" w:author="Автор"/>
                <w:b/>
                <w:color w:val="A6A6A6"/>
                <w:sz w:val="16"/>
                <w:szCs w:val="20"/>
                <w:lang w:val="en-US"/>
              </w:rPr>
            </w:pPr>
            <w:ins w:id="6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89" w:author="Автор"/>
                <w:b/>
                <w:color w:val="A6A6A6"/>
                <w:sz w:val="16"/>
                <w:szCs w:val="20"/>
                <w:lang w:val="en-US"/>
              </w:rPr>
            </w:pPr>
            <w:ins w:id="6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1" w:author="Автор"/>
                <w:b/>
                <w:color w:val="A6A6A6"/>
                <w:sz w:val="16"/>
                <w:szCs w:val="20"/>
                <w:lang w:val="en-US"/>
              </w:rPr>
            </w:pPr>
            <w:ins w:id="6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name="addProhibitionResponse"&gt;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3" w:author="Автор"/>
                <w:b/>
                <w:color w:val="A6A6A6"/>
                <w:sz w:val="16"/>
                <w:szCs w:val="20"/>
                <w:lang w:val="en-US"/>
              </w:rPr>
            </w:pPr>
            <w:ins w:id="6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5" w:author="Автор"/>
                <w:b/>
                <w:color w:val="A6A6A6"/>
                <w:sz w:val="16"/>
                <w:szCs w:val="20"/>
                <w:lang w:val="en-US"/>
              </w:rPr>
            </w:pPr>
            <w:ins w:id="6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7" w:author="Автор"/>
                <w:b/>
                <w:color w:val="A6A6A6"/>
                <w:sz w:val="16"/>
                <w:szCs w:val="20"/>
                <w:lang w:val="en-US"/>
              </w:rPr>
            </w:pPr>
            <w:ins w:id="6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699" w:author="Автор"/>
                <w:b/>
                <w:color w:val="A6A6A6"/>
                <w:sz w:val="16"/>
                <w:szCs w:val="20"/>
                <w:lang w:val="en-US"/>
              </w:rPr>
            </w:pPr>
            <w:ins w:id="6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1" w:author="Автор"/>
                <w:b/>
                <w:color w:val="A6A6A6"/>
                <w:sz w:val="16"/>
                <w:szCs w:val="20"/>
                <w:lang w:val="en-US"/>
              </w:rPr>
            </w:pPr>
            <w:ins w:id="6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name="prohibitionsResult"&gt;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3" w:author="Автор"/>
                <w:b/>
                <w:color w:val="A6A6A6"/>
                <w:sz w:val="16"/>
                <w:szCs w:val="20"/>
                <w:lang w:val="en-US"/>
              </w:rPr>
            </w:pPr>
            <w:ins w:id="6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5" w:author="Автор"/>
                <w:b/>
                <w:color w:val="A6A6A6"/>
                <w:sz w:val="16"/>
                <w:szCs w:val="20"/>
                <w:lang w:val="en-US"/>
              </w:rPr>
            </w:pPr>
            <w:ins w:id="6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7" w:author="Автор"/>
                <w:b/>
                <w:color w:val="A6A6A6"/>
                <w:sz w:val="16"/>
                <w:szCs w:val="20"/>
                <w:lang w:val="en-US"/>
              </w:rPr>
            </w:pPr>
            <w:ins w:id="6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09" w:author="Автор"/>
                <w:b/>
                <w:color w:val="A6A6A6"/>
                <w:sz w:val="16"/>
                <w:szCs w:val="20"/>
                <w:lang w:val="en-US"/>
              </w:rPr>
            </w:pPr>
            <w:ins w:id="6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1" w:author="Автор"/>
                <w:b/>
                <w:color w:val="A6A6A6"/>
                <w:sz w:val="16"/>
                <w:szCs w:val="20"/>
                <w:lang w:val="en-US"/>
              </w:rPr>
            </w:pPr>
            <w:ins w:id="6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3" w:author="Автор"/>
                <w:b/>
                <w:color w:val="A6A6A6"/>
                <w:sz w:val="16"/>
                <w:szCs w:val="20"/>
                <w:lang w:val="en-US"/>
              </w:rPr>
            </w:pPr>
            <w:ins w:id="6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5" w:author="Автор"/>
                <w:b/>
                <w:color w:val="A6A6A6"/>
                <w:sz w:val="16"/>
                <w:szCs w:val="20"/>
                <w:lang w:val="en-US"/>
              </w:rPr>
            </w:pPr>
            <w:ins w:id="6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7" w:author="Автор"/>
                <w:b/>
                <w:color w:val="A6A6A6"/>
                <w:sz w:val="16"/>
                <w:szCs w:val="20"/>
                <w:lang w:val="en-US"/>
              </w:rPr>
            </w:pPr>
            <w:ins w:id="6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19" w:author="Автор"/>
                <w:b/>
                <w:color w:val="A6A6A6"/>
                <w:sz w:val="16"/>
                <w:szCs w:val="20"/>
                <w:lang w:val="en-US"/>
              </w:rPr>
            </w:pPr>
            <w:ins w:id="6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1" w:author="Автор"/>
                <w:b/>
                <w:color w:val="A6A6A6"/>
                <w:sz w:val="16"/>
                <w:szCs w:val="20"/>
                <w:lang w:val="en-US"/>
              </w:rPr>
            </w:pPr>
            <w:ins w:id="6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3" w:author="Автор"/>
                <w:b/>
                <w:color w:val="A6A6A6"/>
                <w:sz w:val="16"/>
                <w:szCs w:val="20"/>
                <w:lang w:val="en-US"/>
              </w:rPr>
            </w:pPr>
            <w:ins w:id="6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5" w:author="Автор"/>
                <w:b/>
                <w:color w:val="A6A6A6"/>
                <w:sz w:val="16"/>
                <w:szCs w:val="20"/>
                <w:lang w:val="en-US"/>
              </w:rPr>
            </w:pPr>
            <w:ins w:id="6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7" w:author="Автор"/>
                <w:b/>
                <w:color w:val="A6A6A6"/>
                <w:sz w:val="16"/>
                <w:szCs w:val="20"/>
                <w:lang w:val="en-US"/>
              </w:rPr>
            </w:pPr>
            <w:ins w:id="6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name="idOfProductGroup"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29" w:author="Автор"/>
                <w:b/>
                <w:color w:val="A6A6A6"/>
                <w:sz w:val="16"/>
                <w:szCs w:val="20"/>
                <w:lang w:val="en-US"/>
              </w:rPr>
            </w:pPr>
            <w:ins w:id="6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name="isDeleted"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1" w:author="Автор"/>
                <w:b/>
                <w:color w:val="A6A6A6"/>
                <w:sz w:val="16"/>
                <w:szCs w:val="20"/>
                <w:lang w:val="en-US"/>
              </w:rPr>
            </w:pPr>
            <w:ins w:id="6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3" w:author="Автор"/>
                <w:b/>
                <w:color w:val="A6A6A6"/>
                <w:sz w:val="16"/>
                <w:szCs w:val="20"/>
                <w:lang w:val="en-US"/>
              </w:rPr>
            </w:pPr>
            <w:ins w:id="6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5" w:author="Автор"/>
                <w:b/>
                <w:color w:val="A6A6A6"/>
                <w:sz w:val="16"/>
                <w:szCs w:val="20"/>
                <w:lang w:val="en-US"/>
              </w:rPr>
            </w:pPr>
            <w:ins w:id="6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name="setProhibitionOnProductGroupResponse"&gt;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7" w:author="Автор"/>
                <w:b/>
                <w:color w:val="A6A6A6"/>
                <w:sz w:val="16"/>
                <w:szCs w:val="20"/>
                <w:lang w:val="en-US"/>
              </w:rPr>
            </w:pPr>
            <w:ins w:id="6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39" w:author="Автор"/>
                <w:b/>
                <w:color w:val="A6A6A6"/>
                <w:sz w:val="16"/>
                <w:szCs w:val="20"/>
                <w:lang w:val="en-US"/>
              </w:rPr>
            </w:pPr>
            <w:ins w:id="6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1" w:author="Автор"/>
                <w:b/>
                <w:color w:val="A6A6A6"/>
                <w:sz w:val="16"/>
                <w:szCs w:val="20"/>
                <w:lang w:val="en-US"/>
              </w:rPr>
            </w:pPr>
            <w:ins w:id="6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3" w:author="Автор"/>
                <w:b/>
                <w:color w:val="A6A6A6"/>
                <w:sz w:val="16"/>
                <w:szCs w:val="20"/>
                <w:lang w:val="en-US"/>
              </w:rPr>
            </w:pPr>
            <w:ins w:id="6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5" w:author="Автор"/>
                <w:b/>
                <w:color w:val="A6A6A6"/>
                <w:sz w:val="16"/>
                <w:szCs w:val="20"/>
                <w:lang w:val="en-US"/>
              </w:rPr>
            </w:pPr>
            <w:ins w:id="6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7" w:author="Автор"/>
                <w:b/>
                <w:color w:val="A6A6A6"/>
                <w:sz w:val="16"/>
                <w:szCs w:val="20"/>
                <w:lang w:val="en-US"/>
              </w:rPr>
            </w:pPr>
            <w:ins w:id="6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49" w:author="Автор"/>
                <w:b/>
                <w:color w:val="A6A6A6"/>
                <w:sz w:val="16"/>
                <w:szCs w:val="20"/>
                <w:lang w:val="en-US"/>
              </w:rPr>
            </w:pPr>
            <w:ins w:id="6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name="cardId"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1" w:author="Автор"/>
                <w:b/>
                <w:color w:val="A6A6A6"/>
                <w:sz w:val="16"/>
                <w:szCs w:val="20"/>
                <w:lang w:val="en-US"/>
              </w:rPr>
            </w:pPr>
            <w:ins w:id="6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3" w:author="Автор"/>
                <w:b/>
                <w:color w:val="A6A6A6"/>
                <w:sz w:val="16"/>
                <w:szCs w:val="20"/>
                <w:lang w:val="en-US"/>
              </w:rPr>
            </w:pPr>
            <w:ins w:id="6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5" w:author="Автор"/>
                <w:b/>
                <w:color w:val="A6A6A6"/>
                <w:sz w:val="16"/>
                <w:szCs w:val="20"/>
                <w:lang w:val="en-US"/>
              </w:rPr>
            </w:pPr>
            <w:ins w:id="6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name="getContractIdByCardNoResponse"&gt;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7" w:author="Автор"/>
                <w:b/>
                <w:color w:val="A6A6A6"/>
                <w:sz w:val="16"/>
                <w:szCs w:val="20"/>
                <w:lang w:val="en-US"/>
              </w:rPr>
            </w:pPr>
            <w:ins w:id="6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59" w:author="Автор"/>
                <w:b/>
                <w:color w:val="A6A6A6"/>
                <w:sz w:val="16"/>
                <w:szCs w:val="20"/>
                <w:lang w:val="en-US"/>
              </w:rPr>
            </w:pPr>
            <w:ins w:id="6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1" w:author="Автор"/>
                <w:b/>
                <w:color w:val="A6A6A6"/>
                <w:sz w:val="16"/>
                <w:szCs w:val="20"/>
                <w:lang w:val="en-US"/>
              </w:rPr>
            </w:pPr>
            <w:ins w:id="6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3" w:author="Автор"/>
                <w:b/>
                <w:color w:val="A6A6A6"/>
                <w:sz w:val="16"/>
                <w:szCs w:val="20"/>
                <w:lang w:val="en-US"/>
              </w:rPr>
            </w:pPr>
            <w:ins w:id="6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5" w:author="Автор"/>
                <w:b/>
                <w:color w:val="A6A6A6"/>
                <w:sz w:val="16"/>
                <w:szCs w:val="20"/>
                <w:lang w:val="en-US"/>
              </w:rPr>
            </w:pPr>
            <w:ins w:id="6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7" w:author="Автор"/>
                <w:b/>
                <w:color w:val="A6A6A6"/>
                <w:sz w:val="16"/>
                <w:szCs w:val="20"/>
                <w:lang w:val="en-US"/>
              </w:rPr>
            </w:pPr>
            <w:ins w:id="6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69" w:author="Автор"/>
                <w:b/>
                <w:color w:val="A6A6A6"/>
                <w:sz w:val="16"/>
                <w:szCs w:val="20"/>
                <w:lang w:val="en-US"/>
              </w:rPr>
            </w:pPr>
            <w:ins w:id="6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1" w:author="Автор"/>
                <w:b/>
                <w:color w:val="A6A6A6"/>
                <w:sz w:val="16"/>
                <w:szCs w:val="20"/>
                <w:lang w:val="en-US"/>
              </w:rPr>
            </w:pPr>
            <w:ins w:id="6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3" w:author="Автор"/>
                <w:b/>
                <w:color w:val="A6A6A6"/>
                <w:sz w:val="16"/>
                <w:szCs w:val="20"/>
                <w:lang w:val="en-US"/>
              </w:rPr>
            </w:pPr>
            <w:ins w:id="6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5" w:author="Автор"/>
                <w:b/>
                <w:color w:val="A6A6A6"/>
                <w:sz w:val="16"/>
                <w:szCs w:val="20"/>
                <w:lang w:val="en-US"/>
              </w:rPr>
            </w:pPr>
            <w:ins w:id="6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7" w:author="Автор"/>
                <w:b/>
                <w:color w:val="A6A6A6"/>
                <w:sz w:val="16"/>
                <w:szCs w:val="20"/>
                <w:lang w:val="en-US"/>
              </w:rPr>
            </w:pPr>
            <w:ins w:id="6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79" w:author="Автор"/>
                <w:b/>
                <w:color w:val="A6A6A6"/>
                <w:sz w:val="16"/>
                <w:szCs w:val="20"/>
                <w:lang w:val="en-US"/>
              </w:rPr>
            </w:pPr>
            <w:ins w:id="6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1" w:author="Автор"/>
                <w:b/>
                <w:color w:val="A6A6A6"/>
                <w:sz w:val="16"/>
                <w:szCs w:val="20"/>
                <w:lang w:val="en-US"/>
              </w:rPr>
            </w:pPr>
            <w:ins w:id="6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3" w:author="Автор"/>
                <w:b/>
                <w:color w:val="A6A6A6"/>
                <w:sz w:val="16"/>
                <w:szCs w:val="20"/>
                <w:lang w:val="en-US"/>
              </w:rPr>
            </w:pPr>
            <w:ins w:id="6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5" w:author="Автор"/>
                <w:b/>
                <w:color w:val="A6A6A6"/>
                <w:sz w:val="16"/>
                <w:szCs w:val="20"/>
                <w:lang w:val="en-US"/>
              </w:rPr>
            </w:pPr>
            <w:ins w:id="6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7" w:author="Автор"/>
                <w:b/>
                <w:color w:val="A6A6A6"/>
                <w:sz w:val="16"/>
                <w:szCs w:val="20"/>
                <w:lang w:val="en-US"/>
              </w:rPr>
            </w:pPr>
            <w:ins w:id="6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89" w:author="Автор"/>
                <w:b/>
                <w:color w:val="A6A6A6"/>
                <w:sz w:val="16"/>
                <w:szCs w:val="20"/>
                <w:lang w:val="en-US"/>
              </w:rPr>
            </w:pPr>
            <w:ins w:id="6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1" w:author="Автор"/>
                <w:b/>
                <w:color w:val="A6A6A6"/>
                <w:sz w:val="16"/>
                <w:szCs w:val="20"/>
                <w:lang w:val="en-US"/>
              </w:rPr>
            </w:pPr>
            <w:ins w:id="6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3" w:author="Автор"/>
                <w:b/>
                <w:color w:val="A6A6A6"/>
                <w:sz w:val="16"/>
                <w:szCs w:val="20"/>
                <w:lang w:val="en-US"/>
              </w:rPr>
            </w:pPr>
            <w:ins w:id="6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name="menuList" type="tns:MenuListExt"/&gt;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5" w:author="Автор"/>
                <w:b/>
                <w:color w:val="A6A6A6"/>
                <w:sz w:val="16"/>
                <w:szCs w:val="20"/>
                <w:lang w:val="en-US"/>
              </w:rPr>
            </w:pPr>
            <w:ins w:id="6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7" w:author="Автор"/>
                <w:b/>
                <w:color w:val="A6A6A6"/>
                <w:sz w:val="16"/>
                <w:szCs w:val="20"/>
                <w:lang w:val="en-US"/>
              </w:rPr>
            </w:pPr>
            <w:ins w:id="6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799" w:author="Автор"/>
                <w:b/>
                <w:color w:val="A6A6A6"/>
                <w:sz w:val="16"/>
                <w:szCs w:val="20"/>
                <w:lang w:val="en-US"/>
              </w:rPr>
            </w:pPr>
            <w:ins w:id="6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1" w:author="Автор"/>
                <w:b/>
                <w:color w:val="A6A6A6"/>
                <w:sz w:val="16"/>
                <w:szCs w:val="20"/>
                <w:lang w:val="en-US"/>
              </w:rPr>
            </w:pPr>
            <w:ins w:id="6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3" w:author="Автор"/>
                <w:b/>
                <w:color w:val="A6A6A6"/>
                <w:sz w:val="16"/>
                <w:szCs w:val="20"/>
                <w:lang w:val="en-US"/>
              </w:rPr>
            </w:pPr>
            <w:ins w:id="6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5" w:author="Автор"/>
                <w:b/>
                <w:color w:val="A6A6A6"/>
                <w:sz w:val="16"/>
                <w:szCs w:val="20"/>
                <w:lang w:val="en-US"/>
              </w:rPr>
            </w:pPr>
            <w:ins w:id="6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7" w:author="Автор"/>
                <w:b/>
                <w:color w:val="A6A6A6"/>
                <w:sz w:val="16"/>
                <w:szCs w:val="20"/>
                <w:lang w:val="en-US"/>
              </w:rPr>
            </w:pPr>
            <w:ins w:id="6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09" w:author="Автор"/>
                <w:b/>
                <w:color w:val="A6A6A6"/>
                <w:sz w:val="16"/>
                <w:szCs w:val="20"/>
                <w:lang w:val="en-US"/>
              </w:rPr>
            </w:pPr>
            <w:ins w:id="6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name="idType"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1" w:author="Автор"/>
                <w:b/>
                <w:color w:val="A6A6A6"/>
                <w:sz w:val="16"/>
                <w:szCs w:val="20"/>
                <w:lang w:val="en-US"/>
              </w:rPr>
            </w:pPr>
            <w:ins w:id="6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3" w:author="Автор"/>
                <w:b/>
                <w:color w:val="A6A6A6"/>
                <w:sz w:val="16"/>
                <w:szCs w:val="20"/>
                <w:lang w:val="en-US"/>
              </w:rPr>
            </w:pPr>
            <w:ins w:id="6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5" w:author="Автор"/>
                <w:b/>
                <w:color w:val="A6A6A6"/>
                <w:sz w:val="16"/>
                <w:szCs w:val="20"/>
                <w:lang w:val="en-US"/>
              </w:rPr>
            </w:pPr>
            <w:ins w:id="6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name="getSummaryByTypedIdResponse"&gt;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7" w:author="Автор"/>
                <w:b/>
                <w:color w:val="A6A6A6"/>
                <w:sz w:val="16"/>
                <w:szCs w:val="20"/>
                <w:lang w:val="en-US"/>
              </w:rPr>
            </w:pPr>
            <w:ins w:id="6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19" w:author="Автор"/>
                <w:b/>
                <w:color w:val="A6A6A6"/>
                <w:sz w:val="16"/>
                <w:szCs w:val="20"/>
                <w:lang w:val="en-US"/>
              </w:rPr>
            </w:pPr>
            <w:ins w:id="6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type="tns:clientSummaryResult"/&gt;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1" w:author="Автор"/>
                <w:b/>
                <w:color w:val="A6A6A6"/>
                <w:sz w:val="16"/>
                <w:szCs w:val="20"/>
                <w:lang w:val="en-US"/>
              </w:rPr>
            </w:pPr>
            <w:ins w:id="6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3" w:author="Автор"/>
                <w:b/>
                <w:color w:val="A6A6A6"/>
                <w:sz w:val="16"/>
                <w:szCs w:val="20"/>
                <w:lang w:val="en-US"/>
              </w:rPr>
            </w:pPr>
            <w:ins w:id="6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5" w:author="Автор"/>
                <w:b/>
                <w:color w:val="A6A6A6"/>
                <w:sz w:val="16"/>
                <w:szCs w:val="20"/>
                <w:lang w:val="en-US"/>
              </w:rPr>
            </w:pPr>
            <w:ins w:id="6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7" w:author="Автор"/>
                <w:b/>
                <w:color w:val="A6A6A6"/>
                <w:sz w:val="16"/>
                <w:szCs w:val="20"/>
                <w:lang w:val="en-US"/>
              </w:rPr>
            </w:pPr>
            <w:ins w:id="6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29" w:author="Автор"/>
                <w:b/>
                <w:color w:val="A6A6A6"/>
                <w:sz w:val="16"/>
                <w:szCs w:val="20"/>
                <w:lang w:val="en-US"/>
              </w:rPr>
            </w:pPr>
            <w:ins w:id="6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1" w:author="Автор"/>
                <w:b/>
                <w:color w:val="A6A6A6"/>
                <w:sz w:val="16"/>
                <w:szCs w:val="20"/>
                <w:lang w:val="en-US"/>
              </w:rPr>
            </w:pPr>
            <w:ins w:id="6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3" w:author="Автор"/>
                <w:b/>
                <w:color w:val="A6A6A6"/>
                <w:sz w:val="16"/>
                <w:szCs w:val="20"/>
                <w:lang w:val="en-US"/>
              </w:rPr>
            </w:pPr>
            <w:ins w:id="6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5" w:author="Автор"/>
                <w:b/>
                <w:color w:val="A6A6A6"/>
                <w:sz w:val="16"/>
                <w:szCs w:val="20"/>
                <w:lang w:val="en-US"/>
              </w:rPr>
            </w:pPr>
            <w:ins w:id="6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name="getOrgSummaryResponse"&gt;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7" w:author="Автор"/>
                <w:b/>
                <w:color w:val="A6A6A6"/>
                <w:sz w:val="16"/>
                <w:szCs w:val="20"/>
                <w:lang w:val="en-US"/>
              </w:rPr>
            </w:pPr>
            <w:ins w:id="6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39" w:author="Автор"/>
                <w:b/>
                <w:color w:val="A6A6A6"/>
                <w:sz w:val="16"/>
                <w:szCs w:val="20"/>
                <w:lang w:val="en-US"/>
              </w:rPr>
            </w:pPr>
            <w:ins w:id="6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type="tns:orgSummaryResult"/&gt;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1" w:author="Автор"/>
                <w:b/>
                <w:color w:val="A6A6A6"/>
                <w:sz w:val="16"/>
                <w:szCs w:val="20"/>
                <w:lang w:val="en-US"/>
              </w:rPr>
            </w:pPr>
            <w:ins w:id="6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3" w:author="Автор"/>
                <w:b/>
                <w:color w:val="A6A6A6"/>
                <w:sz w:val="16"/>
                <w:szCs w:val="20"/>
                <w:lang w:val="en-US"/>
              </w:rPr>
            </w:pPr>
            <w:ins w:id="6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5" w:author="Автор"/>
                <w:b/>
                <w:color w:val="A6A6A6"/>
                <w:sz w:val="16"/>
                <w:szCs w:val="20"/>
                <w:lang w:val="en-US"/>
              </w:rPr>
            </w:pPr>
            <w:ins w:id="6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name="orgSummaryResult"&gt;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7" w:author="Автор"/>
                <w:b/>
                <w:color w:val="A6A6A6"/>
                <w:sz w:val="16"/>
                <w:szCs w:val="20"/>
                <w:lang w:val="en-US"/>
              </w:rPr>
            </w:pPr>
            <w:ins w:id="6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49" w:author="Автор"/>
                <w:b/>
                <w:color w:val="A6A6A6"/>
                <w:sz w:val="16"/>
                <w:szCs w:val="20"/>
                <w:lang w:val="en-US"/>
              </w:rPr>
            </w:pPr>
            <w:ins w:id="6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&lt;xs:extension base="tns:result"&gt;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1" w:author="Автор"/>
                <w:b/>
                <w:color w:val="A6A6A6"/>
                <w:sz w:val="16"/>
                <w:szCs w:val="20"/>
                <w:lang w:val="en-US"/>
              </w:rPr>
            </w:pPr>
            <w:ins w:id="6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3" w:author="Автор"/>
                <w:b/>
                <w:color w:val="A6A6A6"/>
                <w:sz w:val="16"/>
                <w:szCs w:val="20"/>
                <w:lang w:val="en-US"/>
              </w:rPr>
            </w:pPr>
            <w:ins w:id="6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name="orgSummary" type="tns:orgSummary"/&gt;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5" w:author="Автор"/>
                <w:b/>
                <w:color w:val="A6A6A6"/>
                <w:sz w:val="16"/>
                <w:szCs w:val="20"/>
                <w:lang w:val="en-US"/>
              </w:rPr>
            </w:pPr>
            <w:ins w:id="6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7" w:author="Автор"/>
                <w:b/>
                <w:color w:val="A6A6A6"/>
                <w:sz w:val="16"/>
                <w:szCs w:val="20"/>
                <w:lang w:val="en-US"/>
              </w:rPr>
            </w:pPr>
            <w:ins w:id="6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&lt;/xs:extension&gt;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59" w:author="Автор"/>
                <w:b/>
                <w:color w:val="A6A6A6"/>
                <w:sz w:val="16"/>
                <w:szCs w:val="20"/>
                <w:lang w:val="en-US"/>
              </w:rPr>
            </w:pPr>
            <w:ins w:id="6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&lt;/xs:complexContent&gt;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1" w:author="Автор"/>
                <w:b/>
                <w:color w:val="A6A6A6"/>
                <w:sz w:val="16"/>
                <w:szCs w:val="20"/>
                <w:lang w:val="en-US"/>
              </w:rPr>
            </w:pPr>
            <w:ins w:id="6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3" w:author="Автор"/>
                <w:b/>
                <w:color w:val="A6A6A6"/>
                <w:sz w:val="16"/>
                <w:szCs w:val="20"/>
                <w:lang w:val="en-US"/>
              </w:rPr>
            </w:pPr>
            <w:ins w:id="6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5" w:author="Автор"/>
                <w:b/>
                <w:color w:val="A6A6A6"/>
                <w:sz w:val="16"/>
                <w:szCs w:val="20"/>
                <w:lang w:val="en-US"/>
              </w:rPr>
            </w:pPr>
            <w:ins w:id="6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7" w:author="Автор"/>
                <w:b/>
                <w:color w:val="A6A6A6"/>
                <w:sz w:val="16"/>
                <w:szCs w:val="20"/>
                <w:lang w:val="en-US"/>
              </w:rPr>
            </w:pPr>
            <w:ins w:id="6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69" w:author="Автор"/>
                <w:b/>
                <w:color w:val="A6A6A6"/>
                <w:sz w:val="16"/>
                <w:szCs w:val="20"/>
                <w:lang w:val="en-US"/>
              </w:rPr>
            </w:pPr>
            <w:ins w:id="6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1" w:author="Автор"/>
                <w:b/>
                <w:color w:val="A6A6A6"/>
                <w:sz w:val="16"/>
                <w:szCs w:val="20"/>
                <w:lang w:val="en-US"/>
              </w:rPr>
            </w:pPr>
            <w:ins w:id="6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name="orgType"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3" w:author="Автор"/>
                <w:b/>
                <w:color w:val="A6A6A6"/>
                <w:sz w:val="16"/>
                <w:szCs w:val="20"/>
                <w:lang w:val="en-US"/>
              </w:rPr>
            </w:pPr>
            <w:ins w:id="6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5" w:author="Автор"/>
                <w:b/>
                <w:color w:val="A6A6A6"/>
                <w:sz w:val="16"/>
                <w:szCs w:val="20"/>
                <w:lang w:val="en-US"/>
              </w:rPr>
            </w:pPr>
            <w:ins w:id="6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7" w:author="Автор"/>
                <w:b/>
                <w:color w:val="A6A6A6"/>
                <w:sz w:val="16"/>
                <w:szCs w:val="20"/>
                <w:lang w:val="en-US"/>
              </w:rPr>
            </w:pPr>
            <w:ins w:id="6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79" w:author="Автор"/>
                <w:b/>
                <w:color w:val="A6A6A6"/>
                <w:sz w:val="16"/>
                <w:szCs w:val="20"/>
                <w:lang w:val="en-US"/>
              </w:rPr>
            </w:pPr>
            <w:ins w:id="6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1" w:author="Автор"/>
                <w:b/>
                <w:color w:val="A6A6A6"/>
                <w:sz w:val="16"/>
                <w:szCs w:val="20"/>
                <w:lang w:val="en-US"/>
              </w:rPr>
            </w:pPr>
            <w:ins w:id="6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3" w:author="Автор"/>
                <w:b/>
                <w:color w:val="A6A6A6"/>
                <w:sz w:val="16"/>
                <w:szCs w:val="20"/>
                <w:lang w:val="en-US"/>
              </w:rPr>
            </w:pPr>
            <w:ins w:id="6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5" w:author="Автор"/>
                <w:b/>
                <w:color w:val="A6A6A6"/>
                <w:sz w:val="16"/>
                <w:szCs w:val="20"/>
                <w:lang w:val="en-US"/>
              </w:rPr>
            </w:pPr>
            <w:ins w:id="6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7" w:author="Автор"/>
                <w:b/>
                <w:color w:val="A6A6A6"/>
                <w:sz w:val="16"/>
                <w:szCs w:val="20"/>
                <w:lang w:val="en-US"/>
              </w:rPr>
            </w:pPr>
            <w:ins w:id="6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name="getSummaryByGuardSanResponse"&gt;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89" w:author="Автор"/>
                <w:b/>
                <w:color w:val="A6A6A6"/>
                <w:sz w:val="16"/>
                <w:szCs w:val="20"/>
                <w:lang w:val="en-US"/>
              </w:rPr>
            </w:pPr>
            <w:ins w:id="6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1" w:author="Автор"/>
                <w:b/>
                <w:color w:val="A6A6A6"/>
                <w:sz w:val="16"/>
                <w:szCs w:val="20"/>
                <w:lang w:val="en-US"/>
              </w:rPr>
            </w:pPr>
            <w:ins w:id="6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name="return" type="tns:ClientSummaryExt"/&gt;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3" w:author="Автор"/>
                <w:b/>
                <w:color w:val="A6A6A6"/>
                <w:sz w:val="16"/>
                <w:szCs w:val="20"/>
                <w:lang w:val="en-US"/>
              </w:rPr>
            </w:pPr>
            <w:ins w:id="6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5" w:author="Автор"/>
                <w:b/>
                <w:color w:val="A6A6A6"/>
                <w:sz w:val="16"/>
                <w:szCs w:val="20"/>
                <w:lang w:val="en-US"/>
              </w:rPr>
            </w:pPr>
            <w:ins w:id="6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7" w:author="Автор"/>
                <w:b/>
                <w:color w:val="A6A6A6"/>
                <w:sz w:val="16"/>
                <w:szCs w:val="20"/>
                <w:lang w:val="en-US"/>
              </w:rPr>
            </w:pPr>
            <w:ins w:id="6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899" w:author="Автор"/>
                <w:b/>
                <w:color w:val="A6A6A6"/>
                <w:sz w:val="16"/>
                <w:szCs w:val="20"/>
                <w:lang w:val="en-US"/>
              </w:rPr>
            </w:pPr>
            <w:ins w:id="6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1" w:author="Автор"/>
                <w:b/>
                <w:color w:val="A6A6A6"/>
                <w:sz w:val="16"/>
                <w:szCs w:val="20"/>
                <w:lang w:val="en-US"/>
              </w:rPr>
            </w:pPr>
            <w:ins w:id="6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3" w:author="Автор"/>
                <w:b/>
                <w:color w:val="A6A6A6"/>
                <w:sz w:val="16"/>
                <w:szCs w:val="20"/>
                <w:lang w:val="en-US"/>
              </w:rPr>
            </w:pPr>
            <w:ins w:id="6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5" w:author="Автор"/>
                <w:b/>
                <w:color w:val="A6A6A6"/>
                <w:sz w:val="16"/>
                <w:szCs w:val="20"/>
                <w:lang w:val="en-US"/>
              </w:rPr>
            </w:pPr>
            <w:ins w:id="6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7" w:author="Автор"/>
                <w:b/>
                <w:color w:val="A6A6A6"/>
                <w:sz w:val="16"/>
                <w:szCs w:val="20"/>
                <w:lang w:val="en-US"/>
              </w:rPr>
            </w:pPr>
            <w:ins w:id="6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09" w:author="Автор"/>
                <w:b/>
                <w:color w:val="A6A6A6"/>
                <w:sz w:val="16"/>
                <w:szCs w:val="20"/>
                <w:lang w:val="en-US"/>
              </w:rPr>
            </w:pPr>
            <w:ins w:id="6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1" w:author="Автор"/>
                <w:b/>
                <w:color w:val="A6A6A6"/>
                <w:sz w:val="16"/>
                <w:szCs w:val="20"/>
                <w:lang w:val="en-US"/>
              </w:rPr>
            </w:pPr>
            <w:ins w:id="6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3" w:author="Автор"/>
                <w:b/>
                <w:color w:val="A6A6A6"/>
                <w:sz w:val="16"/>
                <w:szCs w:val="20"/>
                <w:lang w:val="en-US"/>
              </w:rPr>
            </w:pPr>
            <w:ins w:id="6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5" w:author="Автор"/>
                <w:b/>
                <w:color w:val="A6A6A6"/>
                <w:sz w:val="16"/>
                <w:szCs w:val="20"/>
                <w:lang w:val="en-US"/>
              </w:rPr>
            </w:pPr>
            <w:ins w:id="6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7" w:author="Автор"/>
                <w:b/>
                <w:color w:val="A6A6A6"/>
                <w:sz w:val="16"/>
                <w:szCs w:val="20"/>
                <w:lang w:val="en-US"/>
              </w:rPr>
            </w:pPr>
            <w:ins w:id="6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19" w:author="Автор"/>
                <w:b/>
                <w:color w:val="A6A6A6"/>
                <w:sz w:val="16"/>
                <w:szCs w:val="20"/>
                <w:lang w:val="en-US"/>
              </w:rPr>
            </w:pPr>
            <w:ins w:id="6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1" w:author="Автор"/>
                <w:b/>
                <w:color w:val="A6A6A6"/>
                <w:sz w:val="16"/>
                <w:szCs w:val="20"/>
                <w:lang w:val="en-US"/>
              </w:rPr>
            </w:pPr>
            <w:ins w:id="6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3" w:author="Автор"/>
                <w:b/>
                <w:color w:val="A6A6A6"/>
                <w:sz w:val="16"/>
                <w:szCs w:val="20"/>
                <w:lang w:val="en-US"/>
              </w:rPr>
            </w:pPr>
            <w:ins w:id="6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5" w:author="Автор"/>
                <w:b/>
                <w:color w:val="A6A6A6"/>
                <w:sz w:val="16"/>
                <w:szCs w:val="20"/>
                <w:lang w:val="en-US"/>
              </w:rPr>
            </w:pPr>
            <w:ins w:id="6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name="contragentName"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7" w:author="Автор"/>
                <w:b/>
                <w:color w:val="A6A6A6"/>
                <w:sz w:val="16"/>
                <w:szCs w:val="20"/>
                <w:lang w:val="en-US"/>
              </w:rPr>
            </w:pPr>
            <w:ins w:id="6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29" w:author="Автор"/>
                <w:b/>
                <w:color w:val="A6A6A6"/>
                <w:sz w:val="16"/>
                <w:szCs w:val="20"/>
                <w:lang w:val="en-US"/>
              </w:rPr>
            </w:pPr>
            <w:ins w:id="6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1" w:author="Автор"/>
                <w:b/>
                <w:color w:val="A6A6A6"/>
                <w:sz w:val="16"/>
                <w:szCs w:val="20"/>
                <w:lang w:val="en-US"/>
              </w:rPr>
            </w:pPr>
            <w:ins w:id="6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name="getIdOfContragentResponse"&gt;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3" w:author="Автор"/>
                <w:b/>
                <w:color w:val="A6A6A6"/>
                <w:sz w:val="16"/>
                <w:szCs w:val="20"/>
                <w:lang w:val="en-US"/>
              </w:rPr>
            </w:pPr>
            <w:ins w:id="6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5" w:author="Автор"/>
                <w:b/>
                <w:color w:val="A6A6A6"/>
                <w:sz w:val="16"/>
                <w:szCs w:val="20"/>
                <w:lang w:val="en-US"/>
              </w:rPr>
            </w:pPr>
            <w:ins w:id="6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7" w:author="Автор"/>
                <w:b/>
                <w:color w:val="A6A6A6"/>
                <w:sz w:val="16"/>
                <w:szCs w:val="20"/>
                <w:lang w:val="en-US"/>
              </w:rPr>
            </w:pPr>
            <w:ins w:id="6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39" w:author="Автор"/>
                <w:b/>
                <w:color w:val="A6A6A6"/>
                <w:sz w:val="16"/>
                <w:szCs w:val="20"/>
                <w:lang w:val="en-US"/>
              </w:rPr>
            </w:pPr>
            <w:ins w:id="6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1" w:author="Автор"/>
                <w:b/>
                <w:color w:val="A6A6A6"/>
                <w:sz w:val="16"/>
                <w:szCs w:val="20"/>
                <w:lang w:val="en-US"/>
              </w:rPr>
            </w:pPr>
            <w:ins w:id="6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3" w:author="Автор"/>
                <w:b/>
                <w:color w:val="A6A6A6"/>
                <w:sz w:val="16"/>
                <w:szCs w:val="20"/>
                <w:lang w:val="en-US"/>
              </w:rPr>
            </w:pPr>
            <w:ins w:id="6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5" w:author="Автор"/>
                <w:b/>
                <w:color w:val="A6A6A6"/>
                <w:sz w:val="16"/>
                <w:szCs w:val="20"/>
                <w:lang w:val="en-US"/>
              </w:rPr>
            </w:pPr>
            <w:ins w:id="6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7" w:author="Автор"/>
                <w:b/>
                <w:color w:val="A6A6A6"/>
                <w:sz w:val="16"/>
                <w:szCs w:val="20"/>
                <w:lang w:val="en-US"/>
              </w:rPr>
            </w:pPr>
            <w:ins w:id="6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49" w:author="Автор"/>
                <w:b/>
                <w:color w:val="A6A6A6"/>
                <w:sz w:val="16"/>
                <w:szCs w:val="20"/>
                <w:lang w:val="en-US"/>
              </w:rPr>
            </w:pPr>
            <w:ins w:id="6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1" w:author="Автор"/>
                <w:b/>
                <w:color w:val="A6A6A6"/>
                <w:sz w:val="16"/>
                <w:szCs w:val="20"/>
                <w:lang w:val="en-US"/>
              </w:rPr>
            </w:pPr>
            <w:ins w:id="6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3" w:author="Автор"/>
                <w:b/>
                <w:color w:val="A6A6A6"/>
                <w:sz w:val="16"/>
                <w:szCs w:val="20"/>
                <w:lang w:val="en-US"/>
              </w:rPr>
            </w:pPr>
            <w:ins w:id="6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5" w:author="Автор"/>
                <w:b/>
                <w:color w:val="A6A6A6"/>
                <w:sz w:val="16"/>
                <w:szCs w:val="20"/>
                <w:lang w:val="en-US"/>
              </w:rPr>
            </w:pPr>
            <w:ins w:id="6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name="getTransferSubBalanceListBySanResponse"&gt;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7" w:author="Автор"/>
                <w:b/>
                <w:color w:val="A6A6A6"/>
                <w:sz w:val="16"/>
                <w:szCs w:val="20"/>
                <w:lang w:val="en-US"/>
              </w:rPr>
            </w:pPr>
            <w:ins w:id="6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59" w:author="Автор"/>
                <w:b/>
                <w:color w:val="A6A6A6"/>
                <w:sz w:val="16"/>
                <w:szCs w:val="20"/>
                <w:lang w:val="en-US"/>
              </w:rPr>
            </w:pPr>
            <w:ins w:id="6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type="tns:transferSubBalanceListResult"/&gt;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1" w:author="Автор"/>
                <w:b/>
                <w:color w:val="A6A6A6"/>
                <w:sz w:val="16"/>
                <w:szCs w:val="20"/>
                <w:lang w:val="en-US"/>
              </w:rPr>
            </w:pPr>
            <w:ins w:id="6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3" w:author="Автор"/>
                <w:b/>
                <w:color w:val="A6A6A6"/>
                <w:sz w:val="16"/>
                <w:szCs w:val="20"/>
                <w:lang w:val="en-US"/>
              </w:rPr>
            </w:pPr>
            <w:ins w:id="6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5" w:author="Автор"/>
                <w:b/>
                <w:color w:val="A6A6A6"/>
                <w:sz w:val="16"/>
                <w:szCs w:val="20"/>
                <w:lang w:val="en-US"/>
              </w:rPr>
            </w:pPr>
            <w:ins w:id="6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7" w:author="Автор"/>
                <w:b/>
                <w:color w:val="A6A6A6"/>
                <w:sz w:val="16"/>
                <w:szCs w:val="20"/>
                <w:lang w:val="en-US"/>
              </w:rPr>
            </w:pPr>
            <w:ins w:id="6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69" w:author="Автор"/>
                <w:b/>
                <w:color w:val="A6A6A6"/>
                <w:sz w:val="16"/>
                <w:szCs w:val="20"/>
                <w:lang w:val="en-US"/>
              </w:rPr>
            </w:pPr>
            <w:ins w:id="6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1" w:author="Автор"/>
                <w:b/>
                <w:color w:val="A6A6A6"/>
                <w:sz w:val="16"/>
                <w:szCs w:val="20"/>
                <w:lang w:val="en-US"/>
              </w:rPr>
            </w:pPr>
            <w:ins w:id="6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name="currentDay"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3" w:author="Автор"/>
                <w:b/>
                <w:color w:val="A6A6A6"/>
                <w:sz w:val="16"/>
                <w:szCs w:val="20"/>
                <w:lang w:val="en-US"/>
              </w:rPr>
            </w:pPr>
            <w:ins w:id="6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5" w:author="Автор"/>
                <w:b/>
                <w:color w:val="A6A6A6"/>
                <w:sz w:val="16"/>
                <w:szCs w:val="20"/>
                <w:lang w:val="en-US"/>
              </w:rPr>
            </w:pPr>
            <w:ins w:id="6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7" w:author="Автор"/>
                <w:b/>
                <w:color w:val="A6A6A6"/>
                <w:sz w:val="16"/>
                <w:szCs w:val="20"/>
                <w:lang w:val="en-US"/>
              </w:rPr>
            </w:pPr>
            <w:ins w:id="6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79" w:author="Автор"/>
                <w:b/>
                <w:color w:val="A6A6A6"/>
                <w:sz w:val="16"/>
                <w:szCs w:val="20"/>
                <w:lang w:val="en-US"/>
              </w:rPr>
            </w:pPr>
            <w:ins w:id="6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1" w:author="Автор"/>
                <w:b/>
                <w:color w:val="A6A6A6"/>
                <w:sz w:val="16"/>
                <w:szCs w:val="20"/>
                <w:lang w:val="en-US"/>
              </w:rPr>
            </w:pPr>
            <w:ins w:id="6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3" w:author="Автор"/>
                <w:b/>
                <w:color w:val="A6A6A6"/>
                <w:sz w:val="16"/>
                <w:szCs w:val="20"/>
                <w:lang w:val="en-US"/>
              </w:rPr>
            </w:pPr>
            <w:ins w:id="6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5" w:author="Автор"/>
                <w:b/>
                <w:color w:val="A6A6A6"/>
                <w:sz w:val="16"/>
                <w:szCs w:val="20"/>
                <w:lang w:val="en-US"/>
              </w:rPr>
            </w:pPr>
            <w:ins w:id="6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7" w:author="Автор"/>
                <w:b/>
                <w:color w:val="A6A6A6"/>
                <w:sz w:val="16"/>
                <w:szCs w:val="20"/>
                <w:lang w:val="en-US"/>
              </w:rPr>
            </w:pPr>
            <w:ins w:id="6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89" w:author="Автор"/>
                <w:b/>
                <w:color w:val="A6A6A6"/>
                <w:sz w:val="16"/>
                <w:szCs w:val="20"/>
                <w:lang w:val="en-US"/>
              </w:rPr>
            </w:pPr>
            <w:ins w:id="6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1" w:author="Автор"/>
                <w:b/>
                <w:color w:val="A6A6A6"/>
                <w:sz w:val="16"/>
                <w:szCs w:val="20"/>
                <w:lang w:val="en-US"/>
              </w:rPr>
            </w:pPr>
            <w:ins w:id="6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3" w:author="Автор"/>
                <w:b/>
                <w:color w:val="A6A6A6"/>
                <w:sz w:val="16"/>
                <w:szCs w:val="20"/>
                <w:lang w:val="en-US"/>
              </w:rPr>
            </w:pPr>
            <w:ins w:id="6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5" w:author="Автор"/>
                <w:b/>
                <w:color w:val="A6A6A6"/>
                <w:sz w:val="16"/>
                <w:szCs w:val="20"/>
                <w:lang w:val="en-US"/>
              </w:rPr>
            </w:pPr>
            <w:ins w:id="6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7" w:author="Автор"/>
                <w:b/>
                <w:color w:val="A6A6A6"/>
                <w:sz w:val="16"/>
                <w:szCs w:val="20"/>
                <w:lang w:val="en-US"/>
              </w:rPr>
            </w:pPr>
            <w:ins w:id="6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6999" w:author="Автор"/>
                <w:b/>
                <w:color w:val="A6A6A6"/>
                <w:sz w:val="16"/>
                <w:szCs w:val="20"/>
                <w:lang w:val="en-US"/>
              </w:rPr>
            </w:pPr>
            <w:ins w:id="7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1" w:author="Автор"/>
                <w:b/>
                <w:color w:val="A6A6A6"/>
                <w:sz w:val="16"/>
                <w:szCs w:val="20"/>
                <w:lang w:val="en-US"/>
              </w:rPr>
            </w:pPr>
            <w:ins w:id="7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3" w:author="Автор"/>
                <w:b/>
                <w:color w:val="A6A6A6"/>
                <w:sz w:val="16"/>
                <w:szCs w:val="20"/>
                <w:lang w:val="en-US"/>
              </w:rPr>
            </w:pPr>
            <w:ins w:id="7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5" w:author="Автор"/>
                <w:b/>
                <w:color w:val="A6A6A6"/>
                <w:sz w:val="16"/>
                <w:szCs w:val="20"/>
                <w:lang w:val="en-US"/>
              </w:rPr>
            </w:pPr>
            <w:ins w:id="7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7" w:author="Автор"/>
                <w:b/>
                <w:color w:val="A6A6A6"/>
                <w:sz w:val="16"/>
                <w:szCs w:val="20"/>
                <w:lang w:val="en-US"/>
              </w:rPr>
            </w:pPr>
            <w:ins w:id="7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09" w:author="Автор"/>
                <w:b/>
                <w:color w:val="A6A6A6"/>
                <w:sz w:val="16"/>
                <w:szCs w:val="20"/>
                <w:lang w:val="en-US"/>
              </w:rPr>
            </w:pPr>
            <w:ins w:id="7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1" w:author="Автор"/>
                <w:b/>
                <w:color w:val="A6A6A6"/>
                <w:sz w:val="16"/>
                <w:szCs w:val="20"/>
                <w:lang w:val="en-US"/>
              </w:rPr>
            </w:pPr>
            <w:ins w:id="7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3" w:author="Автор"/>
                <w:b/>
                <w:color w:val="A6A6A6"/>
                <w:sz w:val="16"/>
                <w:szCs w:val="20"/>
                <w:lang w:val="en-US"/>
              </w:rPr>
            </w:pPr>
            <w:ins w:id="7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5" w:author="Автор"/>
                <w:b/>
                <w:color w:val="A6A6A6"/>
                <w:sz w:val="16"/>
                <w:szCs w:val="20"/>
                <w:lang w:val="en-US"/>
              </w:rPr>
            </w:pPr>
            <w:ins w:id="7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7" w:author="Автор"/>
                <w:b/>
                <w:color w:val="A6A6A6"/>
                <w:sz w:val="16"/>
                <w:szCs w:val="20"/>
                <w:lang w:val="en-US"/>
              </w:rPr>
            </w:pPr>
            <w:ins w:id="7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19" w:author="Автор"/>
                <w:b/>
                <w:color w:val="A6A6A6"/>
                <w:sz w:val="16"/>
                <w:szCs w:val="20"/>
                <w:lang w:val="en-US"/>
              </w:rPr>
            </w:pPr>
            <w:ins w:id="7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1" w:author="Автор"/>
                <w:b/>
                <w:color w:val="A6A6A6"/>
                <w:sz w:val="16"/>
                <w:szCs w:val="20"/>
                <w:lang w:val="en-US"/>
              </w:rPr>
            </w:pPr>
            <w:ins w:id="7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name="getSubscriptionFeedingSettingBySanResponse"&gt;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3" w:author="Автор"/>
                <w:b/>
                <w:color w:val="A6A6A6"/>
                <w:sz w:val="16"/>
                <w:szCs w:val="20"/>
                <w:lang w:val="en-US"/>
              </w:rPr>
            </w:pPr>
            <w:ins w:id="7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5" w:author="Автор"/>
                <w:b/>
                <w:color w:val="A6A6A6"/>
                <w:sz w:val="16"/>
                <w:szCs w:val="20"/>
                <w:lang w:val="en-US"/>
              </w:rPr>
            </w:pPr>
            <w:ins w:id="7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type="tns:subscriptionFeedingSettingResult"/&gt;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7" w:author="Автор"/>
                <w:b/>
                <w:color w:val="A6A6A6"/>
                <w:sz w:val="16"/>
                <w:szCs w:val="20"/>
                <w:lang w:val="en-US"/>
              </w:rPr>
            </w:pPr>
            <w:ins w:id="7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29" w:author="Автор"/>
                <w:b/>
                <w:color w:val="A6A6A6"/>
                <w:sz w:val="16"/>
                <w:szCs w:val="20"/>
                <w:lang w:val="en-US"/>
              </w:rPr>
            </w:pPr>
            <w:ins w:id="7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1" w:author="Автор"/>
                <w:b/>
                <w:color w:val="A6A6A6"/>
                <w:sz w:val="16"/>
                <w:szCs w:val="20"/>
                <w:lang w:val="en-US"/>
              </w:rPr>
            </w:pPr>
            <w:ins w:id="7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3" w:author="Автор"/>
                <w:b/>
                <w:color w:val="A6A6A6"/>
                <w:sz w:val="16"/>
                <w:szCs w:val="20"/>
                <w:lang w:val="en-US"/>
              </w:rPr>
            </w:pPr>
            <w:ins w:id="7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5" w:author="Автор"/>
                <w:b/>
                <w:color w:val="A6A6A6"/>
                <w:sz w:val="16"/>
                <w:szCs w:val="20"/>
                <w:lang w:val="en-US"/>
              </w:rPr>
            </w:pPr>
            <w:ins w:id="7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7" w:author="Автор"/>
                <w:b/>
                <w:color w:val="A6A6A6"/>
                <w:sz w:val="16"/>
                <w:szCs w:val="20"/>
                <w:lang w:val="en-US"/>
              </w:rPr>
            </w:pPr>
            <w:ins w:id="7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name="request" type="tns:requestWebParam"/&gt;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39" w:author="Автор"/>
                <w:b/>
                <w:color w:val="A6A6A6"/>
                <w:sz w:val="16"/>
                <w:szCs w:val="20"/>
                <w:lang w:val="en-US"/>
              </w:rPr>
            </w:pPr>
            <w:ins w:id="7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1" w:author="Автор"/>
                <w:b/>
                <w:color w:val="A6A6A6"/>
                <w:sz w:val="16"/>
                <w:szCs w:val="20"/>
                <w:lang w:val="en-US"/>
              </w:rPr>
            </w:pPr>
            <w:ins w:id="7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3" w:author="Автор"/>
                <w:b/>
                <w:color w:val="A6A6A6"/>
                <w:sz w:val="16"/>
                <w:szCs w:val="20"/>
                <w:lang w:val="en-US"/>
              </w:rPr>
            </w:pPr>
            <w:ins w:id="7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name="sendPasswordRecoverURLFromEmailResponse"&gt;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5" w:author="Автор"/>
                <w:b/>
                <w:color w:val="A6A6A6"/>
                <w:sz w:val="16"/>
                <w:szCs w:val="20"/>
                <w:lang w:val="en-US"/>
              </w:rPr>
            </w:pPr>
            <w:ins w:id="7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7" w:author="Автор"/>
                <w:b/>
                <w:color w:val="A6A6A6"/>
                <w:sz w:val="16"/>
                <w:szCs w:val="20"/>
                <w:lang w:val="en-US"/>
              </w:rPr>
            </w:pPr>
            <w:ins w:id="7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type="tns:sendResult"/&gt;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49" w:author="Автор"/>
                <w:b/>
                <w:color w:val="A6A6A6"/>
                <w:sz w:val="16"/>
                <w:szCs w:val="20"/>
                <w:lang w:val="en-US"/>
              </w:rPr>
            </w:pPr>
            <w:ins w:id="7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1" w:author="Автор"/>
                <w:b/>
                <w:color w:val="A6A6A6"/>
                <w:sz w:val="16"/>
                <w:szCs w:val="20"/>
                <w:lang w:val="en-US"/>
              </w:rPr>
            </w:pPr>
            <w:ins w:id="7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3" w:author="Автор"/>
                <w:b/>
                <w:color w:val="A6A6A6"/>
                <w:sz w:val="16"/>
                <w:szCs w:val="20"/>
                <w:lang w:val="en-US"/>
              </w:rPr>
            </w:pPr>
            <w:ins w:id="7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name="sendResult"&gt;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5" w:author="Автор"/>
                <w:b/>
                <w:color w:val="A6A6A6"/>
                <w:sz w:val="16"/>
                <w:szCs w:val="20"/>
                <w:lang w:val="en-US"/>
              </w:rPr>
            </w:pPr>
            <w:ins w:id="7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7" w:author="Автор"/>
                <w:b/>
                <w:color w:val="A6A6A6"/>
                <w:sz w:val="16"/>
                <w:szCs w:val="20"/>
                <w:lang w:val="en-US"/>
              </w:rPr>
            </w:pPr>
            <w:ins w:id="7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name="recoverStatus"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59" w:author="Автор"/>
                <w:b/>
                <w:color w:val="A6A6A6"/>
                <w:sz w:val="16"/>
                <w:szCs w:val="20"/>
                <w:lang w:val="en-US"/>
              </w:rPr>
            </w:pPr>
            <w:ins w:id="7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1" w:author="Автор"/>
                <w:b/>
                <w:color w:val="A6A6A6"/>
                <w:sz w:val="16"/>
                <w:szCs w:val="20"/>
                <w:lang w:val="en-US"/>
              </w:rPr>
            </w:pPr>
            <w:ins w:id="7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3" w:author="Автор"/>
                <w:b/>
                <w:color w:val="A6A6A6"/>
                <w:sz w:val="16"/>
                <w:szCs w:val="20"/>
                <w:lang w:val="en-US"/>
              </w:rPr>
            </w:pPr>
            <w:ins w:id="7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5" w:author="Автор"/>
                <w:b/>
                <w:color w:val="A6A6A6"/>
                <w:sz w:val="16"/>
                <w:szCs w:val="20"/>
                <w:lang w:val="en-US"/>
              </w:rPr>
            </w:pPr>
            <w:ins w:id="7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7" w:author="Автор"/>
                <w:b/>
                <w:color w:val="A6A6A6"/>
                <w:sz w:val="16"/>
                <w:szCs w:val="20"/>
                <w:lang w:val="en-US"/>
              </w:rPr>
            </w:pPr>
            <w:ins w:id="7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69" w:author="Автор"/>
                <w:b/>
                <w:color w:val="A6A6A6"/>
                <w:sz w:val="16"/>
                <w:szCs w:val="20"/>
                <w:lang w:val="en-US"/>
              </w:rPr>
            </w:pPr>
            <w:ins w:id="7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1" w:author="Автор"/>
                <w:b/>
                <w:color w:val="A6A6A6"/>
                <w:sz w:val="16"/>
                <w:szCs w:val="20"/>
                <w:lang w:val="en-US"/>
              </w:rPr>
            </w:pPr>
            <w:ins w:id="7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3" w:author="Автор"/>
                <w:b/>
                <w:color w:val="A6A6A6"/>
                <w:sz w:val="16"/>
                <w:szCs w:val="20"/>
                <w:lang w:val="en-US"/>
              </w:rPr>
            </w:pPr>
            <w:ins w:id="7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name="orderOrgId"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5" w:author="Автор"/>
                <w:b/>
                <w:color w:val="A6A6A6"/>
                <w:sz w:val="16"/>
                <w:szCs w:val="20"/>
                <w:lang w:val="en-US"/>
              </w:rPr>
            </w:pPr>
            <w:ins w:id="7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name="idOfOrderDetail"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7" w:author="Автор"/>
                <w:b/>
                <w:color w:val="A6A6A6"/>
                <w:sz w:val="16"/>
                <w:szCs w:val="20"/>
                <w:lang w:val="en-US"/>
              </w:rPr>
            </w:pPr>
            <w:ins w:id="7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name="causeNumber"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79" w:author="Автор"/>
                <w:b/>
                <w:color w:val="A6A6A6"/>
                <w:sz w:val="16"/>
                <w:szCs w:val="20"/>
                <w:lang w:val="en-US"/>
              </w:rPr>
            </w:pPr>
            <w:ins w:id="7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1" w:author="Автор"/>
                <w:b/>
                <w:color w:val="A6A6A6"/>
                <w:sz w:val="16"/>
                <w:szCs w:val="20"/>
                <w:lang w:val="en-US"/>
              </w:rPr>
            </w:pPr>
            <w:ins w:id="7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3" w:author="Автор"/>
                <w:b/>
                <w:color w:val="A6A6A6"/>
                <w:sz w:val="16"/>
                <w:szCs w:val="20"/>
                <w:lang w:val="en-US"/>
              </w:rPr>
            </w:pPr>
            <w:ins w:id="7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5" w:author="Автор"/>
                <w:b/>
                <w:color w:val="A6A6A6"/>
                <w:sz w:val="16"/>
                <w:szCs w:val="20"/>
                <w:lang w:val="en-US"/>
              </w:rPr>
            </w:pPr>
            <w:ins w:id="7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name="openComplaintResponse"&gt;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7" w:author="Автор"/>
                <w:b/>
                <w:color w:val="A6A6A6"/>
                <w:sz w:val="16"/>
                <w:szCs w:val="20"/>
                <w:lang w:val="en-US"/>
              </w:rPr>
            </w:pPr>
            <w:ins w:id="7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89" w:author="Автор"/>
                <w:b/>
                <w:color w:val="A6A6A6"/>
                <w:sz w:val="16"/>
                <w:szCs w:val="20"/>
                <w:lang w:val="en-US"/>
              </w:rPr>
            </w:pPr>
            <w:ins w:id="7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1" w:author="Автор"/>
                <w:b/>
                <w:color w:val="A6A6A6"/>
                <w:sz w:val="16"/>
                <w:szCs w:val="20"/>
                <w:lang w:val="en-US"/>
              </w:rPr>
            </w:pPr>
            <w:ins w:id="7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3" w:author="Автор"/>
                <w:b/>
                <w:color w:val="A6A6A6"/>
                <w:sz w:val="16"/>
                <w:szCs w:val="20"/>
                <w:lang w:val="en-US"/>
              </w:rPr>
            </w:pPr>
            <w:ins w:id="7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5" w:author="Автор"/>
                <w:b/>
                <w:color w:val="A6A6A6"/>
                <w:sz w:val="16"/>
                <w:szCs w:val="20"/>
                <w:lang w:val="en-US"/>
              </w:rPr>
            </w:pPr>
            <w:ins w:id="7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7" w:author="Автор"/>
                <w:b/>
                <w:color w:val="A6A6A6"/>
                <w:sz w:val="16"/>
                <w:szCs w:val="20"/>
                <w:lang w:val="en-US"/>
              </w:rPr>
            </w:pPr>
            <w:ins w:id="7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099" w:author="Автор"/>
                <w:b/>
                <w:color w:val="A6A6A6"/>
                <w:sz w:val="16"/>
                <w:szCs w:val="20"/>
                <w:lang w:val="en-US"/>
              </w:rPr>
            </w:pPr>
            <w:ins w:id="7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1" w:author="Автор"/>
                <w:b/>
                <w:color w:val="A6A6A6"/>
                <w:sz w:val="16"/>
                <w:szCs w:val="20"/>
                <w:lang w:val="en-US"/>
              </w:rPr>
            </w:pPr>
            <w:ins w:id="7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name="getRBKMoneyConfigResponse"&gt;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3" w:author="Автор"/>
                <w:b/>
                <w:color w:val="A6A6A6"/>
                <w:sz w:val="16"/>
                <w:szCs w:val="20"/>
                <w:lang w:val="en-US"/>
              </w:rPr>
            </w:pPr>
            <w:ins w:id="7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5" w:author="Автор"/>
                <w:b/>
                <w:color w:val="A6A6A6"/>
                <w:sz w:val="16"/>
                <w:szCs w:val="20"/>
                <w:lang w:val="en-US"/>
              </w:rPr>
            </w:pPr>
            <w:ins w:id="7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type="tns:rbkMoneyConfigResult"/&gt;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7" w:author="Автор"/>
                <w:b/>
                <w:color w:val="A6A6A6"/>
                <w:sz w:val="16"/>
                <w:szCs w:val="20"/>
                <w:lang w:val="en-US"/>
              </w:rPr>
            </w:pPr>
            <w:ins w:id="7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09" w:author="Автор"/>
                <w:b/>
                <w:color w:val="A6A6A6"/>
                <w:sz w:val="16"/>
                <w:szCs w:val="20"/>
                <w:lang w:val="en-US"/>
              </w:rPr>
            </w:pPr>
            <w:ins w:id="7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1" w:author="Автор"/>
                <w:b/>
                <w:color w:val="A6A6A6"/>
                <w:sz w:val="16"/>
                <w:szCs w:val="20"/>
                <w:lang w:val="en-US"/>
              </w:rPr>
            </w:pPr>
            <w:ins w:id="7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name="rbkMoneyConfigResult"&gt;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3" w:author="Автор"/>
                <w:b/>
                <w:color w:val="A6A6A6"/>
                <w:sz w:val="16"/>
                <w:szCs w:val="20"/>
                <w:lang w:val="en-US"/>
              </w:rPr>
            </w:pPr>
            <w:ins w:id="7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5" w:author="Автор"/>
                <w:b/>
                <w:color w:val="A6A6A6"/>
                <w:sz w:val="16"/>
                <w:szCs w:val="20"/>
                <w:lang w:val="en-US"/>
              </w:rPr>
            </w:pPr>
            <w:ins w:id="7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name="rbkConfig" type="tns:RBKMoneyConfigExt"/&gt;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7" w:author="Автор"/>
                <w:b/>
                <w:color w:val="A6A6A6"/>
                <w:sz w:val="16"/>
                <w:szCs w:val="20"/>
                <w:lang w:val="en-US"/>
              </w:rPr>
            </w:pPr>
            <w:ins w:id="7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19" w:author="Автор"/>
                <w:b/>
                <w:color w:val="A6A6A6"/>
                <w:sz w:val="16"/>
                <w:szCs w:val="20"/>
                <w:lang w:val="en-US"/>
              </w:rPr>
            </w:pPr>
            <w:ins w:id="7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1" w:author="Автор"/>
                <w:b/>
                <w:color w:val="A6A6A6"/>
                <w:sz w:val="16"/>
                <w:szCs w:val="20"/>
                <w:lang w:val="en-US"/>
              </w:rPr>
            </w:pPr>
            <w:ins w:id="7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3" w:author="Автор"/>
                <w:b/>
                <w:color w:val="A6A6A6"/>
                <w:sz w:val="16"/>
                <w:szCs w:val="20"/>
                <w:lang w:val="en-US"/>
              </w:rPr>
            </w:pPr>
            <w:ins w:id="7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5" w:author="Автор"/>
                <w:b/>
                <w:color w:val="A6A6A6"/>
                <w:sz w:val="16"/>
                <w:szCs w:val="20"/>
                <w:lang w:val="en-US"/>
              </w:rPr>
            </w:pPr>
            <w:ins w:id="7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name="RBKMoneyConfigExt"&gt;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7" w:author="Автор"/>
                <w:b/>
                <w:color w:val="A6A6A6"/>
                <w:sz w:val="16"/>
                <w:szCs w:val="20"/>
                <w:lang w:val="en-US"/>
              </w:rPr>
            </w:pPr>
            <w:ins w:id="7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29" w:author="Автор"/>
                <w:b/>
                <w:color w:val="A6A6A6"/>
                <w:sz w:val="16"/>
                <w:szCs w:val="20"/>
                <w:lang w:val="en-US"/>
              </w:rPr>
            </w:pPr>
            <w:ins w:id="7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name="EshopId"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1" w:author="Автор"/>
                <w:b/>
                <w:color w:val="A6A6A6"/>
                <w:sz w:val="16"/>
                <w:szCs w:val="20"/>
                <w:lang w:val="en-US"/>
              </w:rPr>
            </w:pPr>
            <w:ins w:id="7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name="ServiceName"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3" w:author="Автор"/>
                <w:b/>
                <w:color w:val="A6A6A6"/>
                <w:sz w:val="16"/>
                <w:szCs w:val="20"/>
                <w:lang w:val="en-US"/>
              </w:rPr>
            </w:pPr>
            <w:ins w:id="7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name="ContragentName"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5" w:author="Автор"/>
                <w:b/>
                <w:color w:val="A6A6A6"/>
                <w:sz w:val="16"/>
                <w:szCs w:val="20"/>
                <w:lang w:val="en-US"/>
              </w:rPr>
            </w:pPr>
            <w:ins w:id="7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name="PurchaseUri"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7" w:author="Автор"/>
                <w:b/>
                <w:color w:val="A6A6A6"/>
                <w:sz w:val="16"/>
                <w:szCs w:val="20"/>
                <w:lang w:val="en-US"/>
              </w:rPr>
            </w:pPr>
            <w:ins w:id="7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name="SecretKey"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39" w:author="Автор"/>
                <w:b/>
                <w:color w:val="A6A6A6"/>
                <w:sz w:val="16"/>
                <w:szCs w:val="20"/>
                <w:lang w:val="en-US"/>
              </w:rPr>
            </w:pPr>
            <w:ins w:id="7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name="Rate" type="xs:double"/&gt;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1" w:author="Автор"/>
                <w:b/>
                <w:color w:val="A6A6A6"/>
                <w:sz w:val="16"/>
                <w:szCs w:val="20"/>
                <w:lang w:val="en-US"/>
              </w:rPr>
            </w:pPr>
            <w:ins w:id="7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name="Show" type="xs:boolean"/&gt;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3" w:author="Автор"/>
                <w:b/>
                <w:color w:val="A6A6A6"/>
                <w:sz w:val="16"/>
                <w:szCs w:val="20"/>
                <w:lang w:val="en-US"/>
              </w:rPr>
            </w:pPr>
            <w:ins w:id="7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5" w:author="Автор"/>
                <w:b/>
                <w:color w:val="A6A6A6"/>
                <w:sz w:val="16"/>
                <w:szCs w:val="20"/>
                <w:lang w:val="en-US"/>
              </w:rPr>
            </w:pPr>
            <w:ins w:id="7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7" w:author="Автор"/>
                <w:b/>
                <w:color w:val="A6A6A6"/>
                <w:sz w:val="16"/>
                <w:szCs w:val="20"/>
                <w:lang w:val="en-US"/>
              </w:rPr>
            </w:pPr>
            <w:ins w:id="7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49" w:author="Автор"/>
                <w:b/>
                <w:color w:val="A6A6A6"/>
                <w:sz w:val="16"/>
                <w:szCs w:val="20"/>
                <w:lang w:val="en-US"/>
              </w:rPr>
            </w:pPr>
            <w:ins w:id="7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1" w:author="Автор"/>
                <w:b/>
                <w:color w:val="A6A6A6"/>
                <w:sz w:val="16"/>
                <w:szCs w:val="20"/>
                <w:lang w:val="en-US"/>
              </w:rPr>
            </w:pPr>
            <w:ins w:id="7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name="token"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3" w:author="Автор"/>
                <w:b/>
                <w:color w:val="A6A6A6"/>
                <w:sz w:val="16"/>
                <w:szCs w:val="20"/>
                <w:lang w:val="en-US"/>
              </w:rPr>
            </w:pPr>
            <w:ins w:id="7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5" w:author="Автор"/>
                <w:b/>
                <w:color w:val="A6A6A6"/>
                <w:sz w:val="16"/>
                <w:szCs w:val="20"/>
                <w:lang w:val="en-US"/>
              </w:rPr>
            </w:pPr>
            <w:ins w:id="7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7" w:author="Автор"/>
                <w:b/>
                <w:color w:val="A6A6A6"/>
                <w:sz w:val="16"/>
                <w:szCs w:val="20"/>
                <w:lang w:val="en-US"/>
              </w:rPr>
            </w:pPr>
            <w:ins w:id="7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name="authorizeClientResponse"&gt;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59" w:author="Автор"/>
                <w:b/>
                <w:color w:val="A6A6A6"/>
                <w:sz w:val="16"/>
                <w:szCs w:val="20"/>
                <w:lang w:val="en-US"/>
              </w:rPr>
            </w:pPr>
            <w:ins w:id="7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1" w:author="Автор"/>
                <w:b/>
                <w:color w:val="A6A6A6"/>
                <w:sz w:val="16"/>
                <w:szCs w:val="20"/>
                <w:lang w:val="en-US"/>
              </w:rPr>
            </w:pPr>
            <w:ins w:id="7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3" w:author="Автор"/>
                <w:b/>
                <w:color w:val="A6A6A6"/>
                <w:sz w:val="16"/>
                <w:szCs w:val="20"/>
                <w:lang w:val="en-US"/>
              </w:rPr>
            </w:pPr>
            <w:ins w:id="7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5" w:author="Автор"/>
                <w:b/>
                <w:color w:val="A6A6A6"/>
                <w:sz w:val="16"/>
                <w:szCs w:val="20"/>
                <w:lang w:val="en-US"/>
              </w:rPr>
            </w:pPr>
            <w:ins w:id="7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7" w:author="Автор"/>
                <w:b/>
                <w:color w:val="A6A6A6"/>
                <w:sz w:val="16"/>
                <w:szCs w:val="20"/>
                <w:lang w:val="en-US"/>
              </w:rPr>
            </w:pPr>
            <w:ins w:id="7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69" w:author="Автор"/>
                <w:b/>
                <w:color w:val="A6A6A6"/>
                <w:sz w:val="16"/>
                <w:szCs w:val="20"/>
                <w:lang w:val="en-US"/>
              </w:rPr>
            </w:pPr>
            <w:ins w:id="7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1" w:author="Автор"/>
                <w:b/>
                <w:color w:val="A6A6A6"/>
                <w:sz w:val="16"/>
                <w:szCs w:val="20"/>
                <w:lang w:val="en-US"/>
              </w:rPr>
            </w:pPr>
            <w:ins w:id="7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3" w:author="Автор"/>
                <w:b/>
                <w:color w:val="A6A6A6"/>
                <w:sz w:val="16"/>
                <w:szCs w:val="20"/>
                <w:lang w:val="en-US"/>
              </w:rPr>
            </w:pPr>
            <w:ins w:id="7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name="suspendDate"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5" w:author="Автор"/>
                <w:b/>
                <w:color w:val="A6A6A6"/>
                <w:sz w:val="16"/>
                <w:szCs w:val="20"/>
                <w:lang w:val="en-US"/>
              </w:rPr>
            </w:pPr>
            <w:ins w:id="7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7" w:author="Автор"/>
                <w:b/>
                <w:color w:val="A6A6A6"/>
                <w:sz w:val="16"/>
                <w:szCs w:val="20"/>
                <w:lang w:val="en-US"/>
              </w:rPr>
            </w:pPr>
            <w:ins w:id="7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79" w:author="Автор"/>
                <w:b/>
                <w:color w:val="A6A6A6"/>
                <w:sz w:val="16"/>
                <w:szCs w:val="20"/>
                <w:lang w:val="en-US"/>
              </w:rPr>
            </w:pPr>
            <w:ins w:id="7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name="suspendSubscriptionFeedingResponse"&gt;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1" w:author="Автор"/>
                <w:b/>
                <w:color w:val="A6A6A6"/>
                <w:sz w:val="16"/>
                <w:szCs w:val="20"/>
                <w:lang w:val="en-US"/>
              </w:rPr>
            </w:pPr>
            <w:ins w:id="7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3" w:author="Автор"/>
                <w:b/>
                <w:color w:val="A6A6A6"/>
                <w:sz w:val="16"/>
                <w:szCs w:val="20"/>
                <w:lang w:val="en-US"/>
              </w:rPr>
            </w:pPr>
            <w:ins w:id="7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5" w:author="Автор"/>
                <w:b/>
                <w:color w:val="A6A6A6"/>
                <w:sz w:val="16"/>
                <w:szCs w:val="20"/>
                <w:lang w:val="en-US"/>
              </w:rPr>
            </w:pPr>
            <w:ins w:id="7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7" w:author="Автор"/>
                <w:b/>
                <w:color w:val="A6A6A6"/>
                <w:sz w:val="16"/>
                <w:szCs w:val="20"/>
                <w:lang w:val="en-US"/>
              </w:rPr>
            </w:pPr>
            <w:ins w:id="7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89" w:author="Автор"/>
                <w:b/>
                <w:color w:val="A6A6A6"/>
                <w:sz w:val="16"/>
                <w:szCs w:val="20"/>
                <w:lang w:val="en-US"/>
              </w:rPr>
            </w:pPr>
            <w:ins w:id="7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1" w:author="Автор"/>
                <w:b/>
                <w:color w:val="A6A6A6"/>
                <w:sz w:val="16"/>
                <w:szCs w:val="20"/>
                <w:lang w:val="en-US"/>
              </w:rPr>
            </w:pPr>
            <w:ins w:id="7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3" w:author="Автор"/>
                <w:b/>
                <w:color w:val="A6A6A6"/>
                <w:sz w:val="16"/>
                <w:szCs w:val="20"/>
                <w:lang w:val="en-US"/>
              </w:rPr>
            </w:pPr>
            <w:ins w:id="7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5" w:author="Автор"/>
                <w:b/>
                <w:color w:val="A6A6A6"/>
                <w:sz w:val="16"/>
                <w:szCs w:val="20"/>
                <w:lang w:val="en-US"/>
              </w:rPr>
            </w:pPr>
            <w:ins w:id="7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name="state"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7" w:author="Автор"/>
                <w:b/>
                <w:color w:val="A6A6A6"/>
                <w:sz w:val="16"/>
                <w:szCs w:val="20"/>
                <w:lang w:val="en-US"/>
              </w:rPr>
            </w:pPr>
            <w:ins w:id="7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199" w:author="Автор"/>
                <w:b/>
                <w:color w:val="A6A6A6"/>
                <w:sz w:val="16"/>
                <w:szCs w:val="20"/>
                <w:lang w:val="en-US"/>
              </w:rPr>
            </w:pPr>
            <w:ins w:id="7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1" w:author="Автор"/>
                <w:b/>
                <w:color w:val="A6A6A6"/>
                <w:sz w:val="16"/>
                <w:szCs w:val="20"/>
                <w:lang w:val="en-US"/>
              </w:rPr>
            </w:pPr>
            <w:ins w:id="7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name="getCirculationListResponse"&gt;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3" w:author="Автор"/>
                <w:b/>
                <w:color w:val="A6A6A6"/>
                <w:sz w:val="16"/>
                <w:szCs w:val="20"/>
                <w:lang w:val="en-US"/>
              </w:rPr>
            </w:pPr>
            <w:ins w:id="7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5" w:author="Автор"/>
                <w:b/>
                <w:color w:val="A6A6A6"/>
                <w:sz w:val="16"/>
                <w:szCs w:val="20"/>
                <w:lang w:val="en-US"/>
              </w:rPr>
            </w:pPr>
            <w:ins w:id="7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type="tns:circulationListResult"/&gt;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7" w:author="Автор"/>
                <w:b/>
                <w:color w:val="A6A6A6"/>
                <w:sz w:val="16"/>
                <w:szCs w:val="20"/>
                <w:lang w:val="en-US"/>
              </w:rPr>
            </w:pPr>
            <w:ins w:id="7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09" w:author="Автор"/>
                <w:b/>
                <w:color w:val="A6A6A6"/>
                <w:sz w:val="16"/>
                <w:szCs w:val="20"/>
                <w:lang w:val="en-US"/>
              </w:rPr>
            </w:pPr>
            <w:ins w:id="7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1" w:author="Автор"/>
                <w:b/>
                <w:color w:val="A6A6A6"/>
                <w:sz w:val="16"/>
                <w:szCs w:val="20"/>
                <w:lang w:val="en-US"/>
              </w:rPr>
            </w:pPr>
            <w:ins w:id="7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3" w:author="Автор"/>
                <w:b/>
                <w:color w:val="A6A6A6"/>
                <w:sz w:val="16"/>
                <w:szCs w:val="20"/>
                <w:lang w:val="en-US"/>
              </w:rPr>
            </w:pPr>
            <w:ins w:id="7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5" w:author="Автор"/>
                <w:b/>
                <w:color w:val="A6A6A6"/>
                <w:sz w:val="16"/>
                <w:szCs w:val="20"/>
                <w:lang w:val="en-US"/>
              </w:rPr>
            </w:pPr>
            <w:ins w:id="7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name="circulationList" type="tns:CirculationItemList"/&gt;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7" w:author="Автор"/>
                <w:b/>
                <w:color w:val="A6A6A6"/>
                <w:sz w:val="16"/>
                <w:szCs w:val="20"/>
                <w:lang w:val="en-US"/>
              </w:rPr>
            </w:pPr>
            <w:ins w:id="7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19" w:author="Автор"/>
                <w:b/>
                <w:color w:val="A6A6A6"/>
                <w:sz w:val="16"/>
                <w:szCs w:val="20"/>
                <w:lang w:val="en-US"/>
              </w:rPr>
            </w:pPr>
            <w:ins w:id="7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1" w:author="Автор"/>
                <w:b/>
                <w:color w:val="A6A6A6"/>
                <w:sz w:val="16"/>
                <w:szCs w:val="20"/>
                <w:lang w:val="en-US"/>
              </w:rPr>
            </w:pPr>
            <w:ins w:id="7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3" w:author="Автор"/>
                <w:b/>
                <w:color w:val="A6A6A6"/>
                <w:sz w:val="16"/>
                <w:szCs w:val="20"/>
                <w:lang w:val="en-US"/>
              </w:rPr>
            </w:pPr>
            <w:ins w:id="7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5" w:author="Автор"/>
                <w:b/>
                <w:color w:val="A6A6A6"/>
                <w:sz w:val="16"/>
                <w:szCs w:val="20"/>
                <w:lang w:val="en-US"/>
              </w:rPr>
            </w:pPr>
            <w:ins w:id="7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name="CirculationItemList"&gt;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7" w:author="Автор"/>
                <w:b/>
                <w:color w:val="A6A6A6"/>
                <w:sz w:val="16"/>
                <w:szCs w:val="20"/>
                <w:lang w:val="en-US"/>
              </w:rPr>
            </w:pPr>
            <w:ins w:id="7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29" w:author="Автор"/>
                <w:b/>
                <w:color w:val="A6A6A6"/>
                <w:sz w:val="16"/>
                <w:szCs w:val="20"/>
                <w:lang w:val="en-US"/>
              </w:rPr>
            </w:pPr>
            <w:ins w:id="7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name="C" type="tns:CirculationItem"/&gt;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1" w:author="Автор"/>
                <w:b/>
                <w:color w:val="A6A6A6"/>
                <w:sz w:val="16"/>
                <w:szCs w:val="20"/>
                <w:lang w:val="en-US"/>
              </w:rPr>
            </w:pPr>
            <w:ins w:id="7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3" w:author="Автор"/>
                <w:b/>
                <w:color w:val="A6A6A6"/>
                <w:sz w:val="16"/>
                <w:szCs w:val="20"/>
                <w:lang w:val="en-US"/>
              </w:rPr>
            </w:pPr>
            <w:ins w:id="7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5" w:author="Автор"/>
                <w:b/>
                <w:color w:val="A6A6A6"/>
                <w:sz w:val="16"/>
                <w:szCs w:val="20"/>
                <w:lang w:val="en-US"/>
              </w:rPr>
            </w:pPr>
            <w:ins w:id="7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name="CirculationItem"&gt;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7" w:author="Автор"/>
                <w:b/>
                <w:color w:val="A6A6A6"/>
                <w:sz w:val="16"/>
                <w:szCs w:val="20"/>
                <w:lang w:val="en-US"/>
              </w:rPr>
            </w:pPr>
            <w:ins w:id="7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39" w:author="Автор"/>
                <w:b/>
                <w:color w:val="A6A6A6"/>
                <w:sz w:val="16"/>
                <w:szCs w:val="20"/>
                <w:lang w:val="en-US"/>
              </w:rPr>
            </w:pPr>
            <w:ins w:id="7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name="Publication" type="tns:PublicationItem"/&gt;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1" w:author="Автор"/>
                <w:b/>
                <w:color w:val="A6A6A6"/>
                <w:sz w:val="16"/>
                <w:szCs w:val="20"/>
                <w:lang w:val="en-US"/>
              </w:rPr>
            </w:pPr>
            <w:ins w:id="7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3" w:author="Автор"/>
                <w:b/>
                <w:color w:val="A6A6A6"/>
                <w:sz w:val="16"/>
                <w:szCs w:val="20"/>
                <w:lang w:val="en-US"/>
              </w:rPr>
            </w:pPr>
            <w:ins w:id="7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name="IssuanceDate"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5" w:author="Автор"/>
                <w:b/>
                <w:color w:val="A6A6A6"/>
                <w:sz w:val="16"/>
                <w:szCs w:val="20"/>
                <w:lang w:val="en-US"/>
              </w:rPr>
            </w:pPr>
            <w:ins w:id="7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name="RefundDate"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7" w:author="Автор"/>
                <w:b/>
                <w:color w:val="A6A6A6"/>
                <w:sz w:val="16"/>
                <w:szCs w:val="20"/>
                <w:lang w:val="en-US"/>
              </w:rPr>
            </w:pPr>
            <w:ins w:id="7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name="RealRefundDate"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49" w:author="Автор"/>
                <w:b/>
                <w:color w:val="A6A6A6"/>
                <w:sz w:val="16"/>
                <w:szCs w:val="20"/>
                <w:lang w:val="en-US"/>
              </w:rPr>
            </w:pPr>
            <w:ins w:id="7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name="Status" type="xs:int"/&gt;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1" w:author="Автор"/>
                <w:b/>
                <w:color w:val="A6A6A6"/>
                <w:sz w:val="16"/>
                <w:szCs w:val="20"/>
                <w:lang w:val="en-US"/>
              </w:rPr>
            </w:pPr>
            <w:ins w:id="7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3" w:author="Автор"/>
                <w:b/>
                <w:color w:val="A6A6A6"/>
                <w:sz w:val="16"/>
                <w:szCs w:val="20"/>
                <w:lang w:val="en-US"/>
              </w:rPr>
            </w:pPr>
            <w:ins w:id="7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name="PublicationItem"&gt;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5" w:author="Автор"/>
                <w:b/>
                <w:color w:val="A6A6A6"/>
                <w:sz w:val="16"/>
                <w:szCs w:val="20"/>
                <w:lang w:val="en-US"/>
              </w:rPr>
            </w:pPr>
            <w:ins w:id="7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7" w:author="Автор"/>
                <w:b/>
                <w:color w:val="A6A6A6"/>
                <w:sz w:val="16"/>
                <w:szCs w:val="20"/>
                <w:lang w:val="en-US"/>
              </w:rPr>
            </w:pPr>
            <w:ins w:id="7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name="Author"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59" w:author="Автор"/>
                <w:b/>
                <w:color w:val="A6A6A6"/>
                <w:sz w:val="16"/>
                <w:szCs w:val="20"/>
                <w:lang w:val="en-US"/>
              </w:rPr>
            </w:pPr>
            <w:ins w:id="7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name="Title"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1" w:author="Автор"/>
                <w:b/>
                <w:color w:val="A6A6A6"/>
                <w:sz w:val="16"/>
                <w:szCs w:val="20"/>
                <w:lang w:val="en-US"/>
              </w:rPr>
            </w:pPr>
            <w:ins w:id="7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name="Title2"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3" w:author="Автор"/>
                <w:b/>
                <w:color w:val="A6A6A6"/>
                <w:sz w:val="16"/>
                <w:szCs w:val="20"/>
                <w:lang w:val="en-US"/>
              </w:rPr>
            </w:pPr>
            <w:ins w:id="7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name="PublicationDate"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5" w:author="Автор"/>
                <w:b/>
                <w:color w:val="A6A6A6"/>
                <w:sz w:val="16"/>
                <w:szCs w:val="20"/>
                <w:lang w:val="en-US"/>
              </w:rPr>
            </w:pPr>
            <w:ins w:id="7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name="Publisher"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7" w:author="Автор"/>
                <w:b/>
                <w:color w:val="A6A6A6"/>
                <w:sz w:val="16"/>
                <w:szCs w:val="20"/>
                <w:lang w:val="en-US"/>
              </w:rPr>
            </w:pPr>
            <w:ins w:id="7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69" w:author="Автор"/>
                <w:b/>
                <w:color w:val="A6A6A6"/>
                <w:sz w:val="16"/>
                <w:szCs w:val="20"/>
                <w:lang w:val="en-US"/>
              </w:rPr>
            </w:pPr>
            <w:ins w:id="7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1" w:author="Автор"/>
                <w:b/>
                <w:color w:val="A6A6A6"/>
                <w:sz w:val="16"/>
                <w:szCs w:val="20"/>
                <w:lang w:val="en-US"/>
              </w:rPr>
            </w:pPr>
            <w:ins w:id="7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3" w:author="Автор"/>
                <w:b/>
                <w:color w:val="A6A6A6"/>
                <w:sz w:val="16"/>
                <w:szCs w:val="20"/>
                <w:lang w:val="en-US"/>
              </w:rPr>
            </w:pPr>
            <w:ins w:id="7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5" w:author="Автор"/>
                <w:b/>
                <w:color w:val="A6A6A6"/>
                <w:sz w:val="16"/>
                <w:szCs w:val="20"/>
                <w:lang w:val="en-US"/>
              </w:rPr>
            </w:pPr>
            <w:ins w:id="7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7" w:author="Автор"/>
                <w:b/>
                <w:color w:val="A6A6A6"/>
                <w:sz w:val="16"/>
                <w:szCs w:val="20"/>
                <w:lang w:val="en-US"/>
              </w:rPr>
            </w:pPr>
            <w:ins w:id="7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79" w:author="Автор"/>
                <w:b/>
                <w:color w:val="A6A6A6"/>
                <w:sz w:val="16"/>
                <w:szCs w:val="20"/>
                <w:lang w:val="en-US"/>
              </w:rPr>
            </w:pPr>
            <w:ins w:id="7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1" w:author="Автор"/>
                <w:b/>
                <w:color w:val="A6A6A6"/>
                <w:sz w:val="16"/>
                <w:szCs w:val="20"/>
                <w:lang w:val="en-US"/>
              </w:rPr>
            </w:pPr>
            <w:ins w:id="7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3" w:author="Автор"/>
                <w:b/>
                <w:color w:val="A6A6A6"/>
                <w:sz w:val="16"/>
                <w:szCs w:val="20"/>
                <w:lang w:val="en-US"/>
              </w:rPr>
            </w:pPr>
            <w:ins w:id="7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type="tns:clientNotificationSettingsResult"/&gt;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5" w:author="Автор"/>
                <w:b/>
                <w:color w:val="A6A6A6"/>
                <w:sz w:val="16"/>
                <w:szCs w:val="20"/>
                <w:lang w:val="en-US"/>
              </w:rPr>
            </w:pPr>
            <w:ins w:id="7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7" w:author="Автор"/>
                <w:b/>
                <w:color w:val="A6A6A6"/>
                <w:sz w:val="16"/>
                <w:szCs w:val="20"/>
                <w:lang w:val="en-US"/>
              </w:rPr>
            </w:pPr>
            <w:ins w:id="7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89" w:author="Автор"/>
                <w:b/>
                <w:color w:val="A6A6A6"/>
                <w:sz w:val="16"/>
                <w:szCs w:val="20"/>
                <w:lang w:val="en-US"/>
              </w:rPr>
            </w:pPr>
            <w:ins w:id="7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1" w:author="Автор"/>
                <w:b/>
                <w:color w:val="A6A6A6"/>
                <w:sz w:val="16"/>
                <w:szCs w:val="20"/>
                <w:lang w:val="en-US"/>
              </w:rPr>
            </w:pPr>
            <w:ins w:id="7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3" w:author="Автор"/>
                <w:b/>
                <w:color w:val="A6A6A6"/>
                <w:sz w:val="16"/>
                <w:szCs w:val="20"/>
                <w:lang w:val="en-US"/>
              </w:rPr>
            </w:pPr>
            <w:ins w:id="7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5" w:author="Автор"/>
                <w:b/>
                <w:color w:val="A6A6A6"/>
                <w:sz w:val="16"/>
                <w:szCs w:val="20"/>
                <w:lang w:val="en-US"/>
              </w:rPr>
            </w:pPr>
            <w:ins w:id="7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name="base64passwordHash"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7" w:author="Автор"/>
                <w:b/>
                <w:color w:val="A6A6A6"/>
                <w:sz w:val="16"/>
                <w:szCs w:val="20"/>
                <w:lang w:val="en-US"/>
              </w:rPr>
            </w:pPr>
            <w:ins w:id="7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299" w:author="Автор"/>
                <w:b/>
                <w:color w:val="A6A6A6"/>
                <w:sz w:val="16"/>
                <w:szCs w:val="20"/>
                <w:lang w:val="en-US"/>
              </w:rPr>
            </w:pPr>
            <w:ins w:id="7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1" w:author="Автор"/>
                <w:b/>
                <w:color w:val="A6A6A6"/>
                <w:sz w:val="16"/>
                <w:szCs w:val="20"/>
                <w:lang w:val="en-US"/>
              </w:rPr>
            </w:pPr>
            <w:ins w:id="7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name="changePasswordResponse"&gt;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3" w:author="Автор"/>
                <w:b/>
                <w:color w:val="A6A6A6"/>
                <w:sz w:val="16"/>
                <w:szCs w:val="20"/>
                <w:lang w:val="en-US"/>
              </w:rPr>
            </w:pPr>
            <w:ins w:id="7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5" w:author="Автор"/>
                <w:b/>
                <w:color w:val="A6A6A6"/>
                <w:sz w:val="16"/>
                <w:szCs w:val="20"/>
                <w:lang w:val="en-US"/>
              </w:rPr>
            </w:pPr>
            <w:ins w:id="7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7" w:author="Автор"/>
                <w:b/>
                <w:color w:val="A6A6A6"/>
                <w:sz w:val="16"/>
                <w:szCs w:val="20"/>
                <w:lang w:val="en-US"/>
              </w:rPr>
            </w:pPr>
            <w:ins w:id="7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09" w:author="Автор"/>
                <w:b/>
                <w:color w:val="A6A6A6"/>
                <w:sz w:val="16"/>
                <w:szCs w:val="20"/>
                <w:lang w:val="en-US"/>
              </w:rPr>
            </w:pPr>
            <w:ins w:id="7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1" w:author="Автор"/>
                <w:b/>
                <w:color w:val="A6A6A6"/>
                <w:sz w:val="16"/>
                <w:szCs w:val="20"/>
                <w:lang w:val="en-US"/>
              </w:rPr>
            </w:pPr>
            <w:ins w:id="7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3" w:author="Автор"/>
                <w:b/>
                <w:color w:val="A6A6A6"/>
                <w:sz w:val="16"/>
                <w:szCs w:val="20"/>
                <w:lang w:val="en-US"/>
              </w:rPr>
            </w:pPr>
            <w:ins w:id="7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5" w:author="Автор"/>
                <w:b/>
                <w:color w:val="A6A6A6"/>
                <w:sz w:val="16"/>
                <w:szCs w:val="20"/>
                <w:lang w:val="en-US"/>
              </w:rPr>
            </w:pPr>
            <w:ins w:id="7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7" w:author="Автор"/>
                <w:b/>
                <w:color w:val="A6A6A6"/>
                <w:sz w:val="16"/>
                <w:szCs w:val="20"/>
                <w:lang w:val="en-US"/>
              </w:rPr>
            </w:pPr>
            <w:ins w:id="7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19" w:author="Автор"/>
                <w:b/>
                <w:color w:val="A6A6A6"/>
                <w:sz w:val="16"/>
                <w:szCs w:val="20"/>
                <w:lang w:val="en-US"/>
              </w:rPr>
            </w:pPr>
            <w:ins w:id="7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1" w:author="Автор"/>
                <w:b/>
                <w:color w:val="A6A6A6"/>
                <w:sz w:val="16"/>
                <w:szCs w:val="20"/>
                <w:lang w:val="en-US"/>
              </w:rPr>
            </w:pPr>
            <w:ins w:id="7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3" w:author="Автор"/>
                <w:b/>
                <w:color w:val="A6A6A6"/>
                <w:sz w:val="16"/>
                <w:szCs w:val="20"/>
                <w:lang w:val="en-US"/>
              </w:rPr>
            </w:pPr>
            <w:ins w:id="7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5" w:author="Автор"/>
                <w:b/>
                <w:color w:val="A6A6A6"/>
                <w:sz w:val="16"/>
                <w:szCs w:val="20"/>
                <w:lang w:val="en-US"/>
              </w:rPr>
            </w:pPr>
            <w:ins w:id="7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name="getPurchaseListResponse"&gt;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7" w:author="Автор"/>
                <w:b/>
                <w:color w:val="A6A6A6"/>
                <w:sz w:val="16"/>
                <w:szCs w:val="20"/>
                <w:lang w:val="en-US"/>
              </w:rPr>
            </w:pPr>
            <w:ins w:id="7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29" w:author="Автор"/>
                <w:b/>
                <w:color w:val="A6A6A6"/>
                <w:sz w:val="16"/>
                <w:szCs w:val="20"/>
                <w:lang w:val="en-US"/>
              </w:rPr>
            </w:pPr>
            <w:ins w:id="7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type="tns:purchaseListResult"/&gt;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1" w:author="Автор"/>
                <w:b/>
                <w:color w:val="A6A6A6"/>
                <w:sz w:val="16"/>
                <w:szCs w:val="20"/>
                <w:lang w:val="en-US"/>
              </w:rPr>
            </w:pPr>
            <w:ins w:id="7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3" w:author="Автор"/>
                <w:b/>
                <w:color w:val="A6A6A6"/>
                <w:sz w:val="16"/>
                <w:szCs w:val="20"/>
                <w:lang w:val="en-US"/>
              </w:rPr>
            </w:pPr>
            <w:ins w:id="7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5" w:author="Автор"/>
                <w:b/>
                <w:color w:val="A6A6A6"/>
                <w:sz w:val="16"/>
                <w:szCs w:val="20"/>
                <w:lang w:val="en-US"/>
              </w:rPr>
            </w:pPr>
            <w:ins w:id="7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7" w:author="Автор"/>
                <w:b/>
                <w:color w:val="A6A6A6"/>
                <w:sz w:val="16"/>
                <w:szCs w:val="20"/>
                <w:lang w:val="en-US"/>
              </w:rPr>
            </w:pPr>
            <w:ins w:id="7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39" w:author="Автор"/>
                <w:b/>
                <w:color w:val="A6A6A6"/>
                <w:sz w:val="16"/>
                <w:szCs w:val="20"/>
                <w:lang w:val="en-US"/>
              </w:rPr>
            </w:pPr>
            <w:ins w:id="7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1" w:author="Автор"/>
                <w:b/>
                <w:color w:val="A6A6A6"/>
                <w:sz w:val="16"/>
                <w:szCs w:val="20"/>
                <w:lang w:val="en-US"/>
              </w:rPr>
            </w:pPr>
            <w:ins w:id="7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name="limit"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3" w:author="Автор"/>
                <w:b/>
                <w:color w:val="A6A6A6"/>
                <w:sz w:val="16"/>
                <w:szCs w:val="20"/>
                <w:lang w:val="en-US"/>
              </w:rPr>
            </w:pPr>
            <w:ins w:id="7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5" w:author="Автор"/>
                <w:b/>
                <w:color w:val="A6A6A6"/>
                <w:sz w:val="16"/>
                <w:szCs w:val="20"/>
                <w:lang w:val="en-US"/>
              </w:rPr>
            </w:pPr>
            <w:ins w:id="7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7" w:author="Автор"/>
                <w:b/>
                <w:color w:val="A6A6A6"/>
                <w:sz w:val="16"/>
                <w:szCs w:val="20"/>
                <w:lang w:val="en-US"/>
              </w:rPr>
            </w:pPr>
            <w:ins w:id="7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name="changeExpenditureLimitResponse"&gt;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49" w:author="Автор"/>
                <w:b/>
                <w:color w:val="A6A6A6"/>
                <w:sz w:val="16"/>
                <w:szCs w:val="20"/>
                <w:lang w:val="en-US"/>
              </w:rPr>
            </w:pPr>
            <w:ins w:id="7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1" w:author="Автор"/>
                <w:b/>
                <w:color w:val="A6A6A6"/>
                <w:sz w:val="16"/>
                <w:szCs w:val="20"/>
                <w:lang w:val="en-US"/>
              </w:rPr>
            </w:pPr>
            <w:ins w:id="7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3" w:author="Автор"/>
                <w:b/>
                <w:color w:val="A6A6A6"/>
                <w:sz w:val="16"/>
                <w:szCs w:val="20"/>
                <w:lang w:val="en-US"/>
              </w:rPr>
            </w:pPr>
            <w:ins w:id="7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5" w:author="Автор"/>
                <w:b/>
                <w:color w:val="A6A6A6"/>
                <w:sz w:val="16"/>
                <w:szCs w:val="20"/>
                <w:lang w:val="en-US"/>
              </w:rPr>
            </w:pPr>
            <w:ins w:id="7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7" w:author="Автор"/>
                <w:b/>
                <w:color w:val="A6A6A6"/>
                <w:sz w:val="16"/>
                <w:szCs w:val="20"/>
                <w:lang w:val="en-US"/>
              </w:rPr>
            </w:pPr>
            <w:ins w:id="7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59" w:author="Автор"/>
                <w:b/>
                <w:color w:val="A6A6A6"/>
                <w:sz w:val="16"/>
                <w:szCs w:val="20"/>
                <w:lang w:val="en-US"/>
              </w:rPr>
            </w:pPr>
            <w:ins w:id="7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1" w:author="Автор"/>
                <w:b/>
                <w:color w:val="A6A6A6"/>
                <w:sz w:val="16"/>
                <w:szCs w:val="20"/>
                <w:lang w:val="en-US"/>
              </w:rPr>
            </w:pPr>
            <w:ins w:id="7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3" w:author="Автор"/>
                <w:b/>
                <w:color w:val="A6A6A6"/>
                <w:sz w:val="16"/>
                <w:szCs w:val="20"/>
                <w:lang w:val="en-US"/>
              </w:rPr>
            </w:pPr>
            <w:ins w:id="7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5" w:author="Автор"/>
                <w:b/>
                <w:color w:val="A6A6A6"/>
                <w:sz w:val="16"/>
                <w:szCs w:val="20"/>
                <w:lang w:val="en-US"/>
              </w:rPr>
            </w:pPr>
            <w:ins w:id="7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7" w:author="Автор"/>
                <w:b/>
                <w:color w:val="A6A6A6"/>
                <w:sz w:val="16"/>
                <w:szCs w:val="20"/>
                <w:lang w:val="en-US"/>
              </w:rPr>
            </w:pPr>
            <w:ins w:id="7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69" w:author="Автор"/>
                <w:b/>
                <w:color w:val="A6A6A6"/>
                <w:sz w:val="16"/>
                <w:szCs w:val="20"/>
                <w:lang w:val="en-US"/>
              </w:rPr>
            </w:pPr>
            <w:ins w:id="7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1" w:author="Автор"/>
                <w:b/>
                <w:color w:val="A6A6A6"/>
                <w:sz w:val="16"/>
                <w:szCs w:val="20"/>
                <w:lang w:val="en-US"/>
              </w:rPr>
            </w:pPr>
            <w:ins w:id="7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3" w:author="Автор"/>
                <w:b/>
                <w:color w:val="A6A6A6"/>
                <w:sz w:val="16"/>
                <w:szCs w:val="20"/>
                <w:lang w:val="en-US"/>
              </w:rPr>
            </w:pPr>
            <w:ins w:id="7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5" w:author="Автор"/>
                <w:b/>
                <w:color w:val="A6A6A6"/>
                <w:sz w:val="16"/>
                <w:szCs w:val="20"/>
                <w:lang w:val="en-US"/>
              </w:rPr>
            </w:pPr>
            <w:ins w:id="7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7" w:author="Автор"/>
                <w:b/>
                <w:color w:val="A6A6A6"/>
                <w:sz w:val="16"/>
                <w:szCs w:val="20"/>
                <w:lang w:val="en-US"/>
              </w:rPr>
            </w:pPr>
            <w:ins w:id="7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79" w:author="Автор"/>
                <w:b/>
                <w:color w:val="A6A6A6"/>
                <w:sz w:val="16"/>
                <w:szCs w:val="20"/>
                <w:lang w:val="en-US"/>
              </w:rPr>
            </w:pPr>
            <w:ins w:id="7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1" w:author="Автор"/>
                <w:b/>
                <w:color w:val="A6A6A6"/>
                <w:sz w:val="16"/>
                <w:szCs w:val="20"/>
                <w:lang w:val="en-US"/>
              </w:rPr>
            </w:pPr>
            <w:ins w:id="7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name="complaintId"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3" w:author="Автор"/>
                <w:b/>
                <w:color w:val="A6A6A6"/>
                <w:sz w:val="16"/>
                <w:szCs w:val="20"/>
                <w:lang w:val="en-US"/>
              </w:rPr>
            </w:pPr>
            <w:ins w:id="7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5" w:author="Автор"/>
                <w:b/>
                <w:color w:val="A6A6A6"/>
                <w:sz w:val="16"/>
                <w:szCs w:val="20"/>
                <w:lang w:val="en-US"/>
              </w:rPr>
            </w:pPr>
            <w:ins w:id="7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7" w:author="Автор"/>
                <w:b/>
                <w:color w:val="A6A6A6"/>
                <w:sz w:val="16"/>
                <w:szCs w:val="20"/>
                <w:lang w:val="en-US"/>
              </w:rPr>
            </w:pPr>
            <w:ins w:id="7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name="changeComplaintStatusToConsiderationResponse"&gt;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89" w:author="Автор"/>
                <w:b/>
                <w:color w:val="A6A6A6"/>
                <w:sz w:val="16"/>
                <w:szCs w:val="20"/>
                <w:lang w:val="en-US"/>
              </w:rPr>
            </w:pPr>
            <w:ins w:id="7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1" w:author="Автор"/>
                <w:b/>
                <w:color w:val="A6A6A6"/>
                <w:sz w:val="16"/>
                <w:szCs w:val="20"/>
                <w:lang w:val="en-US"/>
              </w:rPr>
            </w:pPr>
            <w:ins w:id="7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3" w:author="Автор"/>
                <w:b/>
                <w:color w:val="A6A6A6"/>
                <w:sz w:val="16"/>
                <w:szCs w:val="20"/>
                <w:lang w:val="en-US"/>
              </w:rPr>
            </w:pPr>
            <w:ins w:id="7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5" w:author="Автор"/>
                <w:b/>
                <w:color w:val="A6A6A6"/>
                <w:sz w:val="16"/>
                <w:szCs w:val="20"/>
                <w:lang w:val="en-US"/>
              </w:rPr>
            </w:pPr>
            <w:ins w:id="7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7" w:author="Автор"/>
                <w:b/>
                <w:color w:val="A6A6A6"/>
                <w:sz w:val="16"/>
                <w:szCs w:val="20"/>
                <w:lang w:val="en-US"/>
              </w:rPr>
            </w:pPr>
            <w:ins w:id="7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399" w:author="Автор"/>
                <w:b/>
                <w:color w:val="A6A6A6"/>
                <w:sz w:val="16"/>
                <w:szCs w:val="20"/>
                <w:lang w:val="en-US"/>
              </w:rPr>
            </w:pPr>
            <w:ins w:id="7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1" w:author="Автор"/>
                <w:b/>
                <w:color w:val="A6A6A6"/>
                <w:sz w:val="16"/>
                <w:szCs w:val="20"/>
                <w:lang w:val="en-US"/>
              </w:rPr>
            </w:pPr>
            <w:ins w:id="7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3" w:author="Автор"/>
                <w:b/>
                <w:color w:val="A6A6A6"/>
                <w:sz w:val="16"/>
                <w:szCs w:val="20"/>
                <w:lang w:val="en-US"/>
              </w:rPr>
            </w:pPr>
            <w:ins w:id="7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5" w:author="Автор"/>
                <w:b/>
                <w:color w:val="A6A6A6"/>
                <w:sz w:val="16"/>
                <w:szCs w:val="20"/>
                <w:lang w:val="en-US"/>
              </w:rPr>
            </w:pPr>
            <w:ins w:id="7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7" w:author="Автор"/>
                <w:b/>
                <w:color w:val="A6A6A6"/>
                <w:sz w:val="16"/>
                <w:szCs w:val="20"/>
                <w:lang w:val="en-US"/>
              </w:rPr>
            </w:pPr>
            <w:ins w:id="7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name="getIdOfClientResponse"&gt;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09" w:author="Автор"/>
                <w:b/>
                <w:color w:val="A6A6A6"/>
                <w:sz w:val="16"/>
                <w:szCs w:val="20"/>
                <w:lang w:val="en-US"/>
              </w:rPr>
            </w:pPr>
            <w:ins w:id="7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1" w:author="Автор"/>
                <w:b/>
                <w:color w:val="A6A6A6"/>
                <w:sz w:val="16"/>
                <w:szCs w:val="20"/>
                <w:lang w:val="en-US"/>
              </w:rPr>
            </w:pPr>
            <w:ins w:id="7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type="tns:idResult"/&gt;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3" w:author="Автор"/>
                <w:b/>
                <w:color w:val="A6A6A6"/>
                <w:sz w:val="16"/>
                <w:szCs w:val="20"/>
                <w:lang w:val="en-US"/>
              </w:rPr>
            </w:pPr>
            <w:ins w:id="7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5" w:author="Автор"/>
                <w:b/>
                <w:color w:val="A6A6A6"/>
                <w:sz w:val="16"/>
                <w:szCs w:val="20"/>
                <w:lang w:val="en-US"/>
              </w:rPr>
            </w:pPr>
            <w:ins w:id="7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7" w:author="Автор"/>
                <w:b/>
                <w:color w:val="A6A6A6"/>
                <w:sz w:val="16"/>
                <w:szCs w:val="20"/>
                <w:lang w:val="en-US"/>
              </w:rPr>
            </w:pPr>
            <w:ins w:id="7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19" w:author="Автор"/>
                <w:b/>
                <w:color w:val="A6A6A6"/>
                <w:sz w:val="16"/>
                <w:szCs w:val="20"/>
                <w:lang w:val="en-US"/>
              </w:rPr>
            </w:pPr>
            <w:ins w:id="7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1" w:author="Автор"/>
                <w:b/>
                <w:color w:val="A6A6A6"/>
                <w:sz w:val="16"/>
                <w:szCs w:val="20"/>
                <w:lang w:val="en-US"/>
              </w:rPr>
            </w:pPr>
            <w:ins w:id="7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name="orgId"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3" w:author="Автор"/>
                <w:b/>
                <w:color w:val="A6A6A6"/>
                <w:sz w:val="16"/>
                <w:szCs w:val="20"/>
                <w:lang w:val="en-US"/>
              </w:rPr>
            </w:pPr>
            <w:ins w:id="7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5" w:author="Автор"/>
                <w:b/>
                <w:color w:val="A6A6A6"/>
                <w:sz w:val="16"/>
                <w:szCs w:val="20"/>
                <w:lang w:val="en-US"/>
              </w:rPr>
            </w:pPr>
            <w:ins w:id="7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7" w:author="Автор"/>
                <w:b/>
                <w:color w:val="A6A6A6"/>
                <w:sz w:val="16"/>
                <w:szCs w:val="20"/>
                <w:lang w:val="en-US"/>
              </w:rPr>
            </w:pPr>
            <w:ins w:id="7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29" w:author="Автор"/>
                <w:b/>
                <w:color w:val="A6A6A6"/>
                <w:sz w:val="16"/>
                <w:szCs w:val="20"/>
                <w:lang w:val="en-US"/>
              </w:rPr>
            </w:pPr>
            <w:ins w:id="7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1" w:author="Автор"/>
                <w:b/>
                <w:color w:val="A6A6A6"/>
                <w:sz w:val="16"/>
                <w:szCs w:val="20"/>
                <w:lang w:val="en-US"/>
              </w:rPr>
            </w:pPr>
            <w:ins w:id="7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name="getMenuListByOrgResponse"&gt;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3" w:author="Автор"/>
                <w:b/>
                <w:color w:val="A6A6A6"/>
                <w:sz w:val="16"/>
                <w:szCs w:val="20"/>
                <w:lang w:val="en-US"/>
              </w:rPr>
            </w:pPr>
            <w:ins w:id="7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5" w:author="Автор"/>
                <w:b/>
                <w:color w:val="A6A6A6"/>
                <w:sz w:val="16"/>
                <w:szCs w:val="20"/>
                <w:lang w:val="en-US"/>
              </w:rPr>
            </w:pPr>
            <w:ins w:id="7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type="tns:menuListResult"/&gt;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7" w:author="Автор"/>
                <w:b/>
                <w:color w:val="A6A6A6"/>
                <w:sz w:val="16"/>
                <w:szCs w:val="20"/>
                <w:lang w:val="en-US"/>
              </w:rPr>
            </w:pPr>
            <w:ins w:id="7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39" w:author="Автор"/>
                <w:b/>
                <w:color w:val="A6A6A6"/>
                <w:sz w:val="16"/>
                <w:szCs w:val="20"/>
                <w:lang w:val="en-US"/>
              </w:rPr>
            </w:pPr>
            <w:ins w:id="7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1" w:author="Автор"/>
                <w:b/>
                <w:color w:val="A6A6A6"/>
                <w:sz w:val="16"/>
                <w:szCs w:val="20"/>
                <w:lang w:val="en-US"/>
              </w:rPr>
            </w:pPr>
            <w:ins w:id="7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3" w:author="Автор"/>
                <w:b/>
                <w:color w:val="A6A6A6"/>
                <w:sz w:val="16"/>
                <w:szCs w:val="20"/>
                <w:lang w:val="en-US"/>
              </w:rPr>
            </w:pPr>
            <w:ins w:id="7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5" w:author="Автор"/>
                <w:b/>
                <w:color w:val="A6A6A6"/>
                <w:sz w:val="16"/>
                <w:szCs w:val="20"/>
                <w:lang w:val="en-US"/>
              </w:rPr>
            </w:pPr>
            <w:ins w:id="7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7" w:author="Автор"/>
                <w:b/>
                <w:color w:val="A6A6A6"/>
                <w:sz w:val="16"/>
                <w:szCs w:val="20"/>
                <w:lang w:val="en-US"/>
              </w:rPr>
            </w:pPr>
            <w:ins w:id="7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name="arg1"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49" w:author="Автор"/>
                <w:b/>
                <w:color w:val="A6A6A6"/>
                <w:sz w:val="16"/>
                <w:szCs w:val="20"/>
                <w:lang w:val="en-US"/>
              </w:rPr>
            </w:pPr>
            <w:ins w:id="7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name="arg2"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1" w:author="Автор"/>
                <w:b/>
                <w:color w:val="A6A6A6"/>
                <w:sz w:val="16"/>
                <w:szCs w:val="20"/>
                <w:lang w:val="en-US"/>
              </w:rPr>
            </w:pPr>
            <w:ins w:id="7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3" w:author="Автор"/>
                <w:b/>
                <w:color w:val="A6A6A6"/>
                <w:sz w:val="16"/>
                <w:szCs w:val="20"/>
                <w:lang w:val="en-US"/>
              </w:rPr>
            </w:pPr>
            <w:ins w:id="7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5" w:author="Автор"/>
                <w:b/>
                <w:color w:val="A6A6A6"/>
                <w:sz w:val="16"/>
                <w:szCs w:val="20"/>
                <w:lang w:val="en-US"/>
              </w:rPr>
            </w:pPr>
            <w:ins w:id="7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name="getComplexListResponse"&gt;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7" w:author="Автор"/>
                <w:b/>
                <w:color w:val="A6A6A6"/>
                <w:sz w:val="16"/>
                <w:szCs w:val="20"/>
                <w:lang w:val="en-US"/>
              </w:rPr>
            </w:pPr>
            <w:ins w:id="7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59" w:author="Автор"/>
                <w:b/>
                <w:color w:val="A6A6A6"/>
                <w:sz w:val="16"/>
                <w:szCs w:val="20"/>
                <w:lang w:val="en-US"/>
              </w:rPr>
            </w:pPr>
            <w:ins w:id="7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type="tns:complexListResult"/&gt;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1" w:author="Автор"/>
                <w:b/>
                <w:color w:val="A6A6A6"/>
                <w:sz w:val="16"/>
                <w:szCs w:val="20"/>
                <w:lang w:val="en-US"/>
              </w:rPr>
            </w:pPr>
            <w:ins w:id="7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3" w:author="Автор"/>
                <w:b/>
                <w:color w:val="A6A6A6"/>
                <w:sz w:val="16"/>
                <w:szCs w:val="20"/>
                <w:lang w:val="en-US"/>
              </w:rPr>
            </w:pPr>
            <w:ins w:id="7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5" w:author="Автор"/>
                <w:b/>
                <w:color w:val="A6A6A6"/>
                <w:sz w:val="16"/>
                <w:szCs w:val="20"/>
                <w:lang w:val="en-US"/>
              </w:rPr>
            </w:pPr>
            <w:ins w:id="7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name="complexListResult"&gt;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7" w:author="Автор"/>
                <w:b/>
                <w:color w:val="A6A6A6"/>
                <w:sz w:val="16"/>
                <w:szCs w:val="20"/>
                <w:lang w:val="en-US"/>
              </w:rPr>
            </w:pPr>
            <w:ins w:id="7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69" w:author="Автор"/>
                <w:b/>
                <w:color w:val="A6A6A6"/>
                <w:sz w:val="16"/>
                <w:szCs w:val="20"/>
                <w:lang w:val="en-US"/>
              </w:rPr>
            </w:pPr>
            <w:ins w:id="7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name="complexDateList" type="tns:ComplexDateList"/&gt;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1" w:author="Автор"/>
                <w:b/>
                <w:color w:val="A6A6A6"/>
                <w:sz w:val="16"/>
                <w:szCs w:val="20"/>
                <w:lang w:val="en-US"/>
              </w:rPr>
            </w:pPr>
            <w:ins w:id="7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name="resultCode"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3" w:author="Автор"/>
                <w:b/>
                <w:color w:val="A6A6A6"/>
                <w:sz w:val="16"/>
                <w:szCs w:val="20"/>
                <w:lang w:val="en-US"/>
              </w:rPr>
            </w:pPr>
            <w:ins w:id="7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name="description"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5" w:author="Автор"/>
                <w:b/>
                <w:color w:val="A6A6A6"/>
                <w:sz w:val="16"/>
                <w:szCs w:val="20"/>
                <w:lang w:val="en-US"/>
              </w:rPr>
            </w:pPr>
            <w:ins w:id="7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7" w:author="Автор"/>
                <w:b/>
                <w:color w:val="A6A6A6"/>
                <w:sz w:val="16"/>
                <w:szCs w:val="20"/>
                <w:lang w:val="en-US"/>
              </w:rPr>
            </w:pPr>
            <w:ins w:id="7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79" w:author="Автор"/>
                <w:b/>
                <w:color w:val="A6A6A6"/>
                <w:sz w:val="16"/>
                <w:szCs w:val="20"/>
                <w:lang w:val="en-US"/>
              </w:rPr>
            </w:pPr>
            <w:ins w:id="7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name="ComplexDateList"&gt;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1" w:author="Автор"/>
                <w:b/>
                <w:color w:val="A6A6A6"/>
                <w:sz w:val="16"/>
                <w:szCs w:val="20"/>
                <w:lang w:val="en-US"/>
              </w:rPr>
            </w:pPr>
            <w:ins w:id="7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3" w:author="Автор"/>
                <w:b/>
                <w:color w:val="A6A6A6"/>
                <w:sz w:val="16"/>
                <w:szCs w:val="20"/>
                <w:lang w:val="en-US"/>
              </w:rPr>
            </w:pPr>
            <w:ins w:id="7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5" w:author="Автор"/>
                <w:b/>
                <w:color w:val="A6A6A6"/>
                <w:sz w:val="16"/>
                <w:szCs w:val="20"/>
                <w:lang w:val="en-US"/>
              </w:rPr>
            </w:pPr>
            <w:ins w:id="7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7" w:author="Автор"/>
                <w:b/>
                <w:color w:val="A6A6A6"/>
                <w:sz w:val="16"/>
                <w:szCs w:val="20"/>
                <w:lang w:val="en-US"/>
              </w:rPr>
            </w:pPr>
            <w:ins w:id="7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89" w:author="Автор"/>
                <w:b/>
                <w:color w:val="A6A6A6"/>
                <w:sz w:val="16"/>
                <w:szCs w:val="20"/>
                <w:lang w:val="en-US"/>
              </w:rPr>
            </w:pPr>
            <w:ins w:id="7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name="ComplexDate"&gt;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1" w:author="Автор"/>
                <w:b/>
                <w:color w:val="A6A6A6"/>
                <w:sz w:val="16"/>
                <w:szCs w:val="20"/>
                <w:lang w:val="en-US"/>
              </w:rPr>
            </w:pPr>
            <w:ins w:id="7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3" w:author="Автор"/>
                <w:b/>
                <w:color w:val="A6A6A6"/>
                <w:sz w:val="16"/>
                <w:szCs w:val="20"/>
                <w:lang w:val="en-US"/>
              </w:rPr>
            </w:pPr>
            <w:ins w:id="7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5" w:author="Автор"/>
                <w:b/>
                <w:color w:val="A6A6A6"/>
                <w:sz w:val="16"/>
                <w:szCs w:val="20"/>
                <w:lang w:val="en-US"/>
              </w:rPr>
            </w:pPr>
            <w:ins w:id="7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7" w:author="Автор"/>
                <w:b/>
                <w:color w:val="A6A6A6"/>
                <w:sz w:val="16"/>
                <w:szCs w:val="20"/>
                <w:lang w:val="en-US"/>
              </w:rPr>
            </w:pPr>
            <w:ins w:id="7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499" w:author="Автор"/>
                <w:b/>
                <w:color w:val="A6A6A6"/>
                <w:sz w:val="16"/>
                <w:szCs w:val="20"/>
                <w:lang w:val="en-US"/>
              </w:rPr>
            </w:pPr>
            <w:ins w:id="7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1" w:author="Автор"/>
                <w:b/>
                <w:color w:val="A6A6A6"/>
                <w:sz w:val="16"/>
                <w:szCs w:val="20"/>
                <w:lang w:val="en-US"/>
              </w:rPr>
            </w:pPr>
            <w:ins w:id="7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3" w:author="Автор"/>
                <w:b/>
                <w:color w:val="A6A6A6"/>
                <w:sz w:val="16"/>
                <w:szCs w:val="20"/>
                <w:lang w:val="en-US"/>
              </w:rPr>
            </w:pPr>
            <w:ins w:id="7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5" w:author="Автор"/>
                <w:b/>
                <w:color w:val="A6A6A6"/>
                <w:sz w:val="16"/>
                <w:szCs w:val="20"/>
                <w:lang w:val="en-US"/>
              </w:rPr>
            </w:pPr>
            <w:ins w:id="7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type="tns:ComplexDetail"/&gt;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7" w:author="Автор"/>
                <w:b/>
                <w:color w:val="A6A6A6"/>
                <w:sz w:val="16"/>
                <w:szCs w:val="20"/>
                <w:lang w:val="en-US"/>
              </w:rPr>
            </w:pPr>
            <w:ins w:id="7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09" w:author="Автор"/>
                <w:b/>
                <w:color w:val="A6A6A6"/>
                <w:sz w:val="16"/>
                <w:szCs w:val="20"/>
                <w:lang w:val="en-US"/>
              </w:rPr>
            </w:pPr>
            <w:ins w:id="7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1" w:author="Автор"/>
                <w:b/>
                <w:color w:val="A6A6A6"/>
                <w:sz w:val="16"/>
                <w:szCs w:val="20"/>
                <w:lang w:val="en-US"/>
              </w:rPr>
            </w:pPr>
            <w:ins w:id="7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3" w:author="Автор"/>
                <w:b/>
                <w:color w:val="A6A6A6"/>
                <w:sz w:val="16"/>
                <w:szCs w:val="20"/>
                <w:lang w:val="en-US"/>
              </w:rPr>
            </w:pPr>
            <w:ins w:id="7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name="ComplexDetail"&gt;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5" w:author="Автор"/>
                <w:b/>
                <w:color w:val="A6A6A6"/>
                <w:sz w:val="16"/>
                <w:szCs w:val="20"/>
                <w:lang w:val="en-US"/>
              </w:rPr>
            </w:pPr>
            <w:ins w:id="7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7" w:author="Автор"/>
                <w:b/>
                <w:color w:val="A6A6A6"/>
                <w:sz w:val="16"/>
                <w:szCs w:val="20"/>
                <w:lang w:val="en-US"/>
              </w:rPr>
            </w:pPr>
            <w:ins w:id="7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19" w:author="Автор"/>
                <w:b/>
                <w:color w:val="A6A6A6"/>
                <w:sz w:val="16"/>
                <w:szCs w:val="20"/>
                <w:lang w:val="en-US"/>
              </w:rPr>
            </w:pPr>
            <w:ins w:id="7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1" w:author="Автор"/>
                <w:b/>
                <w:color w:val="A6A6A6"/>
                <w:sz w:val="16"/>
                <w:szCs w:val="20"/>
                <w:lang w:val="en-US"/>
              </w:rPr>
            </w:pPr>
            <w:ins w:id="7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3" w:author="Автор"/>
                <w:b/>
                <w:color w:val="A6A6A6"/>
                <w:sz w:val="16"/>
                <w:szCs w:val="20"/>
                <w:lang w:val="en-US"/>
              </w:rPr>
            </w:pPr>
            <w:ins w:id="7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5" w:author="Автор"/>
                <w:b/>
                <w:color w:val="A6A6A6"/>
                <w:sz w:val="16"/>
                <w:szCs w:val="20"/>
                <w:lang w:val="en-US"/>
              </w:rPr>
            </w:pPr>
            <w:ins w:id="7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7" w:author="Автор"/>
                <w:b/>
                <w:color w:val="A6A6A6"/>
                <w:sz w:val="16"/>
                <w:szCs w:val="20"/>
                <w:lang w:val="en-US"/>
              </w:rPr>
            </w:pPr>
            <w:ins w:id="7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29" w:author="Автор"/>
                <w:b/>
                <w:color w:val="A6A6A6"/>
                <w:sz w:val="16"/>
                <w:szCs w:val="20"/>
                <w:lang w:val="en-US"/>
              </w:rPr>
            </w:pPr>
            <w:ins w:id="7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1" w:author="Автор"/>
                <w:b/>
                <w:color w:val="A6A6A6"/>
                <w:sz w:val="16"/>
                <w:szCs w:val="20"/>
                <w:lang w:val="en-US"/>
              </w:rPr>
            </w:pPr>
            <w:ins w:id="7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name="cancelSubscriptionFeedingBySanResponse"&gt;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3" w:author="Автор"/>
                <w:b/>
                <w:color w:val="A6A6A6"/>
                <w:sz w:val="16"/>
                <w:szCs w:val="20"/>
                <w:lang w:val="en-US"/>
              </w:rPr>
            </w:pPr>
            <w:ins w:id="7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5" w:author="Автор"/>
                <w:b/>
                <w:color w:val="A6A6A6"/>
                <w:sz w:val="16"/>
                <w:szCs w:val="20"/>
                <w:lang w:val="en-US"/>
              </w:rPr>
            </w:pPr>
            <w:ins w:id="7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7" w:author="Автор"/>
                <w:b/>
                <w:color w:val="A6A6A6"/>
                <w:sz w:val="16"/>
                <w:szCs w:val="20"/>
                <w:lang w:val="en-US"/>
              </w:rPr>
            </w:pPr>
            <w:ins w:id="7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39" w:author="Автор"/>
                <w:b/>
                <w:color w:val="A6A6A6"/>
                <w:sz w:val="16"/>
                <w:szCs w:val="20"/>
                <w:lang w:val="en-US"/>
              </w:rPr>
            </w:pPr>
            <w:ins w:id="7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1" w:author="Автор"/>
                <w:b/>
                <w:color w:val="A6A6A6"/>
                <w:sz w:val="16"/>
                <w:szCs w:val="20"/>
                <w:lang w:val="en-US"/>
              </w:rPr>
            </w:pPr>
            <w:ins w:id="7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3" w:author="Автор"/>
                <w:b/>
                <w:color w:val="A6A6A6"/>
                <w:sz w:val="16"/>
                <w:szCs w:val="20"/>
                <w:lang w:val="en-US"/>
              </w:rPr>
            </w:pPr>
            <w:ins w:id="7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5" w:author="Автор"/>
                <w:b/>
                <w:color w:val="A6A6A6"/>
                <w:sz w:val="16"/>
                <w:szCs w:val="20"/>
                <w:lang w:val="en-US"/>
              </w:rPr>
            </w:pPr>
            <w:ins w:id="7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7" w:author="Автор"/>
                <w:b/>
                <w:color w:val="A6A6A6"/>
                <w:sz w:val="16"/>
                <w:szCs w:val="20"/>
                <w:lang w:val="en-US"/>
              </w:rPr>
            </w:pPr>
            <w:ins w:id="7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49" w:author="Автор"/>
                <w:b/>
                <w:color w:val="A6A6A6"/>
                <w:sz w:val="16"/>
                <w:szCs w:val="20"/>
                <w:lang w:val="en-US"/>
              </w:rPr>
            </w:pPr>
            <w:ins w:id="7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1" w:author="Автор"/>
                <w:b/>
                <w:color w:val="A6A6A6"/>
                <w:sz w:val="16"/>
                <w:szCs w:val="20"/>
                <w:lang w:val="en-US"/>
              </w:rPr>
            </w:pPr>
            <w:ins w:id="7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3" w:author="Автор"/>
                <w:b/>
                <w:color w:val="A6A6A6"/>
                <w:sz w:val="16"/>
                <w:szCs w:val="20"/>
                <w:lang w:val="en-US"/>
              </w:rPr>
            </w:pPr>
            <w:ins w:id="7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name="attachGuardSanBySanResponse"&gt;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5" w:author="Автор"/>
                <w:b/>
                <w:color w:val="A6A6A6"/>
                <w:sz w:val="16"/>
                <w:szCs w:val="20"/>
                <w:lang w:val="en-US"/>
              </w:rPr>
            </w:pPr>
            <w:ins w:id="7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7" w:author="Автор"/>
                <w:b/>
                <w:color w:val="A6A6A6"/>
                <w:sz w:val="16"/>
                <w:szCs w:val="20"/>
                <w:lang w:val="en-US"/>
              </w:rPr>
            </w:pPr>
            <w:ins w:id="7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type="tns:attachGuardSanResult"/&gt;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59" w:author="Автор"/>
                <w:b/>
                <w:color w:val="A6A6A6"/>
                <w:sz w:val="16"/>
                <w:szCs w:val="20"/>
                <w:lang w:val="en-US"/>
              </w:rPr>
            </w:pPr>
            <w:ins w:id="7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1" w:author="Автор"/>
                <w:b/>
                <w:color w:val="A6A6A6"/>
                <w:sz w:val="16"/>
                <w:szCs w:val="20"/>
                <w:lang w:val="en-US"/>
              </w:rPr>
            </w:pPr>
            <w:ins w:id="7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3" w:author="Автор"/>
                <w:b/>
                <w:color w:val="A6A6A6"/>
                <w:sz w:val="16"/>
                <w:szCs w:val="20"/>
                <w:lang w:val="en-US"/>
              </w:rPr>
            </w:pPr>
            <w:ins w:id="7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5" w:author="Автор"/>
                <w:b/>
                <w:color w:val="A6A6A6"/>
                <w:sz w:val="16"/>
                <w:szCs w:val="20"/>
                <w:lang w:val="en-US"/>
              </w:rPr>
            </w:pPr>
            <w:ins w:id="7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7" w:author="Автор"/>
                <w:b/>
                <w:color w:val="A6A6A6"/>
                <w:sz w:val="16"/>
                <w:szCs w:val="20"/>
                <w:lang w:val="en-US"/>
              </w:rPr>
            </w:pPr>
            <w:ins w:id="7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69" w:author="Автор"/>
                <w:b/>
                <w:color w:val="A6A6A6"/>
                <w:sz w:val="16"/>
                <w:szCs w:val="20"/>
                <w:lang w:val="en-US"/>
              </w:rPr>
            </w:pPr>
            <w:ins w:id="7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name="guardSan"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1" w:author="Автор"/>
                <w:b/>
                <w:color w:val="A6A6A6"/>
                <w:sz w:val="16"/>
                <w:szCs w:val="20"/>
                <w:lang w:val="en-US"/>
              </w:rPr>
            </w:pPr>
            <w:ins w:id="7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3" w:author="Автор"/>
                <w:b/>
                <w:color w:val="A6A6A6"/>
                <w:sz w:val="16"/>
                <w:szCs w:val="20"/>
                <w:lang w:val="en-US"/>
              </w:rPr>
            </w:pPr>
            <w:ins w:id="7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5" w:author="Автор"/>
                <w:b/>
                <w:color w:val="A6A6A6"/>
                <w:sz w:val="16"/>
                <w:szCs w:val="20"/>
                <w:lang w:val="en-US"/>
              </w:rPr>
            </w:pPr>
            <w:ins w:id="7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name="detachGuardSanBySanResponse"&gt;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7" w:author="Автор"/>
                <w:b/>
                <w:color w:val="A6A6A6"/>
                <w:sz w:val="16"/>
                <w:szCs w:val="20"/>
                <w:lang w:val="en-US"/>
              </w:rPr>
            </w:pPr>
            <w:ins w:id="7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79" w:author="Автор"/>
                <w:b/>
                <w:color w:val="A6A6A6"/>
                <w:sz w:val="16"/>
                <w:szCs w:val="20"/>
                <w:lang w:val="en-US"/>
              </w:rPr>
            </w:pPr>
            <w:ins w:id="7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type="tns:detachGuardSanResult"/&gt;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1" w:author="Автор"/>
                <w:b/>
                <w:color w:val="A6A6A6"/>
                <w:sz w:val="16"/>
                <w:szCs w:val="20"/>
                <w:lang w:val="en-US"/>
              </w:rPr>
            </w:pPr>
            <w:ins w:id="7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3" w:author="Автор"/>
                <w:b/>
                <w:color w:val="A6A6A6"/>
                <w:sz w:val="16"/>
                <w:szCs w:val="20"/>
                <w:lang w:val="en-US"/>
              </w:rPr>
            </w:pPr>
            <w:ins w:id="7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5" w:author="Автор"/>
                <w:b/>
                <w:color w:val="A6A6A6"/>
                <w:sz w:val="16"/>
                <w:szCs w:val="20"/>
                <w:lang w:val="en-US"/>
              </w:rPr>
            </w:pPr>
            <w:ins w:id="7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7" w:author="Автор"/>
                <w:b/>
                <w:color w:val="A6A6A6"/>
                <w:sz w:val="16"/>
                <w:szCs w:val="20"/>
                <w:lang w:val="en-US"/>
              </w:rPr>
            </w:pPr>
            <w:ins w:id="7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89" w:author="Автор"/>
                <w:b/>
                <w:color w:val="A6A6A6"/>
                <w:sz w:val="16"/>
                <w:szCs w:val="20"/>
                <w:lang w:val="en-US"/>
              </w:rPr>
            </w:pPr>
            <w:ins w:id="7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name="contractId"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1" w:author="Автор"/>
                <w:b/>
                <w:color w:val="A6A6A6"/>
                <w:sz w:val="16"/>
                <w:szCs w:val="20"/>
                <w:lang w:val="en-US"/>
              </w:rPr>
            </w:pPr>
            <w:ins w:id="7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name="prohibitionId"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3" w:author="Автор"/>
                <w:b/>
                <w:color w:val="A6A6A6"/>
                <w:sz w:val="16"/>
                <w:szCs w:val="20"/>
                <w:lang w:val="en-US"/>
              </w:rPr>
            </w:pPr>
            <w:ins w:id="7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5" w:author="Автор"/>
                <w:b/>
                <w:color w:val="A6A6A6"/>
                <w:sz w:val="16"/>
                <w:szCs w:val="20"/>
                <w:lang w:val="en-US"/>
              </w:rPr>
            </w:pPr>
            <w:ins w:id="7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7" w:author="Автор"/>
                <w:b/>
                <w:color w:val="A6A6A6"/>
                <w:sz w:val="16"/>
                <w:szCs w:val="20"/>
                <w:lang w:val="en-US"/>
              </w:rPr>
            </w:pPr>
            <w:ins w:id="7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name="removeProhibitionResponse"&gt;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599" w:author="Автор"/>
                <w:b/>
                <w:color w:val="A6A6A6"/>
                <w:sz w:val="16"/>
                <w:szCs w:val="20"/>
                <w:lang w:val="en-US"/>
              </w:rPr>
            </w:pPr>
            <w:ins w:id="7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1" w:author="Автор"/>
                <w:b/>
                <w:color w:val="A6A6A6"/>
                <w:sz w:val="16"/>
                <w:szCs w:val="20"/>
                <w:lang w:val="en-US"/>
              </w:rPr>
            </w:pPr>
            <w:ins w:id="7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type="tns:prohibitionsResult"/&gt;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3" w:author="Автор"/>
                <w:b/>
                <w:color w:val="A6A6A6"/>
                <w:sz w:val="16"/>
                <w:szCs w:val="20"/>
                <w:lang w:val="en-US"/>
              </w:rPr>
            </w:pPr>
            <w:ins w:id="7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5" w:author="Автор"/>
                <w:b/>
                <w:color w:val="A6A6A6"/>
                <w:sz w:val="16"/>
                <w:szCs w:val="20"/>
                <w:lang w:val="en-US"/>
              </w:rPr>
            </w:pPr>
            <w:ins w:id="7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7" w:author="Автор"/>
                <w:b/>
                <w:color w:val="A6A6A6"/>
                <w:sz w:val="16"/>
                <w:szCs w:val="20"/>
                <w:lang w:val="en-US"/>
              </w:rPr>
            </w:pPr>
            <w:ins w:id="7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09" w:author="Автор"/>
                <w:b/>
                <w:color w:val="A6A6A6"/>
                <w:sz w:val="16"/>
                <w:szCs w:val="20"/>
                <w:lang w:val="en-US"/>
              </w:rPr>
            </w:pPr>
            <w:ins w:id="7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1" w:author="Автор"/>
                <w:b/>
                <w:color w:val="A6A6A6"/>
                <w:sz w:val="16"/>
                <w:szCs w:val="20"/>
                <w:lang w:val="en-US"/>
              </w:rPr>
            </w:pPr>
            <w:ins w:id="7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name="san"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3" w:author="Автор"/>
                <w:b/>
                <w:color w:val="A6A6A6"/>
                <w:sz w:val="16"/>
                <w:szCs w:val="20"/>
                <w:lang w:val="en-US"/>
              </w:rPr>
            </w:pPr>
            <w:ins w:id="7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name="startDate"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5" w:author="Автор"/>
                <w:b/>
                <w:color w:val="A6A6A6"/>
                <w:sz w:val="16"/>
                <w:szCs w:val="20"/>
                <w:lang w:val="en-US"/>
              </w:rPr>
            </w:pPr>
            <w:ins w:id="7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name="endDate"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7" w:author="Автор"/>
                <w:b/>
                <w:color w:val="A6A6A6"/>
                <w:sz w:val="16"/>
                <w:szCs w:val="20"/>
                <w:lang w:val="en-US"/>
              </w:rPr>
            </w:pPr>
            <w:ins w:id="7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19" w:author="Автор"/>
                <w:b/>
                <w:color w:val="A6A6A6"/>
                <w:sz w:val="16"/>
                <w:szCs w:val="20"/>
                <w:lang w:val="en-US"/>
              </w:rPr>
            </w:pPr>
            <w:ins w:id="7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1" w:author="Автор"/>
                <w:b/>
                <w:color w:val="A6A6A6"/>
                <w:sz w:val="16"/>
                <w:szCs w:val="20"/>
                <w:lang w:val="en-US"/>
              </w:rPr>
            </w:pPr>
            <w:ins w:id="7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name="getEnterEventListBySanResponse"&gt;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3" w:author="Автор"/>
                <w:b/>
                <w:color w:val="A6A6A6"/>
                <w:sz w:val="16"/>
                <w:szCs w:val="20"/>
                <w:lang w:val="en-US"/>
              </w:rPr>
            </w:pPr>
            <w:ins w:id="7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5" w:author="Автор"/>
                <w:b/>
                <w:color w:val="A6A6A6"/>
                <w:sz w:val="16"/>
                <w:szCs w:val="20"/>
                <w:lang w:val="en-US"/>
              </w:rPr>
            </w:pPr>
            <w:ins w:id="7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minOccurs="0" name="return" type="tns:enterEventListResult"/&gt;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7" w:author="Автор"/>
                <w:b/>
                <w:color w:val="A6A6A6"/>
                <w:sz w:val="16"/>
                <w:szCs w:val="20"/>
                <w:lang w:val="en-US"/>
              </w:rPr>
            </w:pPr>
            <w:ins w:id="7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29" w:author="Автор"/>
                <w:b/>
                <w:color w:val="A6A6A6"/>
                <w:sz w:val="16"/>
                <w:szCs w:val="20"/>
                <w:lang w:val="en-US"/>
              </w:rPr>
            </w:pPr>
            <w:ins w:id="7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1" w:author="Автор"/>
                <w:b/>
                <w:color w:val="A6A6A6"/>
                <w:sz w:val="16"/>
                <w:szCs w:val="20"/>
                <w:lang w:val="en-US"/>
              </w:rPr>
            </w:pPr>
            <w:ins w:id="7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name="MenuDateItem"&gt;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3" w:author="Автор"/>
                <w:b/>
                <w:color w:val="A6A6A6"/>
                <w:sz w:val="16"/>
                <w:szCs w:val="20"/>
                <w:lang w:val="en-US"/>
              </w:rPr>
            </w:pPr>
            <w:ins w:id="7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5" w:author="Автор"/>
                <w:b/>
                <w:color w:val="A6A6A6"/>
                <w:sz w:val="16"/>
                <w:szCs w:val="20"/>
                <w:lang w:val="en-US"/>
              </w:rPr>
            </w:pPr>
            <w:ins w:id="7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type="tns:MenuItem"/&gt;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7" w:author="Автор"/>
                <w:b/>
                <w:color w:val="A6A6A6"/>
                <w:sz w:val="16"/>
                <w:szCs w:val="20"/>
                <w:lang w:val="en-US"/>
              </w:rPr>
            </w:pPr>
            <w:ins w:id="7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39" w:author="Автор"/>
                <w:b/>
                <w:color w:val="A6A6A6"/>
                <w:sz w:val="16"/>
                <w:szCs w:val="20"/>
                <w:lang w:val="en-US"/>
              </w:rPr>
            </w:pPr>
            <w:ins w:id="7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1" w:author="Автор"/>
                <w:b/>
                <w:color w:val="A6A6A6"/>
                <w:sz w:val="16"/>
                <w:szCs w:val="20"/>
                <w:lang w:val="en-US"/>
              </w:rPr>
            </w:pPr>
            <w:ins w:id="7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3" w:author="Автор"/>
                <w:b/>
                <w:color w:val="A6A6A6"/>
                <w:sz w:val="16"/>
                <w:szCs w:val="20"/>
                <w:lang w:val="en-US"/>
              </w:rPr>
            </w:pPr>
            <w:ins w:id="7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name="MenuItem"&gt;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5" w:author="Автор"/>
                <w:b/>
                <w:color w:val="A6A6A6"/>
                <w:sz w:val="16"/>
                <w:szCs w:val="20"/>
                <w:lang w:val="en-US"/>
              </w:rPr>
            </w:pPr>
            <w:ins w:id="7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7" w:author="Автор"/>
                <w:b/>
                <w:color w:val="A6A6A6"/>
                <w:sz w:val="16"/>
                <w:szCs w:val="20"/>
                <w:lang w:val="en-US"/>
              </w:rPr>
            </w:pPr>
            <w:ins w:id="7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name="Group"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49" w:author="Автор"/>
                <w:b/>
                <w:color w:val="A6A6A6"/>
                <w:sz w:val="16"/>
                <w:szCs w:val="20"/>
                <w:lang w:val="en-US"/>
              </w:rPr>
            </w:pPr>
            <w:ins w:id="7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1" w:author="Автор"/>
                <w:b/>
                <w:color w:val="A6A6A6"/>
                <w:sz w:val="16"/>
                <w:szCs w:val="20"/>
                <w:lang w:val="en-US"/>
              </w:rPr>
            </w:pPr>
            <w:ins w:id="7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name="Price"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3" w:author="Автор"/>
                <w:b/>
                <w:color w:val="A6A6A6"/>
                <w:sz w:val="16"/>
                <w:szCs w:val="20"/>
                <w:lang w:val="en-US"/>
              </w:rPr>
            </w:pPr>
            <w:ins w:id="7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5" w:author="Автор"/>
                <w:b/>
                <w:color w:val="A6A6A6"/>
                <w:sz w:val="16"/>
                <w:szCs w:val="20"/>
                <w:lang w:val="en-US"/>
              </w:rPr>
            </w:pPr>
            <w:ins w:id="7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7" w:author="Автор"/>
                <w:b/>
                <w:color w:val="A6A6A6"/>
                <w:sz w:val="16"/>
                <w:szCs w:val="20"/>
                <w:lang w:val="en-US"/>
              </w:rPr>
            </w:pPr>
            <w:ins w:id="7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59" w:author="Автор"/>
                <w:b/>
                <w:color w:val="A6A6A6"/>
                <w:sz w:val="16"/>
                <w:szCs w:val="20"/>
                <w:lang w:val="en-US"/>
              </w:rPr>
            </w:pPr>
            <w:ins w:id="7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name="P" type="tns:Purchase"/&gt;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1" w:author="Автор"/>
                <w:b/>
                <w:color w:val="A6A6A6"/>
                <w:sz w:val="16"/>
                <w:szCs w:val="20"/>
                <w:lang w:val="en-US"/>
              </w:rPr>
            </w:pPr>
            <w:ins w:id="7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3" w:author="Автор"/>
                <w:b/>
                <w:color w:val="A6A6A6"/>
                <w:sz w:val="16"/>
                <w:szCs w:val="20"/>
                <w:lang w:val="en-US"/>
              </w:rPr>
            </w:pPr>
            <w:ins w:id="7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5" w:author="Автор"/>
                <w:b/>
                <w:color w:val="A6A6A6"/>
                <w:sz w:val="16"/>
                <w:szCs w:val="20"/>
                <w:lang w:val="en-US"/>
              </w:rPr>
            </w:pPr>
            <w:ins w:id="7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7" w:author="Автор"/>
                <w:b/>
                <w:color w:val="A6A6A6"/>
                <w:sz w:val="16"/>
                <w:szCs w:val="20"/>
                <w:lang w:val="en-US"/>
              </w:rPr>
            </w:pPr>
            <w:ins w:id="7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69" w:author="Автор"/>
                <w:b/>
                <w:color w:val="A6A6A6"/>
                <w:sz w:val="16"/>
                <w:szCs w:val="20"/>
                <w:lang w:val="en-US"/>
              </w:rPr>
            </w:pPr>
            <w:ins w:id="7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name="E" type="tns:PurchaseElement"/&gt;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1" w:author="Автор"/>
                <w:b/>
                <w:color w:val="A6A6A6"/>
                <w:sz w:val="16"/>
                <w:szCs w:val="20"/>
                <w:lang w:val="en-US"/>
              </w:rPr>
            </w:pPr>
            <w:ins w:id="7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3" w:author="Автор"/>
                <w:b/>
                <w:color w:val="A6A6A6"/>
                <w:sz w:val="16"/>
                <w:szCs w:val="20"/>
                <w:lang w:val="en-US"/>
              </w:rPr>
            </w:pPr>
            <w:ins w:id="7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name="Time" type="xs:dateTime"/&gt;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5" w:author="Автор"/>
                <w:b/>
                <w:color w:val="A6A6A6"/>
                <w:sz w:val="16"/>
                <w:szCs w:val="20"/>
                <w:lang w:val="en-US"/>
              </w:rPr>
            </w:pPr>
            <w:ins w:id="7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7" w:author="Автор"/>
                <w:b/>
                <w:color w:val="A6A6A6"/>
                <w:sz w:val="16"/>
                <w:szCs w:val="20"/>
                <w:lang w:val="en-US"/>
              </w:rPr>
            </w:pPr>
            <w:ins w:id="7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name="Discount"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79" w:author="Автор"/>
                <w:b/>
                <w:color w:val="A6A6A6"/>
                <w:sz w:val="16"/>
                <w:szCs w:val="20"/>
                <w:lang w:val="en-US"/>
              </w:rPr>
            </w:pPr>
            <w:ins w:id="7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name="Donation"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1" w:author="Автор"/>
                <w:b/>
                <w:color w:val="A6A6A6"/>
                <w:sz w:val="16"/>
                <w:szCs w:val="20"/>
                <w:lang w:val="en-US"/>
              </w:rPr>
            </w:pPr>
            <w:ins w:id="7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name="ByCash"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3" w:author="Автор"/>
                <w:b/>
                <w:color w:val="A6A6A6"/>
                <w:sz w:val="16"/>
                <w:szCs w:val="20"/>
                <w:lang w:val="en-US"/>
              </w:rPr>
            </w:pPr>
            <w:ins w:id="7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name="ByCard"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5" w:author="Автор"/>
                <w:b/>
                <w:color w:val="A6A6A6"/>
                <w:sz w:val="16"/>
                <w:szCs w:val="20"/>
                <w:lang w:val="en-US"/>
              </w:rPr>
            </w:pPr>
            <w:ins w:id="7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name="IdOfCard"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7" w:author="Автор"/>
                <w:b/>
                <w:color w:val="A6A6A6"/>
                <w:sz w:val="16"/>
                <w:szCs w:val="20"/>
                <w:lang w:val="en-US"/>
              </w:rPr>
            </w:pPr>
            <w:ins w:id="7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89" w:author="Автор"/>
                <w:b/>
                <w:color w:val="A6A6A6"/>
                <w:sz w:val="16"/>
                <w:szCs w:val="20"/>
                <w:lang w:val="en-US"/>
              </w:rPr>
            </w:pPr>
            <w:ins w:id="7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name="PurchaseElement"&gt;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1" w:author="Автор"/>
                <w:b/>
                <w:color w:val="A6A6A6"/>
                <w:sz w:val="16"/>
                <w:szCs w:val="20"/>
                <w:lang w:val="en-US"/>
              </w:rPr>
            </w:pPr>
            <w:ins w:id="7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3" w:author="Автор"/>
                <w:b/>
                <w:color w:val="A6A6A6"/>
                <w:sz w:val="16"/>
                <w:szCs w:val="20"/>
                <w:lang w:val="en-US"/>
              </w:rPr>
            </w:pPr>
            <w:ins w:id="7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name="Name"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5" w:author="Автор"/>
                <w:b/>
                <w:color w:val="A6A6A6"/>
                <w:sz w:val="16"/>
                <w:szCs w:val="20"/>
                <w:lang w:val="en-US"/>
              </w:rPr>
            </w:pPr>
            <w:ins w:id="7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name="Sum"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7" w:author="Автор"/>
                <w:b/>
                <w:color w:val="A6A6A6"/>
                <w:sz w:val="16"/>
                <w:szCs w:val="20"/>
                <w:lang w:val="en-US"/>
              </w:rPr>
            </w:pPr>
            <w:ins w:id="7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name="Amount"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699" w:author="Автор"/>
                <w:b/>
                <w:color w:val="A6A6A6"/>
                <w:sz w:val="16"/>
                <w:szCs w:val="20"/>
                <w:lang w:val="en-US"/>
              </w:rPr>
            </w:pPr>
            <w:ins w:id="7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1" w:author="Автор"/>
                <w:b/>
                <w:color w:val="A6A6A6"/>
                <w:sz w:val="16"/>
                <w:szCs w:val="20"/>
                <w:lang w:val="en-US"/>
              </w:rPr>
            </w:pPr>
            <w:ins w:id="7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name="ClientSummary"&gt;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3" w:author="Автор"/>
                <w:b/>
                <w:color w:val="A6A6A6"/>
                <w:sz w:val="16"/>
                <w:szCs w:val="20"/>
                <w:lang w:val="en-US"/>
              </w:rPr>
            </w:pPr>
            <w:ins w:id="7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5" w:author="Автор"/>
                <w:b/>
                <w:color w:val="A6A6A6"/>
                <w:sz w:val="16"/>
                <w:szCs w:val="20"/>
                <w:lang w:val="en-US"/>
              </w:rPr>
            </w:pPr>
            <w:ins w:id="7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name="DateOfContract" type="xs:date"/&gt;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7" w:author="Автор"/>
                <w:b/>
                <w:color w:val="A6A6A6"/>
                <w:sz w:val="16"/>
                <w:szCs w:val="20"/>
                <w:lang w:val="en-US"/>
              </w:rPr>
            </w:pPr>
            <w:ins w:id="7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name="StateOfContract" type="xs:string"/&gt;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09" w:author="Автор"/>
                <w:b/>
                <w:color w:val="A6A6A6"/>
                <w:sz w:val="16"/>
                <w:szCs w:val="20"/>
                <w:lang w:val="en-US"/>
              </w:rPr>
            </w:pPr>
            <w:ins w:id="7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name="Balance"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1" w:author="Автор"/>
                <w:b/>
                <w:color w:val="A6A6A6"/>
                <w:sz w:val="16"/>
                <w:szCs w:val="20"/>
                <w:lang w:val="en-US"/>
              </w:rPr>
            </w:pPr>
            <w:ins w:id="7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&lt;xs:attribute name="OverdraftLimit" type="xs:long"/&gt;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3" w:author="Автор"/>
                <w:b/>
                <w:color w:val="A6A6A6"/>
                <w:sz w:val="16"/>
                <w:szCs w:val="20"/>
                <w:lang w:val="en-US"/>
              </w:rPr>
            </w:pPr>
            <w:ins w:id="7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5" w:author="Автор"/>
                <w:b/>
                <w:color w:val="A6A6A6"/>
                <w:sz w:val="16"/>
                <w:szCs w:val="20"/>
                <w:lang w:val="en-US"/>
              </w:rPr>
            </w:pPr>
            <w:ins w:id="7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&lt;xs:complexType name="MenuList"&gt;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7" w:author="Автор"/>
                <w:b/>
                <w:color w:val="A6A6A6"/>
                <w:sz w:val="16"/>
                <w:szCs w:val="20"/>
                <w:lang w:val="en-US"/>
              </w:rPr>
            </w:pPr>
            <w:ins w:id="7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19" w:author="Автор"/>
                <w:b/>
                <w:color w:val="A6A6A6"/>
                <w:sz w:val="16"/>
                <w:szCs w:val="20"/>
                <w:lang w:val="en-US"/>
              </w:rPr>
            </w:pPr>
            <w:ins w:id="7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&lt;xs:element maxOccurs="unbounded" minOccurs="0" name="M" type="tns:MenuDateItem"/&gt;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1" w:author="Автор"/>
                <w:b/>
                <w:color w:val="A6A6A6"/>
                <w:sz w:val="16"/>
                <w:szCs w:val="20"/>
                <w:lang w:val="en-US"/>
              </w:rPr>
            </w:pPr>
            <w:ins w:id="7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&lt;/xs:sequence&gt;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3" w:author="Автор"/>
                <w:b/>
                <w:color w:val="A6A6A6"/>
                <w:sz w:val="16"/>
                <w:szCs w:val="20"/>
                <w:lang w:val="en-US"/>
              </w:rPr>
            </w:pPr>
            <w:ins w:id="7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&lt;/xs:complexType&gt;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5" w:author="Автор"/>
                <w:b/>
                <w:color w:val="A6A6A6"/>
                <w:sz w:val="16"/>
                <w:szCs w:val="20"/>
                <w:lang w:val="en-US"/>
              </w:rPr>
            </w:pPr>
            <w:ins w:id="7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&lt;/xs:schema&gt;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7" w:author="Автор"/>
                <w:b/>
                <w:color w:val="A6A6A6"/>
                <w:sz w:val="16"/>
                <w:szCs w:val="20"/>
                <w:lang w:val="en-US"/>
              </w:rPr>
            </w:pPr>
            <w:ins w:id="7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&lt;/wsdl:types&gt;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29" w:author="Автор"/>
                <w:b/>
                <w:color w:val="A6A6A6"/>
                <w:sz w:val="16"/>
                <w:szCs w:val="20"/>
                <w:lang w:val="en-US"/>
              </w:rPr>
            </w:pPr>
            <w:ins w:id="7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1" w:author="Автор"/>
                <w:b/>
                <w:color w:val="A6A6A6"/>
                <w:sz w:val="16"/>
                <w:szCs w:val="20"/>
                <w:lang w:val="en-US"/>
              </w:rPr>
            </w:pPr>
            <w:ins w:id="7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element="tns:checkPasswordRestoreRequest"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3" w:author="Автор"/>
                <w:b/>
                <w:color w:val="A6A6A6"/>
                <w:sz w:val="16"/>
                <w:szCs w:val="20"/>
                <w:lang w:val="en-US"/>
              </w:rPr>
            </w:pPr>
            <w:ins w:id="7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5" w:author="Автор"/>
                <w:b/>
                <w:color w:val="A6A6A6"/>
                <w:sz w:val="16"/>
                <w:szCs w:val="20"/>
                <w:lang w:val="en-US"/>
              </w:rPr>
            </w:pPr>
            <w:ins w:id="7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7" w:author="Автор"/>
                <w:b/>
                <w:color w:val="A6A6A6"/>
                <w:sz w:val="16"/>
                <w:szCs w:val="20"/>
                <w:lang w:val="en-US"/>
              </w:rPr>
            </w:pPr>
            <w:ins w:id="7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39" w:author="Автор"/>
                <w:b/>
                <w:color w:val="A6A6A6"/>
                <w:sz w:val="16"/>
                <w:szCs w:val="20"/>
                <w:lang w:val="en-US"/>
              </w:rPr>
            </w:pPr>
            <w:ins w:id="7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1" w:author="Автор"/>
                <w:b/>
                <w:color w:val="A6A6A6"/>
                <w:sz w:val="16"/>
                <w:szCs w:val="20"/>
                <w:lang w:val="en-US"/>
              </w:rPr>
            </w:pPr>
            <w:ins w:id="7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3" w:author="Автор"/>
                <w:b/>
                <w:color w:val="A6A6A6"/>
                <w:sz w:val="16"/>
                <w:szCs w:val="20"/>
                <w:lang w:val="en-US"/>
              </w:rPr>
            </w:pPr>
            <w:ins w:id="7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5" w:author="Автор"/>
                <w:b/>
                <w:color w:val="A6A6A6"/>
                <w:sz w:val="16"/>
                <w:szCs w:val="20"/>
                <w:lang w:val="en-US"/>
              </w:rPr>
            </w:pPr>
            <w:ins w:id="7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7" w:author="Автор"/>
                <w:b/>
                <w:color w:val="A6A6A6"/>
                <w:sz w:val="16"/>
                <w:szCs w:val="20"/>
                <w:lang w:val="en-US"/>
              </w:rPr>
            </w:pPr>
            <w:ins w:id="7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element="tns:addProhibition"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49" w:author="Автор"/>
                <w:b/>
                <w:color w:val="A6A6A6"/>
                <w:sz w:val="16"/>
                <w:szCs w:val="20"/>
                <w:lang w:val="en-US"/>
              </w:rPr>
            </w:pPr>
            <w:ins w:id="7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1" w:author="Автор"/>
                <w:b/>
                <w:color w:val="A6A6A6"/>
                <w:sz w:val="16"/>
                <w:szCs w:val="20"/>
                <w:lang w:val="en-US"/>
              </w:rPr>
            </w:pPr>
            <w:ins w:id="7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3" w:author="Автор"/>
                <w:b/>
                <w:color w:val="A6A6A6"/>
                <w:sz w:val="16"/>
                <w:szCs w:val="20"/>
                <w:lang w:val="en-US"/>
              </w:rPr>
            </w:pPr>
            <w:ins w:id="7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5" w:author="Автор"/>
                <w:b/>
                <w:color w:val="A6A6A6"/>
                <w:sz w:val="16"/>
                <w:szCs w:val="20"/>
                <w:lang w:val="en-US"/>
              </w:rPr>
            </w:pPr>
            <w:ins w:id="7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7" w:author="Автор"/>
                <w:b/>
                <w:color w:val="A6A6A6"/>
                <w:sz w:val="16"/>
                <w:szCs w:val="20"/>
                <w:lang w:val="en-US"/>
              </w:rPr>
            </w:pPr>
            <w:ins w:id="7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59" w:author="Автор"/>
                <w:b/>
                <w:color w:val="A6A6A6"/>
                <w:sz w:val="16"/>
                <w:szCs w:val="20"/>
                <w:lang w:val="en-US"/>
              </w:rPr>
            </w:pPr>
            <w:ins w:id="7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1" w:author="Автор"/>
                <w:b/>
                <w:color w:val="A6A6A6"/>
                <w:sz w:val="16"/>
                <w:szCs w:val="20"/>
                <w:lang w:val="en-US"/>
              </w:rPr>
            </w:pPr>
            <w:ins w:id="7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3" w:author="Автор"/>
                <w:b/>
                <w:color w:val="A6A6A6"/>
                <w:sz w:val="16"/>
                <w:szCs w:val="20"/>
                <w:lang w:val="en-US"/>
              </w:rPr>
            </w:pPr>
            <w:ins w:id="7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5" w:author="Автор"/>
                <w:b/>
                <w:color w:val="A6A6A6"/>
                <w:sz w:val="16"/>
                <w:szCs w:val="20"/>
                <w:lang w:val="en-US"/>
              </w:rPr>
            </w:pPr>
            <w:ins w:id="7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7" w:author="Автор"/>
                <w:b/>
                <w:color w:val="A6A6A6"/>
                <w:sz w:val="16"/>
                <w:szCs w:val="20"/>
                <w:lang w:val="en-US"/>
              </w:rPr>
            </w:pPr>
            <w:ins w:id="7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69" w:author="Автор"/>
                <w:b/>
                <w:color w:val="A6A6A6"/>
                <w:sz w:val="16"/>
                <w:szCs w:val="20"/>
                <w:lang w:val="en-US"/>
              </w:rPr>
            </w:pPr>
            <w:ins w:id="7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1" w:author="Автор"/>
                <w:b/>
                <w:color w:val="A6A6A6"/>
                <w:sz w:val="16"/>
                <w:szCs w:val="20"/>
                <w:lang w:val="en-US"/>
              </w:rPr>
            </w:pPr>
            <w:ins w:id="7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3" w:author="Автор"/>
                <w:b/>
                <w:color w:val="A6A6A6"/>
                <w:sz w:val="16"/>
                <w:szCs w:val="20"/>
                <w:lang w:val="en-US"/>
              </w:rPr>
            </w:pPr>
            <w:ins w:id="7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5" w:author="Автор"/>
                <w:b/>
                <w:color w:val="A6A6A6"/>
                <w:sz w:val="16"/>
                <w:szCs w:val="20"/>
                <w:lang w:val="en-US"/>
              </w:rPr>
            </w:pPr>
            <w:ins w:id="7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7" w:author="Автор"/>
                <w:b/>
                <w:color w:val="A6A6A6"/>
                <w:sz w:val="16"/>
                <w:szCs w:val="20"/>
                <w:lang w:val="en-US"/>
              </w:rPr>
            </w:pPr>
            <w:ins w:id="7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79" w:author="Автор"/>
                <w:b/>
                <w:color w:val="A6A6A6"/>
                <w:sz w:val="16"/>
                <w:szCs w:val="20"/>
                <w:lang w:val="en-US"/>
              </w:rPr>
            </w:pPr>
            <w:ins w:id="7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1" w:author="Автор"/>
                <w:b/>
                <w:color w:val="A6A6A6"/>
                <w:sz w:val="16"/>
                <w:szCs w:val="20"/>
                <w:lang w:val="en-US"/>
              </w:rPr>
            </w:pPr>
            <w:ins w:id="7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3" w:author="Автор"/>
                <w:b/>
                <w:color w:val="A6A6A6"/>
                <w:sz w:val="16"/>
                <w:szCs w:val="20"/>
                <w:lang w:val="en-US"/>
              </w:rPr>
            </w:pPr>
            <w:ins w:id="7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5" w:author="Автор"/>
                <w:b/>
                <w:color w:val="A6A6A6"/>
                <w:sz w:val="16"/>
                <w:szCs w:val="20"/>
                <w:lang w:val="en-US"/>
              </w:rPr>
            </w:pPr>
            <w:ins w:id="7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7" w:author="Автор"/>
                <w:b/>
                <w:color w:val="A6A6A6"/>
                <w:sz w:val="16"/>
                <w:szCs w:val="20"/>
                <w:lang w:val="en-US"/>
              </w:rPr>
            </w:pPr>
            <w:ins w:id="7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89" w:author="Автор"/>
                <w:b/>
                <w:color w:val="A6A6A6"/>
                <w:sz w:val="16"/>
                <w:szCs w:val="20"/>
                <w:lang w:val="en-US"/>
              </w:rPr>
            </w:pPr>
            <w:ins w:id="7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1" w:author="Автор"/>
                <w:b/>
                <w:color w:val="A6A6A6"/>
                <w:sz w:val="16"/>
                <w:szCs w:val="20"/>
                <w:lang w:val="en-US"/>
              </w:rPr>
            </w:pPr>
            <w:ins w:id="7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3" w:author="Автор"/>
                <w:b/>
                <w:color w:val="A6A6A6"/>
                <w:sz w:val="16"/>
                <w:szCs w:val="20"/>
                <w:lang w:val="en-US"/>
              </w:rPr>
            </w:pPr>
            <w:ins w:id="7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5" w:author="Автор"/>
                <w:b/>
                <w:color w:val="A6A6A6"/>
                <w:sz w:val="16"/>
                <w:szCs w:val="20"/>
                <w:lang w:val="en-US"/>
              </w:rPr>
            </w:pPr>
            <w:ins w:id="7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7" w:author="Автор"/>
                <w:b/>
                <w:color w:val="A6A6A6"/>
                <w:sz w:val="16"/>
                <w:szCs w:val="20"/>
                <w:lang w:val="en-US"/>
              </w:rPr>
            </w:pPr>
            <w:ins w:id="7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799" w:author="Автор"/>
                <w:b/>
                <w:color w:val="A6A6A6"/>
                <w:sz w:val="16"/>
                <w:szCs w:val="20"/>
                <w:lang w:val="en-US"/>
              </w:rPr>
            </w:pPr>
            <w:ins w:id="7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1" w:author="Автор"/>
                <w:b/>
                <w:color w:val="A6A6A6"/>
                <w:sz w:val="16"/>
                <w:szCs w:val="20"/>
                <w:lang w:val="en-US"/>
              </w:rPr>
            </w:pPr>
            <w:ins w:id="7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3" w:author="Автор"/>
                <w:b/>
                <w:color w:val="A6A6A6"/>
                <w:sz w:val="16"/>
                <w:szCs w:val="20"/>
                <w:lang w:val="en-US"/>
              </w:rPr>
            </w:pPr>
            <w:ins w:id="7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element="tns:setNotificationSettingsResponse"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5" w:author="Автор"/>
                <w:b/>
                <w:color w:val="A6A6A6"/>
                <w:sz w:val="16"/>
                <w:szCs w:val="20"/>
                <w:lang w:val="en-US"/>
              </w:rPr>
            </w:pPr>
            <w:ins w:id="7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7" w:author="Автор"/>
                <w:b/>
                <w:color w:val="A6A6A6"/>
                <w:sz w:val="16"/>
                <w:szCs w:val="20"/>
                <w:lang w:val="en-US"/>
              </w:rPr>
            </w:pPr>
            <w:ins w:id="7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09" w:author="Автор"/>
                <w:b/>
                <w:color w:val="A6A6A6"/>
                <w:sz w:val="16"/>
                <w:szCs w:val="20"/>
                <w:lang w:val="en-US"/>
              </w:rPr>
            </w:pPr>
            <w:ins w:id="7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1" w:author="Автор"/>
                <w:b/>
                <w:color w:val="A6A6A6"/>
                <w:sz w:val="16"/>
                <w:szCs w:val="20"/>
                <w:lang w:val="en-US"/>
              </w:rPr>
            </w:pPr>
            <w:ins w:id="7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element="tns:getSubscriptionFeedingJournal"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3" w:author="Автор"/>
                <w:b/>
                <w:color w:val="A6A6A6"/>
                <w:sz w:val="16"/>
                <w:szCs w:val="20"/>
                <w:lang w:val="en-US"/>
              </w:rPr>
            </w:pPr>
            <w:ins w:id="7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5" w:author="Автор"/>
                <w:b/>
                <w:color w:val="A6A6A6"/>
                <w:sz w:val="16"/>
                <w:szCs w:val="20"/>
                <w:lang w:val="en-US"/>
              </w:rPr>
            </w:pPr>
            <w:ins w:id="7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7" w:author="Автор"/>
                <w:b/>
                <w:color w:val="A6A6A6"/>
                <w:sz w:val="16"/>
                <w:szCs w:val="20"/>
                <w:lang w:val="en-US"/>
              </w:rPr>
            </w:pPr>
            <w:ins w:id="7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name="getMenuListWithProhibitionsResponse"&gt;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19" w:author="Автор"/>
                <w:b/>
                <w:color w:val="A6A6A6"/>
                <w:sz w:val="16"/>
                <w:szCs w:val="20"/>
                <w:lang w:val="en-US"/>
              </w:rPr>
            </w:pPr>
            <w:ins w:id="7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element="tns:getMenuListWithProhibitionsResponse"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1" w:author="Автор"/>
                <w:b/>
                <w:color w:val="A6A6A6"/>
                <w:sz w:val="16"/>
                <w:szCs w:val="20"/>
                <w:lang w:val="en-US"/>
              </w:rPr>
            </w:pPr>
            <w:ins w:id="7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3" w:author="Автор"/>
                <w:b/>
                <w:color w:val="A6A6A6"/>
                <w:sz w:val="16"/>
                <w:szCs w:val="20"/>
                <w:lang w:val="en-US"/>
              </w:rPr>
            </w:pPr>
            <w:ins w:id="7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5" w:author="Автор"/>
                <w:b/>
                <w:color w:val="A6A6A6"/>
                <w:sz w:val="16"/>
                <w:szCs w:val="20"/>
                <w:lang w:val="en-US"/>
              </w:rPr>
            </w:pPr>
            <w:ins w:id="7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name="sendLinkingTokenByContractIdResponse"&gt;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7" w:author="Автор"/>
                <w:b/>
                <w:color w:val="A6A6A6"/>
                <w:sz w:val="16"/>
                <w:szCs w:val="20"/>
                <w:lang w:val="en-US"/>
              </w:rPr>
            </w:pPr>
            <w:ins w:id="7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element="tns:sendLinkingTokenByContractIdResponse"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29" w:author="Автор"/>
                <w:b/>
                <w:color w:val="A6A6A6"/>
                <w:sz w:val="16"/>
                <w:szCs w:val="20"/>
                <w:lang w:val="en-US"/>
              </w:rPr>
            </w:pPr>
            <w:ins w:id="7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1" w:author="Автор"/>
                <w:b/>
                <w:color w:val="A6A6A6"/>
                <w:sz w:val="16"/>
                <w:szCs w:val="20"/>
                <w:lang w:val="en-US"/>
              </w:rPr>
            </w:pPr>
            <w:ins w:id="7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3" w:author="Автор"/>
                <w:b/>
                <w:color w:val="A6A6A6"/>
                <w:sz w:val="16"/>
                <w:szCs w:val="20"/>
                <w:lang w:val="en-US"/>
              </w:rPr>
            </w:pPr>
            <w:ins w:id="7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5" w:author="Автор"/>
                <w:b/>
                <w:color w:val="A6A6A6"/>
                <w:sz w:val="16"/>
                <w:szCs w:val="20"/>
                <w:lang w:val="en-US"/>
              </w:rPr>
            </w:pPr>
            <w:ins w:id="7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element="tns:setProhibitionOnProductGroupResponse"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7" w:author="Автор"/>
                <w:b/>
                <w:color w:val="A6A6A6"/>
                <w:sz w:val="16"/>
                <w:szCs w:val="20"/>
                <w:lang w:val="en-US"/>
              </w:rPr>
            </w:pPr>
            <w:ins w:id="7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39" w:author="Автор"/>
                <w:b/>
                <w:color w:val="A6A6A6"/>
                <w:sz w:val="16"/>
                <w:szCs w:val="20"/>
                <w:lang w:val="en-US"/>
              </w:rPr>
            </w:pPr>
            <w:ins w:id="7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1" w:author="Автор"/>
                <w:b/>
                <w:color w:val="A6A6A6"/>
                <w:sz w:val="16"/>
                <w:szCs w:val="20"/>
                <w:lang w:val="en-US"/>
              </w:rPr>
            </w:pPr>
            <w:ins w:id="7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3" w:author="Автор"/>
                <w:b/>
                <w:color w:val="A6A6A6"/>
                <w:sz w:val="16"/>
                <w:szCs w:val="20"/>
                <w:lang w:val="en-US"/>
              </w:rPr>
            </w:pPr>
            <w:ins w:id="7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element="tns:getStudentsByCanNotConfirmPayment"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5" w:author="Автор"/>
                <w:b/>
                <w:color w:val="A6A6A6"/>
                <w:sz w:val="16"/>
                <w:szCs w:val="20"/>
                <w:lang w:val="en-US"/>
              </w:rPr>
            </w:pPr>
            <w:ins w:id="7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7" w:author="Автор"/>
                <w:b/>
                <w:color w:val="A6A6A6"/>
                <w:sz w:val="16"/>
                <w:szCs w:val="20"/>
                <w:lang w:val="en-US"/>
              </w:rPr>
            </w:pPr>
            <w:ins w:id="7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49" w:author="Автор"/>
                <w:b/>
                <w:color w:val="A6A6A6"/>
                <w:sz w:val="16"/>
                <w:szCs w:val="20"/>
                <w:lang w:val="en-US"/>
              </w:rPr>
            </w:pPr>
            <w:ins w:id="7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1" w:author="Автор"/>
                <w:b/>
                <w:color w:val="A6A6A6"/>
                <w:sz w:val="16"/>
                <w:szCs w:val="20"/>
                <w:lang w:val="en-US"/>
              </w:rPr>
            </w:pPr>
            <w:ins w:id="7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3" w:author="Автор"/>
                <w:b/>
                <w:color w:val="A6A6A6"/>
                <w:sz w:val="16"/>
                <w:szCs w:val="20"/>
                <w:lang w:val="en-US"/>
              </w:rPr>
            </w:pPr>
            <w:ins w:id="7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5" w:author="Автор"/>
                <w:b/>
                <w:color w:val="A6A6A6"/>
                <w:sz w:val="16"/>
                <w:szCs w:val="20"/>
                <w:lang w:val="en-US"/>
              </w:rPr>
            </w:pPr>
            <w:ins w:id="7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7" w:author="Автор"/>
                <w:b/>
                <w:color w:val="A6A6A6"/>
                <w:sz w:val="16"/>
                <w:szCs w:val="20"/>
                <w:lang w:val="en-US"/>
              </w:rPr>
            </w:pPr>
            <w:ins w:id="7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name="getDishProhibitionsListResponse"&gt;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59" w:author="Автор"/>
                <w:b/>
                <w:color w:val="A6A6A6"/>
                <w:sz w:val="16"/>
                <w:szCs w:val="20"/>
                <w:lang w:val="en-US"/>
              </w:rPr>
            </w:pPr>
            <w:ins w:id="7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element="tns:getDishProhibitionsListResponse"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1" w:author="Автор"/>
                <w:b/>
                <w:color w:val="A6A6A6"/>
                <w:sz w:val="16"/>
                <w:szCs w:val="20"/>
                <w:lang w:val="en-US"/>
              </w:rPr>
            </w:pPr>
            <w:ins w:id="7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3" w:author="Автор"/>
                <w:b/>
                <w:color w:val="A6A6A6"/>
                <w:sz w:val="16"/>
                <w:szCs w:val="20"/>
                <w:lang w:val="en-US"/>
              </w:rPr>
            </w:pPr>
            <w:ins w:id="7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5" w:author="Автор"/>
                <w:b/>
                <w:color w:val="A6A6A6"/>
                <w:sz w:val="16"/>
                <w:szCs w:val="20"/>
                <w:lang w:val="en-US"/>
              </w:rPr>
            </w:pPr>
            <w:ins w:id="7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7" w:author="Автор"/>
                <w:b/>
                <w:color w:val="A6A6A6"/>
                <w:sz w:val="16"/>
                <w:szCs w:val="20"/>
                <w:lang w:val="en-US"/>
              </w:rPr>
            </w:pPr>
            <w:ins w:id="7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69" w:author="Автор"/>
                <w:b/>
                <w:color w:val="A6A6A6"/>
                <w:sz w:val="16"/>
                <w:szCs w:val="20"/>
                <w:lang w:val="en-US"/>
              </w:rPr>
            </w:pPr>
            <w:ins w:id="7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1" w:author="Автор"/>
                <w:b/>
                <w:color w:val="A6A6A6"/>
                <w:sz w:val="16"/>
                <w:szCs w:val="20"/>
                <w:lang w:val="en-US"/>
              </w:rPr>
            </w:pPr>
            <w:ins w:id="7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3" w:author="Автор"/>
                <w:b/>
                <w:color w:val="A6A6A6"/>
                <w:sz w:val="16"/>
                <w:szCs w:val="20"/>
                <w:lang w:val="en-US"/>
              </w:rPr>
            </w:pPr>
            <w:ins w:id="7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5" w:author="Автор"/>
                <w:b/>
                <w:color w:val="A6A6A6"/>
                <w:sz w:val="16"/>
                <w:szCs w:val="20"/>
                <w:lang w:val="en-US"/>
              </w:rPr>
            </w:pPr>
            <w:ins w:id="7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element="tns:getPaymenteSubscriptionFeedingListBySanResponse"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7" w:author="Автор"/>
                <w:b/>
                <w:color w:val="A6A6A6"/>
                <w:sz w:val="16"/>
                <w:szCs w:val="20"/>
                <w:lang w:val="en-US"/>
              </w:rPr>
            </w:pPr>
            <w:ins w:id="7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79" w:author="Автор"/>
                <w:b/>
                <w:color w:val="A6A6A6"/>
                <w:sz w:val="16"/>
                <w:szCs w:val="20"/>
                <w:lang w:val="en-US"/>
              </w:rPr>
            </w:pPr>
            <w:ins w:id="7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1" w:author="Автор"/>
                <w:b/>
                <w:color w:val="A6A6A6"/>
                <w:sz w:val="16"/>
                <w:szCs w:val="20"/>
                <w:lang w:val="en-US"/>
              </w:rPr>
            </w:pPr>
            <w:ins w:id="7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3" w:author="Автор"/>
                <w:b/>
                <w:color w:val="A6A6A6"/>
                <w:sz w:val="16"/>
                <w:szCs w:val="20"/>
                <w:lang w:val="en-US"/>
              </w:rPr>
            </w:pPr>
            <w:ins w:id="7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5" w:author="Автор"/>
                <w:b/>
                <w:color w:val="A6A6A6"/>
                <w:sz w:val="16"/>
                <w:szCs w:val="20"/>
                <w:lang w:val="en-US"/>
              </w:rPr>
            </w:pPr>
            <w:ins w:id="7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7" w:author="Автор"/>
                <w:b/>
                <w:color w:val="A6A6A6"/>
                <w:sz w:val="16"/>
                <w:szCs w:val="20"/>
                <w:lang w:val="en-US"/>
              </w:rPr>
            </w:pPr>
            <w:ins w:id="7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89" w:author="Автор"/>
                <w:b/>
                <w:color w:val="A6A6A6"/>
                <w:sz w:val="16"/>
                <w:szCs w:val="20"/>
                <w:lang w:val="en-US"/>
              </w:rPr>
            </w:pPr>
            <w:ins w:id="7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1" w:author="Автор"/>
                <w:b/>
                <w:color w:val="A6A6A6"/>
                <w:sz w:val="16"/>
                <w:szCs w:val="20"/>
                <w:lang w:val="en-US"/>
              </w:rPr>
            </w:pPr>
            <w:ins w:id="7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3" w:author="Автор"/>
                <w:b/>
                <w:color w:val="A6A6A6"/>
                <w:sz w:val="16"/>
                <w:szCs w:val="20"/>
                <w:lang w:val="en-US"/>
              </w:rPr>
            </w:pPr>
            <w:ins w:id="7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5" w:author="Автор"/>
                <w:b/>
                <w:color w:val="A6A6A6"/>
                <w:sz w:val="16"/>
                <w:szCs w:val="20"/>
                <w:lang w:val="en-US"/>
              </w:rPr>
            </w:pPr>
            <w:ins w:id="7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7" w:author="Автор"/>
                <w:b/>
                <w:color w:val="A6A6A6"/>
                <w:sz w:val="16"/>
                <w:szCs w:val="20"/>
                <w:lang w:val="en-US"/>
              </w:rPr>
            </w:pPr>
            <w:ins w:id="7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899" w:author="Автор"/>
                <w:b/>
                <w:color w:val="A6A6A6"/>
                <w:sz w:val="16"/>
                <w:szCs w:val="20"/>
                <w:lang w:val="en-US"/>
              </w:rPr>
            </w:pPr>
            <w:ins w:id="7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element="tns:getSummaryByGuardMobileResponse"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1" w:author="Автор"/>
                <w:b/>
                <w:color w:val="A6A6A6"/>
                <w:sz w:val="16"/>
                <w:szCs w:val="20"/>
                <w:lang w:val="en-US"/>
              </w:rPr>
            </w:pPr>
            <w:ins w:id="7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3" w:author="Автор"/>
                <w:b/>
                <w:color w:val="A6A6A6"/>
                <w:sz w:val="16"/>
                <w:szCs w:val="20"/>
                <w:lang w:val="en-US"/>
              </w:rPr>
            </w:pPr>
            <w:ins w:id="7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5" w:author="Автор"/>
                <w:b/>
                <w:color w:val="A6A6A6"/>
                <w:sz w:val="16"/>
                <w:szCs w:val="20"/>
                <w:lang w:val="en-US"/>
              </w:rPr>
            </w:pPr>
            <w:ins w:id="7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7" w:author="Автор"/>
                <w:b/>
                <w:color w:val="A6A6A6"/>
                <w:sz w:val="16"/>
                <w:szCs w:val="20"/>
                <w:lang w:val="en-US"/>
              </w:rPr>
            </w:pPr>
            <w:ins w:id="7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09" w:author="Автор"/>
                <w:b/>
                <w:color w:val="A6A6A6"/>
                <w:sz w:val="16"/>
                <w:szCs w:val="20"/>
                <w:lang w:val="en-US"/>
              </w:rPr>
            </w:pPr>
            <w:ins w:id="7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1" w:author="Автор"/>
                <w:b/>
                <w:color w:val="A6A6A6"/>
                <w:sz w:val="16"/>
                <w:szCs w:val="20"/>
                <w:lang w:val="en-US"/>
              </w:rPr>
            </w:pPr>
            <w:ins w:id="7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3" w:author="Автор"/>
                <w:b/>
                <w:color w:val="A6A6A6"/>
                <w:sz w:val="16"/>
                <w:szCs w:val="20"/>
                <w:lang w:val="en-US"/>
              </w:rPr>
            </w:pPr>
            <w:ins w:id="7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5" w:author="Автор"/>
                <w:b/>
                <w:color w:val="A6A6A6"/>
                <w:sz w:val="16"/>
                <w:szCs w:val="20"/>
                <w:lang w:val="en-US"/>
              </w:rPr>
            </w:pPr>
            <w:ins w:id="7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7" w:author="Автор"/>
                <w:b/>
                <w:color w:val="A6A6A6"/>
                <w:sz w:val="16"/>
                <w:szCs w:val="20"/>
                <w:lang w:val="en-US"/>
              </w:rPr>
            </w:pPr>
            <w:ins w:id="7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19" w:author="Автор"/>
                <w:b/>
                <w:color w:val="A6A6A6"/>
                <w:sz w:val="16"/>
                <w:szCs w:val="20"/>
                <w:lang w:val="en-US"/>
              </w:rPr>
            </w:pPr>
            <w:ins w:id="7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1" w:author="Автор"/>
                <w:b/>
                <w:color w:val="A6A6A6"/>
                <w:sz w:val="16"/>
                <w:szCs w:val="20"/>
                <w:lang w:val="en-US"/>
              </w:rPr>
            </w:pPr>
            <w:ins w:id="7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name="checkPasswordRestoreRequestResponse"&gt;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3" w:author="Автор"/>
                <w:b/>
                <w:color w:val="A6A6A6"/>
                <w:sz w:val="16"/>
                <w:szCs w:val="20"/>
                <w:lang w:val="en-US"/>
              </w:rPr>
            </w:pPr>
            <w:ins w:id="7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element="tns:checkPasswordRestoreRequestResponse"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5" w:author="Автор"/>
                <w:b/>
                <w:color w:val="A6A6A6"/>
                <w:sz w:val="16"/>
                <w:szCs w:val="20"/>
                <w:lang w:val="en-US"/>
              </w:rPr>
            </w:pPr>
            <w:ins w:id="7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7" w:author="Автор"/>
                <w:b/>
                <w:color w:val="A6A6A6"/>
                <w:sz w:val="16"/>
                <w:szCs w:val="20"/>
                <w:lang w:val="en-US"/>
              </w:rPr>
            </w:pPr>
            <w:ins w:id="7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29" w:author="Автор"/>
                <w:b/>
                <w:color w:val="A6A6A6"/>
                <w:sz w:val="16"/>
                <w:szCs w:val="20"/>
                <w:lang w:val="en-US"/>
              </w:rPr>
            </w:pPr>
            <w:ins w:id="7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1" w:author="Автор"/>
                <w:b/>
                <w:color w:val="A6A6A6"/>
                <w:sz w:val="16"/>
                <w:szCs w:val="20"/>
                <w:lang w:val="en-US"/>
              </w:rPr>
            </w:pPr>
            <w:ins w:id="7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element="tns:getComplexList"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3" w:author="Автор"/>
                <w:b/>
                <w:color w:val="A6A6A6"/>
                <w:sz w:val="16"/>
                <w:szCs w:val="20"/>
                <w:lang w:val="en-US"/>
              </w:rPr>
            </w:pPr>
            <w:ins w:id="7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5" w:author="Автор"/>
                <w:b/>
                <w:color w:val="A6A6A6"/>
                <w:sz w:val="16"/>
                <w:szCs w:val="20"/>
                <w:lang w:val="en-US"/>
              </w:rPr>
            </w:pPr>
            <w:ins w:id="7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7" w:author="Автор"/>
                <w:b/>
                <w:color w:val="A6A6A6"/>
                <w:sz w:val="16"/>
                <w:szCs w:val="20"/>
                <w:lang w:val="en-US"/>
              </w:rPr>
            </w:pPr>
            <w:ins w:id="7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39" w:author="Автор"/>
                <w:b/>
                <w:color w:val="A6A6A6"/>
                <w:sz w:val="16"/>
                <w:szCs w:val="20"/>
                <w:lang w:val="en-US"/>
              </w:rPr>
            </w:pPr>
            <w:ins w:id="7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1" w:author="Автор"/>
                <w:b/>
                <w:color w:val="A6A6A6"/>
                <w:sz w:val="16"/>
                <w:szCs w:val="20"/>
                <w:lang w:val="en-US"/>
              </w:rPr>
            </w:pPr>
            <w:ins w:id="7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3" w:author="Автор"/>
                <w:b/>
                <w:color w:val="A6A6A6"/>
                <w:sz w:val="16"/>
                <w:szCs w:val="20"/>
                <w:lang w:val="en-US"/>
              </w:rPr>
            </w:pPr>
            <w:ins w:id="7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5" w:author="Автор"/>
                <w:b/>
                <w:color w:val="A6A6A6"/>
                <w:sz w:val="16"/>
                <w:szCs w:val="20"/>
                <w:lang w:val="en-US"/>
              </w:rPr>
            </w:pPr>
            <w:ins w:id="7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7" w:author="Автор"/>
                <w:b/>
                <w:color w:val="A6A6A6"/>
                <w:sz w:val="16"/>
                <w:szCs w:val="20"/>
                <w:lang w:val="en-US"/>
              </w:rPr>
            </w:pPr>
            <w:ins w:id="7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49" w:author="Автор"/>
                <w:b/>
                <w:color w:val="A6A6A6"/>
                <w:sz w:val="16"/>
                <w:szCs w:val="20"/>
                <w:lang w:val="en-US"/>
              </w:rPr>
            </w:pPr>
            <w:ins w:id="7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1" w:author="Автор"/>
                <w:b/>
                <w:color w:val="A6A6A6"/>
                <w:sz w:val="16"/>
                <w:szCs w:val="20"/>
                <w:lang w:val="en-US"/>
              </w:rPr>
            </w:pPr>
            <w:ins w:id="7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3" w:author="Автор"/>
                <w:b/>
                <w:color w:val="A6A6A6"/>
                <w:sz w:val="16"/>
                <w:szCs w:val="20"/>
                <w:lang w:val="en-US"/>
              </w:rPr>
            </w:pPr>
            <w:ins w:id="7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name="addProhibitionResponse"&gt;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5" w:author="Автор"/>
                <w:b/>
                <w:color w:val="A6A6A6"/>
                <w:sz w:val="16"/>
                <w:szCs w:val="20"/>
                <w:lang w:val="en-US"/>
              </w:rPr>
            </w:pPr>
            <w:ins w:id="7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element="tns:addProhibitionResponse"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7" w:author="Автор"/>
                <w:b/>
                <w:color w:val="A6A6A6"/>
                <w:sz w:val="16"/>
                <w:szCs w:val="20"/>
                <w:lang w:val="en-US"/>
              </w:rPr>
            </w:pPr>
            <w:ins w:id="7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59" w:author="Автор"/>
                <w:b/>
                <w:color w:val="A6A6A6"/>
                <w:sz w:val="16"/>
                <w:szCs w:val="20"/>
                <w:lang w:val="en-US"/>
              </w:rPr>
            </w:pPr>
            <w:ins w:id="7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1" w:author="Автор"/>
                <w:b/>
                <w:color w:val="A6A6A6"/>
                <w:sz w:val="16"/>
                <w:szCs w:val="20"/>
                <w:lang w:val="en-US"/>
              </w:rPr>
            </w:pPr>
            <w:ins w:id="7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3" w:author="Автор"/>
                <w:b/>
                <w:color w:val="A6A6A6"/>
                <w:sz w:val="16"/>
                <w:szCs w:val="20"/>
                <w:lang w:val="en-US"/>
              </w:rPr>
            </w:pPr>
            <w:ins w:id="7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5" w:author="Автор"/>
                <w:b/>
                <w:color w:val="A6A6A6"/>
                <w:sz w:val="16"/>
                <w:szCs w:val="20"/>
                <w:lang w:val="en-US"/>
              </w:rPr>
            </w:pPr>
            <w:ins w:id="7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7" w:author="Автор"/>
                <w:b/>
                <w:color w:val="A6A6A6"/>
                <w:sz w:val="16"/>
                <w:szCs w:val="20"/>
                <w:lang w:val="en-US"/>
              </w:rPr>
            </w:pPr>
            <w:ins w:id="7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69" w:author="Автор"/>
                <w:b/>
                <w:color w:val="A6A6A6"/>
                <w:sz w:val="16"/>
                <w:szCs w:val="20"/>
                <w:lang w:val="en-US"/>
              </w:rPr>
            </w:pPr>
            <w:ins w:id="7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1" w:author="Автор"/>
                <w:b/>
                <w:color w:val="A6A6A6"/>
                <w:sz w:val="16"/>
                <w:szCs w:val="20"/>
                <w:lang w:val="en-US"/>
              </w:rPr>
            </w:pPr>
            <w:ins w:id="7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3" w:author="Автор"/>
                <w:b/>
                <w:color w:val="A6A6A6"/>
                <w:sz w:val="16"/>
                <w:szCs w:val="20"/>
                <w:lang w:val="en-US"/>
              </w:rPr>
            </w:pPr>
            <w:ins w:id="7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5" w:author="Автор"/>
                <w:b/>
                <w:color w:val="A6A6A6"/>
                <w:sz w:val="16"/>
                <w:szCs w:val="20"/>
                <w:lang w:val="en-US"/>
              </w:rPr>
            </w:pPr>
            <w:ins w:id="7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7" w:author="Автор"/>
                <w:b/>
                <w:color w:val="A6A6A6"/>
                <w:sz w:val="16"/>
                <w:szCs w:val="20"/>
                <w:lang w:val="en-US"/>
              </w:rPr>
            </w:pPr>
            <w:ins w:id="7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79" w:author="Автор"/>
                <w:b/>
                <w:color w:val="A6A6A6"/>
                <w:sz w:val="16"/>
                <w:szCs w:val="20"/>
                <w:lang w:val="en-US"/>
              </w:rPr>
            </w:pPr>
            <w:ins w:id="7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element="tns:getOrgSummary"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1" w:author="Автор"/>
                <w:b/>
                <w:color w:val="A6A6A6"/>
                <w:sz w:val="16"/>
                <w:szCs w:val="20"/>
                <w:lang w:val="en-US"/>
              </w:rPr>
            </w:pPr>
            <w:ins w:id="7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3" w:author="Автор"/>
                <w:b/>
                <w:color w:val="A6A6A6"/>
                <w:sz w:val="16"/>
                <w:szCs w:val="20"/>
                <w:lang w:val="en-US"/>
              </w:rPr>
            </w:pPr>
            <w:ins w:id="7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5" w:author="Автор"/>
                <w:b/>
                <w:color w:val="A6A6A6"/>
                <w:sz w:val="16"/>
                <w:szCs w:val="20"/>
                <w:lang w:val="en-US"/>
              </w:rPr>
            </w:pPr>
            <w:ins w:id="7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7" w:author="Автор"/>
                <w:b/>
                <w:color w:val="A6A6A6"/>
                <w:sz w:val="16"/>
                <w:szCs w:val="20"/>
                <w:lang w:val="en-US"/>
              </w:rPr>
            </w:pPr>
            <w:ins w:id="7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89" w:author="Автор"/>
                <w:b/>
                <w:color w:val="A6A6A6"/>
                <w:sz w:val="16"/>
                <w:szCs w:val="20"/>
                <w:lang w:val="en-US"/>
              </w:rPr>
            </w:pPr>
            <w:ins w:id="7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1" w:author="Автор"/>
                <w:b/>
                <w:color w:val="A6A6A6"/>
                <w:sz w:val="16"/>
                <w:szCs w:val="20"/>
                <w:lang w:val="en-US"/>
              </w:rPr>
            </w:pPr>
            <w:ins w:id="7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3" w:author="Автор"/>
                <w:b/>
                <w:color w:val="A6A6A6"/>
                <w:sz w:val="16"/>
                <w:szCs w:val="20"/>
                <w:lang w:val="en-US"/>
              </w:rPr>
            </w:pPr>
            <w:ins w:id="7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5" w:author="Автор"/>
                <w:b/>
                <w:color w:val="A6A6A6"/>
                <w:sz w:val="16"/>
                <w:szCs w:val="20"/>
                <w:lang w:val="en-US"/>
              </w:rPr>
            </w:pPr>
            <w:ins w:id="7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element="tns:changeEmailResponse"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7" w:author="Автор"/>
                <w:b/>
                <w:color w:val="A6A6A6"/>
                <w:sz w:val="16"/>
                <w:szCs w:val="20"/>
                <w:lang w:val="en-US"/>
              </w:rPr>
            </w:pPr>
            <w:ins w:id="7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7999" w:author="Автор"/>
                <w:b/>
                <w:color w:val="A6A6A6"/>
                <w:sz w:val="16"/>
                <w:szCs w:val="20"/>
                <w:lang w:val="en-US"/>
              </w:rPr>
            </w:pPr>
            <w:ins w:id="8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1" w:author="Автор"/>
                <w:b/>
                <w:color w:val="A6A6A6"/>
                <w:sz w:val="16"/>
                <w:szCs w:val="20"/>
                <w:lang w:val="en-US"/>
              </w:rPr>
            </w:pPr>
            <w:ins w:id="8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3" w:author="Автор"/>
                <w:b/>
                <w:color w:val="A6A6A6"/>
                <w:sz w:val="16"/>
                <w:szCs w:val="20"/>
                <w:lang w:val="en-US"/>
              </w:rPr>
            </w:pPr>
            <w:ins w:id="8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element="tns:getClientsByGuardSan"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5" w:author="Автор"/>
                <w:b/>
                <w:color w:val="A6A6A6"/>
                <w:sz w:val="16"/>
                <w:szCs w:val="20"/>
                <w:lang w:val="en-US"/>
              </w:rPr>
            </w:pPr>
            <w:ins w:id="8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7" w:author="Автор"/>
                <w:b/>
                <w:color w:val="A6A6A6"/>
                <w:sz w:val="16"/>
                <w:szCs w:val="20"/>
                <w:lang w:val="en-US"/>
              </w:rPr>
            </w:pPr>
            <w:ins w:id="8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09" w:author="Автор"/>
                <w:b/>
                <w:color w:val="A6A6A6"/>
                <w:sz w:val="16"/>
                <w:szCs w:val="20"/>
                <w:lang w:val="en-US"/>
              </w:rPr>
            </w:pPr>
            <w:ins w:id="8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1" w:author="Автор"/>
                <w:b/>
                <w:color w:val="A6A6A6"/>
                <w:sz w:val="16"/>
                <w:szCs w:val="20"/>
                <w:lang w:val="en-US"/>
              </w:rPr>
            </w:pPr>
            <w:ins w:id="8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3" w:author="Автор"/>
                <w:b/>
                <w:color w:val="A6A6A6"/>
                <w:sz w:val="16"/>
                <w:szCs w:val="20"/>
                <w:lang w:val="en-US"/>
              </w:rPr>
            </w:pPr>
            <w:ins w:id="8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5" w:author="Автор"/>
                <w:b/>
                <w:color w:val="A6A6A6"/>
                <w:sz w:val="16"/>
                <w:szCs w:val="20"/>
                <w:lang w:val="en-US"/>
              </w:rPr>
            </w:pPr>
            <w:ins w:id="8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7" w:author="Автор"/>
                <w:b/>
                <w:color w:val="A6A6A6"/>
                <w:sz w:val="16"/>
                <w:szCs w:val="20"/>
                <w:lang w:val="en-US"/>
              </w:rPr>
            </w:pPr>
            <w:ins w:id="8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name="changePersonalInfoResponse"&gt;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19" w:author="Автор"/>
                <w:b/>
                <w:color w:val="A6A6A6"/>
                <w:sz w:val="16"/>
                <w:szCs w:val="20"/>
                <w:lang w:val="en-US"/>
              </w:rPr>
            </w:pPr>
            <w:ins w:id="8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element="tns:changePersonalInfoResponse"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1" w:author="Автор"/>
                <w:b/>
                <w:color w:val="A6A6A6"/>
                <w:sz w:val="16"/>
                <w:szCs w:val="20"/>
                <w:lang w:val="en-US"/>
              </w:rPr>
            </w:pPr>
            <w:ins w:id="8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3" w:author="Автор"/>
                <w:b/>
                <w:color w:val="A6A6A6"/>
                <w:sz w:val="16"/>
                <w:szCs w:val="20"/>
                <w:lang w:val="en-US"/>
              </w:rPr>
            </w:pPr>
            <w:ins w:id="8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5" w:author="Автор"/>
                <w:b/>
                <w:color w:val="A6A6A6"/>
                <w:sz w:val="16"/>
                <w:szCs w:val="20"/>
                <w:lang w:val="en-US"/>
              </w:rPr>
            </w:pPr>
            <w:ins w:id="8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7" w:author="Автор"/>
                <w:b/>
                <w:color w:val="A6A6A6"/>
                <w:sz w:val="16"/>
                <w:szCs w:val="20"/>
                <w:lang w:val="en-US"/>
              </w:rPr>
            </w:pPr>
            <w:ins w:id="8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29" w:author="Автор"/>
                <w:b/>
                <w:color w:val="A6A6A6"/>
                <w:sz w:val="16"/>
                <w:szCs w:val="20"/>
                <w:lang w:val="en-US"/>
              </w:rPr>
            </w:pPr>
            <w:ins w:id="8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1" w:author="Автор"/>
                <w:b/>
                <w:color w:val="A6A6A6"/>
                <w:sz w:val="16"/>
                <w:szCs w:val="20"/>
                <w:lang w:val="en-US"/>
              </w:rPr>
            </w:pPr>
            <w:ins w:id="8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3" w:author="Автор"/>
                <w:b/>
                <w:color w:val="A6A6A6"/>
                <w:sz w:val="16"/>
                <w:szCs w:val="20"/>
                <w:lang w:val="en-US"/>
              </w:rPr>
            </w:pPr>
            <w:ins w:id="8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5" w:author="Автор"/>
                <w:b/>
                <w:color w:val="A6A6A6"/>
                <w:sz w:val="16"/>
                <w:szCs w:val="20"/>
                <w:lang w:val="en-US"/>
              </w:rPr>
            </w:pPr>
            <w:ins w:id="8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element="tns:changeComplaintStatusToConsideration"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7" w:author="Автор"/>
                <w:b/>
                <w:color w:val="A6A6A6"/>
                <w:sz w:val="16"/>
                <w:szCs w:val="20"/>
                <w:lang w:val="en-US"/>
              </w:rPr>
            </w:pPr>
            <w:ins w:id="8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39" w:author="Автор"/>
                <w:b/>
                <w:color w:val="A6A6A6"/>
                <w:sz w:val="16"/>
                <w:szCs w:val="20"/>
                <w:lang w:val="en-US"/>
              </w:rPr>
            </w:pPr>
            <w:ins w:id="8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1" w:author="Автор"/>
                <w:b/>
                <w:color w:val="A6A6A6"/>
                <w:sz w:val="16"/>
                <w:szCs w:val="20"/>
                <w:lang w:val="en-US"/>
              </w:rPr>
            </w:pPr>
            <w:ins w:id="8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3" w:author="Автор"/>
                <w:b/>
                <w:color w:val="A6A6A6"/>
                <w:sz w:val="16"/>
                <w:szCs w:val="20"/>
                <w:lang w:val="en-US"/>
              </w:rPr>
            </w:pPr>
            <w:ins w:id="8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5" w:author="Автор"/>
                <w:b/>
                <w:color w:val="A6A6A6"/>
                <w:sz w:val="16"/>
                <w:szCs w:val="20"/>
                <w:lang w:val="en-US"/>
              </w:rPr>
            </w:pPr>
            <w:ins w:id="8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7" w:author="Автор"/>
                <w:b/>
                <w:color w:val="A6A6A6"/>
                <w:sz w:val="16"/>
                <w:szCs w:val="20"/>
                <w:lang w:val="en-US"/>
              </w:rPr>
            </w:pPr>
            <w:ins w:id="8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49" w:author="Автор"/>
                <w:b/>
                <w:color w:val="A6A6A6"/>
                <w:sz w:val="16"/>
                <w:szCs w:val="20"/>
                <w:lang w:val="en-US"/>
              </w:rPr>
            </w:pPr>
            <w:ins w:id="8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name="getNotificationTypesResponse"&gt;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1" w:author="Автор"/>
                <w:b/>
                <w:color w:val="A6A6A6"/>
                <w:sz w:val="16"/>
                <w:szCs w:val="20"/>
                <w:lang w:val="en-US"/>
              </w:rPr>
            </w:pPr>
            <w:ins w:id="8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element="tns:getNotificationTypesResponse"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3" w:author="Автор"/>
                <w:b/>
                <w:color w:val="A6A6A6"/>
                <w:sz w:val="16"/>
                <w:szCs w:val="20"/>
                <w:lang w:val="en-US"/>
              </w:rPr>
            </w:pPr>
            <w:ins w:id="8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5" w:author="Автор"/>
                <w:b/>
                <w:color w:val="A6A6A6"/>
                <w:sz w:val="16"/>
                <w:szCs w:val="20"/>
                <w:lang w:val="en-US"/>
              </w:rPr>
            </w:pPr>
            <w:ins w:id="8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7" w:author="Автор"/>
                <w:b/>
                <w:color w:val="A6A6A6"/>
                <w:sz w:val="16"/>
                <w:szCs w:val="20"/>
                <w:lang w:val="en-US"/>
              </w:rPr>
            </w:pPr>
            <w:ins w:id="8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59" w:author="Автор"/>
                <w:b/>
                <w:color w:val="A6A6A6"/>
                <w:sz w:val="16"/>
                <w:szCs w:val="20"/>
                <w:lang w:val="en-US"/>
              </w:rPr>
            </w:pPr>
            <w:ins w:id="8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element="tns:getSummaryByGuardMobile"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1" w:author="Автор"/>
                <w:b/>
                <w:color w:val="A6A6A6"/>
                <w:sz w:val="16"/>
                <w:szCs w:val="20"/>
                <w:lang w:val="en-US"/>
              </w:rPr>
            </w:pPr>
            <w:ins w:id="8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3" w:author="Автор"/>
                <w:b/>
                <w:color w:val="A6A6A6"/>
                <w:sz w:val="16"/>
                <w:szCs w:val="20"/>
                <w:lang w:val="en-US"/>
              </w:rPr>
            </w:pPr>
            <w:ins w:id="8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5" w:author="Автор"/>
                <w:b/>
                <w:color w:val="A6A6A6"/>
                <w:sz w:val="16"/>
                <w:szCs w:val="20"/>
                <w:lang w:val="en-US"/>
              </w:rPr>
            </w:pPr>
            <w:ins w:id="8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7" w:author="Автор"/>
                <w:b/>
                <w:color w:val="A6A6A6"/>
                <w:sz w:val="16"/>
                <w:szCs w:val="20"/>
                <w:lang w:val="en-US"/>
              </w:rPr>
            </w:pPr>
            <w:ins w:id="8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69" w:author="Автор"/>
                <w:b/>
                <w:color w:val="A6A6A6"/>
                <w:sz w:val="16"/>
                <w:szCs w:val="20"/>
                <w:lang w:val="en-US"/>
              </w:rPr>
            </w:pPr>
            <w:ins w:id="8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1" w:author="Автор"/>
                <w:b/>
                <w:color w:val="A6A6A6"/>
                <w:sz w:val="16"/>
                <w:szCs w:val="20"/>
                <w:lang w:val="en-US"/>
              </w:rPr>
            </w:pPr>
            <w:ins w:id="8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3" w:author="Автор"/>
                <w:b/>
                <w:color w:val="A6A6A6"/>
                <w:sz w:val="16"/>
                <w:szCs w:val="20"/>
                <w:lang w:val="en-US"/>
              </w:rPr>
            </w:pPr>
            <w:ins w:id="8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5" w:author="Автор"/>
                <w:b/>
                <w:color w:val="A6A6A6"/>
                <w:sz w:val="16"/>
                <w:szCs w:val="20"/>
                <w:lang w:val="en-US"/>
              </w:rPr>
            </w:pPr>
            <w:ins w:id="8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element="tns:enableNotificationByEmail"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7" w:author="Автор"/>
                <w:b/>
                <w:color w:val="A6A6A6"/>
                <w:sz w:val="16"/>
                <w:szCs w:val="20"/>
                <w:lang w:val="en-US"/>
              </w:rPr>
            </w:pPr>
            <w:ins w:id="8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79" w:author="Автор"/>
                <w:b/>
                <w:color w:val="A6A6A6"/>
                <w:sz w:val="16"/>
                <w:szCs w:val="20"/>
                <w:lang w:val="en-US"/>
              </w:rPr>
            </w:pPr>
            <w:ins w:id="8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1" w:author="Автор"/>
                <w:b/>
                <w:color w:val="A6A6A6"/>
                <w:sz w:val="16"/>
                <w:szCs w:val="20"/>
                <w:lang w:val="en-US"/>
              </w:rPr>
            </w:pPr>
            <w:ins w:id="8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3" w:author="Автор"/>
                <w:b/>
                <w:color w:val="A6A6A6"/>
                <w:sz w:val="16"/>
                <w:szCs w:val="20"/>
                <w:lang w:val="en-US"/>
              </w:rPr>
            </w:pPr>
            <w:ins w:id="8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5" w:author="Автор"/>
                <w:b/>
                <w:color w:val="A6A6A6"/>
                <w:sz w:val="16"/>
                <w:szCs w:val="20"/>
                <w:lang w:val="en-US"/>
              </w:rPr>
            </w:pPr>
            <w:ins w:id="8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7" w:author="Автор"/>
                <w:b/>
                <w:color w:val="A6A6A6"/>
                <w:sz w:val="16"/>
                <w:szCs w:val="20"/>
                <w:lang w:val="en-US"/>
              </w:rPr>
            </w:pPr>
            <w:ins w:id="8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89" w:author="Автор"/>
                <w:b/>
                <w:color w:val="A6A6A6"/>
                <w:sz w:val="16"/>
                <w:szCs w:val="20"/>
                <w:lang w:val="en-US"/>
              </w:rPr>
            </w:pPr>
            <w:ins w:id="8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1" w:author="Автор"/>
                <w:b/>
                <w:color w:val="A6A6A6"/>
                <w:sz w:val="16"/>
                <w:szCs w:val="20"/>
                <w:lang w:val="en-US"/>
              </w:rPr>
            </w:pPr>
            <w:ins w:id="8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element="tns:getContractIdByCardNo"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3" w:author="Автор"/>
                <w:b/>
                <w:color w:val="A6A6A6"/>
                <w:sz w:val="16"/>
                <w:szCs w:val="20"/>
                <w:lang w:val="en-US"/>
              </w:rPr>
            </w:pPr>
            <w:ins w:id="8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5" w:author="Автор"/>
                <w:b/>
                <w:color w:val="A6A6A6"/>
                <w:sz w:val="16"/>
                <w:szCs w:val="20"/>
                <w:lang w:val="en-US"/>
              </w:rPr>
            </w:pPr>
            <w:ins w:id="8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7" w:author="Автор"/>
                <w:b/>
                <w:color w:val="A6A6A6"/>
                <w:sz w:val="16"/>
                <w:szCs w:val="20"/>
                <w:lang w:val="en-US"/>
              </w:rPr>
            </w:pPr>
            <w:ins w:id="8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099" w:author="Автор"/>
                <w:b/>
                <w:color w:val="A6A6A6"/>
                <w:sz w:val="16"/>
                <w:szCs w:val="20"/>
                <w:lang w:val="en-US"/>
              </w:rPr>
            </w:pPr>
            <w:ins w:id="8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1" w:author="Автор"/>
                <w:b/>
                <w:color w:val="A6A6A6"/>
                <w:sz w:val="16"/>
                <w:szCs w:val="20"/>
                <w:lang w:val="en-US"/>
              </w:rPr>
            </w:pPr>
            <w:ins w:id="8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3" w:author="Автор"/>
                <w:b/>
                <w:color w:val="A6A6A6"/>
                <w:sz w:val="16"/>
                <w:szCs w:val="20"/>
                <w:lang w:val="en-US"/>
              </w:rPr>
            </w:pPr>
            <w:ins w:id="8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5" w:author="Автор"/>
                <w:b/>
                <w:color w:val="A6A6A6"/>
                <w:sz w:val="16"/>
                <w:szCs w:val="20"/>
                <w:lang w:val="en-US"/>
              </w:rPr>
            </w:pPr>
            <w:ins w:id="8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name="getListOfProductsResponse"&gt;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7" w:author="Автор"/>
                <w:b/>
                <w:color w:val="A6A6A6"/>
                <w:sz w:val="16"/>
                <w:szCs w:val="20"/>
                <w:lang w:val="en-US"/>
              </w:rPr>
            </w:pPr>
            <w:ins w:id="8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element="tns:getListOfProductsResponse"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09" w:author="Автор"/>
                <w:b/>
                <w:color w:val="A6A6A6"/>
                <w:sz w:val="16"/>
                <w:szCs w:val="20"/>
                <w:lang w:val="en-US"/>
              </w:rPr>
            </w:pPr>
            <w:ins w:id="8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1" w:author="Автор"/>
                <w:b/>
                <w:color w:val="A6A6A6"/>
                <w:sz w:val="16"/>
                <w:szCs w:val="20"/>
                <w:lang w:val="en-US"/>
              </w:rPr>
            </w:pPr>
            <w:ins w:id="8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3" w:author="Автор"/>
                <w:b/>
                <w:color w:val="A6A6A6"/>
                <w:sz w:val="16"/>
                <w:szCs w:val="20"/>
                <w:lang w:val="en-US"/>
              </w:rPr>
            </w:pPr>
            <w:ins w:id="8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5" w:author="Автор"/>
                <w:b/>
                <w:color w:val="A6A6A6"/>
                <w:sz w:val="16"/>
                <w:szCs w:val="20"/>
                <w:lang w:val="en-US"/>
              </w:rPr>
            </w:pPr>
            <w:ins w:id="8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7" w:author="Автор"/>
                <w:b/>
                <w:color w:val="A6A6A6"/>
                <w:sz w:val="16"/>
                <w:szCs w:val="20"/>
                <w:lang w:val="en-US"/>
              </w:rPr>
            </w:pPr>
            <w:ins w:id="8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19" w:author="Автор"/>
                <w:b/>
                <w:color w:val="A6A6A6"/>
                <w:sz w:val="16"/>
                <w:szCs w:val="20"/>
                <w:lang w:val="en-US"/>
              </w:rPr>
            </w:pPr>
            <w:ins w:id="8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1" w:author="Автор"/>
                <w:b/>
                <w:color w:val="A6A6A6"/>
                <w:sz w:val="16"/>
                <w:szCs w:val="20"/>
                <w:lang w:val="en-US"/>
              </w:rPr>
            </w:pPr>
            <w:ins w:id="8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3" w:author="Автор"/>
                <w:b/>
                <w:color w:val="A6A6A6"/>
                <w:sz w:val="16"/>
                <w:szCs w:val="20"/>
                <w:lang w:val="en-US"/>
              </w:rPr>
            </w:pPr>
            <w:ins w:id="8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element="tns:getActiveMenuQuestions"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5" w:author="Автор"/>
                <w:b/>
                <w:color w:val="A6A6A6"/>
                <w:sz w:val="16"/>
                <w:szCs w:val="20"/>
                <w:lang w:val="en-US"/>
              </w:rPr>
            </w:pPr>
            <w:ins w:id="8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7" w:author="Автор"/>
                <w:b/>
                <w:color w:val="A6A6A6"/>
                <w:sz w:val="16"/>
                <w:szCs w:val="20"/>
                <w:lang w:val="en-US"/>
              </w:rPr>
            </w:pPr>
            <w:ins w:id="8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29" w:author="Автор"/>
                <w:b/>
                <w:color w:val="A6A6A6"/>
                <w:sz w:val="16"/>
                <w:szCs w:val="20"/>
                <w:lang w:val="en-US"/>
              </w:rPr>
            </w:pPr>
            <w:ins w:id="8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1" w:author="Автор"/>
                <w:b/>
                <w:color w:val="A6A6A6"/>
                <w:sz w:val="16"/>
                <w:szCs w:val="20"/>
                <w:lang w:val="en-US"/>
              </w:rPr>
            </w:pPr>
            <w:ins w:id="8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3" w:author="Автор"/>
                <w:b/>
                <w:color w:val="A6A6A6"/>
                <w:sz w:val="16"/>
                <w:szCs w:val="20"/>
                <w:lang w:val="en-US"/>
              </w:rPr>
            </w:pPr>
            <w:ins w:id="8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5" w:author="Автор"/>
                <w:b/>
                <w:color w:val="A6A6A6"/>
                <w:sz w:val="16"/>
                <w:szCs w:val="20"/>
                <w:lang w:val="en-US"/>
              </w:rPr>
            </w:pPr>
            <w:ins w:id="8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7" w:author="Автор"/>
                <w:b/>
                <w:color w:val="A6A6A6"/>
                <w:sz w:val="16"/>
                <w:szCs w:val="20"/>
                <w:lang w:val="en-US"/>
              </w:rPr>
            </w:pPr>
            <w:ins w:id="8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name="getRBKMoneyConfigResponse"&gt;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39" w:author="Автор"/>
                <w:b/>
                <w:color w:val="A6A6A6"/>
                <w:sz w:val="16"/>
                <w:szCs w:val="20"/>
                <w:lang w:val="en-US"/>
              </w:rPr>
            </w:pPr>
            <w:ins w:id="8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element="tns:getRBKMoneyConfigResponse"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1" w:author="Автор"/>
                <w:b/>
                <w:color w:val="A6A6A6"/>
                <w:sz w:val="16"/>
                <w:szCs w:val="20"/>
                <w:lang w:val="en-US"/>
              </w:rPr>
            </w:pPr>
            <w:ins w:id="8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3" w:author="Автор"/>
                <w:b/>
                <w:color w:val="A6A6A6"/>
                <w:sz w:val="16"/>
                <w:szCs w:val="20"/>
                <w:lang w:val="en-US"/>
              </w:rPr>
            </w:pPr>
            <w:ins w:id="8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5" w:author="Автор"/>
                <w:b/>
                <w:color w:val="A6A6A6"/>
                <w:sz w:val="16"/>
                <w:szCs w:val="20"/>
                <w:lang w:val="en-US"/>
              </w:rPr>
            </w:pPr>
            <w:ins w:id="8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7" w:author="Автор"/>
                <w:b/>
                <w:color w:val="A6A6A6"/>
                <w:sz w:val="16"/>
                <w:szCs w:val="20"/>
                <w:lang w:val="en-US"/>
              </w:rPr>
            </w:pPr>
            <w:ins w:id="8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element="tns:getClientsByGuardSanResponse"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49" w:author="Автор"/>
                <w:b/>
                <w:color w:val="A6A6A6"/>
                <w:sz w:val="16"/>
                <w:szCs w:val="20"/>
                <w:lang w:val="en-US"/>
              </w:rPr>
            </w:pPr>
            <w:ins w:id="8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1" w:author="Автор"/>
                <w:b/>
                <w:color w:val="A6A6A6"/>
                <w:sz w:val="16"/>
                <w:szCs w:val="20"/>
                <w:lang w:val="en-US"/>
              </w:rPr>
            </w:pPr>
            <w:ins w:id="8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3" w:author="Автор"/>
                <w:b/>
                <w:color w:val="A6A6A6"/>
                <w:sz w:val="16"/>
                <w:szCs w:val="20"/>
                <w:lang w:val="en-US"/>
              </w:rPr>
            </w:pPr>
            <w:ins w:id="8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5" w:author="Автор"/>
                <w:b/>
                <w:color w:val="A6A6A6"/>
                <w:sz w:val="16"/>
                <w:szCs w:val="20"/>
                <w:lang w:val="en-US"/>
              </w:rPr>
            </w:pPr>
            <w:ins w:id="8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element="tns:getIdOfClientResponse"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7" w:author="Автор"/>
                <w:b/>
                <w:color w:val="A6A6A6"/>
                <w:sz w:val="16"/>
                <w:szCs w:val="20"/>
                <w:lang w:val="en-US"/>
              </w:rPr>
            </w:pPr>
            <w:ins w:id="8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59" w:author="Автор"/>
                <w:b/>
                <w:color w:val="A6A6A6"/>
                <w:sz w:val="16"/>
                <w:szCs w:val="20"/>
                <w:lang w:val="en-US"/>
              </w:rPr>
            </w:pPr>
            <w:ins w:id="8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1" w:author="Автор"/>
                <w:b/>
                <w:color w:val="A6A6A6"/>
                <w:sz w:val="16"/>
                <w:szCs w:val="20"/>
                <w:lang w:val="en-US"/>
              </w:rPr>
            </w:pPr>
            <w:ins w:id="8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3" w:author="Автор"/>
                <w:b/>
                <w:color w:val="A6A6A6"/>
                <w:sz w:val="16"/>
                <w:szCs w:val="20"/>
                <w:lang w:val="en-US"/>
              </w:rPr>
            </w:pPr>
            <w:ins w:id="8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element="tns:getSummaryByTypedId"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5" w:author="Автор"/>
                <w:b/>
                <w:color w:val="A6A6A6"/>
                <w:sz w:val="16"/>
                <w:szCs w:val="20"/>
                <w:lang w:val="en-US"/>
              </w:rPr>
            </w:pPr>
            <w:ins w:id="8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7" w:author="Автор"/>
                <w:b/>
                <w:color w:val="A6A6A6"/>
                <w:sz w:val="16"/>
                <w:szCs w:val="20"/>
                <w:lang w:val="en-US"/>
              </w:rPr>
            </w:pPr>
            <w:ins w:id="8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69" w:author="Автор"/>
                <w:b/>
                <w:color w:val="A6A6A6"/>
                <w:sz w:val="16"/>
                <w:szCs w:val="20"/>
                <w:lang w:val="en-US"/>
              </w:rPr>
            </w:pPr>
            <w:ins w:id="8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1" w:author="Автор"/>
                <w:b/>
                <w:color w:val="A6A6A6"/>
                <w:sz w:val="16"/>
                <w:szCs w:val="20"/>
                <w:lang w:val="en-US"/>
              </w:rPr>
            </w:pPr>
            <w:ins w:id="8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3" w:author="Автор"/>
                <w:b/>
                <w:color w:val="A6A6A6"/>
                <w:sz w:val="16"/>
                <w:szCs w:val="20"/>
                <w:lang w:val="en-US"/>
              </w:rPr>
            </w:pPr>
            <w:ins w:id="8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5" w:author="Автор"/>
                <w:b/>
                <w:color w:val="A6A6A6"/>
                <w:sz w:val="16"/>
                <w:szCs w:val="20"/>
                <w:lang w:val="en-US"/>
              </w:rPr>
            </w:pPr>
            <w:ins w:id="8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7" w:author="Автор"/>
                <w:b/>
                <w:color w:val="A6A6A6"/>
                <w:sz w:val="16"/>
                <w:szCs w:val="20"/>
                <w:lang w:val="en-US"/>
              </w:rPr>
            </w:pPr>
            <w:ins w:id="8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79" w:author="Автор"/>
                <w:b/>
                <w:color w:val="A6A6A6"/>
                <w:sz w:val="16"/>
                <w:szCs w:val="20"/>
                <w:lang w:val="en-US"/>
              </w:rPr>
            </w:pPr>
            <w:ins w:id="8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element="tns:getChronopayConfig"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1" w:author="Автор"/>
                <w:b/>
                <w:color w:val="A6A6A6"/>
                <w:sz w:val="16"/>
                <w:szCs w:val="20"/>
                <w:lang w:val="en-US"/>
              </w:rPr>
            </w:pPr>
            <w:ins w:id="8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3" w:author="Автор"/>
                <w:b/>
                <w:color w:val="A6A6A6"/>
                <w:sz w:val="16"/>
                <w:szCs w:val="20"/>
                <w:lang w:val="en-US"/>
              </w:rPr>
            </w:pPr>
            <w:ins w:id="8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5" w:author="Автор"/>
                <w:b/>
                <w:color w:val="A6A6A6"/>
                <w:sz w:val="16"/>
                <w:szCs w:val="20"/>
                <w:lang w:val="en-US"/>
              </w:rPr>
            </w:pPr>
            <w:ins w:id="8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7" w:author="Автор"/>
                <w:b/>
                <w:color w:val="A6A6A6"/>
                <w:sz w:val="16"/>
                <w:szCs w:val="20"/>
                <w:lang w:val="en-US"/>
              </w:rPr>
            </w:pPr>
            <w:ins w:id="8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89" w:author="Автор"/>
                <w:b/>
                <w:color w:val="A6A6A6"/>
                <w:sz w:val="16"/>
                <w:szCs w:val="20"/>
                <w:lang w:val="en-US"/>
              </w:rPr>
            </w:pPr>
            <w:ins w:id="8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1" w:author="Автор"/>
                <w:b/>
                <w:color w:val="A6A6A6"/>
                <w:sz w:val="16"/>
                <w:szCs w:val="20"/>
                <w:lang w:val="en-US"/>
              </w:rPr>
            </w:pPr>
            <w:ins w:id="8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3" w:author="Автор"/>
                <w:b/>
                <w:color w:val="A6A6A6"/>
                <w:sz w:val="16"/>
                <w:szCs w:val="20"/>
                <w:lang w:val="en-US"/>
              </w:rPr>
            </w:pPr>
            <w:ins w:id="8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5" w:author="Автор"/>
                <w:b/>
                <w:color w:val="A6A6A6"/>
                <w:sz w:val="16"/>
                <w:szCs w:val="20"/>
                <w:lang w:val="en-US"/>
              </w:rPr>
            </w:pPr>
            <w:ins w:id="8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element="tns:excludeGoodFromProhibitionResponse"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7" w:author="Автор"/>
                <w:b/>
                <w:color w:val="A6A6A6"/>
                <w:sz w:val="16"/>
                <w:szCs w:val="20"/>
                <w:lang w:val="en-US"/>
              </w:rPr>
            </w:pPr>
            <w:ins w:id="8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199" w:author="Автор"/>
                <w:b/>
                <w:color w:val="A6A6A6"/>
                <w:sz w:val="16"/>
                <w:szCs w:val="20"/>
                <w:lang w:val="en-US"/>
              </w:rPr>
            </w:pPr>
            <w:ins w:id="8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1" w:author="Автор"/>
                <w:b/>
                <w:color w:val="A6A6A6"/>
                <w:sz w:val="16"/>
                <w:szCs w:val="20"/>
                <w:lang w:val="en-US"/>
              </w:rPr>
            </w:pPr>
            <w:ins w:id="8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3" w:author="Автор"/>
                <w:b/>
                <w:color w:val="A6A6A6"/>
                <w:sz w:val="16"/>
                <w:szCs w:val="20"/>
                <w:lang w:val="en-US"/>
              </w:rPr>
            </w:pPr>
            <w:ins w:id="8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&lt;wsdl:part element="tns:getTransferSubBalanceListBySan"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5" w:author="Автор"/>
                <w:b/>
                <w:color w:val="A6A6A6"/>
                <w:sz w:val="16"/>
                <w:szCs w:val="20"/>
                <w:lang w:val="en-US"/>
              </w:rPr>
            </w:pPr>
            <w:ins w:id="8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7" w:author="Автор"/>
                <w:b/>
                <w:color w:val="A6A6A6"/>
                <w:sz w:val="16"/>
                <w:szCs w:val="20"/>
                <w:lang w:val="en-US"/>
              </w:rPr>
            </w:pPr>
            <w:ins w:id="8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09" w:author="Автор"/>
                <w:b/>
                <w:color w:val="A6A6A6"/>
                <w:sz w:val="16"/>
                <w:szCs w:val="20"/>
                <w:lang w:val="en-US"/>
              </w:rPr>
            </w:pPr>
            <w:ins w:id="8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1" w:author="Автор"/>
                <w:b/>
                <w:color w:val="A6A6A6"/>
                <w:sz w:val="16"/>
                <w:szCs w:val="20"/>
                <w:lang w:val="en-US"/>
              </w:rPr>
            </w:pPr>
            <w:ins w:id="8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element="tns:getCurrentSubscriptionFeeding"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3" w:author="Автор"/>
                <w:b/>
                <w:color w:val="A6A6A6"/>
                <w:sz w:val="16"/>
                <w:szCs w:val="20"/>
                <w:lang w:val="en-US"/>
              </w:rPr>
            </w:pPr>
            <w:ins w:id="8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5" w:author="Автор"/>
                <w:b/>
                <w:color w:val="A6A6A6"/>
                <w:sz w:val="16"/>
                <w:szCs w:val="20"/>
                <w:lang w:val="en-US"/>
              </w:rPr>
            </w:pPr>
            <w:ins w:id="8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7" w:author="Автор"/>
                <w:b/>
                <w:color w:val="A6A6A6"/>
                <w:sz w:val="16"/>
                <w:szCs w:val="20"/>
                <w:lang w:val="en-US"/>
              </w:rPr>
            </w:pPr>
            <w:ins w:id="8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name="excludeGoodGroupFromProhibitionResponse"&gt;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19" w:author="Автор"/>
                <w:b/>
                <w:color w:val="A6A6A6"/>
                <w:sz w:val="16"/>
                <w:szCs w:val="20"/>
                <w:lang w:val="en-US"/>
              </w:rPr>
            </w:pPr>
            <w:ins w:id="8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element="tns:excludeGoodGroupFromProhibitionResponse"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1" w:author="Автор"/>
                <w:b/>
                <w:color w:val="A6A6A6"/>
                <w:sz w:val="16"/>
                <w:szCs w:val="20"/>
                <w:lang w:val="en-US"/>
              </w:rPr>
            </w:pPr>
            <w:ins w:id="8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3" w:author="Автор"/>
                <w:b/>
                <w:color w:val="A6A6A6"/>
                <w:sz w:val="16"/>
                <w:szCs w:val="20"/>
                <w:lang w:val="en-US"/>
              </w:rPr>
            </w:pPr>
            <w:ins w:id="8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5" w:author="Автор"/>
                <w:b/>
                <w:color w:val="A6A6A6"/>
                <w:sz w:val="16"/>
                <w:szCs w:val="20"/>
                <w:lang w:val="en-US"/>
              </w:rPr>
            </w:pPr>
            <w:ins w:id="8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7" w:author="Автор"/>
                <w:b/>
                <w:color w:val="A6A6A6"/>
                <w:sz w:val="16"/>
                <w:szCs w:val="20"/>
                <w:lang w:val="en-US"/>
              </w:rPr>
            </w:pPr>
            <w:ins w:id="8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element="tns:setProhibitionOnProductGroup"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29" w:author="Автор"/>
                <w:b/>
                <w:color w:val="A6A6A6"/>
                <w:sz w:val="16"/>
                <w:szCs w:val="20"/>
                <w:lang w:val="en-US"/>
              </w:rPr>
            </w:pPr>
            <w:ins w:id="8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1" w:author="Автор"/>
                <w:b/>
                <w:color w:val="A6A6A6"/>
                <w:sz w:val="16"/>
                <w:szCs w:val="20"/>
                <w:lang w:val="en-US"/>
              </w:rPr>
            </w:pPr>
            <w:ins w:id="8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3" w:author="Автор"/>
                <w:b/>
                <w:color w:val="A6A6A6"/>
                <w:sz w:val="16"/>
                <w:szCs w:val="20"/>
                <w:lang w:val="en-US"/>
              </w:rPr>
            </w:pPr>
            <w:ins w:id="8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5" w:author="Автор"/>
                <w:b/>
                <w:color w:val="A6A6A6"/>
                <w:sz w:val="16"/>
                <w:szCs w:val="20"/>
                <w:lang w:val="en-US"/>
              </w:rPr>
            </w:pPr>
            <w:ins w:id="8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element="tns:getRBKMoneyConfig"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7" w:author="Автор"/>
                <w:b/>
                <w:color w:val="A6A6A6"/>
                <w:sz w:val="16"/>
                <w:szCs w:val="20"/>
                <w:lang w:val="en-US"/>
              </w:rPr>
            </w:pPr>
            <w:ins w:id="8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39" w:author="Автор"/>
                <w:b/>
                <w:color w:val="A6A6A6"/>
                <w:sz w:val="16"/>
                <w:szCs w:val="20"/>
                <w:lang w:val="en-US"/>
              </w:rPr>
            </w:pPr>
            <w:ins w:id="8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1" w:author="Автор"/>
                <w:b/>
                <w:color w:val="A6A6A6"/>
                <w:sz w:val="16"/>
                <w:szCs w:val="20"/>
                <w:lang w:val="en-US"/>
              </w:rPr>
            </w:pPr>
            <w:ins w:id="8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3" w:author="Автор"/>
                <w:b/>
                <w:color w:val="A6A6A6"/>
                <w:sz w:val="16"/>
                <w:szCs w:val="20"/>
                <w:lang w:val="en-US"/>
              </w:rPr>
            </w:pPr>
            <w:ins w:id="8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element="tns:excludeGoodGroupFromProhibition"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5" w:author="Автор"/>
                <w:b/>
                <w:color w:val="A6A6A6"/>
                <w:sz w:val="16"/>
                <w:szCs w:val="20"/>
                <w:lang w:val="en-US"/>
              </w:rPr>
            </w:pPr>
            <w:ins w:id="8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7" w:author="Автор"/>
                <w:b/>
                <w:color w:val="A6A6A6"/>
                <w:sz w:val="16"/>
                <w:szCs w:val="20"/>
                <w:lang w:val="en-US"/>
              </w:rPr>
            </w:pPr>
            <w:ins w:id="8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49" w:author="Автор"/>
                <w:b/>
                <w:color w:val="A6A6A6"/>
                <w:sz w:val="16"/>
                <w:szCs w:val="20"/>
                <w:lang w:val="en-US"/>
              </w:rPr>
            </w:pPr>
            <w:ins w:id="8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1" w:author="Автор"/>
                <w:b/>
                <w:color w:val="A6A6A6"/>
                <w:sz w:val="16"/>
                <w:szCs w:val="20"/>
                <w:lang w:val="en-US"/>
              </w:rPr>
            </w:pPr>
            <w:ins w:id="8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element="tns:activateCurrentSubscriptionFeedingResponse"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3" w:author="Автор"/>
                <w:b/>
                <w:color w:val="A6A6A6"/>
                <w:sz w:val="16"/>
                <w:szCs w:val="20"/>
                <w:lang w:val="en-US"/>
              </w:rPr>
            </w:pPr>
            <w:ins w:id="8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5" w:author="Автор"/>
                <w:b/>
                <w:color w:val="A6A6A6"/>
                <w:sz w:val="16"/>
                <w:szCs w:val="20"/>
                <w:lang w:val="en-US"/>
              </w:rPr>
            </w:pPr>
            <w:ins w:id="8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7" w:author="Автор"/>
                <w:b/>
                <w:color w:val="A6A6A6"/>
                <w:sz w:val="16"/>
                <w:szCs w:val="20"/>
                <w:lang w:val="en-US"/>
              </w:rPr>
            </w:pPr>
            <w:ins w:id="8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59" w:author="Автор"/>
                <w:b/>
                <w:color w:val="A6A6A6"/>
                <w:sz w:val="16"/>
                <w:szCs w:val="20"/>
                <w:lang w:val="en-US"/>
              </w:rPr>
            </w:pPr>
            <w:ins w:id="8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element="tns:getSummaryByGuardSanResponse"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1" w:author="Автор"/>
                <w:b/>
                <w:color w:val="A6A6A6"/>
                <w:sz w:val="16"/>
                <w:szCs w:val="20"/>
                <w:lang w:val="en-US"/>
              </w:rPr>
            </w:pPr>
            <w:ins w:id="8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3" w:author="Автор"/>
                <w:b/>
                <w:color w:val="A6A6A6"/>
                <w:sz w:val="16"/>
                <w:szCs w:val="20"/>
                <w:lang w:val="en-US"/>
              </w:rPr>
            </w:pPr>
            <w:ins w:id="8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5" w:author="Автор"/>
                <w:b/>
                <w:color w:val="A6A6A6"/>
                <w:sz w:val="16"/>
                <w:szCs w:val="20"/>
                <w:lang w:val="en-US"/>
              </w:rPr>
            </w:pPr>
            <w:ins w:id="8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name="getChronopayConfigResponse"&gt;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7" w:author="Автор"/>
                <w:b/>
                <w:color w:val="A6A6A6"/>
                <w:sz w:val="16"/>
                <w:szCs w:val="20"/>
                <w:lang w:val="en-US"/>
              </w:rPr>
            </w:pPr>
            <w:ins w:id="8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element="tns:getChronopayConfigResponse"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69" w:author="Автор"/>
                <w:b/>
                <w:color w:val="A6A6A6"/>
                <w:sz w:val="16"/>
                <w:szCs w:val="20"/>
                <w:lang w:val="en-US"/>
              </w:rPr>
            </w:pPr>
            <w:ins w:id="8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1" w:author="Автор"/>
                <w:b/>
                <w:color w:val="A6A6A6"/>
                <w:sz w:val="16"/>
                <w:szCs w:val="20"/>
                <w:lang w:val="en-US"/>
              </w:rPr>
            </w:pPr>
            <w:ins w:id="8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3" w:author="Автор"/>
                <w:b/>
                <w:color w:val="A6A6A6"/>
                <w:sz w:val="16"/>
                <w:szCs w:val="20"/>
                <w:lang w:val="en-US"/>
              </w:rPr>
            </w:pPr>
            <w:ins w:id="8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5" w:author="Автор"/>
                <w:b/>
                <w:color w:val="A6A6A6"/>
                <w:sz w:val="16"/>
                <w:szCs w:val="20"/>
                <w:lang w:val="en-US"/>
              </w:rPr>
            </w:pPr>
            <w:ins w:id="8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7" w:author="Автор"/>
                <w:b/>
                <w:color w:val="A6A6A6"/>
                <w:sz w:val="16"/>
                <w:szCs w:val="20"/>
                <w:lang w:val="en-US"/>
              </w:rPr>
            </w:pPr>
            <w:ins w:id="8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79" w:author="Автор"/>
                <w:b/>
                <w:color w:val="A6A6A6"/>
                <w:sz w:val="16"/>
                <w:szCs w:val="20"/>
                <w:lang w:val="en-US"/>
              </w:rPr>
            </w:pPr>
            <w:ins w:id="8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1" w:author="Автор"/>
                <w:b/>
                <w:color w:val="A6A6A6"/>
                <w:sz w:val="16"/>
                <w:szCs w:val="20"/>
                <w:lang w:val="en-US"/>
              </w:rPr>
            </w:pPr>
            <w:ins w:id="8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3" w:author="Автор"/>
                <w:b/>
                <w:color w:val="A6A6A6"/>
                <w:sz w:val="16"/>
                <w:szCs w:val="20"/>
                <w:lang w:val="en-US"/>
              </w:rPr>
            </w:pPr>
            <w:ins w:id="8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element="tns:getEnterEventListByGuardian"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5" w:author="Автор"/>
                <w:b/>
                <w:color w:val="A6A6A6"/>
                <w:sz w:val="16"/>
                <w:szCs w:val="20"/>
                <w:lang w:val="en-US"/>
              </w:rPr>
            </w:pPr>
            <w:ins w:id="8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7" w:author="Автор"/>
                <w:b/>
                <w:color w:val="A6A6A6"/>
                <w:sz w:val="16"/>
                <w:szCs w:val="20"/>
                <w:lang w:val="en-US"/>
              </w:rPr>
            </w:pPr>
            <w:ins w:id="8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89" w:author="Автор"/>
                <w:b/>
                <w:color w:val="A6A6A6"/>
                <w:sz w:val="16"/>
                <w:szCs w:val="20"/>
                <w:lang w:val="en-US"/>
              </w:rPr>
            </w:pPr>
            <w:ins w:id="8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1" w:author="Автор"/>
                <w:b/>
                <w:color w:val="A6A6A6"/>
                <w:sz w:val="16"/>
                <w:szCs w:val="20"/>
                <w:lang w:val="en-US"/>
              </w:rPr>
            </w:pPr>
            <w:ins w:id="8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element="tns:getIdOfContragent"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3" w:author="Автор"/>
                <w:b/>
                <w:color w:val="A6A6A6"/>
                <w:sz w:val="16"/>
                <w:szCs w:val="20"/>
                <w:lang w:val="en-US"/>
              </w:rPr>
            </w:pPr>
            <w:ins w:id="8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5" w:author="Автор"/>
                <w:b/>
                <w:color w:val="A6A6A6"/>
                <w:sz w:val="16"/>
                <w:szCs w:val="20"/>
                <w:lang w:val="en-US"/>
              </w:rPr>
            </w:pPr>
            <w:ins w:id="8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7" w:author="Автор"/>
                <w:b/>
                <w:color w:val="A6A6A6"/>
                <w:sz w:val="16"/>
                <w:szCs w:val="20"/>
                <w:lang w:val="en-US"/>
              </w:rPr>
            </w:pPr>
            <w:ins w:id="8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299" w:author="Автор"/>
                <w:b/>
                <w:color w:val="A6A6A6"/>
                <w:sz w:val="16"/>
                <w:szCs w:val="20"/>
                <w:lang w:val="en-US"/>
              </w:rPr>
            </w:pPr>
            <w:ins w:id="8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1" w:author="Автор"/>
                <w:b/>
                <w:color w:val="A6A6A6"/>
                <w:sz w:val="16"/>
                <w:szCs w:val="20"/>
                <w:lang w:val="en-US"/>
              </w:rPr>
            </w:pPr>
            <w:ins w:id="8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3" w:author="Автор"/>
                <w:b/>
                <w:color w:val="A6A6A6"/>
                <w:sz w:val="16"/>
                <w:szCs w:val="20"/>
                <w:lang w:val="en-US"/>
              </w:rPr>
            </w:pPr>
            <w:ins w:id="8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5" w:author="Автор"/>
                <w:b/>
                <w:color w:val="A6A6A6"/>
                <w:sz w:val="16"/>
                <w:szCs w:val="20"/>
                <w:lang w:val="en-US"/>
              </w:rPr>
            </w:pPr>
            <w:ins w:id="8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7" w:author="Автор"/>
                <w:b/>
                <w:color w:val="A6A6A6"/>
                <w:sz w:val="16"/>
                <w:szCs w:val="20"/>
                <w:lang w:val="en-US"/>
              </w:rPr>
            </w:pPr>
            <w:ins w:id="8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element="tns:getListOfProducts"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09" w:author="Автор"/>
                <w:b/>
                <w:color w:val="A6A6A6"/>
                <w:sz w:val="16"/>
                <w:szCs w:val="20"/>
                <w:lang w:val="en-US"/>
              </w:rPr>
            </w:pPr>
            <w:ins w:id="8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1" w:author="Автор"/>
                <w:b/>
                <w:color w:val="A6A6A6"/>
                <w:sz w:val="16"/>
                <w:szCs w:val="20"/>
                <w:lang w:val="en-US"/>
              </w:rPr>
            </w:pPr>
            <w:ins w:id="8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3" w:author="Автор"/>
                <w:b/>
                <w:color w:val="A6A6A6"/>
                <w:sz w:val="16"/>
                <w:szCs w:val="20"/>
                <w:lang w:val="en-US"/>
              </w:rPr>
            </w:pPr>
            <w:ins w:id="8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5" w:author="Автор"/>
                <w:b/>
                <w:color w:val="A6A6A6"/>
                <w:sz w:val="16"/>
                <w:szCs w:val="20"/>
                <w:lang w:val="en-US"/>
              </w:rPr>
            </w:pPr>
            <w:ins w:id="8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element="tns:openComplaint"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7" w:author="Автор"/>
                <w:b/>
                <w:color w:val="A6A6A6"/>
                <w:sz w:val="16"/>
                <w:szCs w:val="20"/>
                <w:lang w:val="en-US"/>
              </w:rPr>
            </w:pPr>
            <w:ins w:id="8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19" w:author="Автор"/>
                <w:b/>
                <w:color w:val="A6A6A6"/>
                <w:sz w:val="16"/>
                <w:szCs w:val="20"/>
                <w:lang w:val="en-US"/>
              </w:rPr>
            </w:pPr>
            <w:ins w:id="8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1" w:author="Автор"/>
                <w:b/>
                <w:color w:val="A6A6A6"/>
                <w:sz w:val="16"/>
                <w:szCs w:val="20"/>
                <w:lang w:val="en-US"/>
              </w:rPr>
            </w:pPr>
            <w:ins w:id="8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3" w:author="Автор"/>
                <w:b/>
                <w:color w:val="A6A6A6"/>
                <w:sz w:val="16"/>
                <w:szCs w:val="20"/>
                <w:lang w:val="en-US"/>
              </w:rPr>
            </w:pPr>
            <w:ins w:id="8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5" w:author="Автор"/>
                <w:b/>
                <w:color w:val="A6A6A6"/>
                <w:sz w:val="16"/>
                <w:szCs w:val="20"/>
                <w:lang w:val="en-US"/>
              </w:rPr>
            </w:pPr>
            <w:ins w:id="8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7" w:author="Автор"/>
                <w:b/>
                <w:color w:val="A6A6A6"/>
                <w:sz w:val="16"/>
                <w:szCs w:val="20"/>
                <w:lang w:val="en-US"/>
              </w:rPr>
            </w:pPr>
            <w:ins w:id="8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29" w:author="Автор"/>
                <w:b/>
                <w:color w:val="A6A6A6"/>
                <w:sz w:val="16"/>
                <w:szCs w:val="20"/>
                <w:lang w:val="en-US"/>
              </w:rPr>
            </w:pPr>
            <w:ins w:id="8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name="getIdOfContragentResponse"&gt;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1" w:author="Автор"/>
                <w:b/>
                <w:color w:val="A6A6A6"/>
                <w:sz w:val="16"/>
                <w:szCs w:val="20"/>
                <w:lang w:val="en-US"/>
              </w:rPr>
            </w:pPr>
            <w:ins w:id="8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element="tns:getIdOfContragentResponse"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3" w:author="Автор"/>
                <w:b/>
                <w:color w:val="A6A6A6"/>
                <w:sz w:val="16"/>
                <w:szCs w:val="20"/>
                <w:lang w:val="en-US"/>
              </w:rPr>
            </w:pPr>
            <w:ins w:id="8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5" w:author="Автор"/>
                <w:b/>
                <w:color w:val="A6A6A6"/>
                <w:sz w:val="16"/>
                <w:szCs w:val="20"/>
                <w:lang w:val="en-US"/>
              </w:rPr>
            </w:pPr>
            <w:ins w:id="8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7" w:author="Автор"/>
                <w:b/>
                <w:color w:val="A6A6A6"/>
                <w:sz w:val="16"/>
                <w:szCs w:val="20"/>
                <w:lang w:val="en-US"/>
              </w:rPr>
            </w:pPr>
            <w:ins w:id="8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name="removeProhibitionResponse"&gt;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39" w:author="Автор"/>
                <w:b/>
                <w:color w:val="A6A6A6"/>
                <w:sz w:val="16"/>
                <w:szCs w:val="20"/>
                <w:lang w:val="en-US"/>
              </w:rPr>
            </w:pPr>
            <w:ins w:id="8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element="tns:removeProhibitionResponse"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1" w:author="Автор"/>
                <w:b/>
                <w:color w:val="A6A6A6"/>
                <w:sz w:val="16"/>
                <w:szCs w:val="20"/>
                <w:lang w:val="en-US"/>
              </w:rPr>
            </w:pPr>
            <w:ins w:id="8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3" w:author="Автор"/>
                <w:b/>
                <w:color w:val="A6A6A6"/>
                <w:sz w:val="16"/>
                <w:szCs w:val="20"/>
                <w:lang w:val="en-US"/>
              </w:rPr>
            </w:pPr>
            <w:ins w:id="8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5" w:author="Автор"/>
                <w:b/>
                <w:color w:val="A6A6A6"/>
                <w:sz w:val="16"/>
                <w:szCs w:val="20"/>
                <w:lang w:val="en-US"/>
              </w:rPr>
            </w:pPr>
            <w:ins w:id="8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7" w:author="Автор"/>
                <w:b/>
                <w:color w:val="A6A6A6"/>
                <w:sz w:val="16"/>
                <w:szCs w:val="20"/>
                <w:lang w:val="en-US"/>
              </w:rPr>
            </w:pPr>
            <w:ins w:id="8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49" w:author="Автор"/>
                <w:b/>
                <w:color w:val="A6A6A6"/>
                <w:sz w:val="16"/>
                <w:szCs w:val="20"/>
                <w:lang w:val="en-US"/>
              </w:rPr>
            </w:pPr>
            <w:ins w:id="8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1" w:author="Автор"/>
                <w:b/>
                <w:color w:val="A6A6A6"/>
                <w:sz w:val="16"/>
                <w:szCs w:val="20"/>
                <w:lang w:val="en-US"/>
              </w:rPr>
            </w:pPr>
            <w:ins w:id="8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3" w:author="Автор"/>
                <w:b/>
                <w:color w:val="A6A6A6"/>
                <w:sz w:val="16"/>
                <w:szCs w:val="20"/>
                <w:lang w:val="en-US"/>
              </w:rPr>
            </w:pPr>
            <w:ins w:id="8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5" w:author="Автор"/>
                <w:b/>
                <w:color w:val="A6A6A6"/>
                <w:sz w:val="16"/>
                <w:szCs w:val="20"/>
                <w:lang w:val="en-US"/>
              </w:rPr>
            </w:pPr>
            <w:ins w:id="8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7" w:author="Автор"/>
                <w:b/>
                <w:color w:val="A6A6A6"/>
                <w:sz w:val="16"/>
                <w:szCs w:val="20"/>
                <w:lang w:val="en-US"/>
              </w:rPr>
            </w:pPr>
            <w:ins w:id="8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59" w:author="Автор"/>
                <w:b/>
                <w:color w:val="A6A6A6"/>
                <w:sz w:val="16"/>
                <w:szCs w:val="20"/>
                <w:lang w:val="en-US"/>
              </w:rPr>
            </w:pPr>
            <w:ins w:id="8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1" w:author="Автор"/>
                <w:b/>
                <w:color w:val="A6A6A6"/>
                <w:sz w:val="16"/>
                <w:szCs w:val="20"/>
                <w:lang w:val="en-US"/>
              </w:rPr>
            </w:pPr>
            <w:ins w:id="8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3" w:author="Автор"/>
                <w:b/>
                <w:color w:val="A6A6A6"/>
                <w:sz w:val="16"/>
                <w:szCs w:val="20"/>
                <w:lang w:val="en-US"/>
              </w:rPr>
            </w:pPr>
            <w:ins w:id="8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element="tns:sendPasswordRecoverURLFromEmail"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5" w:author="Автор"/>
                <w:b/>
                <w:color w:val="A6A6A6"/>
                <w:sz w:val="16"/>
                <w:szCs w:val="20"/>
                <w:lang w:val="en-US"/>
              </w:rPr>
            </w:pPr>
            <w:ins w:id="8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7" w:author="Автор"/>
                <w:b/>
                <w:color w:val="A6A6A6"/>
                <w:sz w:val="16"/>
                <w:szCs w:val="20"/>
                <w:lang w:val="en-US"/>
              </w:rPr>
            </w:pPr>
            <w:ins w:id="8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69" w:author="Автор"/>
                <w:b/>
                <w:color w:val="A6A6A6"/>
                <w:sz w:val="16"/>
                <w:szCs w:val="20"/>
                <w:lang w:val="en-US"/>
              </w:rPr>
            </w:pPr>
            <w:ins w:id="8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1" w:author="Автор"/>
                <w:b/>
                <w:color w:val="A6A6A6"/>
                <w:sz w:val="16"/>
                <w:szCs w:val="20"/>
                <w:lang w:val="en-US"/>
              </w:rPr>
            </w:pPr>
            <w:ins w:id="8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3" w:author="Автор"/>
                <w:b/>
                <w:color w:val="A6A6A6"/>
                <w:sz w:val="16"/>
                <w:szCs w:val="20"/>
                <w:lang w:val="en-US"/>
              </w:rPr>
            </w:pPr>
            <w:ins w:id="8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5" w:author="Автор"/>
                <w:b/>
                <w:color w:val="A6A6A6"/>
                <w:sz w:val="16"/>
                <w:szCs w:val="20"/>
                <w:lang w:val="en-US"/>
              </w:rPr>
            </w:pPr>
            <w:ins w:id="8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7" w:author="Автор"/>
                <w:b/>
                <w:color w:val="A6A6A6"/>
                <w:sz w:val="16"/>
                <w:szCs w:val="20"/>
                <w:lang w:val="en-US"/>
              </w:rPr>
            </w:pPr>
            <w:ins w:id="8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79" w:author="Автор"/>
                <w:b/>
                <w:color w:val="A6A6A6"/>
                <w:sz w:val="16"/>
                <w:szCs w:val="20"/>
                <w:lang w:val="en-US"/>
              </w:rPr>
            </w:pPr>
            <w:ins w:id="8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1" w:author="Автор"/>
                <w:b/>
                <w:color w:val="A6A6A6"/>
                <w:sz w:val="16"/>
                <w:szCs w:val="20"/>
                <w:lang w:val="en-US"/>
              </w:rPr>
            </w:pPr>
            <w:ins w:id="8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3" w:author="Автор"/>
                <w:b/>
                <w:color w:val="A6A6A6"/>
                <w:sz w:val="16"/>
                <w:szCs w:val="20"/>
                <w:lang w:val="en-US"/>
              </w:rPr>
            </w:pPr>
            <w:ins w:id="8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5" w:author="Автор"/>
                <w:b/>
                <w:color w:val="A6A6A6"/>
                <w:sz w:val="16"/>
                <w:szCs w:val="20"/>
                <w:lang w:val="en-US"/>
              </w:rPr>
            </w:pPr>
            <w:ins w:id="8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name="openComplaintResponse"&gt;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7" w:author="Автор"/>
                <w:b/>
                <w:color w:val="A6A6A6"/>
                <w:sz w:val="16"/>
                <w:szCs w:val="20"/>
                <w:lang w:val="en-US"/>
              </w:rPr>
            </w:pPr>
            <w:ins w:id="8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element="tns:openComplaintResponse"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89" w:author="Автор"/>
                <w:b/>
                <w:color w:val="A6A6A6"/>
                <w:sz w:val="16"/>
                <w:szCs w:val="20"/>
                <w:lang w:val="en-US"/>
              </w:rPr>
            </w:pPr>
            <w:ins w:id="8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1" w:author="Автор"/>
                <w:b/>
                <w:color w:val="A6A6A6"/>
                <w:sz w:val="16"/>
                <w:szCs w:val="20"/>
                <w:lang w:val="en-US"/>
              </w:rPr>
            </w:pPr>
            <w:ins w:id="8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3" w:author="Автор"/>
                <w:b/>
                <w:color w:val="A6A6A6"/>
                <w:sz w:val="16"/>
                <w:szCs w:val="20"/>
                <w:lang w:val="en-US"/>
              </w:rPr>
            </w:pPr>
            <w:ins w:id="8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5" w:author="Автор"/>
                <w:b/>
                <w:color w:val="A6A6A6"/>
                <w:sz w:val="16"/>
                <w:szCs w:val="20"/>
                <w:lang w:val="en-US"/>
              </w:rPr>
            </w:pPr>
            <w:ins w:id="8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element="tns:activateCurrentSubscriptionFeeding"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7" w:author="Автор"/>
                <w:b/>
                <w:color w:val="A6A6A6"/>
                <w:sz w:val="16"/>
                <w:szCs w:val="20"/>
                <w:lang w:val="en-US"/>
              </w:rPr>
            </w:pPr>
            <w:ins w:id="8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399" w:author="Автор"/>
                <w:b/>
                <w:color w:val="A6A6A6"/>
                <w:sz w:val="16"/>
                <w:szCs w:val="20"/>
                <w:lang w:val="en-US"/>
              </w:rPr>
            </w:pPr>
            <w:ins w:id="8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1" w:author="Автор"/>
                <w:b/>
                <w:color w:val="A6A6A6"/>
                <w:sz w:val="16"/>
                <w:szCs w:val="20"/>
                <w:lang w:val="en-US"/>
              </w:rPr>
            </w:pPr>
            <w:ins w:id="8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name="setProhibitionOnProductResponse"&gt;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3" w:author="Автор"/>
                <w:b/>
                <w:color w:val="A6A6A6"/>
                <w:sz w:val="16"/>
                <w:szCs w:val="20"/>
                <w:lang w:val="en-US"/>
              </w:rPr>
            </w:pPr>
            <w:ins w:id="8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element="tns:setProhibitionOnProductResponse"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5" w:author="Автор"/>
                <w:b/>
                <w:color w:val="A6A6A6"/>
                <w:sz w:val="16"/>
                <w:szCs w:val="20"/>
                <w:lang w:val="en-US"/>
              </w:rPr>
            </w:pPr>
            <w:ins w:id="8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7" w:author="Автор"/>
                <w:b/>
                <w:color w:val="A6A6A6"/>
                <w:sz w:val="16"/>
                <w:szCs w:val="20"/>
                <w:lang w:val="en-US"/>
              </w:rPr>
            </w:pPr>
            <w:ins w:id="8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09" w:author="Автор"/>
                <w:b/>
                <w:color w:val="A6A6A6"/>
                <w:sz w:val="16"/>
                <w:szCs w:val="20"/>
                <w:lang w:val="en-US"/>
              </w:rPr>
            </w:pPr>
            <w:ins w:id="8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1" w:author="Автор"/>
                <w:b/>
                <w:color w:val="A6A6A6"/>
                <w:sz w:val="16"/>
                <w:szCs w:val="20"/>
                <w:lang w:val="en-US"/>
              </w:rPr>
            </w:pPr>
            <w:ins w:id="8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3" w:author="Автор"/>
                <w:b/>
                <w:color w:val="A6A6A6"/>
                <w:sz w:val="16"/>
                <w:szCs w:val="20"/>
                <w:lang w:val="en-US"/>
              </w:rPr>
            </w:pPr>
            <w:ins w:id="8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5" w:author="Автор"/>
                <w:b/>
                <w:color w:val="A6A6A6"/>
                <w:sz w:val="16"/>
                <w:szCs w:val="20"/>
                <w:lang w:val="en-US"/>
              </w:rPr>
            </w:pPr>
            <w:ins w:id="8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7" w:author="Автор"/>
                <w:b/>
                <w:color w:val="A6A6A6"/>
                <w:sz w:val="16"/>
                <w:szCs w:val="20"/>
                <w:lang w:val="en-US"/>
              </w:rPr>
            </w:pPr>
            <w:ins w:id="8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name="getComplexListResponse"&gt;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19" w:author="Автор"/>
                <w:b/>
                <w:color w:val="A6A6A6"/>
                <w:sz w:val="16"/>
                <w:szCs w:val="20"/>
                <w:lang w:val="en-US"/>
              </w:rPr>
            </w:pPr>
            <w:ins w:id="8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element="tns:getComplexListResponse"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1" w:author="Автор"/>
                <w:b/>
                <w:color w:val="A6A6A6"/>
                <w:sz w:val="16"/>
                <w:szCs w:val="20"/>
                <w:lang w:val="en-US"/>
              </w:rPr>
            </w:pPr>
            <w:ins w:id="8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3" w:author="Автор"/>
                <w:b/>
                <w:color w:val="A6A6A6"/>
                <w:sz w:val="16"/>
                <w:szCs w:val="20"/>
                <w:lang w:val="en-US"/>
              </w:rPr>
            </w:pPr>
            <w:ins w:id="8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5" w:author="Автор"/>
                <w:b/>
                <w:color w:val="A6A6A6"/>
                <w:sz w:val="16"/>
                <w:szCs w:val="20"/>
                <w:lang w:val="en-US"/>
              </w:rPr>
            </w:pPr>
            <w:ins w:id="8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7" w:author="Автор"/>
                <w:b/>
                <w:color w:val="A6A6A6"/>
                <w:sz w:val="16"/>
                <w:szCs w:val="20"/>
                <w:lang w:val="en-US"/>
              </w:rPr>
            </w:pPr>
            <w:ins w:id="8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29" w:author="Автор"/>
                <w:b/>
                <w:color w:val="A6A6A6"/>
                <w:sz w:val="16"/>
                <w:szCs w:val="20"/>
                <w:lang w:val="en-US"/>
              </w:rPr>
            </w:pPr>
            <w:ins w:id="8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1" w:author="Автор"/>
                <w:b/>
                <w:color w:val="A6A6A6"/>
                <w:sz w:val="16"/>
                <w:szCs w:val="20"/>
                <w:lang w:val="en-US"/>
              </w:rPr>
            </w:pPr>
            <w:ins w:id="8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3" w:author="Автор"/>
                <w:b/>
                <w:color w:val="A6A6A6"/>
                <w:sz w:val="16"/>
                <w:szCs w:val="20"/>
                <w:lang w:val="en-US"/>
              </w:rPr>
            </w:pPr>
            <w:ins w:id="8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5" w:author="Автор"/>
                <w:b/>
                <w:color w:val="A6A6A6"/>
                <w:sz w:val="16"/>
                <w:szCs w:val="20"/>
                <w:lang w:val="en-US"/>
              </w:rPr>
            </w:pPr>
            <w:ins w:id="8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element="tns:changePassword"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7" w:author="Автор"/>
                <w:b/>
                <w:color w:val="A6A6A6"/>
                <w:sz w:val="16"/>
                <w:szCs w:val="20"/>
                <w:lang w:val="en-US"/>
              </w:rPr>
            </w:pPr>
            <w:ins w:id="8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39" w:author="Автор"/>
                <w:b/>
                <w:color w:val="A6A6A6"/>
                <w:sz w:val="16"/>
                <w:szCs w:val="20"/>
                <w:lang w:val="en-US"/>
              </w:rPr>
            </w:pPr>
            <w:ins w:id="8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1" w:author="Автор"/>
                <w:b/>
                <w:color w:val="A6A6A6"/>
                <w:sz w:val="16"/>
                <w:szCs w:val="20"/>
                <w:lang w:val="en-US"/>
              </w:rPr>
            </w:pPr>
            <w:ins w:id="8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name="enableNotificationBySMSResponse"&gt;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3" w:author="Автор"/>
                <w:b/>
                <w:color w:val="A6A6A6"/>
                <w:sz w:val="16"/>
                <w:szCs w:val="20"/>
                <w:lang w:val="en-US"/>
              </w:rPr>
            </w:pPr>
            <w:ins w:id="8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element="tns:enableNotificationBySMSResponse"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5" w:author="Автор"/>
                <w:b/>
                <w:color w:val="A6A6A6"/>
                <w:sz w:val="16"/>
                <w:szCs w:val="20"/>
                <w:lang w:val="en-US"/>
              </w:rPr>
            </w:pPr>
            <w:ins w:id="8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7" w:author="Автор"/>
                <w:b/>
                <w:color w:val="A6A6A6"/>
                <w:sz w:val="16"/>
                <w:szCs w:val="20"/>
                <w:lang w:val="en-US"/>
              </w:rPr>
            </w:pPr>
            <w:ins w:id="8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49" w:author="Автор"/>
                <w:b/>
                <w:color w:val="A6A6A6"/>
                <w:sz w:val="16"/>
                <w:szCs w:val="20"/>
                <w:lang w:val="en-US"/>
              </w:rPr>
            </w:pPr>
            <w:ins w:id="8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name="getSubscriptionFeedingJournalResponse"&gt;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1" w:author="Автор"/>
                <w:b/>
                <w:color w:val="A6A6A6"/>
                <w:sz w:val="16"/>
                <w:szCs w:val="20"/>
                <w:lang w:val="en-US"/>
              </w:rPr>
            </w:pPr>
            <w:ins w:id="8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element="tns:getSubscriptionFeedingJournalResponse"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3" w:author="Автор"/>
                <w:b/>
                <w:color w:val="A6A6A6"/>
                <w:sz w:val="16"/>
                <w:szCs w:val="20"/>
                <w:lang w:val="en-US"/>
              </w:rPr>
            </w:pPr>
            <w:ins w:id="8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5" w:author="Автор"/>
                <w:b/>
                <w:color w:val="A6A6A6"/>
                <w:sz w:val="16"/>
                <w:szCs w:val="20"/>
                <w:lang w:val="en-US"/>
              </w:rPr>
            </w:pPr>
            <w:ins w:id="8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7" w:author="Автор"/>
                <w:b/>
                <w:color w:val="A6A6A6"/>
                <w:sz w:val="16"/>
                <w:szCs w:val="20"/>
                <w:lang w:val="en-US"/>
              </w:rPr>
            </w:pPr>
            <w:ins w:id="8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59" w:author="Автор"/>
                <w:b/>
                <w:color w:val="A6A6A6"/>
                <w:sz w:val="16"/>
                <w:szCs w:val="20"/>
                <w:lang w:val="en-US"/>
              </w:rPr>
            </w:pPr>
            <w:ins w:id="8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element="tns:getListOfComplaintBookEntriesByClientResponse"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1" w:author="Автор"/>
                <w:b/>
                <w:color w:val="A6A6A6"/>
                <w:sz w:val="16"/>
                <w:szCs w:val="20"/>
                <w:lang w:val="en-US"/>
              </w:rPr>
            </w:pPr>
            <w:ins w:id="8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3" w:author="Автор"/>
                <w:b/>
                <w:color w:val="A6A6A6"/>
                <w:sz w:val="16"/>
                <w:szCs w:val="20"/>
                <w:lang w:val="en-US"/>
              </w:rPr>
            </w:pPr>
            <w:ins w:id="8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5" w:author="Автор"/>
                <w:b/>
                <w:color w:val="A6A6A6"/>
                <w:sz w:val="16"/>
                <w:szCs w:val="20"/>
                <w:lang w:val="en-US"/>
              </w:rPr>
            </w:pPr>
            <w:ins w:id="8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7" w:author="Автор"/>
                <w:b/>
                <w:color w:val="A6A6A6"/>
                <w:sz w:val="16"/>
                <w:szCs w:val="20"/>
                <w:lang w:val="en-US"/>
              </w:rPr>
            </w:pPr>
            <w:ins w:id="8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element="tns:getNotificationSettingsResponse"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69" w:author="Автор"/>
                <w:b/>
                <w:color w:val="A6A6A6"/>
                <w:sz w:val="16"/>
                <w:szCs w:val="20"/>
                <w:lang w:val="en-US"/>
              </w:rPr>
            </w:pPr>
            <w:ins w:id="8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1" w:author="Автор"/>
                <w:b/>
                <w:color w:val="A6A6A6"/>
                <w:sz w:val="16"/>
                <w:szCs w:val="20"/>
                <w:lang w:val="en-US"/>
              </w:rPr>
            </w:pPr>
            <w:ins w:id="8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3" w:author="Автор"/>
                <w:b/>
                <w:color w:val="A6A6A6"/>
                <w:sz w:val="16"/>
                <w:szCs w:val="20"/>
                <w:lang w:val="en-US"/>
              </w:rPr>
            </w:pPr>
            <w:ins w:id="8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5" w:author="Автор"/>
                <w:b/>
                <w:color w:val="A6A6A6"/>
                <w:sz w:val="16"/>
                <w:szCs w:val="20"/>
                <w:lang w:val="en-US"/>
              </w:rPr>
            </w:pPr>
            <w:ins w:id="8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element="tns:getClientStats"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7" w:author="Автор"/>
                <w:b/>
                <w:color w:val="A6A6A6"/>
                <w:sz w:val="16"/>
                <w:szCs w:val="20"/>
                <w:lang w:val="en-US"/>
              </w:rPr>
            </w:pPr>
            <w:ins w:id="8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79" w:author="Автор"/>
                <w:b/>
                <w:color w:val="A6A6A6"/>
                <w:sz w:val="16"/>
                <w:szCs w:val="20"/>
                <w:lang w:val="en-US"/>
              </w:rPr>
            </w:pPr>
            <w:ins w:id="8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1" w:author="Автор"/>
                <w:b/>
                <w:color w:val="A6A6A6"/>
                <w:sz w:val="16"/>
                <w:szCs w:val="20"/>
                <w:lang w:val="en-US"/>
              </w:rPr>
            </w:pPr>
            <w:ins w:id="8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3" w:author="Автор"/>
                <w:b/>
                <w:color w:val="A6A6A6"/>
                <w:sz w:val="16"/>
                <w:szCs w:val="20"/>
                <w:lang w:val="en-US"/>
              </w:rPr>
            </w:pPr>
            <w:ins w:id="8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5" w:author="Автор"/>
                <w:b/>
                <w:color w:val="A6A6A6"/>
                <w:sz w:val="16"/>
                <w:szCs w:val="20"/>
                <w:lang w:val="en-US"/>
              </w:rPr>
            </w:pPr>
            <w:ins w:id="8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7" w:author="Автор"/>
                <w:b/>
                <w:color w:val="A6A6A6"/>
                <w:sz w:val="16"/>
                <w:szCs w:val="20"/>
                <w:lang w:val="en-US"/>
              </w:rPr>
            </w:pPr>
            <w:ins w:id="8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89" w:author="Автор"/>
                <w:b/>
                <w:color w:val="A6A6A6"/>
                <w:sz w:val="16"/>
                <w:szCs w:val="20"/>
                <w:lang w:val="en-US"/>
              </w:rPr>
            </w:pPr>
            <w:ins w:id="8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1" w:author="Автор"/>
                <w:b/>
                <w:color w:val="A6A6A6"/>
                <w:sz w:val="16"/>
                <w:szCs w:val="20"/>
                <w:lang w:val="en-US"/>
              </w:rPr>
            </w:pPr>
            <w:ins w:id="8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element="tns:getEnterEventWithRepList"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3" w:author="Автор"/>
                <w:b/>
                <w:color w:val="A6A6A6"/>
                <w:sz w:val="16"/>
                <w:szCs w:val="20"/>
                <w:lang w:val="en-US"/>
              </w:rPr>
            </w:pPr>
            <w:ins w:id="8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5" w:author="Автор"/>
                <w:b/>
                <w:color w:val="A6A6A6"/>
                <w:sz w:val="16"/>
                <w:szCs w:val="20"/>
                <w:lang w:val="en-US"/>
              </w:rPr>
            </w:pPr>
            <w:ins w:id="8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7" w:author="Автор"/>
                <w:b/>
                <w:color w:val="A6A6A6"/>
                <w:sz w:val="16"/>
                <w:szCs w:val="20"/>
                <w:lang w:val="en-US"/>
              </w:rPr>
            </w:pPr>
            <w:ins w:id="8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499" w:author="Автор"/>
                <w:b/>
                <w:color w:val="A6A6A6"/>
                <w:sz w:val="16"/>
                <w:szCs w:val="20"/>
                <w:lang w:val="en-US"/>
              </w:rPr>
            </w:pPr>
            <w:ins w:id="8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1" w:author="Автор"/>
                <w:b/>
                <w:color w:val="A6A6A6"/>
                <w:sz w:val="16"/>
                <w:szCs w:val="20"/>
                <w:lang w:val="en-US"/>
              </w:rPr>
            </w:pPr>
            <w:ins w:id="8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3" w:author="Автор"/>
                <w:b/>
                <w:color w:val="A6A6A6"/>
                <w:sz w:val="16"/>
                <w:szCs w:val="20"/>
                <w:lang w:val="en-US"/>
              </w:rPr>
            </w:pPr>
            <w:ins w:id="8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5" w:author="Автор"/>
                <w:b/>
                <w:color w:val="A6A6A6"/>
                <w:sz w:val="16"/>
                <w:szCs w:val="20"/>
                <w:lang w:val="en-US"/>
              </w:rPr>
            </w:pPr>
            <w:ins w:id="8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7" w:author="Автор"/>
                <w:b/>
                <w:color w:val="A6A6A6"/>
                <w:sz w:val="16"/>
                <w:szCs w:val="20"/>
                <w:lang w:val="en-US"/>
              </w:rPr>
            </w:pPr>
            <w:ins w:id="8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09" w:author="Автор"/>
                <w:b/>
                <w:color w:val="A6A6A6"/>
                <w:sz w:val="16"/>
                <w:szCs w:val="20"/>
                <w:lang w:val="en-US"/>
              </w:rPr>
            </w:pPr>
            <w:ins w:id="8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1" w:author="Автор"/>
                <w:b/>
                <w:color w:val="A6A6A6"/>
                <w:sz w:val="16"/>
                <w:szCs w:val="20"/>
                <w:lang w:val="en-US"/>
              </w:rPr>
            </w:pPr>
            <w:ins w:id="8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3" w:author="Автор"/>
                <w:b/>
                <w:color w:val="A6A6A6"/>
                <w:sz w:val="16"/>
                <w:szCs w:val="20"/>
                <w:lang w:val="en-US"/>
              </w:rPr>
            </w:pPr>
            <w:ins w:id="8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5" w:author="Автор"/>
                <w:b/>
                <w:color w:val="A6A6A6"/>
                <w:sz w:val="16"/>
                <w:szCs w:val="20"/>
                <w:lang w:val="en-US"/>
              </w:rPr>
            </w:pPr>
            <w:ins w:id="8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element="tns:enableNotificationBySMS"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7" w:author="Автор"/>
                <w:b/>
                <w:color w:val="A6A6A6"/>
                <w:sz w:val="16"/>
                <w:szCs w:val="20"/>
                <w:lang w:val="en-US"/>
              </w:rPr>
            </w:pPr>
            <w:ins w:id="8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19" w:author="Автор"/>
                <w:b/>
                <w:color w:val="A6A6A6"/>
                <w:sz w:val="16"/>
                <w:szCs w:val="20"/>
                <w:lang w:val="en-US"/>
              </w:rPr>
            </w:pPr>
            <w:ins w:id="8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1" w:author="Автор"/>
                <w:b/>
                <w:color w:val="A6A6A6"/>
                <w:sz w:val="16"/>
                <w:szCs w:val="20"/>
                <w:lang w:val="en-US"/>
              </w:rPr>
            </w:pPr>
            <w:ins w:id="8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name="getGroupListByOrgResponse"&gt;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3" w:author="Автор"/>
                <w:b/>
                <w:color w:val="A6A6A6"/>
                <w:sz w:val="16"/>
                <w:szCs w:val="20"/>
                <w:lang w:val="en-US"/>
              </w:rPr>
            </w:pPr>
            <w:ins w:id="8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element="tns:getGroupListByOrgResponse"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5" w:author="Автор"/>
                <w:b/>
                <w:color w:val="A6A6A6"/>
                <w:sz w:val="16"/>
                <w:szCs w:val="20"/>
                <w:lang w:val="en-US"/>
              </w:rPr>
            </w:pPr>
            <w:ins w:id="8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7" w:author="Автор"/>
                <w:b/>
                <w:color w:val="A6A6A6"/>
                <w:sz w:val="16"/>
                <w:szCs w:val="20"/>
                <w:lang w:val="en-US"/>
              </w:rPr>
            </w:pPr>
            <w:ins w:id="8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29" w:author="Автор"/>
                <w:b/>
                <w:color w:val="A6A6A6"/>
                <w:sz w:val="16"/>
                <w:szCs w:val="20"/>
                <w:lang w:val="en-US"/>
              </w:rPr>
            </w:pPr>
            <w:ins w:id="8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name="authorizeClientResponse"&gt;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1" w:author="Автор"/>
                <w:b/>
                <w:color w:val="A6A6A6"/>
                <w:sz w:val="16"/>
                <w:szCs w:val="20"/>
                <w:lang w:val="en-US"/>
              </w:rPr>
            </w:pPr>
            <w:ins w:id="8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element="tns:authorizeClientResponse"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3" w:author="Автор"/>
                <w:b/>
                <w:color w:val="A6A6A6"/>
                <w:sz w:val="16"/>
                <w:szCs w:val="20"/>
                <w:lang w:val="en-US"/>
              </w:rPr>
            </w:pPr>
            <w:ins w:id="8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5" w:author="Автор"/>
                <w:b/>
                <w:color w:val="A6A6A6"/>
                <w:sz w:val="16"/>
                <w:szCs w:val="20"/>
                <w:lang w:val="en-US"/>
              </w:rPr>
            </w:pPr>
            <w:ins w:id="8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7" w:author="Автор"/>
                <w:b/>
                <w:color w:val="A6A6A6"/>
                <w:sz w:val="16"/>
                <w:szCs w:val="20"/>
                <w:lang w:val="en-US"/>
              </w:rPr>
            </w:pPr>
            <w:ins w:id="8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name="getSummaryByTypedIdResponse"&gt;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39" w:author="Автор"/>
                <w:b/>
                <w:color w:val="A6A6A6"/>
                <w:sz w:val="16"/>
                <w:szCs w:val="20"/>
                <w:lang w:val="en-US"/>
              </w:rPr>
            </w:pPr>
            <w:ins w:id="8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element="tns:getSummaryByTypedIdResponse"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1" w:author="Автор"/>
                <w:b/>
                <w:color w:val="A6A6A6"/>
                <w:sz w:val="16"/>
                <w:szCs w:val="20"/>
                <w:lang w:val="en-US"/>
              </w:rPr>
            </w:pPr>
            <w:ins w:id="8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3" w:author="Автор"/>
                <w:b/>
                <w:color w:val="A6A6A6"/>
                <w:sz w:val="16"/>
                <w:szCs w:val="20"/>
                <w:lang w:val="en-US"/>
              </w:rPr>
            </w:pPr>
            <w:ins w:id="8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5" w:author="Автор"/>
                <w:b/>
                <w:color w:val="A6A6A6"/>
                <w:sz w:val="16"/>
                <w:szCs w:val="20"/>
                <w:lang w:val="en-US"/>
              </w:rPr>
            </w:pPr>
            <w:ins w:id="8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7" w:author="Автор"/>
                <w:b/>
                <w:color w:val="A6A6A6"/>
                <w:sz w:val="16"/>
                <w:szCs w:val="20"/>
                <w:lang w:val="en-US"/>
              </w:rPr>
            </w:pPr>
            <w:ins w:id="8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49" w:author="Автор"/>
                <w:b/>
                <w:color w:val="A6A6A6"/>
                <w:sz w:val="16"/>
                <w:szCs w:val="20"/>
                <w:lang w:val="en-US"/>
              </w:rPr>
            </w:pPr>
            <w:ins w:id="8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1" w:author="Автор"/>
                <w:b/>
                <w:color w:val="A6A6A6"/>
                <w:sz w:val="16"/>
                <w:szCs w:val="20"/>
                <w:lang w:val="en-US"/>
              </w:rPr>
            </w:pPr>
            <w:ins w:id="8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3" w:author="Автор"/>
                <w:b/>
                <w:color w:val="A6A6A6"/>
                <w:sz w:val="16"/>
                <w:szCs w:val="20"/>
                <w:lang w:val="en-US"/>
              </w:rPr>
            </w:pPr>
            <w:ins w:id="8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5" w:author="Автор"/>
                <w:b/>
                <w:color w:val="A6A6A6"/>
                <w:sz w:val="16"/>
                <w:szCs w:val="20"/>
                <w:lang w:val="en-US"/>
              </w:rPr>
            </w:pPr>
            <w:ins w:id="8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element="tns:getMenuListByOrgResponse"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7" w:author="Автор"/>
                <w:b/>
                <w:color w:val="A6A6A6"/>
                <w:sz w:val="16"/>
                <w:szCs w:val="20"/>
                <w:lang w:val="en-US"/>
              </w:rPr>
            </w:pPr>
            <w:ins w:id="8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59" w:author="Автор"/>
                <w:b/>
                <w:color w:val="A6A6A6"/>
                <w:sz w:val="16"/>
                <w:szCs w:val="20"/>
                <w:lang w:val="en-US"/>
              </w:rPr>
            </w:pPr>
            <w:ins w:id="8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1" w:author="Автор"/>
                <w:b/>
                <w:color w:val="A6A6A6"/>
                <w:sz w:val="16"/>
                <w:szCs w:val="20"/>
                <w:lang w:val="en-US"/>
              </w:rPr>
            </w:pPr>
            <w:ins w:id="8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3" w:author="Автор"/>
                <w:b/>
                <w:color w:val="A6A6A6"/>
                <w:sz w:val="16"/>
                <w:szCs w:val="20"/>
                <w:lang w:val="en-US"/>
              </w:rPr>
            </w:pPr>
            <w:ins w:id="8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5" w:author="Автор"/>
                <w:b/>
                <w:color w:val="A6A6A6"/>
                <w:sz w:val="16"/>
                <w:szCs w:val="20"/>
                <w:lang w:val="en-US"/>
              </w:rPr>
            </w:pPr>
            <w:ins w:id="8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7" w:author="Автор"/>
                <w:b/>
                <w:color w:val="A6A6A6"/>
                <w:sz w:val="16"/>
                <w:szCs w:val="20"/>
                <w:lang w:val="en-US"/>
              </w:rPr>
            </w:pPr>
            <w:ins w:id="8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69" w:author="Автор"/>
                <w:b/>
                <w:color w:val="A6A6A6"/>
                <w:sz w:val="16"/>
                <w:szCs w:val="20"/>
                <w:lang w:val="en-US"/>
              </w:rPr>
            </w:pPr>
            <w:ins w:id="8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1" w:author="Автор"/>
                <w:b/>
                <w:color w:val="A6A6A6"/>
                <w:sz w:val="16"/>
                <w:szCs w:val="20"/>
                <w:lang w:val="en-US"/>
              </w:rPr>
            </w:pPr>
            <w:ins w:id="8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element="tns:getBanks"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3" w:author="Автор"/>
                <w:b/>
                <w:color w:val="A6A6A6"/>
                <w:sz w:val="16"/>
                <w:szCs w:val="20"/>
                <w:lang w:val="en-US"/>
              </w:rPr>
            </w:pPr>
            <w:ins w:id="8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5" w:author="Автор"/>
                <w:b/>
                <w:color w:val="A6A6A6"/>
                <w:sz w:val="16"/>
                <w:szCs w:val="20"/>
                <w:lang w:val="en-US"/>
              </w:rPr>
            </w:pPr>
            <w:ins w:id="8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7" w:author="Автор"/>
                <w:b/>
                <w:color w:val="A6A6A6"/>
                <w:sz w:val="16"/>
                <w:szCs w:val="20"/>
                <w:lang w:val="en-US"/>
              </w:rPr>
            </w:pPr>
            <w:ins w:id="8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79" w:author="Автор"/>
                <w:b/>
                <w:color w:val="A6A6A6"/>
                <w:sz w:val="16"/>
                <w:szCs w:val="20"/>
                <w:lang w:val="en-US"/>
              </w:rPr>
            </w:pPr>
            <w:ins w:id="8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element="tns:changeMobilePhone"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1" w:author="Автор"/>
                <w:b/>
                <w:color w:val="A6A6A6"/>
                <w:sz w:val="16"/>
                <w:szCs w:val="20"/>
                <w:lang w:val="en-US"/>
              </w:rPr>
            </w:pPr>
            <w:ins w:id="8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3" w:author="Автор"/>
                <w:b/>
                <w:color w:val="A6A6A6"/>
                <w:sz w:val="16"/>
                <w:szCs w:val="20"/>
                <w:lang w:val="en-US"/>
              </w:rPr>
            </w:pPr>
            <w:ins w:id="8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5" w:author="Автор"/>
                <w:b/>
                <w:color w:val="A6A6A6"/>
                <w:sz w:val="16"/>
                <w:szCs w:val="20"/>
                <w:lang w:val="en-US"/>
              </w:rPr>
            </w:pPr>
            <w:ins w:id="8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7" w:author="Автор"/>
                <w:b/>
                <w:color w:val="A6A6A6"/>
                <w:sz w:val="16"/>
                <w:szCs w:val="20"/>
                <w:lang w:val="en-US"/>
              </w:rPr>
            </w:pPr>
            <w:ins w:id="8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89" w:author="Автор"/>
                <w:b/>
                <w:color w:val="A6A6A6"/>
                <w:sz w:val="16"/>
                <w:szCs w:val="20"/>
                <w:lang w:val="en-US"/>
              </w:rPr>
            </w:pPr>
            <w:ins w:id="8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1" w:author="Автор"/>
                <w:b/>
                <w:color w:val="A6A6A6"/>
                <w:sz w:val="16"/>
                <w:szCs w:val="20"/>
                <w:lang w:val="en-US"/>
              </w:rPr>
            </w:pPr>
            <w:ins w:id="8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3" w:author="Автор"/>
                <w:b/>
                <w:color w:val="A6A6A6"/>
                <w:sz w:val="16"/>
                <w:szCs w:val="20"/>
                <w:lang w:val="en-US"/>
              </w:rPr>
            </w:pPr>
            <w:ins w:id="8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name="getClientRepresentativesResponse"&gt;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5" w:author="Автор"/>
                <w:b/>
                <w:color w:val="A6A6A6"/>
                <w:sz w:val="16"/>
                <w:szCs w:val="20"/>
                <w:lang w:val="en-US"/>
              </w:rPr>
            </w:pPr>
            <w:ins w:id="8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element="tns:getClientRepresentativesResponse"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7" w:author="Автор"/>
                <w:b/>
                <w:color w:val="A6A6A6"/>
                <w:sz w:val="16"/>
                <w:szCs w:val="20"/>
                <w:lang w:val="en-US"/>
              </w:rPr>
            </w:pPr>
            <w:ins w:id="8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599" w:author="Автор"/>
                <w:b/>
                <w:color w:val="A6A6A6"/>
                <w:sz w:val="16"/>
                <w:szCs w:val="20"/>
                <w:lang w:val="en-US"/>
              </w:rPr>
            </w:pPr>
            <w:ins w:id="8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1" w:author="Автор"/>
                <w:b/>
                <w:color w:val="A6A6A6"/>
                <w:sz w:val="16"/>
                <w:szCs w:val="20"/>
                <w:lang w:val="en-US"/>
              </w:rPr>
            </w:pPr>
            <w:ins w:id="8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3" w:author="Автор"/>
                <w:b/>
                <w:color w:val="A6A6A6"/>
                <w:sz w:val="16"/>
                <w:szCs w:val="20"/>
                <w:lang w:val="en-US"/>
              </w:rPr>
            </w:pPr>
            <w:ins w:id="8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5" w:author="Автор"/>
                <w:b/>
                <w:color w:val="A6A6A6"/>
                <w:sz w:val="16"/>
                <w:szCs w:val="20"/>
                <w:lang w:val="en-US"/>
              </w:rPr>
            </w:pPr>
            <w:ins w:id="8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7" w:author="Автор"/>
                <w:b/>
                <w:color w:val="A6A6A6"/>
                <w:sz w:val="16"/>
                <w:szCs w:val="20"/>
                <w:lang w:val="en-US"/>
              </w:rPr>
            </w:pPr>
            <w:ins w:id="8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09" w:author="Автор"/>
                <w:b/>
                <w:color w:val="A6A6A6"/>
                <w:sz w:val="16"/>
                <w:szCs w:val="20"/>
                <w:lang w:val="en-US"/>
              </w:rPr>
            </w:pPr>
            <w:ins w:id="8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1" w:author="Автор"/>
                <w:b/>
                <w:color w:val="A6A6A6"/>
                <w:sz w:val="16"/>
                <w:szCs w:val="20"/>
                <w:lang w:val="en-US"/>
              </w:rPr>
            </w:pPr>
            <w:ins w:id="8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3" w:author="Автор"/>
                <w:b/>
                <w:color w:val="A6A6A6"/>
                <w:sz w:val="16"/>
                <w:szCs w:val="20"/>
                <w:lang w:val="en-US"/>
              </w:rPr>
            </w:pPr>
            <w:ins w:id="8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5" w:author="Автор"/>
                <w:b/>
                <w:color w:val="A6A6A6"/>
                <w:sz w:val="16"/>
                <w:szCs w:val="20"/>
                <w:lang w:val="en-US"/>
              </w:rPr>
            </w:pPr>
            <w:ins w:id="8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7" w:author="Автор"/>
                <w:b/>
                <w:color w:val="A6A6A6"/>
                <w:sz w:val="16"/>
                <w:szCs w:val="20"/>
                <w:lang w:val="en-US"/>
              </w:rPr>
            </w:pPr>
            <w:ins w:id="8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19" w:author="Автор"/>
                <w:b/>
                <w:color w:val="A6A6A6"/>
                <w:sz w:val="16"/>
                <w:szCs w:val="20"/>
                <w:lang w:val="en-US"/>
              </w:rPr>
            </w:pPr>
            <w:ins w:id="8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1" w:author="Автор"/>
                <w:b/>
                <w:color w:val="A6A6A6"/>
                <w:sz w:val="16"/>
                <w:szCs w:val="20"/>
                <w:lang w:val="en-US"/>
              </w:rPr>
            </w:pPr>
            <w:ins w:id="8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3" w:author="Автор"/>
                <w:b/>
                <w:color w:val="A6A6A6"/>
                <w:sz w:val="16"/>
                <w:szCs w:val="20"/>
                <w:lang w:val="en-US"/>
              </w:rPr>
            </w:pPr>
            <w:ins w:id="8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5" w:author="Автор"/>
                <w:b/>
                <w:color w:val="A6A6A6"/>
                <w:sz w:val="16"/>
                <w:szCs w:val="20"/>
                <w:lang w:val="en-US"/>
              </w:rPr>
            </w:pPr>
            <w:ins w:id="8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name="getTransferSubBalanceListBySanResponse"&gt;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7" w:author="Автор"/>
                <w:b/>
                <w:color w:val="A6A6A6"/>
                <w:sz w:val="16"/>
                <w:szCs w:val="20"/>
                <w:lang w:val="en-US"/>
              </w:rPr>
            </w:pPr>
            <w:ins w:id="8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element="tns:getTransferSubBalanceListBySanResponse"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29" w:author="Автор"/>
                <w:b/>
                <w:color w:val="A6A6A6"/>
                <w:sz w:val="16"/>
                <w:szCs w:val="20"/>
                <w:lang w:val="en-US"/>
              </w:rPr>
            </w:pPr>
            <w:ins w:id="8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1" w:author="Автор"/>
                <w:b/>
                <w:color w:val="A6A6A6"/>
                <w:sz w:val="16"/>
                <w:szCs w:val="20"/>
                <w:lang w:val="en-US"/>
              </w:rPr>
            </w:pPr>
            <w:ins w:id="8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3" w:author="Автор"/>
                <w:b/>
                <w:color w:val="A6A6A6"/>
                <w:sz w:val="16"/>
                <w:szCs w:val="20"/>
                <w:lang w:val="en-US"/>
              </w:rPr>
            </w:pPr>
            <w:ins w:id="8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5" w:author="Автор"/>
                <w:b/>
                <w:color w:val="A6A6A6"/>
                <w:sz w:val="16"/>
                <w:szCs w:val="20"/>
                <w:lang w:val="en-US"/>
              </w:rPr>
            </w:pPr>
            <w:ins w:id="8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element="tns:getPurchaseSubscriptionFeedingListBySan"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7" w:author="Автор"/>
                <w:b/>
                <w:color w:val="A6A6A6"/>
                <w:sz w:val="16"/>
                <w:szCs w:val="20"/>
                <w:lang w:val="en-US"/>
              </w:rPr>
            </w:pPr>
            <w:ins w:id="8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39" w:author="Автор"/>
                <w:b/>
                <w:color w:val="A6A6A6"/>
                <w:sz w:val="16"/>
                <w:szCs w:val="20"/>
                <w:lang w:val="en-US"/>
              </w:rPr>
            </w:pPr>
            <w:ins w:id="8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1" w:author="Автор"/>
                <w:b/>
                <w:color w:val="A6A6A6"/>
                <w:sz w:val="16"/>
                <w:szCs w:val="20"/>
                <w:lang w:val="en-US"/>
              </w:rPr>
            </w:pPr>
            <w:ins w:id="8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3" w:author="Автор"/>
                <w:b/>
                <w:color w:val="A6A6A6"/>
                <w:sz w:val="16"/>
                <w:szCs w:val="20"/>
                <w:lang w:val="en-US"/>
              </w:rPr>
            </w:pPr>
            <w:ins w:id="8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5" w:author="Автор"/>
                <w:b/>
                <w:color w:val="A6A6A6"/>
                <w:sz w:val="16"/>
                <w:szCs w:val="20"/>
                <w:lang w:val="en-US"/>
              </w:rPr>
            </w:pPr>
            <w:ins w:id="8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7" w:author="Автор"/>
                <w:b/>
                <w:color w:val="A6A6A6"/>
                <w:sz w:val="16"/>
                <w:szCs w:val="20"/>
                <w:lang w:val="en-US"/>
              </w:rPr>
            </w:pPr>
            <w:ins w:id="8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49" w:author="Автор"/>
                <w:b/>
                <w:color w:val="A6A6A6"/>
                <w:sz w:val="16"/>
                <w:szCs w:val="20"/>
                <w:lang w:val="en-US"/>
              </w:rPr>
            </w:pPr>
            <w:ins w:id="8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name="getCardListResponse"&gt;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1" w:author="Автор"/>
                <w:b/>
                <w:color w:val="A6A6A6"/>
                <w:sz w:val="16"/>
                <w:szCs w:val="20"/>
                <w:lang w:val="en-US"/>
              </w:rPr>
            </w:pPr>
            <w:ins w:id="8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element="tns:getCardListResponse"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3" w:author="Автор"/>
                <w:b/>
                <w:color w:val="A6A6A6"/>
                <w:sz w:val="16"/>
                <w:szCs w:val="20"/>
                <w:lang w:val="en-US"/>
              </w:rPr>
            </w:pPr>
            <w:ins w:id="8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5" w:author="Автор"/>
                <w:b/>
                <w:color w:val="A6A6A6"/>
                <w:sz w:val="16"/>
                <w:szCs w:val="20"/>
                <w:lang w:val="en-US"/>
              </w:rPr>
            </w:pPr>
            <w:ins w:id="8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7" w:author="Автор"/>
                <w:b/>
                <w:color w:val="A6A6A6"/>
                <w:sz w:val="16"/>
                <w:szCs w:val="20"/>
                <w:lang w:val="en-US"/>
              </w:rPr>
            </w:pPr>
            <w:ins w:id="8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name="createPaymentOrderResponse"&gt;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59" w:author="Автор"/>
                <w:b/>
                <w:color w:val="A6A6A6"/>
                <w:sz w:val="16"/>
                <w:szCs w:val="20"/>
                <w:lang w:val="en-US"/>
              </w:rPr>
            </w:pPr>
            <w:ins w:id="8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element="tns:createPaymentOrderResponse"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1" w:author="Автор"/>
                <w:b/>
                <w:color w:val="A6A6A6"/>
                <w:sz w:val="16"/>
                <w:szCs w:val="20"/>
                <w:lang w:val="en-US"/>
              </w:rPr>
            </w:pPr>
            <w:ins w:id="8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3" w:author="Автор"/>
                <w:b/>
                <w:color w:val="A6A6A6"/>
                <w:sz w:val="16"/>
                <w:szCs w:val="20"/>
                <w:lang w:val="en-US"/>
              </w:rPr>
            </w:pPr>
            <w:ins w:id="8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5" w:author="Автор"/>
                <w:b/>
                <w:color w:val="A6A6A6"/>
                <w:sz w:val="16"/>
                <w:szCs w:val="20"/>
                <w:lang w:val="en-US"/>
              </w:rPr>
            </w:pPr>
            <w:ins w:id="8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name="getClientStatsResponse"&gt;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7" w:author="Автор"/>
                <w:b/>
                <w:color w:val="A6A6A6"/>
                <w:sz w:val="16"/>
                <w:szCs w:val="20"/>
                <w:lang w:val="en-US"/>
              </w:rPr>
            </w:pPr>
            <w:ins w:id="8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element="tns:getClientStatsResponse"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69" w:author="Автор"/>
                <w:b/>
                <w:color w:val="A6A6A6"/>
                <w:sz w:val="16"/>
                <w:szCs w:val="20"/>
                <w:lang w:val="en-US"/>
              </w:rPr>
            </w:pPr>
            <w:ins w:id="8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1" w:author="Автор"/>
                <w:b/>
                <w:color w:val="A6A6A6"/>
                <w:sz w:val="16"/>
                <w:szCs w:val="20"/>
                <w:lang w:val="en-US"/>
              </w:rPr>
            </w:pPr>
            <w:ins w:id="8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3" w:author="Автор"/>
                <w:b/>
                <w:color w:val="A6A6A6"/>
                <w:sz w:val="16"/>
                <w:szCs w:val="20"/>
                <w:lang w:val="en-US"/>
              </w:rPr>
            </w:pPr>
            <w:ins w:id="8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5" w:author="Автор"/>
                <w:b/>
                <w:color w:val="A6A6A6"/>
                <w:sz w:val="16"/>
                <w:szCs w:val="20"/>
                <w:lang w:val="en-US"/>
              </w:rPr>
            </w:pPr>
            <w:ins w:id="8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element="tns:getMenuListWithProhibitions"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7" w:author="Автор"/>
                <w:b/>
                <w:color w:val="A6A6A6"/>
                <w:sz w:val="16"/>
                <w:szCs w:val="20"/>
                <w:lang w:val="en-US"/>
              </w:rPr>
            </w:pPr>
            <w:ins w:id="8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79" w:author="Автор"/>
                <w:b/>
                <w:color w:val="A6A6A6"/>
                <w:sz w:val="16"/>
                <w:szCs w:val="20"/>
                <w:lang w:val="en-US"/>
              </w:rPr>
            </w:pPr>
            <w:ins w:id="8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1" w:author="Автор"/>
                <w:b/>
                <w:color w:val="A6A6A6"/>
                <w:sz w:val="16"/>
                <w:szCs w:val="20"/>
                <w:lang w:val="en-US"/>
              </w:rPr>
            </w:pPr>
            <w:ins w:id="8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3" w:author="Автор"/>
                <w:b/>
                <w:color w:val="A6A6A6"/>
                <w:sz w:val="16"/>
                <w:szCs w:val="20"/>
                <w:lang w:val="en-US"/>
              </w:rPr>
            </w:pPr>
            <w:ins w:id="8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element="tns:getGroupListByOrg"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5" w:author="Автор"/>
                <w:b/>
                <w:color w:val="A6A6A6"/>
                <w:sz w:val="16"/>
                <w:szCs w:val="20"/>
                <w:lang w:val="en-US"/>
              </w:rPr>
            </w:pPr>
            <w:ins w:id="8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7" w:author="Автор"/>
                <w:b/>
                <w:color w:val="A6A6A6"/>
                <w:sz w:val="16"/>
                <w:szCs w:val="20"/>
                <w:lang w:val="en-US"/>
              </w:rPr>
            </w:pPr>
            <w:ins w:id="8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89" w:author="Автор"/>
                <w:b/>
                <w:color w:val="A6A6A6"/>
                <w:sz w:val="16"/>
                <w:szCs w:val="20"/>
                <w:lang w:val="en-US"/>
              </w:rPr>
            </w:pPr>
            <w:ins w:id="8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name="getStudentListByIdOfClientGroupResponse"&gt;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1" w:author="Автор"/>
                <w:b/>
                <w:color w:val="A6A6A6"/>
                <w:sz w:val="16"/>
                <w:szCs w:val="20"/>
                <w:lang w:val="en-US"/>
              </w:rPr>
            </w:pPr>
            <w:ins w:id="8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element="tns:getStudentListByIdOfClientGroupResponse"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3" w:author="Автор"/>
                <w:b/>
                <w:color w:val="A6A6A6"/>
                <w:sz w:val="16"/>
                <w:szCs w:val="20"/>
                <w:lang w:val="en-US"/>
              </w:rPr>
            </w:pPr>
            <w:ins w:id="8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5" w:author="Автор"/>
                <w:b/>
                <w:color w:val="A6A6A6"/>
                <w:sz w:val="16"/>
                <w:szCs w:val="20"/>
                <w:lang w:val="en-US"/>
              </w:rPr>
            </w:pPr>
            <w:ins w:id="8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7" w:author="Автор"/>
                <w:b/>
                <w:color w:val="A6A6A6"/>
                <w:sz w:val="16"/>
                <w:szCs w:val="20"/>
                <w:lang w:val="en-US"/>
              </w:rPr>
            </w:pPr>
            <w:ins w:id="8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name="generateLinkingTokenResponse"&gt;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699" w:author="Автор"/>
                <w:b/>
                <w:color w:val="A6A6A6"/>
                <w:sz w:val="16"/>
                <w:szCs w:val="20"/>
                <w:lang w:val="en-US"/>
              </w:rPr>
            </w:pPr>
            <w:ins w:id="8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element="tns:generateLinkingTokenResponse"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1" w:author="Автор"/>
                <w:b/>
                <w:color w:val="A6A6A6"/>
                <w:sz w:val="16"/>
                <w:szCs w:val="20"/>
                <w:lang w:val="en-US"/>
              </w:rPr>
            </w:pPr>
            <w:ins w:id="8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3" w:author="Автор"/>
                <w:b/>
                <w:color w:val="A6A6A6"/>
                <w:sz w:val="16"/>
                <w:szCs w:val="20"/>
                <w:lang w:val="en-US"/>
              </w:rPr>
            </w:pPr>
            <w:ins w:id="8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5" w:author="Автор"/>
                <w:b/>
                <w:color w:val="A6A6A6"/>
                <w:sz w:val="16"/>
                <w:szCs w:val="20"/>
                <w:lang w:val="en-US"/>
              </w:rPr>
            </w:pPr>
            <w:ins w:id="8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7" w:author="Автор"/>
                <w:b/>
                <w:color w:val="A6A6A6"/>
                <w:sz w:val="16"/>
                <w:szCs w:val="20"/>
                <w:lang w:val="en-US"/>
              </w:rPr>
            </w:pPr>
            <w:ins w:id="8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element="tns:getIdOfClient"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09" w:author="Автор"/>
                <w:b/>
                <w:color w:val="A6A6A6"/>
                <w:sz w:val="16"/>
                <w:szCs w:val="20"/>
                <w:lang w:val="en-US"/>
              </w:rPr>
            </w:pPr>
            <w:ins w:id="8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1" w:author="Автор"/>
                <w:b/>
                <w:color w:val="A6A6A6"/>
                <w:sz w:val="16"/>
                <w:szCs w:val="20"/>
                <w:lang w:val="en-US"/>
              </w:rPr>
            </w:pPr>
            <w:ins w:id="8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3" w:author="Автор"/>
                <w:b/>
                <w:color w:val="A6A6A6"/>
                <w:sz w:val="16"/>
                <w:szCs w:val="20"/>
                <w:lang w:val="en-US"/>
              </w:rPr>
            </w:pPr>
            <w:ins w:id="8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name="getEnterEventListByGuardianResponse"&gt;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5" w:author="Автор"/>
                <w:b/>
                <w:color w:val="A6A6A6"/>
                <w:sz w:val="16"/>
                <w:szCs w:val="20"/>
                <w:lang w:val="en-US"/>
              </w:rPr>
            </w:pPr>
            <w:ins w:id="8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element="tns:getEnterEventListByGuardianResponse"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7" w:author="Автор"/>
                <w:b/>
                <w:color w:val="A6A6A6"/>
                <w:sz w:val="16"/>
                <w:szCs w:val="20"/>
                <w:lang w:val="en-US"/>
              </w:rPr>
            </w:pPr>
            <w:ins w:id="8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19" w:author="Автор"/>
                <w:b/>
                <w:color w:val="A6A6A6"/>
                <w:sz w:val="16"/>
                <w:szCs w:val="20"/>
                <w:lang w:val="en-US"/>
              </w:rPr>
            </w:pPr>
            <w:ins w:id="8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1" w:author="Автор"/>
                <w:b/>
                <w:color w:val="A6A6A6"/>
                <w:sz w:val="16"/>
                <w:szCs w:val="20"/>
                <w:lang w:val="en-US"/>
              </w:rPr>
            </w:pPr>
            <w:ins w:id="8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3" w:author="Автор"/>
                <w:b/>
                <w:color w:val="A6A6A6"/>
                <w:sz w:val="16"/>
                <w:szCs w:val="20"/>
                <w:lang w:val="en-US"/>
              </w:rPr>
            </w:pPr>
            <w:ins w:id="8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5" w:author="Автор"/>
                <w:b/>
                <w:color w:val="A6A6A6"/>
                <w:sz w:val="16"/>
                <w:szCs w:val="20"/>
                <w:lang w:val="en-US"/>
              </w:rPr>
            </w:pPr>
            <w:ins w:id="8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7" w:author="Автор"/>
                <w:b/>
                <w:color w:val="A6A6A6"/>
                <w:sz w:val="16"/>
                <w:szCs w:val="20"/>
                <w:lang w:val="en-US"/>
              </w:rPr>
            </w:pPr>
            <w:ins w:id="8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29" w:author="Автор"/>
                <w:b/>
                <w:color w:val="A6A6A6"/>
                <w:sz w:val="16"/>
                <w:szCs w:val="20"/>
                <w:lang w:val="en-US"/>
              </w:rPr>
            </w:pPr>
            <w:ins w:id="8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1" w:author="Автор"/>
                <w:b/>
                <w:color w:val="A6A6A6"/>
                <w:sz w:val="16"/>
                <w:szCs w:val="20"/>
                <w:lang w:val="en-US"/>
              </w:rPr>
            </w:pPr>
            <w:ins w:id="8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3" w:author="Автор"/>
                <w:b/>
                <w:color w:val="A6A6A6"/>
                <w:sz w:val="16"/>
                <w:szCs w:val="20"/>
                <w:lang w:val="en-US"/>
              </w:rPr>
            </w:pPr>
            <w:ins w:id="8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5" w:author="Автор"/>
                <w:b/>
                <w:color w:val="A6A6A6"/>
                <w:sz w:val="16"/>
                <w:szCs w:val="20"/>
                <w:lang w:val="en-US"/>
              </w:rPr>
            </w:pPr>
            <w:ins w:id="8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7" w:author="Автор"/>
                <w:b/>
                <w:color w:val="A6A6A6"/>
                <w:sz w:val="16"/>
                <w:szCs w:val="20"/>
                <w:lang w:val="en-US"/>
              </w:rPr>
            </w:pPr>
            <w:ins w:id="8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name="giveConclusionOnComplaintResponse"&gt;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39" w:author="Автор"/>
                <w:b/>
                <w:color w:val="A6A6A6"/>
                <w:sz w:val="16"/>
                <w:szCs w:val="20"/>
                <w:lang w:val="en-US"/>
              </w:rPr>
            </w:pPr>
            <w:ins w:id="8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element="tns:giveConclusionOnComplaintResponse"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1" w:author="Автор"/>
                <w:b/>
                <w:color w:val="A6A6A6"/>
                <w:sz w:val="16"/>
                <w:szCs w:val="20"/>
                <w:lang w:val="en-US"/>
              </w:rPr>
            </w:pPr>
            <w:ins w:id="8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3" w:author="Автор"/>
                <w:b/>
                <w:color w:val="A6A6A6"/>
                <w:sz w:val="16"/>
                <w:szCs w:val="20"/>
                <w:lang w:val="en-US"/>
              </w:rPr>
            </w:pPr>
            <w:ins w:id="8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5" w:author="Автор"/>
                <w:b/>
                <w:color w:val="A6A6A6"/>
                <w:sz w:val="16"/>
                <w:szCs w:val="20"/>
                <w:lang w:val="en-US"/>
              </w:rPr>
            </w:pPr>
            <w:ins w:id="8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name="getContractIdByCardNoResponse"&gt;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7" w:author="Автор"/>
                <w:b/>
                <w:color w:val="A6A6A6"/>
                <w:sz w:val="16"/>
                <w:szCs w:val="20"/>
                <w:lang w:val="en-US"/>
              </w:rPr>
            </w:pPr>
            <w:ins w:id="8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element="tns:getContractIdByCardNoResponse"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49" w:author="Автор"/>
                <w:b/>
                <w:color w:val="A6A6A6"/>
                <w:sz w:val="16"/>
                <w:szCs w:val="20"/>
                <w:lang w:val="en-US"/>
              </w:rPr>
            </w:pPr>
            <w:ins w:id="8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1" w:author="Автор"/>
                <w:b/>
                <w:color w:val="A6A6A6"/>
                <w:sz w:val="16"/>
                <w:szCs w:val="20"/>
                <w:lang w:val="en-US"/>
              </w:rPr>
            </w:pPr>
            <w:ins w:id="8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3" w:author="Автор"/>
                <w:b/>
                <w:color w:val="A6A6A6"/>
                <w:sz w:val="16"/>
                <w:szCs w:val="20"/>
                <w:lang w:val="en-US"/>
              </w:rPr>
            </w:pPr>
            <w:ins w:id="8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5" w:author="Автор"/>
                <w:b/>
                <w:color w:val="A6A6A6"/>
                <w:sz w:val="16"/>
                <w:szCs w:val="20"/>
                <w:lang w:val="en-US"/>
              </w:rPr>
            </w:pPr>
            <w:ins w:id="8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element="tns:sendLinkingTokenByMobileResponse"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7" w:author="Автор"/>
                <w:b/>
                <w:color w:val="A6A6A6"/>
                <w:sz w:val="16"/>
                <w:szCs w:val="20"/>
                <w:lang w:val="en-US"/>
              </w:rPr>
            </w:pPr>
            <w:ins w:id="8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59" w:author="Автор"/>
                <w:b/>
                <w:color w:val="A6A6A6"/>
                <w:sz w:val="16"/>
                <w:szCs w:val="20"/>
                <w:lang w:val="en-US"/>
              </w:rPr>
            </w:pPr>
            <w:ins w:id="8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1" w:author="Автор"/>
                <w:b/>
                <w:color w:val="A6A6A6"/>
                <w:sz w:val="16"/>
                <w:szCs w:val="20"/>
                <w:lang w:val="en-US"/>
              </w:rPr>
            </w:pPr>
            <w:ins w:id="8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3" w:author="Автор"/>
                <w:b/>
                <w:color w:val="A6A6A6"/>
                <w:sz w:val="16"/>
                <w:szCs w:val="20"/>
                <w:lang w:val="en-US"/>
              </w:rPr>
            </w:pPr>
            <w:ins w:id="8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5" w:author="Автор"/>
                <w:b/>
                <w:color w:val="A6A6A6"/>
                <w:sz w:val="16"/>
                <w:szCs w:val="20"/>
                <w:lang w:val="en-US"/>
              </w:rPr>
            </w:pPr>
            <w:ins w:id="8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7" w:author="Автор"/>
                <w:b/>
                <w:color w:val="A6A6A6"/>
                <w:sz w:val="16"/>
                <w:szCs w:val="20"/>
                <w:lang w:val="en-US"/>
              </w:rPr>
            </w:pPr>
            <w:ins w:id="8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69" w:author="Автор"/>
                <w:b/>
                <w:color w:val="A6A6A6"/>
                <w:sz w:val="16"/>
                <w:szCs w:val="20"/>
                <w:lang w:val="en-US"/>
              </w:rPr>
            </w:pPr>
            <w:ins w:id="8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1" w:author="Автор"/>
                <w:b/>
                <w:color w:val="A6A6A6"/>
                <w:sz w:val="16"/>
                <w:szCs w:val="20"/>
                <w:lang w:val="en-US"/>
              </w:rPr>
            </w:pPr>
            <w:ins w:id="8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element="tns:suspendSubscriptionFeeding"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3" w:author="Автор"/>
                <w:b/>
                <w:color w:val="A6A6A6"/>
                <w:sz w:val="16"/>
                <w:szCs w:val="20"/>
                <w:lang w:val="en-US"/>
              </w:rPr>
            </w:pPr>
            <w:ins w:id="8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5" w:author="Автор"/>
                <w:b/>
                <w:color w:val="A6A6A6"/>
                <w:sz w:val="16"/>
                <w:szCs w:val="20"/>
                <w:lang w:val="en-US"/>
              </w:rPr>
            </w:pPr>
            <w:ins w:id="8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7" w:author="Автор"/>
                <w:b/>
                <w:color w:val="A6A6A6"/>
                <w:sz w:val="16"/>
                <w:szCs w:val="20"/>
                <w:lang w:val="en-US"/>
              </w:rPr>
            </w:pPr>
            <w:ins w:id="8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79" w:author="Автор"/>
                <w:b/>
                <w:color w:val="A6A6A6"/>
                <w:sz w:val="16"/>
                <w:szCs w:val="20"/>
                <w:lang w:val="en-US"/>
              </w:rPr>
            </w:pPr>
            <w:ins w:id="8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1" w:author="Автор"/>
                <w:b/>
                <w:color w:val="A6A6A6"/>
                <w:sz w:val="16"/>
                <w:szCs w:val="20"/>
                <w:lang w:val="en-US"/>
              </w:rPr>
            </w:pPr>
            <w:ins w:id="8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3" w:author="Автор"/>
                <w:b/>
                <w:color w:val="A6A6A6"/>
                <w:sz w:val="16"/>
                <w:szCs w:val="20"/>
                <w:lang w:val="en-US"/>
              </w:rPr>
            </w:pPr>
            <w:ins w:id="8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5" w:author="Автор"/>
                <w:b/>
                <w:color w:val="A6A6A6"/>
                <w:sz w:val="16"/>
                <w:szCs w:val="20"/>
                <w:lang w:val="en-US"/>
              </w:rPr>
            </w:pPr>
            <w:ins w:id="8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name="getHiddenPagesResponse"&gt;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7" w:author="Автор"/>
                <w:b/>
                <w:color w:val="A6A6A6"/>
                <w:sz w:val="16"/>
                <w:szCs w:val="20"/>
                <w:lang w:val="en-US"/>
              </w:rPr>
            </w:pPr>
            <w:ins w:id="8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element="tns:getHiddenPagesResponse"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89" w:author="Автор"/>
                <w:b/>
                <w:color w:val="A6A6A6"/>
                <w:sz w:val="16"/>
                <w:szCs w:val="20"/>
                <w:lang w:val="en-US"/>
              </w:rPr>
            </w:pPr>
            <w:ins w:id="8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1" w:author="Автор"/>
                <w:b/>
                <w:color w:val="A6A6A6"/>
                <w:sz w:val="16"/>
                <w:szCs w:val="20"/>
                <w:lang w:val="en-US"/>
              </w:rPr>
            </w:pPr>
            <w:ins w:id="8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3" w:author="Автор"/>
                <w:b/>
                <w:color w:val="A6A6A6"/>
                <w:sz w:val="16"/>
                <w:szCs w:val="20"/>
                <w:lang w:val="en-US"/>
              </w:rPr>
            </w:pPr>
            <w:ins w:id="8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name="changePaymentOrderStatusResponse"&gt;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5" w:author="Автор"/>
                <w:b/>
                <w:color w:val="A6A6A6"/>
                <w:sz w:val="16"/>
                <w:szCs w:val="20"/>
                <w:lang w:val="en-US"/>
              </w:rPr>
            </w:pPr>
            <w:ins w:id="8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element="tns:changePaymentOrderStatusResponse"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7" w:author="Автор"/>
                <w:b/>
                <w:color w:val="A6A6A6"/>
                <w:sz w:val="16"/>
                <w:szCs w:val="20"/>
                <w:lang w:val="en-US"/>
              </w:rPr>
            </w:pPr>
            <w:ins w:id="8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799" w:author="Автор"/>
                <w:b/>
                <w:color w:val="A6A6A6"/>
                <w:sz w:val="16"/>
                <w:szCs w:val="20"/>
                <w:lang w:val="en-US"/>
              </w:rPr>
            </w:pPr>
            <w:ins w:id="8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1" w:author="Автор"/>
                <w:b/>
                <w:color w:val="A6A6A6"/>
                <w:sz w:val="16"/>
                <w:szCs w:val="20"/>
                <w:lang w:val="en-US"/>
              </w:rPr>
            </w:pPr>
            <w:ins w:id="8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name="getBanksResponse"&gt;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3" w:author="Автор"/>
                <w:b/>
                <w:color w:val="A6A6A6"/>
                <w:sz w:val="16"/>
                <w:szCs w:val="20"/>
                <w:lang w:val="en-US"/>
              </w:rPr>
            </w:pPr>
            <w:ins w:id="8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element="tns:getBanksResponse"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5" w:author="Автор"/>
                <w:b/>
                <w:color w:val="A6A6A6"/>
                <w:sz w:val="16"/>
                <w:szCs w:val="20"/>
                <w:lang w:val="en-US"/>
              </w:rPr>
            </w:pPr>
            <w:ins w:id="8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7" w:author="Автор"/>
                <w:b/>
                <w:color w:val="A6A6A6"/>
                <w:sz w:val="16"/>
                <w:szCs w:val="20"/>
                <w:lang w:val="en-US"/>
              </w:rPr>
            </w:pPr>
            <w:ins w:id="8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09" w:author="Автор"/>
                <w:b/>
                <w:color w:val="A6A6A6"/>
                <w:sz w:val="16"/>
                <w:szCs w:val="20"/>
                <w:lang w:val="en-US"/>
              </w:rPr>
            </w:pPr>
            <w:ins w:id="8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name="getListOfGoodsResponse"&gt;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1" w:author="Автор"/>
                <w:b/>
                <w:color w:val="A6A6A6"/>
                <w:sz w:val="16"/>
                <w:szCs w:val="20"/>
                <w:lang w:val="en-US"/>
              </w:rPr>
            </w:pPr>
            <w:ins w:id="8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element="tns:getListOfGoodsResponse"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3" w:author="Автор"/>
                <w:b/>
                <w:color w:val="A6A6A6"/>
                <w:sz w:val="16"/>
                <w:szCs w:val="20"/>
                <w:lang w:val="en-US"/>
              </w:rPr>
            </w:pPr>
            <w:ins w:id="8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5" w:author="Автор"/>
                <w:b/>
                <w:color w:val="A6A6A6"/>
                <w:sz w:val="16"/>
                <w:szCs w:val="20"/>
                <w:lang w:val="en-US"/>
              </w:rPr>
            </w:pPr>
            <w:ins w:id="8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7" w:author="Автор"/>
                <w:b/>
                <w:color w:val="A6A6A6"/>
                <w:sz w:val="16"/>
                <w:szCs w:val="20"/>
                <w:lang w:val="en-US"/>
              </w:rPr>
            </w:pPr>
            <w:ins w:id="8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19" w:author="Автор"/>
                <w:b/>
                <w:color w:val="A6A6A6"/>
                <w:sz w:val="16"/>
                <w:szCs w:val="20"/>
                <w:lang w:val="en-US"/>
              </w:rPr>
            </w:pPr>
            <w:ins w:id="8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1" w:author="Автор"/>
                <w:b/>
                <w:color w:val="A6A6A6"/>
                <w:sz w:val="16"/>
                <w:szCs w:val="20"/>
                <w:lang w:val="en-US"/>
              </w:rPr>
            </w:pPr>
            <w:ins w:id="8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3" w:author="Автор"/>
                <w:b/>
                <w:color w:val="A6A6A6"/>
                <w:sz w:val="16"/>
                <w:szCs w:val="20"/>
                <w:lang w:val="en-US"/>
              </w:rPr>
            </w:pPr>
            <w:ins w:id="8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5" w:author="Автор"/>
                <w:b/>
                <w:color w:val="A6A6A6"/>
                <w:sz w:val="16"/>
                <w:szCs w:val="20"/>
                <w:lang w:val="en-US"/>
              </w:rPr>
            </w:pPr>
            <w:ins w:id="8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7" w:author="Автор"/>
                <w:b/>
                <w:color w:val="A6A6A6"/>
                <w:sz w:val="16"/>
                <w:szCs w:val="20"/>
                <w:lang w:val="en-US"/>
              </w:rPr>
            </w:pPr>
            <w:ins w:id="8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29" w:author="Автор"/>
                <w:b/>
                <w:color w:val="A6A6A6"/>
                <w:sz w:val="16"/>
                <w:szCs w:val="20"/>
                <w:lang w:val="en-US"/>
              </w:rPr>
            </w:pPr>
            <w:ins w:id="8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1" w:author="Автор"/>
                <w:b/>
                <w:color w:val="A6A6A6"/>
                <w:sz w:val="16"/>
                <w:szCs w:val="20"/>
                <w:lang w:val="en-US"/>
              </w:rPr>
            </w:pPr>
            <w:ins w:id="8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3" w:author="Автор"/>
                <w:b/>
                <w:color w:val="A6A6A6"/>
                <w:sz w:val="16"/>
                <w:szCs w:val="20"/>
                <w:lang w:val="en-US"/>
              </w:rPr>
            </w:pPr>
            <w:ins w:id="8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5" w:author="Автор"/>
                <w:b/>
                <w:color w:val="A6A6A6"/>
                <w:sz w:val="16"/>
                <w:szCs w:val="20"/>
                <w:lang w:val="en-US"/>
              </w:rPr>
            </w:pPr>
            <w:ins w:id="8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&lt;wsdl:part element="tns:changePersonalInfo"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7" w:author="Автор"/>
                <w:b/>
                <w:color w:val="A6A6A6"/>
                <w:sz w:val="16"/>
                <w:szCs w:val="20"/>
                <w:lang w:val="en-US"/>
              </w:rPr>
            </w:pPr>
            <w:ins w:id="8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39" w:author="Автор"/>
                <w:b/>
                <w:color w:val="A6A6A6"/>
                <w:sz w:val="16"/>
                <w:szCs w:val="20"/>
                <w:lang w:val="en-US"/>
              </w:rPr>
            </w:pPr>
            <w:ins w:id="8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1" w:author="Автор"/>
                <w:b/>
                <w:color w:val="A6A6A6"/>
                <w:sz w:val="16"/>
                <w:szCs w:val="20"/>
                <w:lang w:val="en-US"/>
              </w:rPr>
            </w:pPr>
            <w:ins w:id="8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3" w:author="Автор"/>
                <w:b/>
                <w:color w:val="A6A6A6"/>
                <w:sz w:val="16"/>
                <w:szCs w:val="20"/>
                <w:lang w:val="en-US"/>
              </w:rPr>
            </w:pPr>
            <w:ins w:id="8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5" w:author="Автор"/>
                <w:b/>
                <w:color w:val="A6A6A6"/>
                <w:sz w:val="16"/>
                <w:szCs w:val="20"/>
                <w:lang w:val="en-US"/>
              </w:rPr>
            </w:pPr>
            <w:ins w:id="8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7" w:author="Автор"/>
                <w:b/>
                <w:color w:val="A6A6A6"/>
                <w:sz w:val="16"/>
                <w:szCs w:val="20"/>
                <w:lang w:val="en-US"/>
              </w:rPr>
            </w:pPr>
            <w:ins w:id="8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49" w:author="Автор"/>
                <w:b/>
                <w:color w:val="A6A6A6"/>
                <w:sz w:val="16"/>
                <w:szCs w:val="20"/>
                <w:lang w:val="en-US"/>
              </w:rPr>
            </w:pPr>
            <w:ins w:id="8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name="changeComplaintStatusToConsiderationResponse"&gt;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1" w:author="Автор"/>
                <w:b/>
                <w:color w:val="A6A6A6"/>
                <w:sz w:val="16"/>
                <w:szCs w:val="20"/>
                <w:lang w:val="en-US"/>
              </w:rPr>
            </w:pPr>
            <w:ins w:id="8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element="tns:changeComplaintStatusToConsiderationResponse"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3" w:author="Автор"/>
                <w:b/>
                <w:color w:val="A6A6A6"/>
                <w:sz w:val="16"/>
                <w:szCs w:val="20"/>
                <w:lang w:val="en-US"/>
              </w:rPr>
            </w:pPr>
            <w:ins w:id="8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5" w:author="Автор"/>
                <w:b/>
                <w:color w:val="A6A6A6"/>
                <w:sz w:val="16"/>
                <w:szCs w:val="20"/>
                <w:lang w:val="en-US"/>
              </w:rPr>
            </w:pPr>
            <w:ins w:id="8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7" w:author="Автор"/>
                <w:b/>
                <w:color w:val="A6A6A6"/>
                <w:sz w:val="16"/>
                <w:szCs w:val="20"/>
                <w:lang w:val="en-US"/>
              </w:rPr>
            </w:pPr>
            <w:ins w:id="8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59" w:author="Автор"/>
                <w:b/>
                <w:color w:val="A6A6A6"/>
                <w:sz w:val="16"/>
                <w:szCs w:val="20"/>
                <w:lang w:val="en-US"/>
              </w:rPr>
            </w:pPr>
            <w:ins w:id="8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element="tns:getListOfComplaintBookEntriesByOrg"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1" w:author="Автор"/>
                <w:b/>
                <w:color w:val="A6A6A6"/>
                <w:sz w:val="16"/>
                <w:szCs w:val="20"/>
                <w:lang w:val="en-US"/>
              </w:rPr>
            </w:pPr>
            <w:ins w:id="8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3" w:author="Автор"/>
                <w:b/>
                <w:color w:val="A6A6A6"/>
                <w:sz w:val="16"/>
                <w:szCs w:val="20"/>
                <w:lang w:val="en-US"/>
              </w:rPr>
            </w:pPr>
            <w:ins w:id="8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5" w:author="Автор"/>
                <w:b/>
                <w:color w:val="A6A6A6"/>
                <w:sz w:val="16"/>
                <w:szCs w:val="20"/>
                <w:lang w:val="en-US"/>
              </w:rPr>
            </w:pPr>
            <w:ins w:id="8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7" w:author="Автор"/>
                <w:b/>
                <w:color w:val="A6A6A6"/>
                <w:sz w:val="16"/>
                <w:szCs w:val="20"/>
                <w:lang w:val="en-US"/>
              </w:rPr>
            </w:pPr>
            <w:ins w:id="8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element="tns:findComplexesWithSubFeeding"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69" w:author="Автор"/>
                <w:b/>
                <w:color w:val="A6A6A6"/>
                <w:sz w:val="16"/>
                <w:szCs w:val="20"/>
                <w:lang w:val="en-US"/>
              </w:rPr>
            </w:pPr>
            <w:ins w:id="8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1" w:author="Автор"/>
                <w:b/>
                <w:color w:val="A6A6A6"/>
                <w:sz w:val="16"/>
                <w:szCs w:val="20"/>
                <w:lang w:val="en-US"/>
              </w:rPr>
            </w:pPr>
            <w:ins w:id="8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3" w:author="Автор"/>
                <w:b/>
                <w:color w:val="A6A6A6"/>
                <w:sz w:val="16"/>
                <w:szCs w:val="20"/>
                <w:lang w:val="en-US"/>
              </w:rPr>
            </w:pPr>
            <w:ins w:id="8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5" w:author="Автор"/>
                <w:b/>
                <w:color w:val="A6A6A6"/>
                <w:sz w:val="16"/>
                <w:szCs w:val="20"/>
                <w:lang w:val="en-US"/>
              </w:rPr>
            </w:pPr>
            <w:ins w:id="8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7" w:author="Автор"/>
                <w:b/>
                <w:color w:val="A6A6A6"/>
                <w:sz w:val="16"/>
                <w:szCs w:val="20"/>
                <w:lang w:val="en-US"/>
              </w:rPr>
            </w:pPr>
            <w:ins w:id="8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79" w:author="Автор"/>
                <w:b/>
                <w:color w:val="A6A6A6"/>
                <w:sz w:val="16"/>
                <w:szCs w:val="20"/>
                <w:lang w:val="en-US"/>
              </w:rPr>
            </w:pPr>
            <w:ins w:id="8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1" w:author="Автор"/>
                <w:b/>
                <w:color w:val="A6A6A6"/>
                <w:sz w:val="16"/>
                <w:szCs w:val="20"/>
                <w:lang w:val="en-US"/>
              </w:rPr>
            </w:pPr>
            <w:ins w:id="8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name="getStudentsByCanNotConfirmPaymentResponse"&gt;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3" w:author="Автор"/>
                <w:b/>
                <w:color w:val="A6A6A6"/>
                <w:sz w:val="16"/>
                <w:szCs w:val="20"/>
                <w:lang w:val="en-US"/>
              </w:rPr>
            </w:pPr>
            <w:ins w:id="8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element="tns:getStudentsByCanNotConfirmPaymentResponse"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5" w:author="Автор"/>
                <w:b/>
                <w:color w:val="A6A6A6"/>
                <w:sz w:val="16"/>
                <w:szCs w:val="20"/>
                <w:lang w:val="en-US"/>
              </w:rPr>
            </w:pPr>
            <w:ins w:id="8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7" w:author="Автор"/>
                <w:b/>
                <w:color w:val="A6A6A6"/>
                <w:sz w:val="16"/>
                <w:szCs w:val="20"/>
                <w:lang w:val="en-US"/>
              </w:rPr>
            </w:pPr>
            <w:ins w:id="8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89" w:author="Автор"/>
                <w:b/>
                <w:color w:val="A6A6A6"/>
                <w:sz w:val="16"/>
                <w:szCs w:val="20"/>
                <w:lang w:val="en-US"/>
              </w:rPr>
            </w:pPr>
            <w:ins w:id="8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1" w:author="Автор"/>
                <w:b/>
                <w:color w:val="A6A6A6"/>
                <w:sz w:val="16"/>
                <w:szCs w:val="20"/>
                <w:lang w:val="en-US"/>
              </w:rPr>
            </w:pPr>
            <w:ins w:id="8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element="tns:getListOfComplaintBookEntriesByClient"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3" w:author="Автор"/>
                <w:b/>
                <w:color w:val="A6A6A6"/>
                <w:sz w:val="16"/>
                <w:szCs w:val="20"/>
                <w:lang w:val="en-US"/>
              </w:rPr>
            </w:pPr>
            <w:ins w:id="8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5" w:author="Автор"/>
                <w:b/>
                <w:color w:val="A6A6A6"/>
                <w:sz w:val="16"/>
                <w:szCs w:val="20"/>
                <w:lang w:val="en-US"/>
              </w:rPr>
            </w:pPr>
            <w:ins w:id="8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7" w:author="Автор"/>
                <w:b/>
                <w:color w:val="A6A6A6"/>
                <w:sz w:val="16"/>
                <w:szCs w:val="20"/>
                <w:lang w:val="en-US"/>
              </w:rPr>
            </w:pPr>
            <w:ins w:id="8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name="changeComplaintStatusToInvestigationResponse"&gt;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899" w:author="Автор"/>
                <w:b/>
                <w:color w:val="A6A6A6"/>
                <w:sz w:val="16"/>
                <w:szCs w:val="20"/>
                <w:lang w:val="en-US"/>
              </w:rPr>
            </w:pPr>
            <w:ins w:id="8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element="tns:changeComplaintStatusToInvestigationResponse"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1" w:author="Автор"/>
                <w:b/>
                <w:color w:val="A6A6A6"/>
                <w:sz w:val="16"/>
                <w:szCs w:val="20"/>
                <w:lang w:val="en-US"/>
              </w:rPr>
            </w:pPr>
            <w:ins w:id="8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3" w:author="Автор"/>
                <w:b/>
                <w:color w:val="A6A6A6"/>
                <w:sz w:val="16"/>
                <w:szCs w:val="20"/>
                <w:lang w:val="en-US"/>
              </w:rPr>
            </w:pPr>
            <w:ins w:id="8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5" w:author="Автор"/>
                <w:b/>
                <w:color w:val="A6A6A6"/>
                <w:sz w:val="16"/>
                <w:szCs w:val="20"/>
                <w:lang w:val="en-US"/>
              </w:rPr>
            </w:pPr>
            <w:ins w:id="8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7" w:author="Автор"/>
                <w:b/>
                <w:color w:val="A6A6A6"/>
                <w:sz w:val="16"/>
                <w:szCs w:val="20"/>
                <w:lang w:val="en-US"/>
              </w:rPr>
            </w:pPr>
            <w:ins w:id="8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09" w:author="Автор"/>
                <w:b/>
                <w:color w:val="A6A6A6"/>
                <w:sz w:val="16"/>
                <w:szCs w:val="20"/>
                <w:lang w:val="en-US"/>
              </w:rPr>
            </w:pPr>
            <w:ins w:id="8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1" w:author="Автор"/>
                <w:b/>
                <w:color w:val="A6A6A6"/>
                <w:sz w:val="16"/>
                <w:szCs w:val="20"/>
                <w:lang w:val="en-US"/>
              </w:rPr>
            </w:pPr>
            <w:ins w:id="8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3" w:author="Автор"/>
                <w:b/>
                <w:color w:val="A6A6A6"/>
                <w:sz w:val="16"/>
                <w:szCs w:val="20"/>
                <w:lang w:val="en-US"/>
              </w:rPr>
            </w:pPr>
            <w:ins w:id="8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5" w:author="Автор"/>
                <w:b/>
                <w:color w:val="A6A6A6"/>
                <w:sz w:val="16"/>
                <w:szCs w:val="20"/>
                <w:lang w:val="en-US"/>
              </w:rPr>
            </w:pPr>
            <w:ins w:id="8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element="tns:getDishProhibitionsList"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7" w:author="Автор"/>
                <w:b/>
                <w:color w:val="A6A6A6"/>
                <w:sz w:val="16"/>
                <w:szCs w:val="20"/>
                <w:lang w:val="en-US"/>
              </w:rPr>
            </w:pPr>
            <w:ins w:id="8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19" w:author="Автор"/>
                <w:b/>
                <w:color w:val="A6A6A6"/>
                <w:sz w:val="16"/>
                <w:szCs w:val="20"/>
                <w:lang w:val="en-US"/>
              </w:rPr>
            </w:pPr>
            <w:ins w:id="8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1" w:author="Автор"/>
                <w:b/>
                <w:color w:val="A6A6A6"/>
                <w:sz w:val="16"/>
                <w:szCs w:val="20"/>
                <w:lang w:val="en-US"/>
              </w:rPr>
            </w:pPr>
            <w:ins w:id="8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3" w:author="Автор"/>
                <w:b/>
                <w:color w:val="A6A6A6"/>
                <w:sz w:val="16"/>
                <w:szCs w:val="20"/>
                <w:lang w:val="en-US"/>
              </w:rPr>
            </w:pPr>
            <w:ins w:id="8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element="tns:setProhibitionOnGoodGroup"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5" w:author="Автор"/>
                <w:b/>
                <w:color w:val="A6A6A6"/>
                <w:sz w:val="16"/>
                <w:szCs w:val="20"/>
                <w:lang w:val="en-US"/>
              </w:rPr>
            </w:pPr>
            <w:ins w:id="8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7" w:author="Автор"/>
                <w:b/>
                <w:color w:val="A6A6A6"/>
                <w:sz w:val="16"/>
                <w:szCs w:val="20"/>
                <w:lang w:val="en-US"/>
              </w:rPr>
            </w:pPr>
            <w:ins w:id="8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29" w:author="Автор"/>
                <w:b/>
                <w:color w:val="A6A6A6"/>
                <w:sz w:val="16"/>
                <w:szCs w:val="20"/>
                <w:lang w:val="en-US"/>
              </w:rPr>
            </w:pPr>
            <w:ins w:id="8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1" w:author="Автор"/>
                <w:b/>
                <w:color w:val="A6A6A6"/>
                <w:sz w:val="16"/>
                <w:szCs w:val="20"/>
                <w:lang w:val="en-US"/>
              </w:rPr>
            </w:pPr>
            <w:ins w:id="8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element="tns:getCycleDiagramHistoryList"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3" w:author="Автор"/>
                <w:b/>
                <w:color w:val="A6A6A6"/>
                <w:sz w:val="16"/>
                <w:szCs w:val="20"/>
                <w:lang w:val="en-US"/>
              </w:rPr>
            </w:pPr>
            <w:ins w:id="8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5" w:author="Автор"/>
                <w:b/>
                <w:color w:val="A6A6A6"/>
                <w:sz w:val="16"/>
                <w:szCs w:val="20"/>
                <w:lang w:val="en-US"/>
              </w:rPr>
            </w:pPr>
            <w:ins w:id="8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7" w:author="Автор"/>
                <w:b/>
                <w:color w:val="A6A6A6"/>
                <w:sz w:val="16"/>
                <w:szCs w:val="20"/>
                <w:lang w:val="en-US"/>
              </w:rPr>
            </w:pPr>
            <w:ins w:id="8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39" w:author="Автор"/>
                <w:b/>
                <w:color w:val="A6A6A6"/>
                <w:sz w:val="16"/>
                <w:szCs w:val="20"/>
                <w:lang w:val="en-US"/>
              </w:rPr>
            </w:pPr>
            <w:ins w:id="8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element="tns:getListOfGoods"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1" w:author="Автор"/>
                <w:b/>
                <w:color w:val="A6A6A6"/>
                <w:sz w:val="16"/>
                <w:szCs w:val="20"/>
                <w:lang w:val="en-US"/>
              </w:rPr>
            </w:pPr>
            <w:ins w:id="8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3" w:author="Автор"/>
                <w:b/>
                <w:color w:val="A6A6A6"/>
                <w:sz w:val="16"/>
                <w:szCs w:val="20"/>
                <w:lang w:val="en-US"/>
              </w:rPr>
            </w:pPr>
            <w:ins w:id="8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5" w:author="Автор"/>
                <w:b/>
                <w:color w:val="A6A6A6"/>
                <w:sz w:val="16"/>
                <w:szCs w:val="20"/>
                <w:lang w:val="en-US"/>
              </w:rPr>
            </w:pPr>
            <w:ins w:id="8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name="enableNotificationByEmailResponse"&gt;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7" w:author="Автор"/>
                <w:b/>
                <w:color w:val="A6A6A6"/>
                <w:sz w:val="16"/>
                <w:szCs w:val="20"/>
                <w:lang w:val="en-US"/>
              </w:rPr>
            </w:pPr>
            <w:ins w:id="8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element="tns:enableNotificationByEmailResponse"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49" w:author="Автор"/>
                <w:b/>
                <w:color w:val="A6A6A6"/>
                <w:sz w:val="16"/>
                <w:szCs w:val="20"/>
                <w:lang w:val="en-US"/>
              </w:rPr>
            </w:pPr>
            <w:ins w:id="8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1" w:author="Автор"/>
                <w:b/>
                <w:color w:val="A6A6A6"/>
                <w:sz w:val="16"/>
                <w:szCs w:val="20"/>
                <w:lang w:val="en-US"/>
              </w:rPr>
            </w:pPr>
            <w:ins w:id="8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3" w:author="Автор"/>
                <w:b/>
                <w:color w:val="A6A6A6"/>
                <w:sz w:val="16"/>
                <w:szCs w:val="20"/>
                <w:lang w:val="en-US"/>
              </w:rPr>
            </w:pPr>
            <w:ins w:id="8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name="changeExpenditureLimitResponse"&gt;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5" w:author="Автор"/>
                <w:b/>
                <w:color w:val="A6A6A6"/>
                <w:sz w:val="16"/>
                <w:szCs w:val="20"/>
                <w:lang w:val="en-US"/>
              </w:rPr>
            </w:pPr>
            <w:ins w:id="8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element="tns:changeExpenditureLimitResponse"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7" w:author="Автор"/>
                <w:b/>
                <w:color w:val="A6A6A6"/>
                <w:sz w:val="16"/>
                <w:szCs w:val="20"/>
                <w:lang w:val="en-US"/>
              </w:rPr>
            </w:pPr>
            <w:ins w:id="8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59" w:author="Автор"/>
                <w:b/>
                <w:color w:val="A6A6A6"/>
                <w:sz w:val="16"/>
                <w:szCs w:val="20"/>
                <w:lang w:val="en-US"/>
              </w:rPr>
            </w:pPr>
            <w:ins w:id="8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1" w:author="Автор"/>
                <w:b/>
                <w:color w:val="A6A6A6"/>
                <w:sz w:val="16"/>
                <w:szCs w:val="20"/>
                <w:lang w:val="en-US"/>
              </w:rPr>
            </w:pPr>
            <w:ins w:id="8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name="getCycleDiagramListBySanResponse"&gt;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3" w:author="Автор"/>
                <w:b/>
                <w:color w:val="A6A6A6"/>
                <w:sz w:val="16"/>
                <w:szCs w:val="20"/>
                <w:lang w:val="en-US"/>
              </w:rPr>
            </w:pPr>
            <w:ins w:id="8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element="tns:getCycleDiagramListBySanResponse"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5" w:author="Автор"/>
                <w:b/>
                <w:color w:val="A6A6A6"/>
                <w:sz w:val="16"/>
                <w:szCs w:val="20"/>
                <w:lang w:val="en-US"/>
              </w:rPr>
            </w:pPr>
            <w:ins w:id="8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7" w:author="Автор"/>
                <w:b/>
                <w:color w:val="A6A6A6"/>
                <w:sz w:val="16"/>
                <w:szCs w:val="20"/>
                <w:lang w:val="en-US"/>
              </w:rPr>
            </w:pPr>
            <w:ins w:id="8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69" w:author="Автор"/>
                <w:b/>
                <w:color w:val="A6A6A6"/>
                <w:sz w:val="16"/>
                <w:szCs w:val="20"/>
                <w:lang w:val="en-US"/>
              </w:rPr>
            </w:pPr>
            <w:ins w:id="8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1" w:author="Автор"/>
                <w:b/>
                <w:color w:val="A6A6A6"/>
                <w:sz w:val="16"/>
                <w:szCs w:val="20"/>
                <w:lang w:val="en-US"/>
              </w:rPr>
            </w:pPr>
            <w:ins w:id="8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element="tns:detachGuardSan"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3" w:author="Автор"/>
                <w:b/>
                <w:color w:val="A6A6A6"/>
                <w:sz w:val="16"/>
                <w:szCs w:val="20"/>
                <w:lang w:val="en-US"/>
              </w:rPr>
            </w:pPr>
            <w:ins w:id="8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5" w:author="Автор"/>
                <w:b/>
                <w:color w:val="A6A6A6"/>
                <w:sz w:val="16"/>
                <w:szCs w:val="20"/>
                <w:lang w:val="en-US"/>
              </w:rPr>
            </w:pPr>
            <w:ins w:id="8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7" w:author="Автор"/>
                <w:b/>
                <w:color w:val="A6A6A6"/>
                <w:sz w:val="16"/>
                <w:szCs w:val="20"/>
                <w:lang w:val="en-US"/>
              </w:rPr>
            </w:pPr>
            <w:ins w:id="8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79" w:author="Автор"/>
                <w:b/>
                <w:color w:val="A6A6A6"/>
                <w:sz w:val="16"/>
                <w:szCs w:val="20"/>
                <w:lang w:val="en-US"/>
              </w:rPr>
            </w:pPr>
            <w:ins w:id="8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1" w:author="Автор"/>
                <w:b/>
                <w:color w:val="A6A6A6"/>
                <w:sz w:val="16"/>
                <w:szCs w:val="20"/>
                <w:lang w:val="en-US"/>
              </w:rPr>
            </w:pPr>
            <w:ins w:id="8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3" w:author="Автор"/>
                <w:b/>
                <w:color w:val="A6A6A6"/>
                <w:sz w:val="16"/>
                <w:szCs w:val="20"/>
                <w:lang w:val="en-US"/>
              </w:rPr>
            </w:pPr>
            <w:ins w:id="8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5" w:author="Автор"/>
                <w:b/>
                <w:color w:val="A6A6A6"/>
                <w:sz w:val="16"/>
                <w:szCs w:val="20"/>
                <w:lang w:val="en-US"/>
              </w:rPr>
            </w:pPr>
            <w:ins w:id="8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name="getOrgSummaryResponse"&gt;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7" w:author="Автор"/>
                <w:b/>
                <w:color w:val="A6A6A6"/>
                <w:sz w:val="16"/>
                <w:szCs w:val="20"/>
                <w:lang w:val="en-US"/>
              </w:rPr>
            </w:pPr>
            <w:ins w:id="8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element="tns:getOrgSummaryResponse"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89" w:author="Автор"/>
                <w:b/>
                <w:color w:val="A6A6A6"/>
                <w:sz w:val="16"/>
                <w:szCs w:val="20"/>
                <w:lang w:val="en-US"/>
              </w:rPr>
            </w:pPr>
            <w:ins w:id="8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1" w:author="Автор"/>
                <w:b/>
                <w:color w:val="A6A6A6"/>
                <w:sz w:val="16"/>
                <w:szCs w:val="20"/>
                <w:lang w:val="en-US"/>
              </w:rPr>
            </w:pPr>
            <w:ins w:id="8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3" w:author="Автор"/>
                <w:b/>
                <w:color w:val="A6A6A6"/>
                <w:sz w:val="16"/>
                <w:szCs w:val="20"/>
                <w:lang w:val="en-US"/>
              </w:rPr>
            </w:pPr>
            <w:ins w:id="8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&lt;wsdl:message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5" w:author="Автор"/>
                <w:b/>
                <w:color w:val="A6A6A6"/>
                <w:sz w:val="16"/>
                <w:szCs w:val="20"/>
                <w:lang w:val="en-US"/>
              </w:rPr>
            </w:pPr>
            <w:ins w:id="8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element="tns:getClientRepresentatives"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7" w:author="Автор"/>
                <w:b/>
                <w:color w:val="A6A6A6"/>
                <w:sz w:val="16"/>
                <w:szCs w:val="20"/>
                <w:lang w:val="en-US"/>
              </w:rPr>
            </w:pPr>
            <w:ins w:id="8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8999" w:author="Автор"/>
                <w:b/>
                <w:color w:val="A6A6A6"/>
                <w:sz w:val="16"/>
                <w:szCs w:val="20"/>
                <w:lang w:val="en-US"/>
              </w:rPr>
            </w:pPr>
            <w:ins w:id="9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1" w:author="Автор"/>
                <w:b/>
                <w:color w:val="A6A6A6"/>
                <w:sz w:val="16"/>
                <w:szCs w:val="20"/>
                <w:lang w:val="en-US"/>
              </w:rPr>
            </w:pPr>
            <w:ins w:id="9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3" w:author="Автор"/>
                <w:b/>
                <w:color w:val="A6A6A6"/>
                <w:sz w:val="16"/>
                <w:szCs w:val="20"/>
                <w:lang w:val="en-US"/>
              </w:rPr>
            </w:pPr>
            <w:ins w:id="9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element="tns:getCirculationList"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5" w:author="Автор"/>
                <w:b/>
                <w:color w:val="A6A6A6"/>
                <w:sz w:val="16"/>
                <w:szCs w:val="20"/>
                <w:lang w:val="en-US"/>
              </w:rPr>
            </w:pPr>
            <w:ins w:id="9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7" w:author="Автор"/>
                <w:b/>
                <w:color w:val="A6A6A6"/>
                <w:sz w:val="16"/>
                <w:szCs w:val="20"/>
                <w:lang w:val="en-US"/>
              </w:rPr>
            </w:pPr>
            <w:ins w:id="9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09" w:author="Автор"/>
                <w:b/>
                <w:color w:val="A6A6A6"/>
                <w:sz w:val="16"/>
                <w:szCs w:val="20"/>
                <w:lang w:val="en-US"/>
              </w:rPr>
            </w:pPr>
            <w:ins w:id="9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1" w:author="Автор"/>
                <w:b/>
                <w:color w:val="A6A6A6"/>
                <w:sz w:val="16"/>
                <w:szCs w:val="20"/>
                <w:lang w:val="en-US"/>
              </w:rPr>
            </w:pPr>
            <w:ins w:id="9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3" w:author="Автор"/>
                <w:b/>
                <w:color w:val="A6A6A6"/>
                <w:sz w:val="16"/>
                <w:szCs w:val="20"/>
                <w:lang w:val="en-US"/>
              </w:rPr>
            </w:pPr>
            <w:ins w:id="9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5" w:author="Автор"/>
                <w:b/>
                <w:color w:val="A6A6A6"/>
                <w:sz w:val="16"/>
                <w:szCs w:val="20"/>
                <w:lang w:val="en-US"/>
              </w:rPr>
            </w:pPr>
            <w:ins w:id="9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7" w:author="Автор"/>
                <w:b/>
                <w:color w:val="A6A6A6"/>
                <w:sz w:val="16"/>
                <w:szCs w:val="20"/>
                <w:lang w:val="en-US"/>
              </w:rPr>
            </w:pPr>
            <w:ins w:id="9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name="getListOfComplaintBookEntriesByOrgResponse"&gt;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19" w:author="Автор"/>
                <w:b/>
                <w:color w:val="A6A6A6"/>
                <w:sz w:val="16"/>
                <w:szCs w:val="20"/>
                <w:lang w:val="en-US"/>
              </w:rPr>
            </w:pPr>
            <w:ins w:id="9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element="tns:getListOfComplaintBookEntriesByOrgResponse"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1" w:author="Автор"/>
                <w:b/>
                <w:color w:val="A6A6A6"/>
                <w:sz w:val="16"/>
                <w:szCs w:val="20"/>
                <w:lang w:val="en-US"/>
              </w:rPr>
            </w:pPr>
            <w:ins w:id="9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3" w:author="Автор"/>
                <w:b/>
                <w:color w:val="A6A6A6"/>
                <w:sz w:val="16"/>
                <w:szCs w:val="20"/>
                <w:lang w:val="en-US"/>
              </w:rPr>
            </w:pPr>
            <w:ins w:id="9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5" w:author="Автор"/>
                <w:b/>
                <w:color w:val="A6A6A6"/>
                <w:sz w:val="16"/>
                <w:szCs w:val="20"/>
                <w:lang w:val="en-US"/>
              </w:rPr>
            </w:pPr>
            <w:ins w:id="9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7" w:author="Автор"/>
                <w:b/>
                <w:color w:val="A6A6A6"/>
                <w:sz w:val="16"/>
                <w:szCs w:val="20"/>
                <w:lang w:val="en-US"/>
              </w:rPr>
            </w:pPr>
            <w:ins w:id="9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element="tns:generateLinkingToken"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29" w:author="Автор"/>
                <w:b/>
                <w:color w:val="A6A6A6"/>
                <w:sz w:val="16"/>
                <w:szCs w:val="20"/>
                <w:lang w:val="en-US"/>
              </w:rPr>
            </w:pPr>
            <w:ins w:id="9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1" w:author="Автор"/>
                <w:b/>
                <w:color w:val="A6A6A6"/>
                <w:sz w:val="16"/>
                <w:szCs w:val="20"/>
                <w:lang w:val="en-US"/>
              </w:rPr>
            </w:pPr>
            <w:ins w:id="9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3" w:author="Автор"/>
                <w:b/>
                <w:color w:val="A6A6A6"/>
                <w:sz w:val="16"/>
                <w:szCs w:val="20"/>
                <w:lang w:val="en-US"/>
              </w:rPr>
            </w:pPr>
            <w:ins w:id="9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5" w:author="Автор"/>
                <w:b/>
                <w:color w:val="A6A6A6"/>
                <w:sz w:val="16"/>
                <w:szCs w:val="20"/>
                <w:lang w:val="en-US"/>
              </w:rPr>
            </w:pPr>
            <w:ins w:id="9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element="tns:giveConclusionOnComplaint"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7" w:author="Автор"/>
                <w:b/>
                <w:color w:val="A6A6A6"/>
                <w:sz w:val="16"/>
                <w:szCs w:val="20"/>
                <w:lang w:val="en-US"/>
              </w:rPr>
            </w:pPr>
            <w:ins w:id="9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39" w:author="Автор"/>
                <w:b/>
                <w:color w:val="A6A6A6"/>
                <w:sz w:val="16"/>
                <w:szCs w:val="20"/>
                <w:lang w:val="en-US"/>
              </w:rPr>
            </w:pPr>
            <w:ins w:id="9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1" w:author="Автор"/>
                <w:b/>
                <w:color w:val="A6A6A6"/>
                <w:sz w:val="16"/>
                <w:szCs w:val="20"/>
                <w:lang w:val="en-US"/>
              </w:rPr>
            </w:pPr>
            <w:ins w:id="9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3" w:author="Автор"/>
                <w:b/>
                <w:color w:val="A6A6A6"/>
                <w:sz w:val="16"/>
                <w:szCs w:val="20"/>
                <w:lang w:val="en-US"/>
              </w:rPr>
            </w:pPr>
            <w:ins w:id="9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element="tns:excludeGoodFromProhibition"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5" w:author="Автор"/>
                <w:b/>
                <w:color w:val="A6A6A6"/>
                <w:sz w:val="16"/>
                <w:szCs w:val="20"/>
                <w:lang w:val="en-US"/>
              </w:rPr>
            </w:pPr>
            <w:ins w:id="9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7" w:author="Автор"/>
                <w:b/>
                <w:color w:val="A6A6A6"/>
                <w:sz w:val="16"/>
                <w:szCs w:val="20"/>
                <w:lang w:val="en-US"/>
              </w:rPr>
            </w:pPr>
            <w:ins w:id="9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49" w:author="Автор"/>
                <w:b/>
                <w:color w:val="A6A6A6"/>
                <w:sz w:val="16"/>
                <w:szCs w:val="20"/>
                <w:lang w:val="en-US"/>
              </w:rPr>
            </w:pPr>
            <w:ins w:id="9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1" w:author="Автор"/>
                <w:b/>
                <w:color w:val="A6A6A6"/>
                <w:sz w:val="16"/>
                <w:szCs w:val="20"/>
                <w:lang w:val="en-US"/>
              </w:rPr>
            </w:pPr>
            <w:ins w:id="9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element="tns:getNotificationTypes"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3" w:author="Автор"/>
                <w:b/>
                <w:color w:val="A6A6A6"/>
                <w:sz w:val="16"/>
                <w:szCs w:val="20"/>
                <w:lang w:val="en-US"/>
              </w:rPr>
            </w:pPr>
            <w:ins w:id="9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5" w:author="Автор"/>
                <w:b/>
                <w:color w:val="A6A6A6"/>
                <w:sz w:val="16"/>
                <w:szCs w:val="20"/>
                <w:lang w:val="en-US"/>
              </w:rPr>
            </w:pPr>
            <w:ins w:id="9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7" w:author="Автор"/>
                <w:b/>
                <w:color w:val="A6A6A6"/>
                <w:sz w:val="16"/>
                <w:szCs w:val="20"/>
                <w:lang w:val="en-US"/>
              </w:rPr>
            </w:pPr>
            <w:ins w:id="9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59" w:author="Автор"/>
                <w:b/>
                <w:color w:val="A6A6A6"/>
                <w:sz w:val="16"/>
                <w:szCs w:val="20"/>
                <w:lang w:val="en-US"/>
              </w:rPr>
            </w:pPr>
            <w:ins w:id="9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element="tns:changePaymentOrderStatus"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1" w:author="Автор"/>
                <w:b/>
                <w:color w:val="A6A6A6"/>
                <w:sz w:val="16"/>
                <w:szCs w:val="20"/>
                <w:lang w:val="en-US"/>
              </w:rPr>
            </w:pPr>
            <w:ins w:id="9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3" w:author="Автор"/>
                <w:b/>
                <w:color w:val="A6A6A6"/>
                <w:sz w:val="16"/>
                <w:szCs w:val="20"/>
                <w:lang w:val="en-US"/>
              </w:rPr>
            </w:pPr>
            <w:ins w:id="9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5" w:author="Автор"/>
                <w:b/>
                <w:color w:val="A6A6A6"/>
                <w:sz w:val="16"/>
                <w:szCs w:val="20"/>
                <w:lang w:val="en-US"/>
              </w:rPr>
            </w:pPr>
            <w:ins w:id="9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7" w:author="Автор"/>
                <w:b/>
                <w:color w:val="A6A6A6"/>
                <w:sz w:val="16"/>
                <w:szCs w:val="20"/>
                <w:lang w:val="en-US"/>
              </w:rPr>
            </w:pPr>
            <w:ins w:id="9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element="tns:getSubscriptionFeedingSetting"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69" w:author="Автор"/>
                <w:b/>
                <w:color w:val="A6A6A6"/>
                <w:sz w:val="16"/>
                <w:szCs w:val="20"/>
                <w:lang w:val="en-US"/>
              </w:rPr>
            </w:pPr>
            <w:ins w:id="9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1" w:author="Автор"/>
                <w:b/>
                <w:color w:val="A6A6A6"/>
                <w:sz w:val="16"/>
                <w:szCs w:val="20"/>
                <w:lang w:val="en-US"/>
              </w:rPr>
            </w:pPr>
            <w:ins w:id="9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3" w:author="Автор"/>
                <w:b/>
                <w:color w:val="A6A6A6"/>
                <w:sz w:val="16"/>
                <w:szCs w:val="20"/>
                <w:lang w:val="en-US"/>
              </w:rPr>
            </w:pPr>
            <w:ins w:id="9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5" w:author="Автор"/>
                <w:b/>
                <w:color w:val="A6A6A6"/>
                <w:sz w:val="16"/>
                <w:szCs w:val="20"/>
                <w:lang w:val="en-US"/>
              </w:rPr>
            </w:pPr>
            <w:ins w:id="9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7" w:author="Автор"/>
                <w:b/>
                <w:color w:val="A6A6A6"/>
                <w:sz w:val="16"/>
                <w:szCs w:val="20"/>
                <w:lang w:val="en-US"/>
              </w:rPr>
            </w:pPr>
            <w:ins w:id="9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79" w:author="Автор"/>
                <w:b/>
                <w:color w:val="A6A6A6"/>
                <w:sz w:val="16"/>
                <w:szCs w:val="20"/>
                <w:lang w:val="en-US"/>
              </w:rPr>
            </w:pPr>
            <w:ins w:id="9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1" w:author="Автор"/>
                <w:b/>
                <w:color w:val="A6A6A6"/>
                <w:sz w:val="16"/>
                <w:szCs w:val="20"/>
                <w:lang w:val="en-US"/>
              </w:rPr>
            </w:pPr>
            <w:ins w:id="9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3" w:author="Автор"/>
                <w:b/>
                <w:color w:val="A6A6A6"/>
                <w:sz w:val="16"/>
                <w:szCs w:val="20"/>
                <w:lang w:val="en-US"/>
              </w:rPr>
            </w:pPr>
            <w:ins w:id="9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5" w:author="Автор"/>
                <w:b/>
                <w:color w:val="A6A6A6"/>
                <w:sz w:val="16"/>
                <w:szCs w:val="20"/>
                <w:lang w:val="en-US"/>
              </w:rPr>
            </w:pPr>
            <w:ins w:id="9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7" w:author="Автор"/>
                <w:b/>
                <w:color w:val="A6A6A6"/>
                <w:sz w:val="16"/>
                <w:szCs w:val="20"/>
                <w:lang w:val="en-US"/>
              </w:rPr>
            </w:pPr>
            <w:ins w:id="9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89" w:author="Автор"/>
                <w:b/>
                <w:color w:val="A6A6A6"/>
                <w:sz w:val="16"/>
                <w:szCs w:val="20"/>
                <w:lang w:val="en-US"/>
              </w:rPr>
            </w:pPr>
            <w:ins w:id="9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1" w:author="Автор"/>
                <w:b/>
                <w:color w:val="A6A6A6"/>
                <w:sz w:val="16"/>
                <w:szCs w:val="20"/>
                <w:lang w:val="en-US"/>
              </w:rPr>
            </w:pPr>
            <w:ins w:id="9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element="tns:sendLinkingTokenByMobile"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3" w:author="Автор"/>
                <w:b/>
                <w:color w:val="A6A6A6"/>
                <w:sz w:val="16"/>
                <w:szCs w:val="20"/>
                <w:lang w:val="en-US"/>
              </w:rPr>
            </w:pPr>
            <w:ins w:id="9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5" w:author="Автор"/>
                <w:b/>
                <w:color w:val="A6A6A6"/>
                <w:sz w:val="16"/>
                <w:szCs w:val="20"/>
                <w:lang w:val="en-US"/>
              </w:rPr>
            </w:pPr>
            <w:ins w:id="9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7" w:author="Автор"/>
                <w:b/>
                <w:color w:val="A6A6A6"/>
                <w:sz w:val="16"/>
                <w:szCs w:val="20"/>
                <w:lang w:val="en-US"/>
              </w:rPr>
            </w:pPr>
            <w:ins w:id="9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099" w:author="Автор"/>
                <w:b/>
                <w:color w:val="A6A6A6"/>
                <w:sz w:val="16"/>
                <w:szCs w:val="20"/>
                <w:lang w:val="en-US"/>
              </w:rPr>
            </w:pPr>
            <w:ins w:id="9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element="tns:getPaymenteSubscriptionFeedingListBySan"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1" w:author="Автор"/>
                <w:b/>
                <w:color w:val="A6A6A6"/>
                <w:sz w:val="16"/>
                <w:szCs w:val="20"/>
                <w:lang w:val="en-US"/>
              </w:rPr>
            </w:pPr>
            <w:ins w:id="9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3" w:author="Автор"/>
                <w:b/>
                <w:color w:val="A6A6A6"/>
                <w:sz w:val="16"/>
                <w:szCs w:val="20"/>
                <w:lang w:val="en-US"/>
              </w:rPr>
            </w:pPr>
            <w:ins w:id="9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5" w:author="Автор"/>
                <w:b/>
                <w:color w:val="A6A6A6"/>
                <w:sz w:val="16"/>
                <w:szCs w:val="20"/>
                <w:lang w:val="en-US"/>
              </w:rPr>
            </w:pPr>
            <w:ins w:id="9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7" w:author="Автор"/>
                <w:b/>
                <w:color w:val="A6A6A6"/>
                <w:sz w:val="16"/>
                <w:szCs w:val="20"/>
                <w:lang w:val="en-US"/>
              </w:rPr>
            </w:pPr>
            <w:ins w:id="9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element="tns:changeComplaintStatusToInvestigation"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09" w:author="Автор"/>
                <w:b/>
                <w:color w:val="A6A6A6"/>
                <w:sz w:val="16"/>
                <w:szCs w:val="20"/>
                <w:lang w:val="en-US"/>
              </w:rPr>
            </w:pPr>
            <w:ins w:id="9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1" w:author="Автор"/>
                <w:b/>
                <w:color w:val="A6A6A6"/>
                <w:sz w:val="16"/>
                <w:szCs w:val="20"/>
                <w:lang w:val="en-US"/>
              </w:rPr>
            </w:pPr>
            <w:ins w:id="9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3" w:author="Автор"/>
                <w:b/>
                <w:color w:val="A6A6A6"/>
                <w:sz w:val="16"/>
                <w:szCs w:val="20"/>
                <w:lang w:val="en-US"/>
              </w:rPr>
            </w:pPr>
            <w:ins w:id="9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name="sendPasswordRecoverURLFromEmailResponse"&gt;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5" w:author="Автор"/>
                <w:b/>
                <w:color w:val="A6A6A6"/>
                <w:sz w:val="16"/>
                <w:szCs w:val="20"/>
                <w:lang w:val="en-US"/>
              </w:rPr>
            </w:pPr>
            <w:ins w:id="9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element="tns:sendPasswordRecoverURLFromEmailResponse"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7" w:author="Автор"/>
                <w:b/>
                <w:color w:val="A6A6A6"/>
                <w:sz w:val="16"/>
                <w:szCs w:val="20"/>
                <w:lang w:val="en-US"/>
              </w:rPr>
            </w:pPr>
            <w:ins w:id="9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19" w:author="Автор"/>
                <w:b/>
                <w:color w:val="A6A6A6"/>
                <w:sz w:val="16"/>
                <w:szCs w:val="20"/>
                <w:lang w:val="en-US"/>
              </w:rPr>
            </w:pPr>
            <w:ins w:id="9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1" w:author="Автор"/>
                <w:b/>
                <w:color w:val="A6A6A6"/>
                <w:sz w:val="16"/>
                <w:szCs w:val="20"/>
                <w:lang w:val="en-US"/>
              </w:rPr>
            </w:pPr>
            <w:ins w:id="9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3" w:author="Автор"/>
                <w:b/>
                <w:color w:val="A6A6A6"/>
                <w:sz w:val="16"/>
                <w:szCs w:val="20"/>
                <w:lang w:val="en-US"/>
              </w:rPr>
            </w:pPr>
            <w:ins w:id="9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5" w:author="Автор"/>
                <w:b/>
                <w:color w:val="A6A6A6"/>
                <w:sz w:val="16"/>
                <w:szCs w:val="20"/>
                <w:lang w:val="en-US"/>
              </w:rPr>
            </w:pPr>
            <w:ins w:id="9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7" w:author="Автор"/>
                <w:b/>
                <w:color w:val="A6A6A6"/>
                <w:sz w:val="16"/>
                <w:szCs w:val="20"/>
                <w:lang w:val="en-US"/>
              </w:rPr>
            </w:pPr>
            <w:ins w:id="9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29" w:author="Автор"/>
                <w:b/>
                <w:color w:val="A6A6A6"/>
                <w:sz w:val="16"/>
                <w:szCs w:val="20"/>
                <w:lang w:val="en-US"/>
              </w:rPr>
            </w:pPr>
            <w:ins w:id="9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name="getEnterEventWithRepListResponse"&gt;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1" w:author="Автор"/>
                <w:b/>
                <w:color w:val="A6A6A6"/>
                <w:sz w:val="16"/>
                <w:szCs w:val="20"/>
                <w:lang w:val="en-US"/>
              </w:rPr>
            </w:pPr>
            <w:ins w:id="9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element="tns:getEnterEventWithRepListResponse"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3" w:author="Автор"/>
                <w:b/>
                <w:color w:val="A6A6A6"/>
                <w:sz w:val="16"/>
                <w:szCs w:val="20"/>
                <w:lang w:val="en-US"/>
              </w:rPr>
            </w:pPr>
            <w:ins w:id="9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5" w:author="Автор"/>
                <w:b/>
                <w:color w:val="A6A6A6"/>
                <w:sz w:val="16"/>
                <w:szCs w:val="20"/>
                <w:lang w:val="en-US"/>
              </w:rPr>
            </w:pPr>
            <w:ins w:id="9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7" w:author="Автор"/>
                <w:b/>
                <w:color w:val="A6A6A6"/>
                <w:sz w:val="16"/>
                <w:szCs w:val="20"/>
                <w:lang w:val="en-US"/>
              </w:rPr>
            </w:pPr>
            <w:ins w:id="9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name="getActiveMenuQuestionsResponse"&gt;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39" w:author="Автор"/>
                <w:b/>
                <w:color w:val="A6A6A6"/>
                <w:sz w:val="16"/>
                <w:szCs w:val="20"/>
                <w:lang w:val="en-US"/>
              </w:rPr>
            </w:pPr>
            <w:ins w:id="9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element="tns:getActiveMenuQuestionsResponse"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1" w:author="Автор"/>
                <w:b/>
                <w:color w:val="A6A6A6"/>
                <w:sz w:val="16"/>
                <w:szCs w:val="20"/>
                <w:lang w:val="en-US"/>
              </w:rPr>
            </w:pPr>
            <w:ins w:id="9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3" w:author="Автор"/>
                <w:b/>
                <w:color w:val="A6A6A6"/>
                <w:sz w:val="16"/>
                <w:szCs w:val="20"/>
                <w:lang w:val="en-US"/>
              </w:rPr>
            </w:pPr>
            <w:ins w:id="9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5" w:author="Автор"/>
                <w:b/>
                <w:color w:val="A6A6A6"/>
                <w:sz w:val="16"/>
                <w:szCs w:val="20"/>
                <w:lang w:val="en-US"/>
              </w:rPr>
            </w:pPr>
            <w:ins w:id="9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name="getClientSmsListResponse"&gt;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7" w:author="Автор"/>
                <w:b/>
                <w:color w:val="A6A6A6"/>
                <w:sz w:val="16"/>
                <w:szCs w:val="20"/>
                <w:lang w:val="en-US"/>
              </w:rPr>
            </w:pPr>
            <w:ins w:id="9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element="tns:getClientSmsListResponse"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49" w:author="Автор"/>
                <w:b/>
                <w:color w:val="A6A6A6"/>
                <w:sz w:val="16"/>
                <w:szCs w:val="20"/>
                <w:lang w:val="en-US"/>
              </w:rPr>
            </w:pPr>
            <w:ins w:id="9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1" w:author="Автор"/>
                <w:b/>
                <w:color w:val="A6A6A6"/>
                <w:sz w:val="16"/>
                <w:szCs w:val="20"/>
                <w:lang w:val="en-US"/>
              </w:rPr>
            </w:pPr>
            <w:ins w:id="9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3" w:author="Автор"/>
                <w:b/>
                <w:color w:val="A6A6A6"/>
                <w:sz w:val="16"/>
                <w:szCs w:val="20"/>
                <w:lang w:val="en-US"/>
              </w:rPr>
            </w:pPr>
            <w:ins w:id="9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5" w:author="Автор"/>
                <w:b/>
                <w:color w:val="A6A6A6"/>
                <w:sz w:val="16"/>
                <w:szCs w:val="20"/>
                <w:lang w:val="en-US"/>
              </w:rPr>
            </w:pPr>
            <w:ins w:id="9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element="tns:getStudentListByIdOfClientGroup"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7" w:author="Автор"/>
                <w:b/>
                <w:color w:val="A6A6A6"/>
                <w:sz w:val="16"/>
                <w:szCs w:val="20"/>
                <w:lang w:val="en-US"/>
              </w:rPr>
            </w:pPr>
            <w:ins w:id="9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59" w:author="Автор"/>
                <w:b/>
                <w:color w:val="A6A6A6"/>
                <w:sz w:val="16"/>
                <w:szCs w:val="20"/>
                <w:lang w:val="en-US"/>
              </w:rPr>
            </w:pPr>
            <w:ins w:id="9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1" w:author="Автор"/>
                <w:b/>
                <w:color w:val="A6A6A6"/>
                <w:sz w:val="16"/>
                <w:szCs w:val="20"/>
                <w:lang w:val="en-US"/>
              </w:rPr>
            </w:pPr>
            <w:ins w:id="9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3" w:author="Автор"/>
                <w:b/>
                <w:color w:val="A6A6A6"/>
                <w:sz w:val="16"/>
                <w:szCs w:val="20"/>
                <w:lang w:val="en-US"/>
              </w:rPr>
            </w:pPr>
            <w:ins w:id="9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element="tns:attachGuardSan"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5" w:author="Автор"/>
                <w:b/>
                <w:color w:val="A6A6A6"/>
                <w:sz w:val="16"/>
                <w:szCs w:val="20"/>
                <w:lang w:val="en-US"/>
              </w:rPr>
            </w:pPr>
            <w:ins w:id="9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7" w:author="Автор"/>
                <w:b/>
                <w:color w:val="A6A6A6"/>
                <w:sz w:val="16"/>
                <w:szCs w:val="20"/>
                <w:lang w:val="en-US"/>
              </w:rPr>
            </w:pPr>
            <w:ins w:id="9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69" w:author="Автор"/>
                <w:b/>
                <w:color w:val="A6A6A6"/>
                <w:sz w:val="16"/>
                <w:szCs w:val="20"/>
                <w:lang w:val="en-US"/>
              </w:rPr>
            </w:pPr>
            <w:ins w:id="9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1" w:author="Автор"/>
                <w:b/>
                <w:color w:val="A6A6A6"/>
                <w:sz w:val="16"/>
                <w:szCs w:val="20"/>
                <w:lang w:val="en-US"/>
              </w:rPr>
            </w:pPr>
            <w:ins w:id="9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element="tns:changeEmail"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3" w:author="Автор"/>
                <w:b/>
                <w:color w:val="A6A6A6"/>
                <w:sz w:val="16"/>
                <w:szCs w:val="20"/>
                <w:lang w:val="en-US"/>
              </w:rPr>
            </w:pPr>
            <w:ins w:id="9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5" w:author="Автор"/>
                <w:b/>
                <w:color w:val="A6A6A6"/>
                <w:sz w:val="16"/>
                <w:szCs w:val="20"/>
                <w:lang w:val="en-US"/>
              </w:rPr>
            </w:pPr>
            <w:ins w:id="9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7" w:author="Автор"/>
                <w:b/>
                <w:color w:val="A6A6A6"/>
                <w:sz w:val="16"/>
                <w:szCs w:val="20"/>
                <w:lang w:val="en-US"/>
              </w:rPr>
            </w:pPr>
            <w:ins w:id="9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79" w:author="Автор"/>
                <w:b/>
                <w:color w:val="A6A6A6"/>
                <w:sz w:val="16"/>
                <w:szCs w:val="20"/>
                <w:lang w:val="en-US"/>
              </w:rPr>
            </w:pPr>
            <w:ins w:id="9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element="tns:authorizeClient"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1" w:author="Автор"/>
                <w:b/>
                <w:color w:val="A6A6A6"/>
                <w:sz w:val="16"/>
                <w:szCs w:val="20"/>
                <w:lang w:val="en-US"/>
              </w:rPr>
            </w:pPr>
            <w:ins w:id="9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3" w:author="Автор"/>
                <w:b/>
                <w:color w:val="A6A6A6"/>
                <w:sz w:val="16"/>
                <w:szCs w:val="20"/>
                <w:lang w:val="en-US"/>
              </w:rPr>
            </w:pPr>
            <w:ins w:id="9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5" w:author="Автор"/>
                <w:b/>
                <w:color w:val="A6A6A6"/>
                <w:sz w:val="16"/>
                <w:szCs w:val="20"/>
                <w:lang w:val="en-US"/>
              </w:rPr>
            </w:pPr>
            <w:ins w:id="9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7" w:author="Автор"/>
                <w:b/>
                <w:color w:val="A6A6A6"/>
                <w:sz w:val="16"/>
                <w:szCs w:val="20"/>
                <w:lang w:val="en-US"/>
              </w:rPr>
            </w:pPr>
            <w:ins w:id="9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element="tns:getNotificationSettings"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89" w:author="Автор"/>
                <w:b/>
                <w:color w:val="A6A6A6"/>
                <w:sz w:val="16"/>
                <w:szCs w:val="20"/>
                <w:lang w:val="en-US"/>
              </w:rPr>
            </w:pPr>
            <w:ins w:id="9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1" w:author="Автор"/>
                <w:b/>
                <w:color w:val="A6A6A6"/>
                <w:sz w:val="16"/>
                <w:szCs w:val="20"/>
                <w:lang w:val="en-US"/>
              </w:rPr>
            </w:pPr>
            <w:ins w:id="9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3" w:author="Автор"/>
                <w:b/>
                <w:color w:val="A6A6A6"/>
                <w:sz w:val="16"/>
                <w:szCs w:val="20"/>
                <w:lang w:val="en-US"/>
              </w:rPr>
            </w:pPr>
            <w:ins w:id="9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5" w:author="Автор"/>
                <w:b/>
                <w:color w:val="A6A6A6"/>
                <w:sz w:val="16"/>
                <w:szCs w:val="20"/>
                <w:lang w:val="en-US"/>
              </w:rPr>
            </w:pPr>
            <w:ins w:id="9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element="tns:setAnswerFromQuestion"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7" w:author="Автор"/>
                <w:b/>
                <w:color w:val="A6A6A6"/>
                <w:sz w:val="16"/>
                <w:szCs w:val="20"/>
                <w:lang w:val="en-US"/>
              </w:rPr>
            </w:pPr>
            <w:ins w:id="9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199" w:author="Автор"/>
                <w:b/>
                <w:color w:val="A6A6A6"/>
                <w:sz w:val="16"/>
                <w:szCs w:val="20"/>
                <w:lang w:val="en-US"/>
              </w:rPr>
            </w:pPr>
            <w:ins w:id="9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1" w:author="Автор"/>
                <w:b/>
                <w:color w:val="A6A6A6"/>
                <w:sz w:val="16"/>
                <w:szCs w:val="20"/>
                <w:lang w:val="en-US"/>
              </w:rPr>
            </w:pPr>
            <w:ins w:id="9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3" w:author="Автор"/>
                <w:b/>
                <w:color w:val="A6A6A6"/>
                <w:sz w:val="16"/>
                <w:szCs w:val="20"/>
                <w:lang w:val="en-US"/>
              </w:rPr>
            </w:pPr>
            <w:ins w:id="9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5" w:author="Автор"/>
                <w:b/>
                <w:color w:val="A6A6A6"/>
                <w:sz w:val="16"/>
                <w:szCs w:val="20"/>
                <w:lang w:val="en-US"/>
              </w:rPr>
            </w:pPr>
            <w:ins w:id="9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7" w:author="Автор"/>
                <w:b/>
                <w:color w:val="A6A6A6"/>
                <w:sz w:val="16"/>
                <w:szCs w:val="20"/>
                <w:lang w:val="en-US"/>
              </w:rPr>
            </w:pPr>
            <w:ins w:id="9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09" w:author="Автор"/>
                <w:b/>
                <w:color w:val="A6A6A6"/>
                <w:sz w:val="16"/>
                <w:szCs w:val="20"/>
                <w:lang w:val="en-US"/>
              </w:rPr>
            </w:pPr>
            <w:ins w:id="9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name="changeMobilePhoneResponse"&gt;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1" w:author="Автор"/>
                <w:b/>
                <w:color w:val="A6A6A6"/>
                <w:sz w:val="16"/>
                <w:szCs w:val="20"/>
                <w:lang w:val="en-US"/>
              </w:rPr>
            </w:pPr>
            <w:ins w:id="9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element="tns:changeMobilePhoneResponse"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3" w:author="Автор"/>
                <w:b/>
                <w:color w:val="A6A6A6"/>
                <w:sz w:val="16"/>
                <w:szCs w:val="20"/>
                <w:lang w:val="en-US"/>
              </w:rPr>
            </w:pPr>
            <w:ins w:id="9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5" w:author="Автор"/>
                <w:b/>
                <w:color w:val="A6A6A6"/>
                <w:sz w:val="16"/>
                <w:szCs w:val="20"/>
                <w:lang w:val="en-US"/>
              </w:rPr>
            </w:pPr>
            <w:ins w:id="9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7" w:author="Автор"/>
                <w:b/>
                <w:color w:val="A6A6A6"/>
                <w:sz w:val="16"/>
                <w:szCs w:val="20"/>
                <w:lang w:val="en-US"/>
              </w:rPr>
            </w:pPr>
            <w:ins w:id="9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19" w:author="Автор"/>
                <w:b/>
                <w:color w:val="A6A6A6"/>
                <w:sz w:val="16"/>
                <w:szCs w:val="20"/>
                <w:lang w:val="en-US"/>
              </w:rPr>
            </w:pPr>
            <w:ins w:id="9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element="tns:getPurchaseSubscriptionFeedingListBySanResponse"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1" w:author="Автор"/>
                <w:b/>
                <w:color w:val="A6A6A6"/>
                <w:sz w:val="16"/>
                <w:szCs w:val="20"/>
                <w:lang w:val="en-US"/>
              </w:rPr>
            </w:pPr>
            <w:ins w:id="9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3" w:author="Автор"/>
                <w:b/>
                <w:color w:val="A6A6A6"/>
                <w:sz w:val="16"/>
                <w:szCs w:val="20"/>
                <w:lang w:val="en-US"/>
              </w:rPr>
            </w:pPr>
            <w:ins w:id="9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5" w:author="Автор"/>
                <w:b/>
                <w:color w:val="A6A6A6"/>
                <w:sz w:val="16"/>
                <w:szCs w:val="20"/>
                <w:lang w:val="en-US"/>
              </w:rPr>
            </w:pPr>
            <w:ins w:id="9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7" w:author="Автор"/>
                <w:b/>
                <w:color w:val="A6A6A6"/>
                <w:sz w:val="16"/>
                <w:szCs w:val="20"/>
                <w:lang w:val="en-US"/>
              </w:rPr>
            </w:pPr>
            <w:ins w:id="9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element="tns:setNotificationSettings"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29" w:author="Автор"/>
                <w:b/>
                <w:color w:val="A6A6A6"/>
                <w:sz w:val="16"/>
                <w:szCs w:val="20"/>
                <w:lang w:val="en-US"/>
              </w:rPr>
            </w:pPr>
            <w:ins w:id="9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1" w:author="Автор"/>
                <w:b/>
                <w:color w:val="A6A6A6"/>
                <w:sz w:val="16"/>
                <w:szCs w:val="20"/>
                <w:lang w:val="en-US"/>
              </w:rPr>
            </w:pPr>
            <w:ins w:id="9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3" w:author="Автор"/>
                <w:b/>
                <w:color w:val="A6A6A6"/>
                <w:sz w:val="16"/>
                <w:szCs w:val="20"/>
                <w:lang w:val="en-US"/>
              </w:rPr>
            </w:pPr>
            <w:ins w:id="9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name="getPaymentListBySanResponse"&gt;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5" w:author="Автор"/>
                <w:b/>
                <w:color w:val="A6A6A6"/>
                <w:sz w:val="16"/>
                <w:szCs w:val="20"/>
                <w:lang w:val="en-US"/>
              </w:rPr>
            </w:pPr>
            <w:ins w:id="9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element="tns:getPaymentListBySanResponse"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7" w:author="Автор"/>
                <w:b/>
                <w:color w:val="A6A6A6"/>
                <w:sz w:val="16"/>
                <w:szCs w:val="20"/>
                <w:lang w:val="en-US"/>
              </w:rPr>
            </w:pPr>
            <w:ins w:id="9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39" w:author="Автор"/>
                <w:b/>
                <w:color w:val="A6A6A6"/>
                <w:sz w:val="16"/>
                <w:szCs w:val="20"/>
                <w:lang w:val="en-US"/>
              </w:rPr>
            </w:pPr>
            <w:ins w:id="9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1" w:author="Автор"/>
                <w:b/>
                <w:color w:val="A6A6A6"/>
                <w:sz w:val="16"/>
                <w:szCs w:val="20"/>
                <w:lang w:val="en-US"/>
              </w:rPr>
            </w:pPr>
            <w:ins w:id="9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3" w:author="Автор"/>
                <w:b/>
                <w:color w:val="A6A6A6"/>
                <w:sz w:val="16"/>
                <w:szCs w:val="20"/>
                <w:lang w:val="en-US"/>
              </w:rPr>
            </w:pPr>
            <w:ins w:id="9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element="tns:sendLinkingTokenByContractId"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5" w:author="Автор"/>
                <w:b/>
                <w:color w:val="A6A6A6"/>
                <w:sz w:val="16"/>
                <w:szCs w:val="20"/>
                <w:lang w:val="en-US"/>
              </w:rPr>
            </w:pPr>
            <w:ins w:id="9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7" w:author="Автор"/>
                <w:b/>
                <w:color w:val="A6A6A6"/>
                <w:sz w:val="16"/>
                <w:szCs w:val="20"/>
                <w:lang w:val="en-US"/>
              </w:rPr>
            </w:pPr>
            <w:ins w:id="9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49" w:author="Автор"/>
                <w:b/>
                <w:color w:val="A6A6A6"/>
                <w:sz w:val="16"/>
                <w:szCs w:val="20"/>
                <w:lang w:val="en-US"/>
              </w:rPr>
            </w:pPr>
            <w:ins w:id="9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name="setAnswerFromQuestionResponse"&gt;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1" w:author="Автор"/>
                <w:b/>
                <w:color w:val="A6A6A6"/>
                <w:sz w:val="16"/>
                <w:szCs w:val="20"/>
                <w:lang w:val="en-US"/>
              </w:rPr>
            </w:pPr>
            <w:ins w:id="9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element="tns:setAnswerFromQuestionResponse"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3" w:author="Автор"/>
                <w:b/>
                <w:color w:val="A6A6A6"/>
                <w:sz w:val="16"/>
                <w:szCs w:val="20"/>
                <w:lang w:val="en-US"/>
              </w:rPr>
            </w:pPr>
            <w:ins w:id="9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5" w:author="Автор"/>
                <w:b/>
                <w:color w:val="A6A6A6"/>
                <w:sz w:val="16"/>
                <w:szCs w:val="20"/>
                <w:lang w:val="en-US"/>
              </w:rPr>
            </w:pPr>
            <w:ins w:id="9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7" w:author="Автор"/>
                <w:b/>
                <w:color w:val="A6A6A6"/>
                <w:sz w:val="16"/>
                <w:szCs w:val="20"/>
                <w:lang w:val="en-US"/>
              </w:rPr>
            </w:pPr>
            <w:ins w:id="9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59" w:author="Автор"/>
                <w:b/>
                <w:color w:val="A6A6A6"/>
                <w:sz w:val="16"/>
                <w:szCs w:val="20"/>
                <w:lang w:val="en-US"/>
              </w:rPr>
            </w:pPr>
            <w:ins w:id="9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element="tns:cancelSubscriptionFeedingBySan"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1" w:author="Автор"/>
                <w:b/>
                <w:color w:val="A6A6A6"/>
                <w:sz w:val="16"/>
                <w:szCs w:val="20"/>
                <w:lang w:val="en-US"/>
              </w:rPr>
            </w:pPr>
            <w:ins w:id="9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3" w:author="Автор"/>
                <w:b/>
                <w:color w:val="A6A6A6"/>
                <w:sz w:val="16"/>
                <w:szCs w:val="20"/>
                <w:lang w:val="en-US"/>
              </w:rPr>
            </w:pPr>
            <w:ins w:id="9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5" w:author="Автор"/>
                <w:b/>
                <w:color w:val="A6A6A6"/>
                <w:sz w:val="16"/>
                <w:szCs w:val="20"/>
                <w:lang w:val="en-US"/>
              </w:rPr>
            </w:pPr>
            <w:ins w:id="9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7" w:author="Автор"/>
                <w:b/>
                <w:color w:val="A6A6A6"/>
                <w:sz w:val="16"/>
                <w:szCs w:val="20"/>
                <w:lang w:val="en-US"/>
              </w:rPr>
            </w:pPr>
            <w:ins w:id="9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element="tns:changeExpenditureLimit"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69" w:author="Автор"/>
                <w:b/>
                <w:color w:val="A6A6A6"/>
                <w:sz w:val="16"/>
                <w:szCs w:val="20"/>
                <w:lang w:val="en-US"/>
              </w:rPr>
            </w:pPr>
            <w:ins w:id="9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1" w:author="Автор"/>
                <w:b/>
                <w:color w:val="A6A6A6"/>
                <w:sz w:val="16"/>
                <w:szCs w:val="20"/>
                <w:lang w:val="en-US"/>
              </w:rPr>
            </w:pPr>
            <w:ins w:id="9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3" w:author="Автор"/>
                <w:b/>
                <w:color w:val="A6A6A6"/>
                <w:sz w:val="16"/>
                <w:szCs w:val="20"/>
                <w:lang w:val="en-US"/>
              </w:rPr>
            </w:pPr>
            <w:ins w:id="9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5" w:author="Автор"/>
                <w:b/>
                <w:color w:val="A6A6A6"/>
                <w:sz w:val="16"/>
                <w:szCs w:val="20"/>
                <w:lang w:val="en-US"/>
              </w:rPr>
            </w:pPr>
            <w:ins w:id="9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element="tns:activateLinkingTokenResponse"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7" w:author="Автор"/>
                <w:b/>
                <w:color w:val="A6A6A6"/>
                <w:sz w:val="16"/>
                <w:szCs w:val="20"/>
                <w:lang w:val="en-US"/>
              </w:rPr>
            </w:pPr>
            <w:ins w:id="9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79" w:author="Автор"/>
                <w:b/>
                <w:color w:val="A6A6A6"/>
                <w:sz w:val="16"/>
                <w:szCs w:val="20"/>
                <w:lang w:val="en-US"/>
              </w:rPr>
            </w:pPr>
            <w:ins w:id="9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1" w:author="Автор"/>
                <w:b/>
                <w:color w:val="A6A6A6"/>
                <w:sz w:val="16"/>
                <w:szCs w:val="20"/>
                <w:lang w:val="en-US"/>
              </w:rPr>
            </w:pPr>
            <w:ins w:id="9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name="reopenSubscriptionFeedingResponse"&gt;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3" w:author="Автор"/>
                <w:b/>
                <w:color w:val="A6A6A6"/>
                <w:sz w:val="16"/>
                <w:szCs w:val="20"/>
                <w:lang w:val="en-US"/>
              </w:rPr>
            </w:pPr>
            <w:ins w:id="9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element="tns:reopenSubscriptionFeedingResponse"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5" w:author="Автор"/>
                <w:b/>
                <w:color w:val="A6A6A6"/>
                <w:sz w:val="16"/>
                <w:szCs w:val="20"/>
                <w:lang w:val="en-US"/>
              </w:rPr>
            </w:pPr>
            <w:ins w:id="9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7" w:author="Автор"/>
                <w:b/>
                <w:color w:val="A6A6A6"/>
                <w:sz w:val="16"/>
                <w:szCs w:val="20"/>
                <w:lang w:val="en-US"/>
              </w:rPr>
            </w:pPr>
            <w:ins w:id="9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89" w:author="Автор"/>
                <w:b/>
                <w:color w:val="A6A6A6"/>
                <w:sz w:val="16"/>
                <w:szCs w:val="20"/>
                <w:lang w:val="en-US"/>
              </w:rPr>
            </w:pPr>
            <w:ins w:id="9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name="getEnterEventListBySanResponse"&gt;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1" w:author="Автор"/>
                <w:b/>
                <w:color w:val="A6A6A6"/>
                <w:sz w:val="16"/>
                <w:szCs w:val="20"/>
                <w:lang w:val="en-US"/>
              </w:rPr>
            </w:pPr>
            <w:ins w:id="9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element="tns:getEnterEventListBySanResponse"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3" w:author="Автор"/>
                <w:b/>
                <w:color w:val="A6A6A6"/>
                <w:sz w:val="16"/>
                <w:szCs w:val="20"/>
                <w:lang w:val="en-US"/>
              </w:rPr>
            </w:pPr>
            <w:ins w:id="9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5" w:author="Автор"/>
                <w:b/>
                <w:color w:val="A6A6A6"/>
                <w:sz w:val="16"/>
                <w:szCs w:val="20"/>
                <w:lang w:val="en-US"/>
              </w:rPr>
            </w:pPr>
            <w:ins w:id="9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7" w:author="Автор"/>
                <w:b/>
                <w:color w:val="A6A6A6"/>
                <w:sz w:val="16"/>
                <w:szCs w:val="20"/>
                <w:lang w:val="en-US"/>
              </w:rPr>
            </w:pPr>
            <w:ins w:id="9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name="changePasswordResponse"&gt;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299" w:author="Автор"/>
                <w:b/>
                <w:color w:val="A6A6A6"/>
                <w:sz w:val="16"/>
                <w:szCs w:val="20"/>
                <w:lang w:val="en-US"/>
              </w:rPr>
            </w:pPr>
            <w:ins w:id="9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element="tns:changePasswordResponse"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1" w:author="Автор"/>
                <w:b/>
                <w:color w:val="A6A6A6"/>
                <w:sz w:val="16"/>
                <w:szCs w:val="20"/>
                <w:lang w:val="en-US"/>
              </w:rPr>
            </w:pPr>
            <w:ins w:id="9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3" w:author="Автор"/>
                <w:b/>
                <w:color w:val="A6A6A6"/>
                <w:sz w:val="16"/>
                <w:szCs w:val="20"/>
                <w:lang w:val="en-US"/>
              </w:rPr>
            </w:pPr>
            <w:ins w:id="9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5" w:author="Автор"/>
                <w:b/>
                <w:color w:val="A6A6A6"/>
                <w:sz w:val="16"/>
                <w:szCs w:val="20"/>
                <w:lang w:val="en-US"/>
              </w:rPr>
            </w:pPr>
            <w:ins w:id="9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7" w:author="Автор"/>
                <w:b/>
                <w:color w:val="A6A6A6"/>
                <w:sz w:val="16"/>
                <w:szCs w:val="20"/>
                <w:lang w:val="en-US"/>
              </w:rPr>
            </w:pPr>
            <w:ins w:id="9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element="tns:getHiddenPages"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09" w:author="Автор"/>
                <w:b/>
                <w:color w:val="A6A6A6"/>
                <w:sz w:val="16"/>
                <w:szCs w:val="20"/>
                <w:lang w:val="en-US"/>
              </w:rPr>
            </w:pPr>
            <w:ins w:id="9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1" w:author="Автор"/>
                <w:b/>
                <w:color w:val="A6A6A6"/>
                <w:sz w:val="16"/>
                <w:szCs w:val="20"/>
                <w:lang w:val="en-US"/>
              </w:rPr>
            </w:pPr>
            <w:ins w:id="9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3" w:author="Автор"/>
                <w:b/>
                <w:color w:val="A6A6A6"/>
                <w:sz w:val="16"/>
                <w:szCs w:val="20"/>
                <w:lang w:val="en-US"/>
              </w:rPr>
            </w:pPr>
            <w:ins w:id="9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5" w:author="Автор"/>
                <w:b/>
                <w:color w:val="A6A6A6"/>
                <w:sz w:val="16"/>
                <w:szCs w:val="20"/>
                <w:lang w:val="en-US"/>
              </w:rPr>
            </w:pPr>
            <w:ins w:id="9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element="tns:getClientSmsList"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7" w:author="Автор"/>
                <w:b/>
                <w:color w:val="A6A6A6"/>
                <w:sz w:val="16"/>
                <w:szCs w:val="20"/>
                <w:lang w:val="en-US"/>
              </w:rPr>
            </w:pPr>
            <w:ins w:id="9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19" w:author="Автор"/>
                <w:b/>
                <w:color w:val="A6A6A6"/>
                <w:sz w:val="16"/>
                <w:szCs w:val="20"/>
                <w:lang w:val="en-US"/>
              </w:rPr>
            </w:pPr>
            <w:ins w:id="9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1" w:author="Автор"/>
                <w:b/>
                <w:color w:val="A6A6A6"/>
                <w:sz w:val="16"/>
                <w:szCs w:val="20"/>
                <w:lang w:val="en-US"/>
              </w:rPr>
            </w:pPr>
            <w:ins w:id="9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name="setProhibitionOnGoodGroupResponse"&gt;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3" w:author="Автор"/>
                <w:b/>
                <w:color w:val="A6A6A6"/>
                <w:sz w:val="16"/>
                <w:szCs w:val="20"/>
                <w:lang w:val="en-US"/>
              </w:rPr>
            </w:pPr>
            <w:ins w:id="9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element="tns:setProhibitionOnGoodGroupResponse"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5" w:author="Автор"/>
                <w:b/>
                <w:color w:val="A6A6A6"/>
                <w:sz w:val="16"/>
                <w:szCs w:val="20"/>
                <w:lang w:val="en-US"/>
              </w:rPr>
            </w:pPr>
            <w:ins w:id="9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7" w:author="Автор"/>
                <w:b/>
                <w:color w:val="A6A6A6"/>
                <w:sz w:val="16"/>
                <w:szCs w:val="20"/>
                <w:lang w:val="en-US"/>
              </w:rPr>
            </w:pPr>
            <w:ins w:id="9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29" w:author="Автор"/>
                <w:b/>
                <w:color w:val="A6A6A6"/>
                <w:sz w:val="16"/>
                <w:szCs w:val="20"/>
                <w:lang w:val="en-US"/>
              </w:rPr>
            </w:pPr>
            <w:ins w:id="9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name="getCirculationListResponse"&gt;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1" w:author="Автор"/>
                <w:b/>
                <w:color w:val="A6A6A6"/>
                <w:sz w:val="16"/>
                <w:szCs w:val="20"/>
                <w:lang w:val="en-US"/>
              </w:rPr>
            </w:pPr>
            <w:ins w:id="9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element="tns:getCirculationListResponse"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3" w:author="Автор"/>
                <w:b/>
                <w:color w:val="A6A6A6"/>
                <w:sz w:val="16"/>
                <w:szCs w:val="20"/>
                <w:lang w:val="en-US"/>
              </w:rPr>
            </w:pPr>
            <w:ins w:id="9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5" w:author="Автор"/>
                <w:b/>
                <w:color w:val="A6A6A6"/>
                <w:sz w:val="16"/>
                <w:szCs w:val="20"/>
                <w:lang w:val="en-US"/>
              </w:rPr>
            </w:pPr>
            <w:ins w:id="9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7" w:author="Автор"/>
                <w:b/>
                <w:color w:val="A6A6A6"/>
                <w:sz w:val="16"/>
                <w:szCs w:val="20"/>
                <w:lang w:val="en-US"/>
              </w:rPr>
            </w:pPr>
            <w:ins w:id="9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39" w:author="Автор"/>
                <w:b/>
                <w:color w:val="A6A6A6"/>
                <w:sz w:val="16"/>
                <w:szCs w:val="20"/>
                <w:lang w:val="en-US"/>
              </w:rPr>
            </w:pPr>
            <w:ins w:id="9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element="tns:activateLinkingToken"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1" w:author="Автор"/>
                <w:b/>
                <w:color w:val="A6A6A6"/>
                <w:sz w:val="16"/>
                <w:szCs w:val="20"/>
                <w:lang w:val="en-US"/>
              </w:rPr>
            </w:pPr>
            <w:ins w:id="9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3" w:author="Автор"/>
                <w:b/>
                <w:color w:val="A6A6A6"/>
                <w:sz w:val="16"/>
                <w:szCs w:val="20"/>
                <w:lang w:val="en-US"/>
              </w:rPr>
            </w:pPr>
            <w:ins w:id="9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5" w:author="Автор"/>
                <w:b/>
                <w:color w:val="A6A6A6"/>
                <w:sz w:val="16"/>
                <w:szCs w:val="20"/>
                <w:lang w:val="en-US"/>
              </w:rPr>
            </w:pPr>
            <w:ins w:id="9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7" w:author="Автор"/>
                <w:b/>
                <w:color w:val="A6A6A6"/>
                <w:sz w:val="16"/>
                <w:szCs w:val="20"/>
                <w:lang w:val="en-US"/>
              </w:rPr>
            </w:pPr>
            <w:ins w:id="9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element="tns:removeProhibition"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49" w:author="Автор"/>
                <w:b/>
                <w:color w:val="A6A6A6"/>
                <w:sz w:val="16"/>
                <w:szCs w:val="20"/>
                <w:lang w:val="en-US"/>
              </w:rPr>
            </w:pPr>
            <w:ins w:id="9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1" w:author="Автор"/>
                <w:b/>
                <w:color w:val="A6A6A6"/>
                <w:sz w:val="16"/>
                <w:szCs w:val="20"/>
                <w:lang w:val="en-US"/>
              </w:rPr>
            </w:pPr>
            <w:ins w:id="9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3" w:author="Автор"/>
                <w:b/>
                <w:color w:val="A6A6A6"/>
                <w:sz w:val="16"/>
                <w:szCs w:val="20"/>
                <w:lang w:val="en-US"/>
              </w:rPr>
            </w:pPr>
            <w:ins w:id="9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5" w:author="Автор"/>
                <w:b/>
                <w:color w:val="A6A6A6"/>
                <w:sz w:val="16"/>
                <w:szCs w:val="20"/>
                <w:lang w:val="en-US"/>
              </w:rPr>
            </w:pPr>
            <w:ins w:id="9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element="tns:getMenuListByOrg"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7" w:author="Автор"/>
                <w:b/>
                <w:color w:val="A6A6A6"/>
                <w:sz w:val="16"/>
                <w:szCs w:val="20"/>
                <w:lang w:val="en-US"/>
              </w:rPr>
            </w:pPr>
            <w:ins w:id="9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59" w:author="Автор"/>
                <w:b/>
                <w:color w:val="A6A6A6"/>
                <w:sz w:val="16"/>
                <w:szCs w:val="20"/>
                <w:lang w:val="en-US"/>
              </w:rPr>
            </w:pPr>
            <w:ins w:id="9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1" w:author="Автор"/>
                <w:b/>
                <w:color w:val="A6A6A6"/>
                <w:sz w:val="16"/>
                <w:szCs w:val="20"/>
                <w:lang w:val="en-US"/>
              </w:rPr>
            </w:pPr>
            <w:ins w:id="9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name="putCycleDiagramResponse"&gt;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3" w:author="Автор"/>
                <w:b/>
                <w:color w:val="A6A6A6"/>
                <w:sz w:val="16"/>
                <w:szCs w:val="20"/>
                <w:lang w:val="en-US"/>
              </w:rPr>
            </w:pPr>
            <w:ins w:id="9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element="tns:putCycleDiagramResponse"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5" w:author="Автор"/>
                <w:b/>
                <w:color w:val="A6A6A6"/>
                <w:sz w:val="16"/>
                <w:szCs w:val="20"/>
                <w:lang w:val="en-US"/>
              </w:rPr>
            </w:pPr>
            <w:ins w:id="9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7" w:author="Автор"/>
                <w:b/>
                <w:color w:val="A6A6A6"/>
                <w:sz w:val="16"/>
                <w:szCs w:val="20"/>
                <w:lang w:val="en-US"/>
              </w:rPr>
            </w:pPr>
            <w:ins w:id="9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69" w:author="Автор"/>
                <w:b/>
                <w:color w:val="A6A6A6"/>
                <w:sz w:val="16"/>
                <w:szCs w:val="20"/>
                <w:lang w:val="en-US"/>
              </w:rPr>
            </w:pPr>
            <w:ins w:id="9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1" w:author="Автор"/>
                <w:b/>
                <w:color w:val="A6A6A6"/>
                <w:sz w:val="16"/>
                <w:szCs w:val="20"/>
                <w:lang w:val="en-US"/>
              </w:rPr>
            </w:pPr>
            <w:ins w:id="9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element="tns:createPaymentOrder"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3" w:author="Автор"/>
                <w:b/>
                <w:color w:val="A6A6A6"/>
                <w:sz w:val="16"/>
                <w:szCs w:val="20"/>
                <w:lang w:val="en-US"/>
              </w:rPr>
            </w:pPr>
            <w:ins w:id="9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5" w:author="Автор"/>
                <w:b/>
                <w:color w:val="A6A6A6"/>
                <w:sz w:val="16"/>
                <w:szCs w:val="20"/>
                <w:lang w:val="en-US"/>
              </w:rPr>
            </w:pPr>
            <w:ins w:id="9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7" w:author="Автор"/>
                <w:b/>
                <w:color w:val="A6A6A6"/>
                <w:sz w:val="16"/>
                <w:szCs w:val="20"/>
                <w:lang w:val="en-US"/>
              </w:rPr>
            </w:pPr>
            <w:ins w:id="9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name="getPurchaseListResponse"&gt;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79" w:author="Автор"/>
                <w:b/>
                <w:color w:val="A6A6A6"/>
                <w:sz w:val="16"/>
                <w:szCs w:val="20"/>
                <w:lang w:val="en-US"/>
              </w:rPr>
            </w:pPr>
            <w:ins w:id="9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element="tns:getPurchaseListResponse"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1" w:author="Автор"/>
                <w:b/>
                <w:color w:val="A6A6A6"/>
                <w:sz w:val="16"/>
                <w:szCs w:val="20"/>
                <w:lang w:val="en-US"/>
              </w:rPr>
            </w:pPr>
            <w:ins w:id="9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3" w:author="Автор"/>
                <w:b/>
                <w:color w:val="A6A6A6"/>
                <w:sz w:val="16"/>
                <w:szCs w:val="20"/>
                <w:lang w:val="en-US"/>
              </w:rPr>
            </w:pPr>
            <w:ins w:id="9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5" w:author="Автор"/>
                <w:b/>
                <w:color w:val="A6A6A6"/>
                <w:sz w:val="16"/>
                <w:szCs w:val="20"/>
                <w:lang w:val="en-US"/>
              </w:rPr>
            </w:pPr>
            <w:ins w:id="9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&lt;wsdl:message name="transferBalanceResponse"&gt;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7" w:author="Автор"/>
                <w:b/>
                <w:color w:val="A6A6A6"/>
                <w:sz w:val="16"/>
                <w:szCs w:val="20"/>
                <w:lang w:val="en-US"/>
              </w:rPr>
            </w:pPr>
            <w:ins w:id="9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&lt;wsdl:part element="tns:transferBalanceResponse" name="parameters"&gt;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89" w:author="Автор"/>
                <w:b/>
                <w:color w:val="A6A6A6"/>
                <w:sz w:val="16"/>
                <w:szCs w:val="20"/>
                <w:lang w:val="en-US"/>
              </w:rPr>
            </w:pPr>
            <w:ins w:id="9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&lt;/wsdl:part&gt;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1" w:author="Автор"/>
                <w:b/>
                <w:color w:val="A6A6A6"/>
                <w:sz w:val="16"/>
                <w:szCs w:val="20"/>
                <w:lang w:val="en-US"/>
              </w:rPr>
            </w:pPr>
            <w:ins w:id="9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&lt;/wsdl:message&gt;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3" w:author="Автор"/>
                <w:b/>
                <w:color w:val="A6A6A6"/>
                <w:sz w:val="16"/>
                <w:szCs w:val="20"/>
                <w:lang w:val="en-US"/>
              </w:rPr>
            </w:pPr>
            <w:ins w:id="9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&lt;wsdl:portType name="ClientRoomController"&gt;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5" w:author="Автор"/>
                <w:b/>
                <w:color w:val="A6A6A6"/>
                <w:sz w:val="16"/>
                <w:szCs w:val="20"/>
                <w:lang w:val="en-US"/>
              </w:rPr>
            </w:pPr>
            <w:ins w:id="9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7" w:author="Автор"/>
                <w:b/>
                <w:color w:val="A6A6A6"/>
                <w:sz w:val="16"/>
                <w:szCs w:val="20"/>
                <w:lang w:val="en-US"/>
              </w:rPr>
            </w:pPr>
            <w:ins w:id="9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message="tns:changeComplaintStatusToInvestigation"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399" w:author="Автор"/>
                <w:b/>
                <w:color w:val="A6A6A6"/>
                <w:sz w:val="16"/>
                <w:szCs w:val="20"/>
                <w:lang w:val="en-US"/>
              </w:rPr>
            </w:pPr>
            <w:ins w:id="9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1" w:author="Автор"/>
                <w:b/>
                <w:color w:val="A6A6A6"/>
                <w:sz w:val="16"/>
                <w:szCs w:val="20"/>
                <w:lang w:val="en-US"/>
              </w:rPr>
            </w:pPr>
            <w:ins w:id="9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message="tns:changeComplaintStatusToInvestigationResponse" name="changeComplaintStatusToInvestigationResponse"&gt;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3" w:author="Автор"/>
                <w:b/>
                <w:color w:val="A6A6A6"/>
                <w:sz w:val="16"/>
                <w:szCs w:val="20"/>
                <w:lang w:val="en-US"/>
              </w:rPr>
            </w:pPr>
            <w:ins w:id="9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5" w:author="Автор"/>
                <w:b/>
                <w:color w:val="A6A6A6"/>
                <w:sz w:val="16"/>
                <w:szCs w:val="20"/>
                <w:lang w:val="en-US"/>
              </w:rPr>
            </w:pPr>
            <w:ins w:id="9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7" w:author="Автор"/>
                <w:b/>
                <w:color w:val="A6A6A6"/>
                <w:sz w:val="16"/>
                <w:szCs w:val="20"/>
                <w:lang w:val="en-US"/>
              </w:rPr>
            </w:pPr>
            <w:ins w:id="9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09" w:author="Автор"/>
                <w:b/>
                <w:color w:val="A6A6A6"/>
                <w:sz w:val="16"/>
                <w:szCs w:val="20"/>
                <w:lang w:val="en-US"/>
              </w:rPr>
            </w:pPr>
            <w:ins w:id="9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message="tns:setNotificationSettings"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1" w:author="Автор"/>
                <w:b/>
                <w:color w:val="A6A6A6"/>
                <w:sz w:val="16"/>
                <w:szCs w:val="20"/>
                <w:lang w:val="en-US"/>
              </w:rPr>
            </w:pPr>
            <w:ins w:id="9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3" w:author="Автор"/>
                <w:b/>
                <w:color w:val="A6A6A6"/>
                <w:sz w:val="16"/>
                <w:szCs w:val="20"/>
                <w:lang w:val="en-US"/>
              </w:rPr>
            </w:pPr>
            <w:ins w:id="9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message="tns:setNotificationSettingsResponse" name="setNotificationSettingsResponse"&gt;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5" w:author="Автор"/>
                <w:b/>
                <w:color w:val="A6A6A6"/>
                <w:sz w:val="16"/>
                <w:szCs w:val="20"/>
                <w:lang w:val="en-US"/>
              </w:rPr>
            </w:pPr>
            <w:ins w:id="9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7" w:author="Автор"/>
                <w:b/>
                <w:color w:val="A6A6A6"/>
                <w:sz w:val="16"/>
                <w:szCs w:val="20"/>
                <w:lang w:val="en-US"/>
              </w:rPr>
            </w:pPr>
            <w:ins w:id="9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19" w:author="Автор"/>
                <w:b/>
                <w:color w:val="A6A6A6"/>
                <w:sz w:val="16"/>
                <w:szCs w:val="20"/>
                <w:lang w:val="en-US"/>
              </w:rPr>
            </w:pPr>
            <w:ins w:id="9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1" w:author="Автор"/>
                <w:b/>
                <w:color w:val="A6A6A6"/>
                <w:sz w:val="16"/>
                <w:szCs w:val="20"/>
                <w:lang w:val="en-US"/>
              </w:rPr>
            </w:pPr>
            <w:ins w:id="9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message="tns:getEnterEventListByGuardian"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3" w:author="Автор"/>
                <w:b/>
                <w:color w:val="A6A6A6"/>
                <w:sz w:val="16"/>
                <w:szCs w:val="20"/>
                <w:lang w:val="en-US"/>
              </w:rPr>
            </w:pPr>
            <w:ins w:id="9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5" w:author="Автор"/>
                <w:b/>
                <w:color w:val="A6A6A6"/>
                <w:sz w:val="16"/>
                <w:szCs w:val="20"/>
                <w:lang w:val="en-US"/>
              </w:rPr>
            </w:pPr>
            <w:ins w:id="9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message="tns:getEnterEventListByGuardianResponse" name="getEnterEventListByGuardianResponse"&gt;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7" w:author="Автор"/>
                <w:b/>
                <w:color w:val="A6A6A6"/>
                <w:sz w:val="16"/>
                <w:szCs w:val="20"/>
                <w:lang w:val="en-US"/>
              </w:rPr>
            </w:pPr>
            <w:ins w:id="9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29" w:author="Автор"/>
                <w:b/>
                <w:color w:val="A6A6A6"/>
                <w:sz w:val="16"/>
                <w:szCs w:val="20"/>
                <w:lang w:val="en-US"/>
              </w:rPr>
            </w:pPr>
            <w:ins w:id="9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1" w:author="Автор"/>
                <w:b/>
                <w:color w:val="A6A6A6"/>
                <w:sz w:val="16"/>
                <w:szCs w:val="20"/>
                <w:lang w:val="en-US"/>
              </w:rPr>
            </w:pPr>
            <w:ins w:id="9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3" w:author="Автор"/>
                <w:b/>
                <w:color w:val="A6A6A6"/>
                <w:sz w:val="16"/>
                <w:szCs w:val="20"/>
                <w:lang w:val="en-US"/>
              </w:rPr>
            </w:pPr>
            <w:ins w:id="9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message="tns:excludeGoodFromProhibition"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5" w:author="Автор"/>
                <w:b/>
                <w:color w:val="A6A6A6"/>
                <w:sz w:val="16"/>
                <w:szCs w:val="20"/>
                <w:lang w:val="en-US"/>
              </w:rPr>
            </w:pPr>
            <w:ins w:id="9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7" w:author="Автор"/>
                <w:b/>
                <w:color w:val="A6A6A6"/>
                <w:sz w:val="16"/>
                <w:szCs w:val="20"/>
                <w:lang w:val="en-US"/>
              </w:rPr>
            </w:pPr>
            <w:ins w:id="9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message="tns:excludeGoodFromProhibitionResponse" name="excludeGoodFromProhibitionResponse"&gt;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39" w:author="Автор"/>
                <w:b/>
                <w:color w:val="A6A6A6"/>
                <w:sz w:val="16"/>
                <w:szCs w:val="20"/>
                <w:lang w:val="en-US"/>
              </w:rPr>
            </w:pPr>
            <w:ins w:id="9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1" w:author="Автор"/>
                <w:b/>
                <w:color w:val="A6A6A6"/>
                <w:sz w:val="16"/>
                <w:szCs w:val="20"/>
                <w:lang w:val="en-US"/>
              </w:rPr>
            </w:pPr>
            <w:ins w:id="9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3" w:author="Автор"/>
                <w:b/>
                <w:color w:val="A6A6A6"/>
                <w:sz w:val="16"/>
                <w:szCs w:val="20"/>
                <w:lang w:val="en-US"/>
              </w:rPr>
            </w:pPr>
            <w:ins w:id="9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5" w:author="Автор"/>
                <w:b/>
                <w:color w:val="A6A6A6"/>
                <w:sz w:val="16"/>
                <w:szCs w:val="20"/>
                <w:lang w:val="en-US"/>
              </w:rPr>
            </w:pPr>
            <w:ins w:id="9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message="tns:sendLinkingTokenByContractId"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7" w:author="Автор"/>
                <w:b/>
                <w:color w:val="A6A6A6"/>
                <w:sz w:val="16"/>
                <w:szCs w:val="20"/>
                <w:lang w:val="en-US"/>
              </w:rPr>
            </w:pPr>
            <w:ins w:id="9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49" w:author="Автор"/>
                <w:b/>
                <w:color w:val="A6A6A6"/>
                <w:sz w:val="16"/>
                <w:szCs w:val="20"/>
                <w:lang w:val="en-US"/>
              </w:rPr>
            </w:pPr>
            <w:ins w:id="9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message="tns:sendLinkingTokenByContractIdResponse" name="sendLinkingTokenByContractIdResponse"&gt;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1" w:author="Автор"/>
                <w:b/>
                <w:color w:val="A6A6A6"/>
                <w:sz w:val="16"/>
                <w:szCs w:val="20"/>
                <w:lang w:val="en-US"/>
              </w:rPr>
            </w:pPr>
            <w:ins w:id="9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3" w:author="Автор"/>
                <w:b/>
                <w:color w:val="A6A6A6"/>
                <w:sz w:val="16"/>
                <w:szCs w:val="20"/>
                <w:lang w:val="en-US"/>
              </w:rPr>
            </w:pPr>
            <w:ins w:id="9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5" w:author="Автор"/>
                <w:b/>
                <w:color w:val="A6A6A6"/>
                <w:sz w:val="16"/>
                <w:szCs w:val="20"/>
                <w:lang w:val="en-US"/>
              </w:rPr>
            </w:pPr>
            <w:ins w:id="9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7" w:author="Автор"/>
                <w:b/>
                <w:color w:val="A6A6A6"/>
                <w:sz w:val="16"/>
                <w:szCs w:val="20"/>
                <w:lang w:val="en-US"/>
              </w:rPr>
            </w:pPr>
            <w:ins w:id="9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message="tns:suspendSubscriptionFeedingBySan"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59" w:author="Автор"/>
                <w:b/>
                <w:color w:val="A6A6A6"/>
                <w:sz w:val="16"/>
                <w:szCs w:val="20"/>
                <w:lang w:val="en-US"/>
              </w:rPr>
            </w:pPr>
            <w:ins w:id="9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1" w:author="Автор"/>
                <w:b/>
                <w:color w:val="A6A6A6"/>
                <w:sz w:val="16"/>
                <w:szCs w:val="20"/>
                <w:lang w:val="en-US"/>
              </w:rPr>
            </w:pPr>
            <w:ins w:id="9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message="tns:suspendSubscriptionFeedingBySanResponse" name="suspendSubscriptionFeedingBySanResponse"&gt;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3" w:author="Автор"/>
                <w:b/>
                <w:color w:val="A6A6A6"/>
                <w:sz w:val="16"/>
                <w:szCs w:val="20"/>
                <w:lang w:val="en-US"/>
              </w:rPr>
            </w:pPr>
            <w:ins w:id="9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5" w:author="Автор"/>
                <w:b/>
                <w:color w:val="A6A6A6"/>
                <w:sz w:val="16"/>
                <w:szCs w:val="20"/>
                <w:lang w:val="en-US"/>
              </w:rPr>
            </w:pPr>
            <w:ins w:id="9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7" w:author="Автор"/>
                <w:b/>
                <w:color w:val="A6A6A6"/>
                <w:sz w:val="16"/>
                <w:szCs w:val="20"/>
                <w:lang w:val="en-US"/>
              </w:rPr>
            </w:pPr>
            <w:ins w:id="9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&lt;wsdl:operation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69" w:author="Автор"/>
                <w:b/>
                <w:color w:val="A6A6A6"/>
                <w:sz w:val="16"/>
                <w:szCs w:val="20"/>
                <w:lang w:val="en-US"/>
              </w:rPr>
            </w:pPr>
            <w:ins w:id="9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message="tns:getListOfComplaintBookEntriesByOrg"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1" w:author="Автор"/>
                <w:b/>
                <w:color w:val="A6A6A6"/>
                <w:sz w:val="16"/>
                <w:szCs w:val="20"/>
                <w:lang w:val="en-US"/>
              </w:rPr>
            </w:pPr>
            <w:ins w:id="9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3" w:author="Автор"/>
                <w:b/>
                <w:color w:val="A6A6A6"/>
                <w:sz w:val="16"/>
                <w:szCs w:val="20"/>
                <w:lang w:val="en-US"/>
              </w:rPr>
            </w:pPr>
            <w:ins w:id="9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message="tns:getListOfComplaintBookEntriesByOrgResponse" name="getListOfComplaintBookEntriesByOrgResponse"&gt;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5" w:author="Автор"/>
                <w:b/>
                <w:color w:val="A6A6A6"/>
                <w:sz w:val="16"/>
                <w:szCs w:val="20"/>
                <w:lang w:val="en-US"/>
              </w:rPr>
            </w:pPr>
            <w:ins w:id="9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7" w:author="Автор"/>
                <w:b/>
                <w:color w:val="A6A6A6"/>
                <w:sz w:val="16"/>
                <w:szCs w:val="20"/>
                <w:lang w:val="en-US"/>
              </w:rPr>
            </w:pPr>
            <w:ins w:id="9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79" w:author="Автор"/>
                <w:b/>
                <w:color w:val="A6A6A6"/>
                <w:sz w:val="16"/>
                <w:szCs w:val="20"/>
                <w:lang w:val="en-US"/>
              </w:rPr>
            </w:pPr>
            <w:ins w:id="9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1" w:author="Автор"/>
                <w:b/>
                <w:color w:val="A6A6A6"/>
                <w:sz w:val="16"/>
                <w:szCs w:val="20"/>
                <w:lang w:val="en-US"/>
              </w:rPr>
            </w:pPr>
            <w:ins w:id="9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message="tns:transferBalance"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3" w:author="Автор"/>
                <w:b/>
                <w:color w:val="A6A6A6"/>
                <w:sz w:val="16"/>
                <w:szCs w:val="20"/>
                <w:lang w:val="en-US"/>
              </w:rPr>
            </w:pPr>
            <w:ins w:id="9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5" w:author="Автор"/>
                <w:b/>
                <w:color w:val="A6A6A6"/>
                <w:sz w:val="16"/>
                <w:szCs w:val="20"/>
                <w:lang w:val="en-US"/>
              </w:rPr>
            </w:pPr>
            <w:ins w:id="9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message="tns:transferBalanceResponse" name="transferBalanceResponse"&gt;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7" w:author="Автор"/>
                <w:b/>
                <w:color w:val="A6A6A6"/>
                <w:sz w:val="16"/>
                <w:szCs w:val="20"/>
                <w:lang w:val="en-US"/>
              </w:rPr>
            </w:pPr>
            <w:ins w:id="9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89" w:author="Автор"/>
                <w:b/>
                <w:color w:val="A6A6A6"/>
                <w:sz w:val="16"/>
                <w:szCs w:val="20"/>
                <w:lang w:val="en-US"/>
              </w:rPr>
            </w:pPr>
            <w:ins w:id="9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1" w:author="Автор"/>
                <w:b/>
                <w:color w:val="A6A6A6"/>
                <w:sz w:val="16"/>
                <w:szCs w:val="20"/>
                <w:lang w:val="en-US"/>
              </w:rPr>
            </w:pPr>
            <w:ins w:id="9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3" w:author="Автор"/>
                <w:b/>
                <w:color w:val="A6A6A6"/>
                <w:sz w:val="16"/>
                <w:szCs w:val="20"/>
                <w:lang w:val="en-US"/>
              </w:rPr>
            </w:pPr>
            <w:ins w:id="9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message="tns:getClientStats"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5" w:author="Автор"/>
                <w:b/>
                <w:color w:val="A6A6A6"/>
                <w:sz w:val="16"/>
                <w:szCs w:val="20"/>
                <w:lang w:val="en-US"/>
              </w:rPr>
            </w:pPr>
            <w:ins w:id="9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7" w:author="Автор"/>
                <w:b/>
                <w:color w:val="A6A6A6"/>
                <w:sz w:val="16"/>
                <w:szCs w:val="20"/>
                <w:lang w:val="en-US"/>
              </w:rPr>
            </w:pPr>
            <w:ins w:id="9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message="tns:getClientStatsResponse" name="getClientStatsResponse"&gt;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499" w:author="Автор"/>
                <w:b/>
                <w:color w:val="A6A6A6"/>
                <w:sz w:val="16"/>
                <w:szCs w:val="20"/>
                <w:lang w:val="en-US"/>
              </w:rPr>
            </w:pPr>
            <w:ins w:id="9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1" w:author="Автор"/>
                <w:b/>
                <w:color w:val="A6A6A6"/>
                <w:sz w:val="16"/>
                <w:szCs w:val="20"/>
                <w:lang w:val="en-US"/>
              </w:rPr>
            </w:pPr>
            <w:ins w:id="9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3" w:author="Автор"/>
                <w:b/>
                <w:color w:val="A6A6A6"/>
                <w:sz w:val="16"/>
                <w:szCs w:val="20"/>
                <w:lang w:val="en-US"/>
              </w:rPr>
            </w:pPr>
            <w:ins w:id="9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5" w:author="Автор"/>
                <w:b/>
                <w:color w:val="A6A6A6"/>
                <w:sz w:val="16"/>
                <w:szCs w:val="20"/>
                <w:lang w:val="en-US"/>
              </w:rPr>
            </w:pPr>
            <w:ins w:id="9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message="tns:activateLinkingToken"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7" w:author="Автор"/>
                <w:b/>
                <w:color w:val="A6A6A6"/>
                <w:sz w:val="16"/>
                <w:szCs w:val="20"/>
                <w:lang w:val="en-US"/>
              </w:rPr>
            </w:pPr>
            <w:ins w:id="9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09" w:author="Автор"/>
                <w:b/>
                <w:color w:val="A6A6A6"/>
                <w:sz w:val="16"/>
                <w:szCs w:val="20"/>
                <w:lang w:val="en-US"/>
              </w:rPr>
            </w:pPr>
            <w:ins w:id="9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message="tns:activateLinkingTokenResponse" name="activateLinkingTokenResponse"&gt;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1" w:author="Автор"/>
                <w:b/>
                <w:color w:val="A6A6A6"/>
                <w:sz w:val="16"/>
                <w:szCs w:val="20"/>
                <w:lang w:val="en-US"/>
              </w:rPr>
            </w:pPr>
            <w:ins w:id="9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3" w:author="Автор"/>
                <w:b/>
                <w:color w:val="A6A6A6"/>
                <w:sz w:val="16"/>
                <w:szCs w:val="20"/>
                <w:lang w:val="en-US"/>
              </w:rPr>
            </w:pPr>
            <w:ins w:id="9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5" w:author="Автор"/>
                <w:b/>
                <w:color w:val="A6A6A6"/>
                <w:sz w:val="16"/>
                <w:szCs w:val="20"/>
                <w:lang w:val="en-US"/>
              </w:rPr>
            </w:pPr>
            <w:ins w:id="9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7" w:author="Автор"/>
                <w:b/>
                <w:color w:val="A6A6A6"/>
                <w:sz w:val="16"/>
                <w:szCs w:val="20"/>
                <w:lang w:val="en-US"/>
              </w:rPr>
            </w:pPr>
            <w:ins w:id="9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message="tns:getClientRepresentatives"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19" w:author="Автор"/>
                <w:b/>
                <w:color w:val="A6A6A6"/>
                <w:sz w:val="16"/>
                <w:szCs w:val="20"/>
                <w:lang w:val="en-US"/>
              </w:rPr>
            </w:pPr>
            <w:ins w:id="9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1" w:author="Автор"/>
                <w:b/>
                <w:color w:val="A6A6A6"/>
                <w:sz w:val="16"/>
                <w:szCs w:val="20"/>
                <w:lang w:val="en-US"/>
              </w:rPr>
            </w:pPr>
            <w:ins w:id="9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message="tns:getClientRepresentativesResponse" name="getClientRepresentativesResponse"&gt;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3" w:author="Автор"/>
                <w:b/>
                <w:color w:val="A6A6A6"/>
                <w:sz w:val="16"/>
                <w:szCs w:val="20"/>
                <w:lang w:val="en-US"/>
              </w:rPr>
            </w:pPr>
            <w:ins w:id="9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5" w:author="Автор"/>
                <w:b/>
                <w:color w:val="A6A6A6"/>
                <w:sz w:val="16"/>
                <w:szCs w:val="20"/>
                <w:lang w:val="en-US"/>
              </w:rPr>
            </w:pPr>
            <w:ins w:id="9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7" w:author="Автор"/>
                <w:b/>
                <w:color w:val="A6A6A6"/>
                <w:sz w:val="16"/>
                <w:szCs w:val="20"/>
                <w:lang w:val="en-US"/>
              </w:rPr>
            </w:pPr>
            <w:ins w:id="9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29" w:author="Автор"/>
                <w:b/>
                <w:color w:val="A6A6A6"/>
                <w:sz w:val="16"/>
                <w:szCs w:val="20"/>
                <w:lang w:val="en-US"/>
              </w:rPr>
            </w:pPr>
            <w:ins w:id="9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message="tns:createPaymentOrder"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1" w:author="Автор"/>
                <w:b/>
                <w:color w:val="A6A6A6"/>
                <w:sz w:val="16"/>
                <w:szCs w:val="20"/>
                <w:lang w:val="en-US"/>
              </w:rPr>
            </w:pPr>
            <w:ins w:id="9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3" w:author="Автор"/>
                <w:b/>
                <w:color w:val="A6A6A6"/>
                <w:sz w:val="16"/>
                <w:szCs w:val="20"/>
                <w:lang w:val="en-US"/>
              </w:rPr>
            </w:pPr>
            <w:ins w:id="9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message="tns:createPaymentOrderResponse" name="createPaymentOrderResponse"&gt;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5" w:author="Автор"/>
                <w:b/>
                <w:color w:val="A6A6A6"/>
                <w:sz w:val="16"/>
                <w:szCs w:val="20"/>
                <w:lang w:val="en-US"/>
              </w:rPr>
            </w:pPr>
            <w:ins w:id="9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7" w:author="Автор"/>
                <w:b/>
                <w:color w:val="A6A6A6"/>
                <w:sz w:val="16"/>
                <w:szCs w:val="20"/>
                <w:lang w:val="en-US"/>
              </w:rPr>
            </w:pPr>
            <w:ins w:id="9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39" w:author="Автор"/>
                <w:b/>
                <w:color w:val="A6A6A6"/>
                <w:sz w:val="16"/>
                <w:szCs w:val="20"/>
                <w:lang w:val="en-US"/>
              </w:rPr>
            </w:pPr>
            <w:ins w:id="9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1" w:author="Автор"/>
                <w:b/>
                <w:color w:val="A6A6A6"/>
                <w:sz w:val="16"/>
                <w:szCs w:val="20"/>
                <w:lang w:val="en-US"/>
              </w:rPr>
            </w:pPr>
            <w:ins w:id="9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message="tns:getListOfComplaintBookEntriesByClient"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3" w:author="Автор"/>
                <w:b/>
                <w:color w:val="A6A6A6"/>
                <w:sz w:val="16"/>
                <w:szCs w:val="20"/>
                <w:lang w:val="en-US"/>
              </w:rPr>
            </w:pPr>
            <w:ins w:id="9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5" w:author="Автор"/>
                <w:b/>
                <w:color w:val="A6A6A6"/>
                <w:sz w:val="16"/>
                <w:szCs w:val="20"/>
                <w:lang w:val="en-US"/>
              </w:rPr>
            </w:pPr>
            <w:ins w:id="9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message="tns:getListOfComplaintBookEntriesByClientResponse" name="getListOfComplaintBookEntriesByClientResponse"&gt;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7" w:author="Автор"/>
                <w:b/>
                <w:color w:val="A6A6A6"/>
                <w:sz w:val="16"/>
                <w:szCs w:val="20"/>
                <w:lang w:val="en-US"/>
              </w:rPr>
            </w:pPr>
            <w:ins w:id="9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49" w:author="Автор"/>
                <w:b/>
                <w:color w:val="A6A6A6"/>
                <w:sz w:val="16"/>
                <w:szCs w:val="20"/>
                <w:lang w:val="en-US"/>
              </w:rPr>
            </w:pPr>
            <w:ins w:id="9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1" w:author="Автор"/>
                <w:b/>
                <w:color w:val="A6A6A6"/>
                <w:sz w:val="16"/>
                <w:szCs w:val="20"/>
                <w:lang w:val="en-US"/>
              </w:rPr>
            </w:pPr>
            <w:ins w:id="9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3" w:author="Автор"/>
                <w:b/>
                <w:color w:val="A6A6A6"/>
                <w:sz w:val="16"/>
                <w:szCs w:val="20"/>
                <w:lang w:val="en-US"/>
              </w:rPr>
            </w:pPr>
            <w:ins w:id="9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message="tns:findComplexesWithSubFeedingBySan"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5" w:author="Автор"/>
                <w:b/>
                <w:color w:val="A6A6A6"/>
                <w:sz w:val="16"/>
                <w:szCs w:val="20"/>
                <w:lang w:val="en-US"/>
              </w:rPr>
            </w:pPr>
            <w:ins w:id="9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7" w:author="Автор"/>
                <w:b/>
                <w:color w:val="A6A6A6"/>
                <w:sz w:val="16"/>
                <w:szCs w:val="20"/>
                <w:lang w:val="en-US"/>
              </w:rPr>
            </w:pPr>
            <w:ins w:id="9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message="tns:findComplexesWithSubFeedingBySanResponse" name="findComplexesWithSubFeedingBySanResponse"&gt;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59" w:author="Автор"/>
                <w:b/>
                <w:color w:val="A6A6A6"/>
                <w:sz w:val="16"/>
                <w:szCs w:val="20"/>
                <w:lang w:val="en-US"/>
              </w:rPr>
            </w:pPr>
            <w:ins w:id="9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1" w:author="Автор"/>
                <w:b/>
                <w:color w:val="A6A6A6"/>
                <w:sz w:val="16"/>
                <w:szCs w:val="20"/>
                <w:lang w:val="en-US"/>
              </w:rPr>
            </w:pPr>
            <w:ins w:id="9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3" w:author="Автор"/>
                <w:b/>
                <w:color w:val="A6A6A6"/>
                <w:sz w:val="16"/>
                <w:szCs w:val="20"/>
                <w:lang w:val="en-US"/>
              </w:rPr>
            </w:pPr>
            <w:ins w:id="9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5" w:author="Автор"/>
                <w:b/>
                <w:color w:val="A6A6A6"/>
                <w:sz w:val="16"/>
                <w:szCs w:val="20"/>
                <w:lang w:val="en-US"/>
              </w:rPr>
            </w:pPr>
            <w:ins w:id="9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message="tns:getChronopayConfig"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7" w:author="Автор"/>
                <w:b/>
                <w:color w:val="A6A6A6"/>
                <w:sz w:val="16"/>
                <w:szCs w:val="20"/>
                <w:lang w:val="en-US"/>
              </w:rPr>
            </w:pPr>
            <w:ins w:id="9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69" w:author="Автор"/>
                <w:b/>
                <w:color w:val="A6A6A6"/>
                <w:sz w:val="16"/>
                <w:szCs w:val="20"/>
                <w:lang w:val="en-US"/>
              </w:rPr>
            </w:pPr>
            <w:ins w:id="9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message="tns:getChronopayConfigResponse" name="getChronopayConfigResponse"&gt;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1" w:author="Автор"/>
                <w:b/>
                <w:color w:val="A6A6A6"/>
                <w:sz w:val="16"/>
                <w:szCs w:val="20"/>
                <w:lang w:val="en-US"/>
              </w:rPr>
            </w:pPr>
            <w:ins w:id="9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3" w:author="Автор"/>
                <w:b/>
                <w:color w:val="A6A6A6"/>
                <w:sz w:val="16"/>
                <w:szCs w:val="20"/>
                <w:lang w:val="en-US"/>
              </w:rPr>
            </w:pPr>
            <w:ins w:id="9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5" w:author="Автор"/>
                <w:b/>
                <w:color w:val="A6A6A6"/>
                <w:sz w:val="16"/>
                <w:szCs w:val="20"/>
                <w:lang w:val="en-US"/>
              </w:rPr>
            </w:pPr>
            <w:ins w:id="9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7" w:author="Автор"/>
                <w:b/>
                <w:color w:val="A6A6A6"/>
                <w:sz w:val="16"/>
                <w:szCs w:val="20"/>
                <w:lang w:val="en-US"/>
              </w:rPr>
            </w:pPr>
            <w:ins w:id="9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message="tns:changeMobilePhone"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79" w:author="Автор"/>
                <w:b/>
                <w:color w:val="A6A6A6"/>
                <w:sz w:val="16"/>
                <w:szCs w:val="20"/>
                <w:lang w:val="en-US"/>
              </w:rPr>
            </w:pPr>
            <w:ins w:id="9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1" w:author="Автор"/>
                <w:b/>
                <w:color w:val="A6A6A6"/>
                <w:sz w:val="16"/>
                <w:szCs w:val="20"/>
                <w:lang w:val="en-US"/>
              </w:rPr>
            </w:pPr>
            <w:ins w:id="9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message="tns:changeMobilePhoneResponse" name="changeMobilePhoneResponse"&gt;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3" w:author="Автор"/>
                <w:b/>
                <w:color w:val="A6A6A6"/>
                <w:sz w:val="16"/>
                <w:szCs w:val="20"/>
                <w:lang w:val="en-US"/>
              </w:rPr>
            </w:pPr>
            <w:ins w:id="9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5" w:author="Автор"/>
                <w:b/>
                <w:color w:val="A6A6A6"/>
                <w:sz w:val="16"/>
                <w:szCs w:val="20"/>
                <w:lang w:val="en-US"/>
              </w:rPr>
            </w:pPr>
            <w:ins w:id="9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7" w:author="Автор"/>
                <w:b/>
                <w:color w:val="A6A6A6"/>
                <w:sz w:val="16"/>
                <w:szCs w:val="20"/>
                <w:lang w:val="en-US"/>
              </w:rPr>
            </w:pPr>
            <w:ins w:id="9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89" w:author="Автор"/>
                <w:b/>
                <w:color w:val="A6A6A6"/>
                <w:sz w:val="16"/>
                <w:szCs w:val="20"/>
                <w:lang w:val="en-US"/>
              </w:rPr>
            </w:pPr>
            <w:ins w:id="9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message="tns:getStudentsByCanNotConfirmPayment"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1" w:author="Автор"/>
                <w:b/>
                <w:color w:val="A6A6A6"/>
                <w:sz w:val="16"/>
                <w:szCs w:val="20"/>
                <w:lang w:val="en-US"/>
              </w:rPr>
            </w:pPr>
            <w:ins w:id="9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3" w:author="Автор"/>
                <w:b/>
                <w:color w:val="A6A6A6"/>
                <w:sz w:val="16"/>
                <w:szCs w:val="20"/>
                <w:lang w:val="en-US"/>
              </w:rPr>
            </w:pPr>
            <w:ins w:id="9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message="tns:getStudentsByCanNotConfirmPaymentResponse" name="getStudentsByCanNotConfirmPaymentResponse"&gt;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5" w:author="Автор"/>
                <w:b/>
                <w:color w:val="A6A6A6"/>
                <w:sz w:val="16"/>
                <w:szCs w:val="20"/>
                <w:lang w:val="en-US"/>
              </w:rPr>
            </w:pPr>
            <w:ins w:id="9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7" w:author="Автор"/>
                <w:b/>
                <w:color w:val="A6A6A6"/>
                <w:sz w:val="16"/>
                <w:szCs w:val="20"/>
                <w:lang w:val="en-US"/>
              </w:rPr>
            </w:pPr>
            <w:ins w:id="9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599" w:author="Автор"/>
                <w:b/>
                <w:color w:val="A6A6A6"/>
                <w:sz w:val="16"/>
                <w:szCs w:val="20"/>
                <w:lang w:val="en-US"/>
              </w:rPr>
            </w:pPr>
            <w:ins w:id="9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1" w:author="Автор"/>
                <w:b/>
                <w:color w:val="A6A6A6"/>
                <w:sz w:val="16"/>
                <w:szCs w:val="20"/>
                <w:lang w:val="en-US"/>
              </w:rPr>
            </w:pPr>
            <w:ins w:id="9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message="tns:generateLinkingToken"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3" w:author="Автор"/>
                <w:b/>
                <w:color w:val="A6A6A6"/>
                <w:sz w:val="16"/>
                <w:szCs w:val="20"/>
                <w:lang w:val="en-US"/>
              </w:rPr>
            </w:pPr>
            <w:ins w:id="9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5" w:author="Автор"/>
                <w:b/>
                <w:color w:val="A6A6A6"/>
                <w:sz w:val="16"/>
                <w:szCs w:val="20"/>
                <w:lang w:val="en-US"/>
              </w:rPr>
            </w:pPr>
            <w:ins w:id="9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message="tns:generateLinkingTokenResponse" name="generateLinkingTokenResponse"&gt;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7" w:author="Автор"/>
                <w:b/>
                <w:color w:val="A6A6A6"/>
                <w:sz w:val="16"/>
                <w:szCs w:val="20"/>
                <w:lang w:val="en-US"/>
              </w:rPr>
            </w:pPr>
            <w:ins w:id="9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09" w:author="Автор"/>
                <w:b/>
                <w:color w:val="A6A6A6"/>
                <w:sz w:val="16"/>
                <w:szCs w:val="20"/>
                <w:lang w:val="en-US"/>
              </w:rPr>
            </w:pPr>
            <w:ins w:id="9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1" w:author="Автор"/>
                <w:b/>
                <w:color w:val="A6A6A6"/>
                <w:sz w:val="16"/>
                <w:szCs w:val="20"/>
                <w:lang w:val="en-US"/>
              </w:rPr>
            </w:pPr>
            <w:ins w:id="9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3" w:author="Автор"/>
                <w:b/>
                <w:color w:val="A6A6A6"/>
                <w:sz w:val="16"/>
                <w:szCs w:val="20"/>
                <w:lang w:val="en-US"/>
              </w:rPr>
            </w:pPr>
            <w:ins w:id="9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message="tns:checkPasswordRestoreRequest"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5" w:author="Автор"/>
                <w:b/>
                <w:color w:val="A6A6A6"/>
                <w:sz w:val="16"/>
                <w:szCs w:val="20"/>
                <w:lang w:val="en-US"/>
              </w:rPr>
            </w:pPr>
            <w:ins w:id="9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7" w:author="Автор"/>
                <w:b/>
                <w:color w:val="A6A6A6"/>
                <w:sz w:val="16"/>
                <w:szCs w:val="20"/>
                <w:lang w:val="en-US"/>
              </w:rPr>
            </w:pPr>
            <w:ins w:id="9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message="tns:checkPasswordRestoreRequestResponse" name="checkPasswordRestoreRequestResponse"&gt;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19" w:author="Автор"/>
                <w:b/>
                <w:color w:val="A6A6A6"/>
                <w:sz w:val="16"/>
                <w:szCs w:val="20"/>
                <w:lang w:val="en-US"/>
              </w:rPr>
            </w:pPr>
            <w:ins w:id="9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1" w:author="Автор"/>
                <w:b/>
                <w:color w:val="A6A6A6"/>
                <w:sz w:val="16"/>
                <w:szCs w:val="20"/>
                <w:lang w:val="en-US"/>
              </w:rPr>
            </w:pPr>
            <w:ins w:id="9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3" w:author="Автор"/>
                <w:b/>
                <w:color w:val="A6A6A6"/>
                <w:sz w:val="16"/>
                <w:szCs w:val="20"/>
                <w:lang w:val="en-US"/>
              </w:rPr>
            </w:pPr>
            <w:ins w:id="9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5" w:author="Автор"/>
                <w:b/>
                <w:color w:val="A6A6A6"/>
                <w:sz w:val="16"/>
                <w:szCs w:val="20"/>
                <w:lang w:val="en-US"/>
              </w:rPr>
            </w:pPr>
            <w:ins w:id="9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message="tns:getListOfProducts"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7" w:author="Автор"/>
                <w:b/>
                <w:color w:val="A6A6A6"/>
                <w:sz w:val="16"/>
                <w:szCs w:val="20"/>
                <w:lang w:val="en-US"/>
              </w:rPr>
            </w:pPr>
            <w:ins w:id="9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29" w:author="Автор"/>
                <w:b/>
                <w:color w:val="A6A6A6"/>
                <w:sz w:val="16"/>
                <w:szCs w:val="20"/>
                <w:lang w:val="en-US"/>
              </w:rPr>
            </w:pPr>
            <w:ins w:id="9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message="tns:getListOfProductsResponse" name="getListOfProductsResponse"&gt;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1" w:author="Автор"/>
                <w:b/>
                <w:color w:val="A6A6A6"/>
                <w:sz w:val="16"/>
                <w:szCs w:val="20"/>
                <w:lang w:val="en-US"/>
              </w:rPr>
            </w:pPr>
            <w:ins w:id="9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3" w:author="Автор"/>
                <w:b/>
                <w:color w:val="A6A6A6"/>
                <w:sz w:val="16"/>
                <w:szCs w:val="20"/>
                <w:lang w:val="en-US"/>
              </w:rPr>
            </w:pPr>
            <w:ins w:id="9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5" w:author="Автор"/>
                <w:b/>
                <w:color w:val="A6A6A6"/>
                <w:sz w:val="16"/>
                <w:szCs w:val="20"/>
                <w:lang w:val="en-US"/>
              </w:rPr>
            </w:pPr>
            <w:ins w:id="9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7" w:author="Автор"/>
                <w:b/>
                <w:color w:val="A6A6A6"/>
                <w:sz w:val="16"/>
                <w:szCs w:val="20"/>
                <w:lang w:val="en-US"/>
              </w:rPr>
            </w:pPr>
            <w:ins w:id="9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message="tns:sendLinkingTokenByMobile"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39" w:author="Автор"/>
                <w:b/>
                <w:color w:val="A6A6A6"/>
                <w:sz w:val="16"/>
                <w:szCs w:val="20"/>
                <w:lang w:val="en-US"/>
              </w:rPr>
            </w:pPr>
            <w:ins w:id="9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1" w:author="Автор"/>
                <w:b/>
                <w:color w:val="A6A6A6"/>
                <w:sz w:val="16"/>
                <w:szCs w:val="20"/>
                <w:lang w:val="en-US"/>
              </w:rPr>
            </w:pPr>
            <w:ins w:id="9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message="tns:sendLinkingTokenByMobileResponse" name="sendLinkingTokenByMobileResponse"&gt;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3" w:author="Автор"/>
                <w:b/>
                <w:color w:val="A6A6A6"/>
                <w:sz w:val="16"/>
                <w:szCs w:val="20"/>
                <w:lang w:val="en-US"/>
              </w:rPr>
            </w:pPr>
            <w:ins w:id="9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5" w:author="Автор"/>
                <w:b/>
                <w:color w:val="A6A6A6"/>
                <w:sz w:val="16"/>
                <w:szCs w:val="20"/>
                <w:lang w:val="en-US"/>
              </w:rPr>
            </w:pPr>
            <w:ins w:id="9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7" w:author="Автор"/>
                <w:b/>
                <w:color w:val="A6A6A6"/>
                <w:sz w:val="16"/>
                <w:szCs w:val="20"/>
                <w:lang w:val="en-US"/>
              </w:rPr>
            </w:pPr>
            <w:ins w:id="9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49" w:author="Автор"/>
                <w:b/>
                <w:color w:val="A6A6A6"/>
                <w:sz w:val="16"/>
                <w:szCs w:val="20"/>
                <w:lang w:val="en-US"/>
              </w:rPr>
            </w:pPr>
            <w:ins w:id="9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message="tns:getSummary"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1" w:author="Автор"/>
                <w:b/>
                <w:color w:val="A6A6A6"/>
                <w:sz w:val="16"/>
                <w:szCs w:val="20"/>
                <w:lang w:val="en-US"/>
              </w:rPr>
            </w:pPr>
            <w:ins w:id="9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3" w:author="Автор"/>
                <w:b/>
                <w:color w:val="A6A6A6"/>
                <w:sz w:val="16"/>
                <w:szCs w:val="20"/>
                <w:lang w:val="en-US"/>
              </w:rPr>
            </w:pPr>
            <w:ins w:id="9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message="tns:getSummaryResponse" name="getSummaryResponse"&gt;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5" w:author="Автор"/>
                <w:b/>
                <w:color w:val="A6A6A6"/>
                <w:sz w:val="16"/>
                <w:szCs w:val="20"/>
                <w:lang w:val="en-US"/>
              </w:rPr>
            </w:pPr>
            <w:ins w:id="9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7" w:author="Автор"/>
                <w:b/>
                <w:color w:val="A6A6A6"/>
                <w:sz w:val="16"/>
                <w:szCs w:val="20"/>
                <w:lang w:val="en-US"/>
              </w:rPr>
            </w:pPr>
            <w:ins w:id="9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59" w:author="Автор"/>
                <w:b/>
                <w:color w:val="A6A6A6"/>
                <w:sz w:val="16"/>
                <w:szCs w:val="20"/>
                <w:lang w:val="en-US"/>
              </w:rPr>
            </w:pPr>
            <w:ins w:id="9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1" w:author="Автор"/>
                <w:b/>
                <w:color w:val="A6A6A6"/>
                <w:sz w:val="16"/>
                <w:szCs w:val="20"/>
                <w:lang w:val="en-US"/>
              </w:rPr>
            </w:pPr>
            <w:ins w:id="9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message="tns:transferBalanceBySan"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3" w:author="Автор"/>
                <w:b/>
                <w:color w:val="A6A6A6"/>
                <w:sz w:val="16"/>
                <w:szCs w:val="20"/>
                <w:lang w:val="en-US"/>
              </w:rPr>
            </w:pPr>
            <w:ins w:id="9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5" w:author="Автор"/>
                <w:b/>
                <w:color w:val="A6A6A6"/>
                <w:sz w:val="16"/>
                <w:szCs w:val="20"/>
                <w:lang w:val="en-US"/>
              </w:rPr>
            </w:pPr>
            <w:ins w:id="9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message="tns:transferBalanceBySanResponse" name="transferBalanceBySanResponse"&gt;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7" w:author="Автор"/>
                <w:b/>
                <w:color w:val="A6A6A6"/>
                <w:sz w:val="16"/>
                <w:szCs w:val="20"/>
                <w:lang w:val="en-US"/>
              </w:rPr>
            </w:pPr>
            <w:ins w:id="9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69" w:author="Автор"/>
                <w:b/>
                <w:color w:val="A6A6A6"/>
                <w:sz w:val="16"/>
                <w:szCs w:val="20"/>
                <w:lang w:val="en-US"/>
              </w:rPr>
            </w:pPr>
            <w:ins w:id="9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1" w:author="Автор"/>
                <w:b/>
                <w:color w:val="A6A6A6"/>
                <w:sz w:val="16"/>
                <w:szCs w:val="20"/>
                <w:lang w:val="en-US"/>
              </w:rPr>
            </w:pPr>
            <w:ins w:id="9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3" w:author="Автор"/>
                <w:b/>
                <w:color w:val="A6A6A6"/>
                <w:sz w:val="16"/>
                <w:szCs w:val="20"/>
                <w:lang w:val="en-US"/>
              </w:rPr>
            </w:pPr>
            <w:ins w:id="9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message="tns:giveConclusionOnComplaint"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5" w:author="Автор"/>
                <w:b/>
                <w:color w:val="A6A6A6"/>
                <w:sz w:val="16"/>
                <w:szCs w:val="20"/>
                <w:lang w:val="en-US"/>
              </w:rPr>
            </w:pPr>
            <w:ins w:id="9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7" w:author="Автор"/>
                <w:b/>
                <w:color w:val="A6A6A6"/>
                <w:sz w:val="16"/>
                <w:szCs w:val="20"/>
                <w:lang w:val="en-US"/>
              </w:rPr>
            </w:pPr>
            <w:ins w:id="9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message="tns:giveConclusionOnComplaintResponse" name="giveConclusionOnComplaintResponse"&gt;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79" w:author="Автор"/>
                <w:b/>
                <w:color w:val="A6A6A6"/>
                <w:sz w:val="16"/>
                <w:szCs w:val="20"/>
                <w:lang w:val="en-US"/>
              </w:rPr>
            </w:pPr>
            <w:ins w:id="9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1" w:author="Автор"/>
                <w:b/>
                <w:color w:val="A6A6A6"/>
                <w:sz w:val="16"/>
                <w:szCs w:val="20"/>
                <w:lang w:val="en-US"/>
              </w:rPr>
            </w:pPr>
            <w:ins w:id="9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3" w:author="Автор"/>
                <w:b/>
                <w:color w:val="A6A6A6"/>
                <w:sz w:val="16"/>
                <w:szCs w:val="20"/>
                <w:lang w:val="en-US"/>
              </w:rPr>
            </w:pPr>
            <w:ins w:id="9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5" w:author="Автор"/>
                <w:b/>
                <w:color w:val="A6A6A6"/>
                <w:sz w:val="16"/>
                <w:szCs w:val="20"/>
                <w:lang w:val="en-US"/>
              </w:rPr>
            </w:pPr>
            <w:ins w:id="9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message="tns:getCurrentSubscriptionFeedingBySan"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7" w:author="Автор"/>
                <w:b/>
                <w:color w:val="A6A6A6"/>
                <w:sz w:val="16"/>
                <w:szCs w:val="20"/>
                <w:lang w:val="en-US"/>
              </w:rPr>
            </w:pPr>
            <w:ins w:id="9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89" w:author="Автор"/>
                <w:b/>
                <w:color w:val="A6A6A6"/>
                <w:sz w:val="16"/>
                <w:szCs w:val="20"/>
                <w:lang w:val="en-US"/>
              </w:rPr>
            </w:pPr>
            <w:ins w:id="9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message="tns:getCurrentSubscriptionFeedingBySanResponse" name="getCurrentSubscriptionFeedingBySanResponse"&gt;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1" w:author="Автор"/>
                <w:b/>
                <w:color w:val="A6A6A6"/>
                <w:sz w:val="16"/>
                <w:szCs w:val="20"/>
                <w:lang w:val="en-US"/>
              </w:rPr>
            </w:pPr>
            <w:ins w:id="9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3" w:author="Автор"/>
                <w:b/>
                <w:color w:val="A6A6A6"/>
                <w:sz w:val="16"/>
                <w:szCs w:val="20"/>
                <w:lang w:val="en-US"/>
              </w:rPr>
            </w:pPr>
            <w:ins w:id="9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5" w:author="Автор"/>
                <w:b/>
                <w:color w:val="A6A6A6"/>
                <w:sz w:val="16"/>
                <w:szCs w:val="20"/>
                <w:lang w:val="en-US"/>
              </w:rPr>
            </w:pPr>
            <w:ins w:id="9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7" w:author="Автор"/>
                <w:b/>
                <w:color w:val="A6A6A6"/>
                <w:sz w:val="16"/>
                <w:szCs w:val="20"/>
                <w:lang w:val="en-US"/>
              </w:rPr>
            </w:pPr>
            <w:ins w:id="9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message="tns:changePaymentOrderStatus"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699" w:author="Автор"/>
                <w:b/>
                <w:color w:val="A6A6A6"/>
                <w:sz w:val="16"/>
                <w:szCs w:val="20"/>
                <w:lang w:val="en-US"/>
              </w:rPr>
            </w:pPr>
            <w:ins w:id="9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1" w:author="Автор"/>
                <w:b/>
                <w:color w:val="A6A6A6"/>
                <w:sz w:val="16"/>
                <w:szCs w:val="20"/>
                <w:lang w:val="en-US"/>
              </w:rPr>
            </w:pPr>
            <w:ins w:id="9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message="tns:changePaymentOrderStatusResponse" name="changePaymentOrderStatusResponse"&gt;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3" w:author="Автор"/>
                <w:b/>
                <w:color w:val="A6A6A6"/>
                <w:sz w:val="16"/>
                <w:szCs w:val="20"/>
                <w:lang w:val="en-US"/>
              </w:rPr>
            </w:pPr>
            <w:ins w:id="9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5" w:author="Автор"/>
                <w:b/>
                <w:color w:val="A6A6A6"/>
                <w:sz w:val="16"/>
                <w:szCs w:val="20"/>
                <w:lang w:val="en-US"/>
              </w:rPr>
            </w:pPr>
            <w:ins w:id="9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7" w:author="Автор"/>
                <w:b/>
                <w:color w:val="A6A6A6"/>
                <w:sz w:val="16"/>
                <w:szCs w:val="20"/>
                <w:lang w:val="en-US"/>
              </w:rPr>
            </w:pPr>
            <w:ins w:id="9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09" w:author="Автор"/>
                <w:b/>
                <w:color w:val="A6A6A6"/>
                <w:sz w:val="16"/>
                <w:szCs w:val="20"/>
                <w:lang w:val="en-US"/>
              </w:rPr>
            </w:pPr>
            <w:ins w:id="9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message="tns:getPaymenteSubscriptionFeedingListBySan"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1" w:author="Автор"/>
                <w:b/>
                <w:color w:val="A6A6A6"/>
                <w:sz w:val="16"/>
                <w:szCs w:val="20"/>
                <w:lang w:val="en-US"/>
              </w:rPr>
            </w:pPr>
            <w:ins w:id="9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3" w:author="Автор"/>
                <w:b/>
                <w:color w:val="A6A6A6"/>
                <w:sz w:val="16"/>
                <w:szCs w:val="20"/>
                <w:lang w:val="en-US"/>
              </w:rPr>
            </w:pPr>
            <w:ins w:id="9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message="tns:getPaymenteSubscriptionFeedingListBySanResponse" name="getPaymenteSubscriptionFeedingListBySanResponse"&gt;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5" w:author="Автор"/>
                <w:b/>
                <w:color w:val="A6A6A6"/>
                <w:sz w:val="16"/>
                <w:szCs w:val="20"/>
                <w:lang w:val="en-US"/>
              </w:rPr>
            </w:pPr>
            <w:ins w:id="9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7" w:author="Автор"/>
                <w:b/>
                <w:color w:val="A6A6A6"/>
                <w:sz w:val="16"/>
                <w:szCs w:val="20"/>
                <w:lang w:val="en-US"/>
              </w:rPr>
            </w:pPr>
            <w:ins w:id="9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19" w:author="Автор"/>
                <w:b/>
                <w:color w:val="A6A6A6"/>
                <w:sz w:val="16"/>
                <w:szCs w:val="20"/>
                <w:lang w:val="en-US"/>
              </w:rPr>
            </w:pPr>
            <w:ins w:id="9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1" w:author="Автор"/>
                <w:b/>
                <w:color w:val="A6A6A6"/>
                <w:sz w:val="16"/>
                <w:szCs w:val="20"/>
                <w:lang w:val="en-US"/>
              </w:rPr>
            </w:pPr>
            <w:ins w:id="9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message="tns:getHiddenPages"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3" w:author="Автор"/>
                <w:b/>
                <w:color w:val="A6A6A6"/>
                <w:sz w:val="16"/>
                <w:szCs w:val="20"/>
                <w:lang w:val="en-US"/>
              </w:rPr>
            </w:pPr>
            <w:ins w:id="9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5" w:author="Автор"/>
                <w:b/>
                <w:color w:val="A6A6A6"/>
                <w:sz w:val="16"/>
                <w:szCs w:val="20"/>
                <w:lang w:val="en-US"/>
              </w:rPr>
            </w:pPr>
            <w:ins w:id="9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message="tns:getHiddenPagesResponse" name="getHiddenPagesResponse"&gt;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7" w:author="Автор"/>
                <w:b/>
                <w:color w:val="A6A6A6"/>
                <w:sz w:val="16"/>
                <w:szCs w:val="20"/>
                <w:lang w:val="en-US"/>
              </w:rPr>
            </w:pPr>
            <w:ins w:id="9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29" w:author="Автор"/>
                <w:b/>
                <w:color w:val="A6A6A6"/>
                <w:sz w:val="16"/>
                <w:szCs w:val="20"/>
                <w:lang w:val="en-US"/>
              </w:rPr>
            </w:pPr>
            <w:ins w:id="9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1" w:author="Автор"/>
                <w:b/>
                <w:color w:val="A6A6A6"/>
                <w:sz w:val="16"/>
                <w:szCs w:val="20"/>
                <w:lang w:val="en-US"/>
              </w:rPr>
            </w:pPr>
            <w:ins w:id="9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3" w:author="Автор"/>
                <w:b/>
                <w:color w:val="A6A6A6"/>
                <w:sz w:val="16"/>
                <w:szCs w:val="20"/>
                <w:lang w:val="en-US"/>
              </w:rPr>
            </w:pPr>
            <w:ins w:id="9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message="tns:putCycleDiagramBySan"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5" w:author="Автор"/>
                <w:b/>
                <w:color w:val="A6A6A6"/>
                <w:sz w:val="16"/>
                <w:szCs w:val="20"/>
                <w:lang w:val="en-US"/>
              </w:rPr>
            </w:pPr>
            <w:ins w:id="9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7" w:author="Автор"/>
                <w:b/>
                <w:color w:val="A6A6A6"/>
                <w:sz w:val="16"/>
                <w:szCs w:val="20"/>
                <w:lang w:val="en-US"/>
              </w:rPr>
            </w:pPr>
            <w:ins w:id="9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message="tns:putCycleDiagramBySanResponse" name="putCycleDiagramBySanResponse"&gt;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39" w:author="Автор"/>
                <w:b/>
                <w:color w:val="A6A6A6"/>
                <w:sz w:val="16"/>
                <w:szCs w:val="20"/>
                <w:lang w:val="en-US"/>
              </w:rPr>
            </w:pPr>
            <w:ins w:id="9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1" w:author="Автор"/>
                <w:b/>
                <w:color w:val="A6A6A6"/>
                <w:sz w:val="16"/>
                <w:szCs w:val="20"/>
                <w:lang w:val="en-US"/>
              </w:rPr>
            </w:pPr>
            <w:ins w:id="9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3" w:author="Автор"/>
                <w:b/>
                <w:color w:val="A6A6A6"/>
                <w:sz w:val="16"/>
                <w:szCs w:val="20"/>
                <w:lang w:val="en-US"/>
              </w:rPr>
            </w:pPr>
            <w:ins w:id="9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5" w:author="Автор"/>
                <w:b/>
                <w:color w:val="A6A6A6"/>
                <w:sz w:val="16"/>
                <w:szCs w:val="20"/>
                <w:lang w:val="en-US"/>
              </w:rPr>
            </w:pPr>
            <w:ins w:id="9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message="tns:getNotificationTypes"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7" w:author="Автор"/>
                <w:b/>
                <w:color w:val="A6A6A6"/>
                <w:sz w:val="16"/>
                <w:szCs w:val="20"/>
                <w:lang w:val="en-US"/>
              </w:rPr>
            </w:pPr>
            <w:ins w:id="9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49" w:author="Автор"/>
                <w:b/>
                <w:color w:val="A6A6A6"/>
                <w:sz w:val="16"/>
                <w:szCs w:val="20"/>
                <w:lang w:val="en-US"/>
              </w:rPr>
            </w:pPr>
            <w:ins w:id="9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message="tns:getNotificationTypesResponse" name="getNotificationTypesResponse"&gt;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1" w:author="Автор"/>
                <w:b/>
                <w:color w:val="A6A6A6"/>
                <w:sz w:val="16"/>
                <w:szCs w:val="20"/>
                <w:lang w:val="en-US"/>
              </w:rPr>
            </w:pPr>
            <w:ins w:id="9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3" w:author="Автор"/>
                <w:b/>
                <w:color w:val="A6A6A6"/>
                <w:sz w:val="16"/>
                <w:szCs w:val="20"/>
                <w:lang w:val="en-US"/>
              </w:rPr>
            </w:pPr>
            <w:ins w:id="9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5" w:author="Автор"/>
                <w:b/>
                <w:color w:val="A6A6A6"/>
                <w:sz w:val="16"/>
                <w:szCs w:val="20"/>
                <w:lang w:val="en-US"/>
              </w:rPr>
            </w:pPr>
            <w:ins w:id="9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7" w:author="Автор"/>
                <w:b/>
                <w:color w:val="A6A6A6"/>
                <w:sz w:val="16"/>
                <w:szCs w:val="20"/>
                <w:lang w:val="en-US"/>
              </w:rPr>
            </w:pPr>
            <w:ins w:id="9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message="tns:getCardListBySan"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59" w:author="Автор"/>
                <w:b/>
                <w:color w:val="A6A6A6"/>
                <w:sz w:val="16"/>
                <w:szCs w:val="20"/>
                <w:lang w:val="en-US"/>
              </w:rPr>
            </w:pPr>
            <w:ins w:id="9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1" w:author="Автор"/>
                <w:b/>
                <w:color w:val="A6A6A6"/>
                <w:sz w:val="16"/>
                <w:szCs w:val="20"/>
                <w:lang w:val="en-US"/>
              </w:rPr>
            </w:pPr>
            <w:ins w:id="9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message="tns:getCardListBySanResponse" name="getCardListBySanResponse"&gt;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3" w:author="Автор"/>
                <w:b/>
                <w:color w:val="A6A6A6"/>
                <w:sz w:val="16"/>
                <w:szCs w:val="20"/>
                <w:lang w:val="en-US"/>
              </w:rPr>
            </w:pPr>
            <w:ins w:id="9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5" w:author="Автор"/>
                <w:b/>
                <w:color w:val="A6A6A6"/>
                <w:sz w:val="16"/>
                <w:szCs w:val="20"/>
                <w:lang w:val="en-US"/>
              </w:rPr>
            </w:pPr>
            <w:ins w:id="9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7" w:author="Автор"/>
                <w:b/>
                <w:color w:val="A6A6A6"/>
                <w:sz w:val="16"/>
                <w:szCs w:val="20"/>
                <w:lang w:val="en-US"/>
              </w:rPr>
            </w:pPr>
            <w:ins w:id="9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69" w:author="Автор"/>
                <w:b/>
                <w:color w:val="A6A6A6"/>
                <w:sz w:val="16"/>
                <w:szCs w:val="20"/>
                <w:lang w:val="en-US"/>
              </w:rPr>
            </w:pPr>
            <w:ins w:id="9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message="tns:getPaymentList"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1" w:author="Автор"/>
                <w:b/>
                <w:color w:val="A6A6A6"/>
                <w:sz w:val="16"/>
                <w:szCs w:val="20"/>
                <w:lang w:val="en-US"/>
              </w:rPr>
            </w:pPr>
            <w:ins w:id="9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3" w:author="Автор"/>
                <w:b/>
                <w:color w:val="A6A6A6"/>
                <w:sz w:val="16"/>
                <w:szCs w:val="20"/>
                <w:lang w:val="en-US"/>
              </w:rPr>
            </w:pPr>
            <w:ins w:id="9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message="tns:getPaymentListResponse" name="getPaymentListResponse"&gt;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5" w:author="Автор"/>
                <w:b/>
                <w:color w:val="A6A6A6"/>
                <w:sz w:val="16"/>
                <w:szCs w:val="20"/>
                <w:lang w:val="en-US"/>
              </w:rPr>
            </w:pPr>
            <w:ins w:id="9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7" w:author="Автор"/>
                <w:b/>
                <w:color w:val="A6A6A6"/>
                <w:sz w:val="16"/>
                <w:szCs w:val="20"/>
                <w:lang w:val="en-US"/>
              </w:rPr>
            </w:pPr>
            <w:ins w:id="9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79" w:author="Автор"/>
                <w:b/>
                <w:color w:val="A6A6A6"/>
                <w:sz w:val="16"/>
                <w:szCs w:val="20"/>
                <w:lang w:val="en-US"/>
              </w:rPr>
            </w:pPr>
            <w:ins w:id="9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1" w:author="Автор"/>
                <w:b/>
                <w:color w:val="A6A6A6"/>
                <w:sz w:val="16"/>
                <w:szCs w:val="20"/>
                <w:lang w:val="en-US"/>
              </w:rPr>
            </w:pPr>
            <w:ins w:id="9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message="tns:findComplexesWithSubFeeding"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3" w:author="Автор"/>
                <w:b/>
                <w:color w:val="A6A6A6"/>
                <w:sz w:val="16"/>
                <w:szCs w:val="20"/>
                <w:lang w:val="en-US"/>
              </w:rPr>
            </w:pPr>
            <w:ins w:id="9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5" w:author="Автор"/>
                <w:b/>
                <w:color w:val="A6A6A6"/>
                <w:sz w:val="16"/>
                <w:szCs w:val="20"/>
                <w:lang w:val="en-US"/>
              </w:rPr>
            </w:pPr>
            <w:ins w:id="9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message="tns:findComplexesWithSubFeedingResponse" name="findComplexesWithSubFeedingResponse"&gt;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7" w:author="Автор"/>
                <w:b/>
                <w:color w:val="A6A6A6"/>
                <w:sz w:val="16"/>
                <w:szCs w:val="20"/>
                <w:lang w:val="en-US"/>
              </w:rPr>
            </w:pPr>
            <w:ins w:id="9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89" w:author="Автор"/>
                <w:b/>
                <w:color w:val="A6A6A6"/>
                <w:sz w:val="16"/>
                <w:szCs w:val="20"/>
                <w:lang w:val="en-US"/>
              </w:rPr>
            </w:pPr>
            <w:ins w:id="9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1" w:author="Автор"/>
                <w:b/>
                <w:color w:val="A6A6A6"/>
                <w:sz w:val="16"/>
                <w:szCs w:val="20"/>
                <w:lang w:val="en-US"/>
              </w:rPr>
            </w:pPr>
            <w:ins w:id="9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3" w:author="Автор"/>
                <w:b/>
                <w:color w:val="A6A6A6"/>
                <w:sz w:val="16"/>
                <w:szCs w:val="20"/>
                <w:lang w:val="en-US"/>
              </w:rPr>
            </w:pPr>
            <w:ins w:id="9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message="tns:getDishProhibitionsList"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5" w:author="Автор"/>
                <w:b/>
                <w:color w:val="A6A6A6"/>
                <w:sz w:val="16"/>
                <w:szCs w:val="20"/>
                <w:lang w:val="en-US"/>
              </w:rPr>
            </w:pPr>
            <w:ins w:id="9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7" w:author="Автор"/>
                <w:b/>
                <w:color w:val="A6A6A6"/>
                <w:sz w:val="16"/>
                <w:szCs w:val="20"/>
                <w:lang w:val="en-US"/>
              </w:rPr>
            </w:pPr>
            <w:ins w:id="9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message="tns:getDishProhibitionsListResponse" name="getDishProhibitionsListResponse"&gt;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799" w:author="Автор"/>
                <w:b/>
                <w:color w:val="A6A6A6"/>
                <w:sz w:val="16"/>
                <w:szCs w:val="20"/>
                <w:lang w:val="en-US"/>
              </w:rPr>
            </w:pPr>
            <w:ins w:id="9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1" w:author="Автор"/>
                <w:b/>
                <w:color w:val="A6A6A6"/>
                <w:sz w:val="16"/>
                <w:szCs w:val="20"/>
                <w:lang w:val="en-US"/>
              </w:rPr>
            </w:pPr>
            <w:ins w:id="9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3" w:author="Автор"/>
                <w:b/>
                <w:color w:val="A6A6A6"/>
                <w:sz w:val="16"/>
                <w:szCs w:val="20"/>
                <w:lang w:val="en-US"/>
              </w:rPr>
            </w:pPr>
            <w:ins w:id="9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5" w:author="Автор"/>
                <w:b/>
                <w:color w:val="A6A6A6"/>
                <w:sz w:val="16"/>
                <w:szCs w:val="20"/>
                <w:lang w:val="en-US"/>
              </w:rPr>
            </w:pPr>
            <w:ins w:id="9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message="tns:detachGuardSan"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7" w:author="Автор"/>
                <w:b/>
                <w:color w:val="A6A6A6"/>
                <w:sz w:val="16"/>
                <w:szCs w:val="20"/>
                <w:lang w:val="en-US"/>
              </w:rPr>
            </w:pPr>
            <w:ins w:id="9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09" w:author="Автор"/>
                <w:b/>
                <w:color w:val="A6A6A6"/>
                <w:sz w:val="16"/>
                <w:szCs w:val="20"/>
                <w:lang w:val="en-US"/>
              </w:rPr>
            </w:pPr>
            <w:ins w:id="9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message="tns:detachGuardSanResponse" name="detachGuardSanResponse"&gt;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1" w:author="Автор"/>
                <w:b/>
                <w:color w:val="A6A6A6"/>
                <w:sz w:val="16"/>
                <w:szCs w:val="20"/>
                <w:lang w:val="en-US"/>
              </w:rPr>
            </w:pPr>
            <w:ins w:id="9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3" w:author="Автор"/>
                <w:b/>
                <w:color w:val="A6A6A6"/>
                <w:sz w:val="16"/>
                <w:szCs w:val="20"/>
                <w:lang w:val="en-US"/>
              </w:rPr>
            </w:pPr>
            <w:ins w:id="9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5" w:author="Автор"/>
                <w:b/>
                <w:color w:val="A6A6A6"/>
                <w:sz w:val="16"/>
                <w:szCs w:val="20"/>
                <w:lang w:val="en-US"/>
              </w:rPr>
            </w:pPr>
            <w:ins w:id="9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7" w:author="Автор"/>
                <w:b/>
                <w:color w:val="A6A6A6"/>
                <w:sz w:val="16"/>
                <w:szCs w:val="20"/>
                <w:lang w:val="en-US"/>
              </w:rPr>
            </w:pPr>
            <w:ins w:id="9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message="tns:getSubscriptionFeedingSetting"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19" w:author="Автор"/>
                <w:b/>
                <w:color w:val="A6A6A6"/>
                <w:sz w:val="16"/>
                <w:szCs w:val="20"/>
                <w:lang w:val="en-US"/>
              </w:rPr>
            </w:pPr>
            <w:ins w:id="9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1" w:author="Автор"/>
                <w:b/>
                <w:color w:val="A6A6A6"/>
                <w:sz w:val="16"/>
                <w:szCs w:val="20"/>
                <w:lang w:val="en-US"/>
              </w:rPr>
            </w:pPr>
            <w:ins w:id="9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message="tns:getSubscriptionFeedingSettingResponse" name="getSubscriptionFeedingSettingResponse"&gt;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3" w:author="Автор"/>
                <w:b/>
                <w:color w:val="A6A6A6"/>
                <w:sz w:val="16"/>
                <w:szCs w:val="20"/>
                <w:lang w:val="en-US"/>
              </w:rPr>
            </w:pPr>
            <w:ins w:id="9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5" w:author="Автор"/>
                <w:b/>
                <w:color w:val="A6A6A6"/>
                <w:sz w:val="16"/>
                <w:szCs w:val="20"/>
                <w:lang w:val="en-US"/>
              </w:rPr>
            </w:pPr>
            <w:ins w:id="9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7" w:author="Автор"/>
                <w:b/>
                <w:color w:val="A6A6A6"/>
                <w:sz w:val="16"/>
                <w:szCs w:val="20"/>
                <w:lang w:val="en-US"/>
              </w:rPr>
            </w:pPr>
            <w:ins w:id="9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29" w:author="Автор"/>
                <w:b/>
                <w:color w:val="A6A6A6"/>
                <w:sz w:val="16"/>
                <w:szCs w:val="20"/>
                <w:lang w:val="en-US"/>
              </w:rPr>
            </w:pPr>
            <w:ins w:id="9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message="tns:getEnterEventWithRepList"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1" w:author="Автор"/>
                <w:b/>
                <w:color w:val="A6A6A6"/>
                <w:sz w:val="16"/>
                <w:szCs w:val="20"/>
                <w:lang w:val="en-US"/>
              </w:rPr>
            </w:pPr>
            <w:ins w:id="9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3" w:author="Автор"/>
                <w:b/>
                <w:color w:val="A6A6A6"/>
                <w:sz w:val="16"/>
                <w:szCs w:val="20"/>
                <w:lang w:val="en-US"/>
              </w:rPr>
            </w:pPr>
            <w:ins w:id="9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message="tns:getEnterEventWithRepListResponse" name="getEnterEventWithRepListResponse"&gt;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5" w:author="Автор"/>
                <w:b/>
                <w:color w:val="A6A6A6"/>
                <w:sz w:val="16"/>
                <w:szCs w:val="20"/>
                <w:lang w:val="en-US"/>
              </w:rPr>
            </w:pPr>
            <w:ins w:id="9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7" w:author="Автор"/>
                <w:b/>
                <w:color w:val="A6A6A6"/>
                <w:sz w:val="16"/>
                <w:szCs w:val="20"/>
                <w:lang w:val="en-US"/>
              </w:rPr>
            </w:pPr>
            <w:ins w:id="9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39" w:author="Автор"/>
                <w:b/>
                <w:color w:val="A6A6A6"/>
                <w:sz w:val="16"/>
                <w:szCs w:val="20"/>
                <w:lang w:val="en-US"/>
              </w:rPr>
            </w:pPr>
            <w:ins w:id="9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1" w:author="Автор"/>
                <w:b/>
                <w:color w:val="A6A6A6"/>
                <w:sz w:val="16"/>
                <w:szCs w:val="20"/>
                <w:lang w:val="en-US"/>
              </w:rPr>
            </w:pPr>
            <w:ins w:id="9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message="tns:getCardList"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3" w:author="Автор"/>
                <w:b/>
                <w:color w:val="A6A6A6"/>
                <w:sz w:val="16"/>
                <w:szCs w:val="20"/>
                <w:lang w:val="en-US"/>
              </w:rPr>
            </w:pPr>
            <w:ins w:id="9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5" w:author="Автор"/>
                <w:b/>
                <w:color w:val="A6A6A6"/>
                <w:sz w:val="16"/>
                <w:szCs w:val="20"/>
                <w:lang w:val="en-US"/>
              </w:rPr>
            </w:pPr>
            <w:ins w:id="9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message="tns:getCardListResponse" name="getCardListResponse"&gt;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7" w:author="Автор"/>
                <w:b/>
                <w:color w:val="A6A6A6"/>
                <w:sz w:val="16"/>
                <w:szCs w:val="20"/>
                <w:lang w:val="en-US"/>
              </w:rPr>
            </w:pPr>
            <w:ins w:id="9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49" w:author="Автор"/>
                <w:b/>
                <w:color w:val="A6A6A6"/>
                <w:sz w:val="16"/>
                <w:szCs w:val="20"/>
                <w:lang w:val="en-US"/>
              </w:rPr>
            </w:pPr>
            <w:ins w:id="9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1" w:author="Автор"/>
                <w:b/>
                <w:color w:val="A6A6A6"/>
                <w:sz w:val="16"/>
                <w:szCs w:val="20"/>
                <w:lang w:val="en-US"/>
              </w:rPr>
            </w:pPr>
            <w:ins w:id="9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3" w:author="Автор"/>
                <w:b/>
                <w:color w:val="A6A6A6"/>
                <w:sz w:val="16"/>
                <w:szCs w:val="20"/>
                <w:lang w:val="en-US"/>
              </w:rPr>
            </w:pPr>
            <w:ins w:id="9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message="tns:getCycleDiagramHistoryListBySan"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5" w:author="Автор"/>
                <w:b/>
                <w:color w:val="A6A6A6"/>
                <w:sz w:val="16"/>
                <w:szCs w:val="20"/>
                <w:lang w:val="en-US"/>
              </w:rPr>
            </w:pPr>
            <w:ins w:id="9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7" w:author="Автор"/>
                <w:b/>
                <w:color w:val="A6A6A6"/>
                <w:sz w:val="16"/>
                <w:szCs w:val="20"/>
                <w:lang w:val="en-US"/>
              </w:rPr>
            </w:pPr>
            <w:ins w:id="9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message="tns:getCycleDiagramHistoryListBySanResponse" name="getCycleDiagramHistoryListBySanResponse"&gt;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59" w:author="Автор"/>
                <w:b/>
                <w:color w:val="A6A6A6"/>
                <w:sz w:val="16"/>
                <w:szCs w:val="20"/>
                <w:lang w:val="en-US"/>
              </w:rPr>
            </w:pPr>
            <w:ins w:id="9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1" w:author="Автор"/>
                <w:b/>
                <w:color w:val="A6A6A6"/>
                <w:sz w:val="16"/>
                <w:szCs w:val="20"/>
                <w:lang w:val="en-US"/>
              </w:rPr>
            </w:pPr>
            <w:ins w:id="9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3" w:author="Автор"/>
                <w:b/>
                <w:color w:val="A6A6A6"/>
                <w:sz w:val="16"/>
                <w:szCs w:val="20"/>
                <w:lang w:val="en-US"/>
              </w:rPr>
            </w:pPr>
            <w:ins w:id="9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5" w:author="Автор"/>
                <w:b/>
                <w:color w:val="A6A6A6"/>
                <w:sz w:val="16"/>
                <w:szCs w:val="20"/>
                <w:lang w:val="en-US"/>
              </w:rPr>
            </w:pPr>
            <w:ins w:id="9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message="tns:getClientSmsList"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7" w:author="Автор"/>
                <w:b/>
                <w:color w:val="A6A6A6"/>
                <w:sz w:val="16"/>
                <w:szCs w:val="20"/>
                <w:lang w:val="en-US"/>
              </w:rPr>
            </w:pPr>
            <w:ins w:id="9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69" w:author="Автор"/>
                <w:b/>
                <w:color w:val="A6A6A6"/>
                <w:sz w:val="16"/>
                <w:szCs w:val="20"/>
                <w:lang w:val="en-US"/>
              </w:rPr>
            </w:pPr>
            <w:ins w:id="9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message="tns:getClientSmsListResponse" name="getClientSmsListResponse"&gt;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1" w:author="Автор"/>
                <w:b/>
                <w:color w:val="A6A6A6"/>
                <w:sz w:val="16"/>
                <w:szCs w:val="20"/>
                <w:lang w:val="en-US"/>
              </w:rPr>
            </w:pPr>
            <w:ins w:id="9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3" w:author="Автор"/>
                <w:b/>
                <w:color w:val="A6A6A6"/>
                <w:sz w:val="16"/>
                <w:szCs w:val="20"/>
                <w:lang w:val="en-US"/>
              </w:rPr>
            </w:pPr>
            <w:ins w:id="9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5" w:author="Автор"/>
                <w:b/>
                <w:color w:val="A6A6A6"/>
                <w:sz w:val="16"/>
                <w:szCs w:val="20"/>
                <w:lang w:val="en-US"/>
              </w:rPr>
            </w:pPr>
            <w:ins w:id="9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7" w:author="Автор"/>
                <w:b/>
                <w:color w:val="A6A6A6"/>
                <w:sz w:val="16"/>
                <w:szCs w:val="20"/>
                <w:lang w:val="en-US"/>
              </w:rPr>
            </w:pPr>
            <w:ins w:id="9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message="tns:getSubscriptionFeedingJournal"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79" w:author="Автор"/>
                <w:b/>
                <w:color w:val="A6A6A6"/>
                <w:sz w:val="16"/>
                <w:szCs w:val="20"/>
                <w:lang w:val="en-US"/>
              </w:rPr>
            </w:pPr>
            <w:ins w:id="9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1" w:author="Автор"/>
                <w:b/>
                <w:color w:val="A6A6A6"/>
                <w:sz w:val="16"/>
                <w:szCs w:val="20"/>
                <w:lang w:val="en-US"/>
              </w:rPr>
            </w:pPr>
            <w:ins w:id="9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message="tns:getSubscriptionFeedingJournalResponse" name="getSubscriptionFeedingJournalResponse"&gt;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3" w:author="Автор"/>
                <w:b/>
                <w:color w:val="A6A6A6"/>
                <w:sz w:val="16"/>
                <w:szCs w:val="20"/>
                <w:lang w:val="en-US"/>
              </w:rPr>
            </w:pPr>
            <w:ins w:id="9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5" w:author="Автор"/>
                <w:b/>
                <w:color w:val="A6A6A6"/>
                <w:sz w:val="16"/>
                <w:szCs w:val="20"/>
                <w:lang w:val="en-US"/>
              </w:rPr>
            </w:pPr>
            <w:ins w:id="9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7" w:author="Автор"/>
                <w:b/>
                <w:color w:val="A6A6A6"/>
                <w:sz w:val="16"/>
                <w:szCs w:val="20"/>
                <w:lang w:val="en-US"/>
              </w:rPr>
            </w:pPr>
            <w:ins w:id="9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89" w:author="Автор"/>
                <w:b/>
                <w:color w:val="A6A6A6"/>
                <w:sz w:val="16"/>
                <w:szCs w:val="20"/>
                <w:lang w:val="en-US"/>
              </w:rPr>
            </w:pPr>
            <w:ins w:id="9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message="tns:getListOfGoods"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1" w:author="Автор"/>
                <w:b/>
                <w:color w:val="A6A6A6"/>
                <w:sz w:val="16"/>
                <w:szCs w:val="20"/>
                <w:lang w:val="en-US"/>
              </w:rPr>
            </w:pPr>
            <w:ins w:id="9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3" w:author="Автор"/>
                <w:b/>
                <w:color w:val="A6A6A6"/>
                <w:sz w:val="16"/>
                <w:szCs w:val="20"/>
                <w:lang w:val="en-US"/>
              </w:rPr>
            </w:pPr>
            <w:ins w:id="9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message="tns:getListOfGoodsResponse" name="getListOfGoodsResponse"&gt;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5" w:author="Автор"/>
                <w:b/>
                <w:color w:val="A6A6A6"/>
                <w:sz w:val="16"/>
                <w:szCs w:val="20"/>
                <w:lang w:val="en-US"/>
              </w:rPr>
            </w:pPr>
            <w:ins w:id="9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7" w:author="Автор"/>
                <w:b/>
                <w:color w:val="A6A6A6"/>
                <w:sz w:val="16"/>
                <w:szCs w:val="20"/>
                <w:lang w:val="en-US"/>
              </w:rPr>
            </w:pPr>
            <w:ins w:id="9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899" w:author="Автор"/>
                <w:b/>
                <w:color w:val="A6A6A6"/>
                <w:sz w:val="16"/>
                <w:szCs w:val="20"/>
                <w:lang w:val="en-US"/>
              </w:rPr>
            </w:pPr>
            <w:ins w:id="9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1" w:author="Автор"/>
                <w:b/>
                <w:color w:val="A6A6A6"/>
                <w:sz w:val="16"/>
                <w:szCs w:val="20"/>
                <w:lang w:val="en-US"/>
              </w:rPr>
            </w:pPr>
            <w:ins w:id="9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message="tns:changeEmail"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3" w:author="Автор"/>
                <w:b/>
                <w:color w:val="A6A6A6"/>
                <w:sz w:val="16"/>
                <w:szCs w:val="20"/>
                <w:lang w:val="en-US"/>
              </w:rPr>
            </w:pPr>
            <w:ins w:id="9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5" w:author="Автор"/>
                <w:b/>
                <w:color w:val="A6A6A6"/>
                <w:sz w:val="16"/>
                <w:szCs w:val="20"/>
                <w:lang w:val="en-US"/>
              </w:rPr>
            </w:pPr>
            <w:ins w:id="9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message="tns:changeEmailResponse" name="changeEmailResponse"&gt;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7" w:author="Автор"/>
                <w:b/>
                <w:color w:val="A6A6A6"/>
                <w:sz w:val="16"/>
                <w:szCs w:val="20"/>
                <w:lang w:val="en-US"/>
              </w:rPr>
            </w:pPr>
            <w:ins w:id="9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09" w:author="Автор"/>
                <w:b/>
                <w:color w:val="A6A6A6"/>
                <w:sz w:val="16"/>
                <w:szCs w:val="20"/>
                <w:lang w:val="en-US"/>
              </w:rPr>
            </w:pPr>
            <w:ins w:id="9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1" w:author="Автор"/>
                <w:b/>
                <w:color w:val="A6A6A6"/>
                <w:sz w:val="16"/>
                <w:szCs w:val="20"/>
                <w:lang w:val="en-US"/>
              </w:rPr>
            </w:pPr>
            <w:ins w:id="9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3" w:author="Автор"/>
                <w:b/>
                <w:color w:val="A6A6A6"/>
                <w:sz w:val="16"/>
                <w:szCs w:val="20"/>
                <w:lang w:val="en-US"/>
              </w:rPr>
            </w:pPr>
            <w:ins w:id="9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message="tns:excludeGoodGroupFromProhibition"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5" w:author="Автор"/>
                <w:b/>
                <w:color w:val="A6A6A6"/>
                <w:sz w:val="16"/>
                <w:szCs w:val="20"/>
                <w:lang w:val="en-US"/>
              </w:rPr>
            </w:pPr>
            <w:ins w:id="9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7" w:author="Автор"/>
                <w:b/>
                <w:color w:val="A6A6A6"/>
                <w:sz w:val="16"/>
                <w:szCs w:val="20"/>
                <w:lang w:val="en-US"/>
              </w:rPr>
            </w:pPr>
            <w:ins w:id="9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message="tns:excludeGoodGroupFromProhibitionResponse" name="excludeGoodGroupFromProhibitionResponse"&gt;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19" w:author="Автор"/>
                <w:b/>
                <w:color w:val="A6A6A6"/>
                <w:sz w:val="16"/>
                <w:szCs w:val="20"/>
                <w:lang w:val="en-US"/>
              </w:rPr>
            </w:pPr>
            <w:ins w:id="9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1" w:author="Автор"/>
                <w:b/>
                <w:color w:val="A6A6A6"/>
                <w:sz w:val="16"/>
                <w:szCs w:val="20"/>
                <w:lang w:val="en-US"/>
              </w:rPr>
            </w:pPr>
            <w:ins w:id="9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3" w:author="Автор"/>
                <w:b/>
                <w:color w:val="A6A6A6"/>
                <w:sz w:val="16"/>
                <w:szCs w:val="20"/>
                <w:lang w:val="en-US"/>
              </w:rPr>
            </w:pPr>
            <w:ins w:id="9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5" w:author="Автор"/>
                <w:b/>
                <w:color w:val="A6A6A6"/>
                <w:sz w:val="16"/>
                <w:szCs w:val="20"/>
                <w:lang w:val="en-US"/>
              </w:rPr>
            </w:pPr>
            <w:ins w:id="9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message="tns:enableNotificationBySMS"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7" w:author="Автор"/>
                <w:b/>
                <w:color w:val="A6A6A6"/>
                <w:sz w:val="16"/>
                <w:szCs w:val="20"/>
                <w:lang w:val="en-US"/>
              </w:rPr>
            </w:pPr>
            <w:ins w:id="9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29" w:author="Автор"/>
                <w:b/>
                <w:color w:val="A6A6A6"/>
                <w:sz w:val="16"/>
                <w:szCs w:val="20"/>
                <w:lang w:val="en-US"/>
              </w:rPr>
            </w:pPr>
            <w:ins w:id="9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message="tns:enableNotificationBySMSResponse" name="enableNotificationBySMSResponse"&gt;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1" w:author="Автор"/>
                <w:b/>
                <w:color w:val="A6A6A6"/>
                <w:sz w:val="16"/>
                <w:szCs w:val="20"/>
                <w:lang w:val="en-US"/>
              </w:rPr>
            </w:pPr>
            <w:ins w:id="9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3" w:author="Автор"/>
                <w:b/>
                <w:color w:val="A6A6A6"/>
                <w:sz w:val="16"/>
                <w:szCs w:val="20"/>
                <w:lang w:val="en-US"/>
              </w:rPr>
            </w:pPr>
            <w:ins w:id="9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5" w:author="Автор"/>
                <w:b/>
                <w:color w:val="A6A6A6"/>
                <w:sz w:val="16"/>
                <w:szCs w:val="20"/>
                <w:lang w:val="en-US"/>
              </w:rPr>
            </w:pPr>
            <w:ins w:id="9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7" w:author="Автор"/>
                <w:b/>
                <w:color w:val="A6A6A6"/>
                <w:sz w:val="16"/>
                <w:szCs w:val="20"/>
                <w:lang w:val="en-US"/>
              </w:rPr>
            </w:pPr>
            <w:ins w:id="9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message="tns:setProhibitionOnGoodGroup"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39" w:author="Автор"/>
                <w:b/>
                <w:color w:val="A6A6A6"/>
                <w:sz w:val="16"/>
                <w:szCs w:val="20"/>
                <w:lang w:val="en-US"/>
              </w:rPr>
            </w:pPr>
            <w:ins w:id="9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1" w:author="Автор"/>
                <w:b/>
                <w:color w:val="A6A6A6"/>
                <w:sz w:val="16"/>
                <w:szCs w:val="20"/>
                <w:lang w:val="en-US"/>
              </w:rPr>
            </w:pPr>
            <w:ins w:id="9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message="tns:setProhibitionOnGoodGroupResponse" name="setProhibitionOnGoodGroupResponse"&gt;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3" w:author="Автор"/>
                <w:b/>
                <w:color w:val="A6A6A6"/>
                <w:sz w:val="16"/>
                <w:szCs w:val="20"/>
                <w:lang w:val="en-US"/>
              </w:rPr>
            </w:pPr>
            <w:ins w:id="9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5" w:author="Автор"/>
                <w:b/>
                <w:color w:val="A6A6A6"/>
                <w:sz w:val="16"/>
                <w:szCs w:val="20"/>
                <w:lang w:val="en-US"/>
              </w:rPr>
            </w:pPr>
            <w:ins w:id="9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7" w:author="Автор"/>
                <w:b/>
                <w:color w:val="A6A6A6"/>
                <w:sz w:val="16"/>
                <w:szCs w:val="20"/>
                <w:lang w:val="en-US"/>
              </w:rPr>
            </w:pPr>
            <w:ins w:id="9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49" w:author="Автор"/>
                <w:b/>
                <w:color w:val="A6A6A6"/>
                <w:sz w:val="16"/>
                <w:szCs w:val="20"/>
                <w:lang w:val="en-US"/>
              </w:rPr>
            </w:pPr>
            <w:ins w:id="9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message="tns:putCycleDiagram"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1" w:author="Автор"/>
                <w:b/>
                <w:color w:val="A6A6A6"/>
                <w:sz w:val="16"/>
                <w:szCs w:val="20"/>
                <w:lang w:val="en-US"/>
              </w:rPr>
            </w:pPr>
            <w:ins w:id="9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3" w:author="Автор"/>
                <w:b/>
                <w:color w:val="A6A6A6"/>
                <w:sz w:val="16"/>
                <w:szCs w:val="20"/>
                <w:lang w:val="en-US"/>
              </w:rPr>
            </w:pPr>
            <w:ins w:id="9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message="tns:putCycleDiagramResponse" name="putCycleDiagramResponse"&gt;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5" w:author="Автор"/>
                <w:b/>
                <w:color w:val="A6A6A6"/>
                <w:sz w:val="16"/>
                <w:szCs w:val="20"/>
                <w:lang w:val="en-US"/>
              </w:rPr>
            </w:pPr>
            <w:ins w:id="9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7" w:author="Автор"/>
                <w:b/>
                <w:color w:val="A6A6A6"/>
                <w:sz w:val="16"/>
                <w:szCs w:val="20"/>
                <w:lang w:val="en-US"/>
              </w:rPr>
            </w:pPr>
            <w:ins w:id="9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59" w:author="Автор"/>
                <w:b/>
                <w:color w:val="A6A6A6"/>
                <w:sz w:val="16"/>
                <w:szCs w:val="20"/>
                <w:lang w:val="en-US"/>
              </w:rPr>
            </w:pPr>
            <w:ins w:id="9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1" w:author="Автор"/>
                <w:b/>
                <w:color w:val="A6A6A6"/>
                <w:sz w:val="16"/>
                <w:szCs w:val="20"/>
                <w:lang w:val="en-US"/>
              </w:rPr>
            </w:pPr>
            <w:ins w:id="9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message="tns:getActiveMenuQuestions"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3" w:author="Автор"/>
                <w:b/>
                <w:color w:val="A6A6A6"/>
                <w:sz w:val="16"/>
                <w:szCs w:val="20"/>
                <w:lang w:val="en-US"/>
              </w:rPr>
            </w:pPr>
            <w:ins w:id="9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5" w:author="Автор"/>
                <w:b/>
                <w:color w:val="A6A6A6"/>
                <w:sz w:val="16"/>
                <w:szCs w:val="20"/>
                <w:lang w:val="en-US"/>
              </w:rPr>
            </w:pPr>
            <w:ins w:id="9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message="tns:getActiveMenuQuestionsResponse" name="getActiveMenuQuestionsResponse"&gt;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7" w:author="Автор"/>
                <w:b/>
                <w:color w:val="A6A6A6"/>
                <w:sz w:val="16"/>
                <w:szCs w:val="20"/>
                <w:lang w:val="en-US"/>
              </w:rPr>
            </w:pPr>
            <w:ins w:id="9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69" w:author="Автор"/>
                <w:b/>
                <w:color w:val="A6A6A6"/>
                <w:sz w:val="16"/>
                <w:szCs w:val="20"/>
                <w:lang w:val="en-US"/>
              </w:rPr>
            </w:pPr>
            <w:ins w:id="9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1" w:author="Автор"/>
                <w:b/>
                <w:color w:val="A6A6A6"/>
                <w:sz w:val="16"/>
                <w:szCs w:val="20"/>
                <w:lang w:val="en-US"/>
              </w:rPr>
            </w:pPr>
            <w:ins w:id="9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3" w:author="Автор"/>
                <w:b/>
                <w:color w:val="A6A6A6"/>
                <w:sz w:val="16"/>
                <w:szCs w:val="20"/>
                <w:lang w:val="en-US"/>
              </w:rPr>
            </w:pPr>
            <w:ins w:id="9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message="tns:getCycleDiagramHistoryList"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5" w:author="Автор"/>
                <w:b/>
                <w:color w:val="A6A6A6"/>
                <w:sz w:val="16"/>
                <w:szCs w:val="20"/>
                <w:lang w:val="en-US"/>
              </w:rPr>
            </w:pPr>
            <w:ins w:id="9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7" w:author="Автор"/>
                <w:b/>
                <w:color w:val="A6A6A6"/>
                <w:sz w:val="16"/>
                <w:szCs w:val="20"/>
                <w:lang w:val="en-US"/>
              </w:rPr>
            </w:pPr>
            <w:ins w:id="9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message="tns:getCycleDiagramHistoryListResponse" name="getCycleDiagramHistoryListResponse"&gt;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79" w:author="Автор"/>
                <w:b/>
                <w:color w:val="A6A6A6"/>
                <w:sz w:val="16"/>
                <w:szCs w:val="20"/>
                <w:lang w:val="en-US"/>
              </w:rPr>
            </w:pPr>
            <w:ins w:id="9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1" w:author="Автор"/>
                <w:b/>
                <w:color w:val="A6A6A6"/>
                <w:sz w:val="16"/>
                <w:szCs w:val="20"/>
                <w:lang w:val="en-US"/>
              </w:rPr>
            </w:pPr>
            <w:ins w:id="9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3" w:author="Автор"/>
                <w:b/>
                <w:color w:val="A6A6A6"/>
                <w:sz w:val="16"/>
                <w:szCs w:val="20"/>
                <w:lang w:val="en-US"/>
              </w:rPr>
            </w:pPr>
            <w:ins w:id="9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5" w:author="Автор"/>
                <w:b/>
                <w:color w:val="A6A6A6"/>
                <w:sz w:val="16"/>
                <w:szCs w:val="20"/>
                <w:lang w:val="en-US"/>
              </w:rPr>
            </w:pPr>
            <w:ins w:id="9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message="tns:getCycleDiagramListBySan"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7" w:author="Автор"/>
                <w:b/>
                <w:color w:val="A6A6A6"/>
                <w:sz w:val="16"/>
                <w:szCs w:val="20"/>
                <w:lang w:val="en-US"/>
              </w:rPr>
            </w:pPr>
            <w:ins w:id="9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89" w:author="Автор"/>
                <w:b/>
                <w:color w:val="A6A6A6"/>
                <w:sz w:val="16"/>
                <w:szCs w:val="20"/>
                <w:lang w:val="en-US"/>
              </w:rPr>
            </w:pPr>
            <w:ins w:id="9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message="tns:getCycleDiagramListBySanResponse" name="getCycleDiagramListBySanResponse"&gt;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1" w:author="Автор"/>
                <w:b/>
                <w:color w:val="A6A6A6"/>
                <w:sz w:val="16"/>
                <w:szCs w:val="20"/>
                <w:lang w:val="en-US"/>
              </w:rPr>
            </w:pPr>
            <w:ins w:id="9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3" w:author="Автор"/>
                <w:b/>
                <w:color w:val="A6A6A6"/>
                <w:sz w:val="16"/>
                <w:szCs w:val="20"/>
                <w:lang w:val="en-US"/>
              </w:rPr>
            </w:pPr>
            <w:ins w:id="9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5" w:author="Автор"/>
                <w:b/>
                <w:color w:val="A6A6A6"/>
                <w:sz w:val="16"/>
                <w:szCs w:val="20"/>
                <w:lang w:val="en-US"/>
              </w:rPr>
            </w:pPr>
            <w:ins w:id="9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7" w:author="Автор"/>
                <w:b/>
                <w:color w:val="A6A6A6"/>
                <w:sz w:val="16"/>
                <w:szCs w:val="20"/>
                <w:lang w:val="en-US"/>
              </w:rPr>
            </w:pPr>
            <w:ins w:id="9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message="tns:activateCurrentSubscriptionFeeding"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9999" w:author="Автор"/>
                <w:b/>
                <w:color w:val="A6A6A6"/>
                <w:sz w:val="16"/>
                <w:szCs w:val="20"/>
                <w:lang w:val="en-US"/>
              </w:rPr>
            </w:pPr>
            <w:ins w:id="10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1" w:author="Автор"/>
                <w:b/>
                <w:color w:val="A6A6A6"/>
                <w:sz w:val="16"/>
                <w:szCs w:val="20"/>
                <w:lang w:val="en-US"/>
              </w:rPr>
            </w:pPr>
            <w:ins w:id="10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message="tns:activateCurrentSubscriptionFeedingResponse" name="activateCurrentSubscriptionFeedingResponse"&gt;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3" w:author="Автор"/>
                <w:b/>
                <w:color w:val="A6A6A6"/>
                <w:sz w:val="16"/>
                <w:szCs w:val="20"/>
                <w:lang w:val="en-US"/>
              </w:rPr>
            </w:pPr>
            <w:ins w:id="10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5" w:author="Автор"/>
                <w:b/>
                <w:color w:val="A6A6A6"/>
                <w:sz w:val="16"/>
                <w:szCs w:val="20"/>
                <w:lang w:val="en-US"/>
              </w:rPr>
            </w:pPr>
            <w:ins w:id="10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7" w:author="Автор"/>
                <w:b/>
                <w:color w:val="A6A6A6"/>
                <w:sz w:val="16"/>
                <w:szCs w:val="20"/>
                <w:lang w:val="en-US"/>
              </w:rPr>
            </w:pPr>
            <w:ins w:id="10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09" w:author="Автор"/>
                <w:b/>
                <w:color w:val="A6A6A6"/>
                <w:sz w:val="16"/>
                <w:szCs w:val="20"/>
                <w:lang w:val="en-US"/>
              </w:rPr>
            </w:pPr>
            <w:ins w:id="10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message="tns:reopenSubscriptionFeedingBySan"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1" w:author="Автор"/>
                <w:b/>
                <w:color w:val="A6A6A6"/>
                <w:sz w:val="16"/>
                <w:szCs w:val="20"/>
                <w:lang w:val="en-US"/>
              </w:rPr>
            </w:pPr>
            <w:ins w:id="10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3" w:author="Автор"/>
                <w:b/>
                <w:color w:val="A6A6A6"/>
                <w:sz w:val="16"/>
                <w:szCs w:val="20"/>
                <w:lang w:val="en-US"/>
              </w:rPr>
            </w:pPr>
            <w:ins w:id="10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message="tns:reopenSubscriptionFeedingBySanResponse" name="reopenSubscriptionFeedingBySanResponse"&gt;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5" w:author="Автор"/>
                <w:b/>
                <w:color w:val="A6A6A6"/>
                <w:sz w:val="16"/>
                <w:szCs w:val="20"/>
                <w:lang w:val="en-US"/>
              </w:rPr>
            </w:pPr>
            <w:ins w:id="10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7" w:author="Автор"/>
                <w:b/>
                <w:color w:val="A6A6A6"/>
                <w:sz w:val="16"/>
                <w:szCs w:val="20"/>
                <w:lang w:val="en-US"/>
              </w:rPr>
            </w:pPr>
            <w:ins w:id="10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19" w:author="Автор"/>
                <w:b/>
                <w:color w:val="A6A6A6"/>
                <w:sz w:val="16"/>
                <w:szCs w:val="20"/>
                <w:lang w:val="en-US"/>
              </w:rPr>
            </w:pPr>
            <w:ins w:id="10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1" w:author="Автор"/>
                <w:b/>
                <w:color w:val="A6A6A6"/>
                <w:sz w:val="16"/>
                <w:szCs w:val="20"/>
                <w:lang w:val="en-US"/>
              </w:rPr>
            </w:pPr>
            <w:ins w:id="10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message="tns:enableNotificationByEmail"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3" w:author="Автор"/>
                <w:b/>
                <w:color w:val="A6A6A6"/>
                <w:sz w:val="16"/>
                <w:szCs w:val="20"/>
                <w:lang w:val="en-US"/>
              </w:rPr>
            </w:pPr>
            <w:ins w:id="10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5" w:author="Автор"/>
                <w:b/>
                <w:color w:val="A6A6A6"/>
                <w:sz w:val="16"/>
                <w:szCs w:val="20"/>
                <w:lang w:val="en-US"/>
              </w:rPr>
            </w:pPr>
            <w:ins w:id="10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message="tns:enableNotificationByEmailResponse" name="enableNotificationByEmailResponse"&gt;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7" w:author="Автор"/>
                <w:b/>
                <w:color w:val="A6A6A6"/>
                <w:sz w:val="16"/>
                <w:szCs w:val="20"/>
                <w:lang w:val="en-US"/>
              </w:rPr>
            </w:pPr>
            <w:ins w:id="10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29" w:author="Автор"/>
                <w:b/>
                <w:color w:val="A6A6A6"/>
                <w:sz w:val="16"/>
                <w:szCs w:val="20"/>
                <w:lang w:val="en-US"/>
              </w:rPr>
            </w:pPr>
            <w:ins w:id="10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1" w:author="Автор"/>
                <w:b/>
                <w:color w:val="A6A6A6"/>
                <w:sz w:val="16"/>
                <w:szCs w:val="20"/>
                <w:lang w:val="en-US"/>
              </w:rPr>
            </w:pPr>
            <w:ins w:id="10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3" w:author="Автор"/>
                <w:b/>
                <w:color w:val="A6A6A6"/>
                <w:sz w:val="16"/>
                <w:szCs w:val="20"/>
                <w:lang w:val="en-US"/>
              </w:rPr>
            </w:pPr>
            <w:ins w:id="10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message="tns:getPurchaseSubscriptionFeedingListBySan"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5" w:author="Автор"/>
                <w:b/>
                <w:color w:val="A6A6A6"/>
                <w:sz w:val="16"/>
                <w:szCs w:val="20"/>
                <w:lang w:val="en-US"/>
              </w:rPr>
            </w:pPr>
            <w:ins w:id="10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7" w:author="Автор"/>
                <w:b/>
                <w:color w:val="A6A6A6"/>
                <w:sz w:val="16"/>
                <w:szCs w:val="20"/>
                <w:lang w:val="en-US"/>
              </w:rPr>
            </w:pPr>
            <w:ins w:id="10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message="tns:getPurchaseSubscriptionFeedingListBySanResponse" name="getPurchaseSubscriptionFeedingListBySanResponse"&gt;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39" w:author="Автор"/>
                <w:b/>
                <w:color w:val="A6A6A6"/>
                <w:sz w:val="16"/>
                <w:szCs w:val="20"/>
                <w:lang w:val="en-US"/>
              </w:rPr>
            </w:pPr>
            <w:ins w:id="10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1" w:author="Автор"/>
                <w:b/>
                <w:color w:val="A6A6A6"/>
                <w:sz w:val="16"/>
                <w:szCs w:val="20"/>
                <w:lang w:val="en-US"/>
              </w:rPr>
            </w:pPr>
            <w:ins w:id="10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3" w:author="Автор"/>
                <w:b/>
                <w:color w:val="A6A6A6"/>
                <w:sz w:val="16"/>
                <w:szCs w:val="20"/>
                <w:lang w:val="en-US"/>
              </w:rPr>
            </w:pPr>
            <w:ins w:id="10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5" w:author="Автор"/>
                <w:b/>
                <w:color w:val="A6A6A6"/>
                <w:sz w:val="16"/>
                <w:szCs w:val="20"/>
                <w:lang w:val="en-US"/>
              </w:rPr>
            </w:pPr>
            <w:ins w:id="10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message="tns:getMenuListWithProhibitions"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7" w:author="Автор"/>
                <w:b/>
                <w:color w:val="A6A6A6"/>
                <w:sz w:val="16"/>
                <w:szCs w:val="20"/>
                <w:lang w:val="en-US"/>
              </w:rPr>
            </w:pPr>
            <w:ins w:id="10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49" w:author="Автор"/>
                <w:b/>
                <w:color w:val="A6A6A6"/>
                <w:sz w:val="16"/>
                <w:szCs w:val="20"/>
                <w:lang w:val="en-US"/>
              </w:rPr>
            </w:pPr>
            <w:ins w:id="10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message="tns:getMenuListWithProhibitionsResponse" name="getMenuListWithProhibitionsResponse"&gt;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1" w:author="Автор"/>
                <w:b/>
                <w:color w:val="A6A6A6"/>
                <w:sz w:val="16"/>
                <w:szCs w:val="20"/>
                <w:lang w:val="en-US"/>
              </w:rPr>
            </w:pPr>
            <w:ins w:id="10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3" w:author="Автор"/>
                <w:b/>
                <w:color w:val="A6A6A6"/>
                <w:sz w:val="16"/>
                <w:szCs w:val="20"/>
                <w:lang w:val="en-US"/>
              </w:rPr>
            </w:pPr>
            <w:ins w:id="10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5" w:author="Автор"/>
                <w:b/>
                <w:color w:val="A6A6A6"/>
                <w:sz w:val="16"/>
                <w:szCs w:val="20"/>
                <w:lang w:val="en-US"/>
              </w:rPr>
            </w:pPr>
            <w:ins w:id="10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7" w:author="Автор"/>
                <w:b/>
                <w:color w:val="A6A6A6"/>
                <w:sz w:val="16"/>
                <w:szCs w:val="20"/>
                <w:lang w:val="en-US"/>
              </w:rPr>
            </w:pPr>
            <w:ins w:id="10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message="tns:setAnswerFromQuestion"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59" w:author="Автор"/>
                <w:b/>
                <w:color w:val="A6A6A6"/>
                <w:sz w:val="16"/>
                <w:szCs w:val="20"/>
                <w:lang w:val="en-US"/>
              </w:rPr>
            </w:pPr>
            <w:ins w:id="10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1" w:author="Автор"/>
                <w:b/>
                <w:color w:val="A6A6A6"/>
                <w:sz w:val="16"/>
                <w:szCs w:val="20"/>
                <w:lang w:val="en-US"/>
              </w:rPr>
            </w:pPr>
            <w:ins w:id="10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message="tns:setAnswerFromQuestionResponse" name="setAnswerFromQuestionResponse"&gt;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3" w:author="Автор"/>
                <w:b/>
                <w:color w:val="A6A6A6"/>
                <w:sz w:val="16"/>
                <w:szCs w:val="20"/>
                <w:lang w:val="en-US"/>
              </w:rPr>
            </w:pPr>
            <w:ins w:id="10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5" w:author="Автор"/>
                <w:b/>
                <w:color w:val="A6A6A6"/>
                <w:sz w:val="16"/>
                <w:szCs w:val="20"/>
                <w:lang w:val="en-US"/>
              </w:rPr>
            </w:pPr>
            <w:ins w:id="10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7" w:author="Автор"/>
                <w:b/>
                <w:color w:val="A6A6A6"/>
                <w:sz w:val="16"/>
                <w:szCs w:val="20"/>
                <w:lang w:val="en-US"/>
              </w:rPr>
            </w:pPr>
            <w:ins w:id="10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69" w:author="Автор"/>
                <w:b/>
                <w:color w:val="A6A6A6"/>
                <w:sz w:val="16"/>
                <w:szCs w:val="20"/>
                <w:lang w:val="en-US"/>
              </w:rPr>
            </w:pPr>
            <w:ins w:id="10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message="tns:attachGuardSan"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1" w:author="Автор"/>
                <w:b/>
                <w:color w:val="A6A6A6"/>
                <w:sz w:val="16"/>
                <w:szCs w:val="20"/>
                <w:lang w:val="en-US"/>
              </w:rPr>
            </w:pPr>
            <w:ins w:id="10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3" w:author="Автор"/>
                <w:b/>
                <w:color w:val="A6A6A6"/>
                <w:sz w:val="16"/>
                <w:szCs w:val="20"/>
                <w:lang w:val="en-US"/>
              </w:rPr>
            </w:pPr>
            <w:ins w:id="10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message="tns:attachGuardSanResponse" name="attachGuardSanResponse"&gt;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5" w:author="Автор"/>
                <w:b/>
                <w:color w:val="A6A6A6"/>
                <w:sz w:val="16"/>
                <w:szCs w:val="20"/>
                <w:lang w:val="en-US"/>
              </w:rPr>
            </w:pPr>
            <w:ins w:id="10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7" w:author="Автор"/>
                <w:b/>
                <w:color w:val="A6A6A6"/>
                <w:sz w:val="16"/>
                <w:szCs w:val="20"/>
                <w:lang w:val="en-US"/>
              </w:rPr>
            </w:pPr>
            <w:ins w:id="10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79" w:author="Автор"/>
                <w:b/>
                <w:color w:val="A6A6A6"/>
                <w:sz w:val="16"/>
                <w:szCs w:val="20"/>
                <w:lang w:val="en-US"/>
              </w:rPr>
            </w:pPr>
            <w:ins w:id="10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1" w:author="Автор"/>
                <w:b/>
                <w:color w:val="A6A6A6"/>
                <w:sz w:val="16"/>
                <w:szCs w:val="20"/>
                <w:lang w:val="en-US"/>
              </w:rPr>
            </w:pPr>
            <w:ins w:id="10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message="tns:changePersonalInfo"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3" w:author="Автор"/>
                <w:b/>
                <w:color w:val="A6A6A6"/>
                <w:sz w:val="16"/>
                <w:szCs w:val="20"/>
                <w:lang w:val="en-US"/>
              </w:rPr>
            </w:pPr>
            <w:ins w:id="10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5" w:author="Автор"/>
                <w:b/>
                <w:color w:val="A6A6A6"/>
                <w:sz w:val="16"/>
                <w:szCs w:val="20"/>
                <w:lang w:val="en-US"/>
              </w:rPr>
            </w:pPr>
            <w:ins w:id="10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message="tns:changePersonalInfoResponse" name="changePersonalInfoResponse"&gt;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7" w:author="Автор"/>
                <w:b/>
                <w:color w:val="A6A6A6"/>
                <w:sz w:val="16"/>
                <w:szCs w:val="20"/>
                <w:lang w:val="en-US"/>
              </w:rPr>
            </w:pPr>
            <w:ins w:id="10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89" w:author="Автор"/>
                <w:b/>
                <w:color w:val="A6A6A6"/>
                <w:sz w:val="16"/>
                <w:szCs w:val="20"/>
                <w:lang w:val="en-US"/>
              </w:rPr>
            </w:pPr>
            <w:ins w:id="10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1" w:author="Автор"/>
                <w:b/>
                <w:color w:val="A6A6A6"/>
                <w:sz w:val="16"/>
                <w:szCs w:val="20"/>
                <w:lang w:val="en-US"/>
              </w:rPr>
            </w:pPr>
            <w:ins w:id="10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3" w:author="Автор"/>
                <w:b/>
                <w:color w:val="A6A6A6"/>
                <w:sz w:val="16"/>
                <w:szCs w:val="20"/>
                <w:lang w:val="en-US"/>
              </w:rPr>
            </w:pPr>
            <w:ins w:id="10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message="tns:getStudentListByIdOfClientGroup"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5" w:author="Автор"/>
                <w:b/>
                <w:color w:val="A6A6A6"/>
                <w:sz w:val="16"/>
                <w:szCs w:val="20"/>
                <w:lang w:val="en-US"/>
              </w:rPr>
            </w:pPr>
            <w:ins w:id="10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7" w:author="Автор"/>
                <w:b/>
                <w:color w:val="A6A6A6"/>
                <w:sz w:val="16"/>
                <w:szCs w:val="20"/>
                <w:lang w:val="en-US"/>
              </w:rPr>
            </w:pPr>
            <w:ins w:id="10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message="tns:getStudentListByIdOfClientGroupResponse" name="getStudentListByIdOfClientGroupResponse"&gt;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099" w:author="Автор"/>
                <w:b/>
                <w:color w:val="A6A6A6"/>
                <w:sz w:val="16"/>
                <w:szCs w:val="20"/>
                <w:lang w:val="en-US"/>
              </w:rPr>
            </w:pPr>
            <w:ins w:id="10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1" w:author="Автор"/>
                <w:b/>
                <w:color w:val="A6A6A6"/>
                <w:sz w:val="16"/>
                <w:szCs w:val="20"/>
                <w:lang w:val="en-US"/>
              </w:rPr>
            </w:pPr>
            <w:ins w:id="10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3" w:author="Автор"/>
                <w:b/>
                <w:color w:val="A6A6A6"/>
                <w:sz w:val="16"/>
                <w:szCs w:val="20"/>
                <w:lang w:val="en-US"/>
              </w:rPr>
            </w:pPr>
            <w:ins w:id="10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5" w:author="Автор"/>
                <w:b/>
                <w:color w:val="A6A6A6"/>
                <w:sz w:val="16"/>
                <w:szCs w:val="20"/>
                <w:lang w:val="en-US"/>
              </w:rPr>
            </w:pPr>
            <w:ins w:id="10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message="tns:getPaymentListBySan"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7" w:author="Автор"/>
                <w:b/>
                <w:color w:val="A6A6A6"/>
                <w:sz w:val="16"/>
                <w:szCs w:val="20"/>
                <w:lang w:val="en-US"/>
              </w:rPr>
            </w:pPr>
            <w:ins w:id="10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09" w:author="Автор"/>
                <w:b/>
                <w:color w:val="A6A6A6"/>
                <w:sz w:val="16"/>
                <w:szCs w:val="20"/>
                <w:lang w:val="en-US"/>
              </w:rPr>
            </w:pPr>
            <w:ins w:id="10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message="tns:getPaymentListBySanResponse" name="getPaymentListBySanResponse"&gt;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1" w:author="Автор"/>
                <w:b/>
                <w:color w:val="A6A6A6"/>
                <w:sz w:val="16"/>
                <w:szCs w:val="20"/>
                <w:lang w:val="en-US"/>
              </w:rPr>
            </w:pPr>
            <w:ins w:id="10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3" w:author="Автор"/>
                <w:b/>
                <w:color w:val="A6A6A6"/>
                <w:sz w:val="16"/>
                <w:szCs w:val="20"/>
                <w:lang w:val="en-US"/>
              </w:rPr>
            </w:pPr>
            <w:ins w:id="10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5" w:author="Автор"/>
                <w:b/>
                <w:color w:val="A6A6A6"/>
                <w:sz w:val="16"/>
                <w:szCs w:val="20"/>
                <w:lang w:val="en-US"/>
              </w:rPr>
            </w:pPr>
            <w:ins w:id="10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7" w:author="Автор"/>
                <w:b/>
                <w:color w:val="A6A6A6"/>
                <w:sz w:val="16"/>
                <w:szCs w:val="20"/>
                <w:lang w:val="en-US"/>
              </w:rPr>
            </w:pPr>
            <w:ins w:id="10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message="tns:getClientsByGuardSan"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19" w:author="Автор"/>
                <w:b/>
                <w:color w:val="A6A6A6"/>
                <w:sz w:val="16"/>
                <w:szCs w:val="20"/>
                <w:lang w:val="en-US"/>
              </w:rPr>
            </w:pPr>
            <w:ins w:id="10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1" w:author="Автор"/>
                <w:b/>
                <w:color w:val="A6A6A6"/>
                <w:sz w:val="16"/>
                <w:szCs w:val="20"/>
                <w:lang w:val="en-US"/>
              </w:rPr>
            </w:pPr>
            <w:ins w:id="10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message="tns:getClientsByGuardSanResponse" name="getClientsByGuardSanResponse"&gt;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3" w:author="Автор"/>
                <w:b/>
                <w:color w:val="A6A6A6"/>
                <w:sz w:val="16"/>
                <w:szCs w:val="20"/>
                <w:lang w:val="en-US"/>
              </w:rPr>
            </w:pPr>
            <w:ins w:id="10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5" w:author="Автор"/>
                <w:b/>
                <w:color w:val="A6A6A6"/>
                <w:sz w:val="16"/>
                <w:szCs w:val="20"/>
                <w:lang w:val="en-US"/>
              </w:rPr>
            </w:pPr>
            <w:ins w:id="10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7" w:author="Автор"/>
                <w:b/>
                <w:color w:val="A6A6A6"/>
                <w:sz w:val="16"/>
                <w:szCs w:val="20"/>
                <w:lang w:val="en-US"/>
              </w:rPr>
            </w:pPr>
            <w:ins w:id="10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29" w:author="Автор"/>
                <w:b/>
                <w:color w:val="A6A6A6"/>
                <w:sz w:val="16"/>
                <w:szCs w:val="20"/>
                <w:lang w:val="en-US"/>
              </w:rPr>
            </w:pPr>
            <w:ins w:id="10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message="tns:getCycleDiagramList"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1" w:author="Автор"/>
                <w:b/>
                <w:color w:val="A6A6A6"/>
                <w:sz w:val="16"/>
                <w:szCs w:val="20"/>
                <w:lang w:val="en-US"/>
              </w:rPr>
            </w:pPr>
            <w:ins w:id="10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3" w:author="Автор"/>
                <w:b/>
                <w:color w:val="A6A6A6"/>
                <w:sz w:val="16"/>
                <w:szCs w:val="20"/>
                <w:lang w:val="en-US"/>
              </w:rPr>
            </w:pPr>
            <w:ins w:id="10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message="tns:getCycleDiagramListResponse" name="getCycleDiagramListResponse"&gt;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5" w:author="Автор"/>
                <w:b/>
                <w:color w:val="A6A6A6"/>
                <w:sz w:val="16"/>
                <w:szCs w:val="20"/>
                <w:lang w:val="en-US"/>
              </w:rPr>
            </w:pPr>
            <w:ins w:id="10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7" w:author="Автор"/>
                <w:b/>
                <w:color w:val="A6A6A6"/>
                <w:sz w:val="16"/>
                <w:szCs w:val="20"/>
                <w:lang w:val="en-US"/>
              </w:rPr>
            </w:pPr>
            <w:ins w:id="10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39" w:author="Автор"/>
                <w:b/>
                <w:color w:val="A6A6A6"/>
                <w:sz w:val="16"/>
                <w:szCs w:val="20"/>
                <w:lang w:val="en-US"/>
              </w:rPr>
            </w:pPr>
            <w:ins w:id="10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1" w:author="Автор"/>
                <w:b/>
                <w:color w:val="A6A6A6"/>
                <w:sz w:val="16"/>
                <w:szCs w:val="20"/>
                <w:lang w:val="en-US"/>
              </w:rPr>
            </w:pPr>
            <w:ins w:id="10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message="tns:setProhibitionOnProduct"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3" w:author="Автор"/>
                <w:b/>
                <w:color w:val="A6A6A6"/>
                <w:sz w:val="16"/>
                <w:szCs w:val="20"/>
                <w:lang w:val="en-US"/>
              </w:rPr>
            </w:pPr>
            <w:ins w:id="10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5" w:author="Автор"/>
                <w:b/>
                <w:color w:val="A6A6A6"/>
                <w:sz w:val="16"/>
                <w:szCs w:val="20"/>
                <w:lang w:val="en-US"/>
              </w:rPr>
            </w:pPr>
            <w:ins w:id="10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message="tns:setProhibitionOnProductResponse" name="setProhibitionOnProductResponse"&gt;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7" w:author="Автор"/>
                <w:b/>
                <w:color w:val="A6A6A6"/>
                <w:sz w:val="16"/>
                <w:szCs w:val="20"/>
                <w:lang w:val="en-US"/>
              </w:rPr>
            </w:pPr>
            <w:ins w:id="10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49" w:author="Автор"/>
                <w:b/>
                <w:color w:val="A6A6A6"/>
                <w:sz w:val="16"/>
                <w:szCs w:val="20"/>
                <w:lang w:val="en-US"/>
              </w:rPr>
            </w:pPr>
            <w:ins w:id="10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1" w:author="Автор"/>
                <w:b/>
                <w:color w:val="A6A6A6"/>
                <w:sz w:val="16"/>
                <w:szCs w:val="20"/>
                <w:lang w:val="en-US"/>
              </w:rPr>
            </w:pPr>
            <w:ins w:id="10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3" w:author="Автор"/>
                <w:b/>
                <w:color w:val="A6A6A6"/>
                <w:sz w:val="16"/>
                <w:szCs w:val="20"/>
                <w:lang w:val="en-US"/>
              </w:rPr>
            </w:pPr>
            <w:ins w:id="10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message="tns:getGroupListByOrg"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5" w:author="Автор"/>
                <w:b/>
                <w:color w:val="A6A6A6"/>
                <w:sz w:val="16"/>
                <w:szCs w:val="20"/>
                <w:lang w:val="en-US"/>
              </w:rPr>
            </w:pPr>
            <w:ins w:id="10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7" w:author="Автор"/>
                <w:b/>
                <w:color w:val="A6A6A6"/>
                <w:sz w:val="16"/>
                <w:szCs w:val="20"/>
                <w:lang w:val="en-US"/>
              </w:rPr>
            </w:pPr>
            <w:ins w:id="10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message="tns:getGroupListByOrgResponse" name="getGroupListByOrgResponse"&gt;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59" w:author="Автор"/>
                <w:b/>
                <w:color w:val="A6A6A6"/>
                <w:sz w:val="16"/>
                <w:szCs w:val="20"/>
                <w:lang w:val="en-US"/>
              </w:rPr>
            </w:pPr>
            <w:ins w:id="10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1" w:author="Автор"/>
                <w:b/>
                <w:color w:val="A6A6A6"/>
                <w:sz w:val="16"/>
                <w:szCs w:val="20"/>
                <w:lang w:val="en-US"/>
              </w:rPr>
            </w:pPr>
            <w:ins w:id="10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3" w:author="Автор"/>
                <w:b/>
                <w:color w:val="A6A6A6"/>
                <w:sz w:val="16"/>
                <w:szCs w:val="20"/>
                <w:lang w:val="en-US"/>
              </w:rPr>
            </w:pPr>
            <w:ins w:id="10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5" w:author="Автор"/>
                <w:b/>
                <w:color w:val="A6A6A6"/>
                <w:sz w:val="16"/>
                <w:szCs w:val="20"/>
                <w:lang w:val="en-US"/>
              </w:rPr>
            </w:pPr>
            <w:ins w:id="10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message="tns:getTransferSubBalanceList"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7" w:author="Автор"/>
                <w:b/>
                <w:color w:val="A6A6A6"/>
                <w:sz w:val="16"/>
                <w:szCs w:val="20"/>
                <w:lang w:val="en-US"/>
              </w:rPr>
            </w:pPr>
            <w:ins w:id="10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69" w:author="Автор"/>
                <w:b/>
                <w:color w:val="A6A6A6"/>
                <w:sz w:val="16"/>
                <w:szCs w:val="20"/>
                <w:lang w:val="en-US"/>
              </w:rPr>
            </w:pPr>
            <w:ins w:id="10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message="tns:getTransferSubBalanceListResponse" name="getTransferSubBalanceListResponse"&gt;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1" w:author="Автор"/>
                <w:b/>
                <w:color w:val="A6A6A6"/>
                <w:sz w:val="16"/>
                <w:szCs w:val="20"/>
                <w:lang w:val="en-US"/>
              </w:rPr>
            </w:pPr>
            <w:ins w:id="10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3" w:author="Автор"/>
                <w:b/>
                <w:color w:val="A6A6A6"/>
                <w:sz w:val="16"/>
                <w:szCs w:val="20"/>
                <w:lang w:val="en-US"/>
              </w:rPr>
            </w:pPr>
            <w:ins w:id="10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5" w:author="Автор"/>
                <w:b/>
                <w:color w:val="A6A6A6"/>
                <w:sz w:val="16"/>
                <w:szCs w:val="20"/>
                <w:lang w:val="en-US"/>
              </w:rPr>
            </w:pPr>
            <w:ins w:id="10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7" w:author="Автор"/>
                <w:b/>
                <w:color w:val="A6A6A6"/>
                <w:sz w:val="16"/>
                <w:szCs w:val="20"/>
                <w:lang w:val="en-US"/>
              </w:rPr>
            </w:pPr>
            <w:ins w:id="10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message="tns:getSummaryBySan"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79" w:author="Автор"/>
                <w:b/>
                <w:color w:val="A6A6A6"/>
                <w:sz w:val="16"/>
                <w:szCs w:val="20"/>
                <w:lang w:val="en-US"/>
              </w:rPr>
            </w:pPr>
            <w:ins w:id="10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1" w:author="Автор"/>
                <w:b/>
                <w:color w:val="A6A6A6"/>
                <w:sz w:val="16"/>
                <w:szCs w:val="20"/>
                <w:lang w:val="en-US"/>
              </w:rPr>
            </w:pPr>
            <w:ins w:id="10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message="tns:getSummaryBySanResponse" name="getSummaryBySanResponse"&gt;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3" w:author="Автор"/>
                <w:b/>
                <w:color w:val="A6A6A6"/>
                <w:sz w:val="16"/>
                <w:szCs w:val="20"/>
                <w:lang w:val="en-US"/>
              </w:rPr>
            </w:pPr>
            <w:ins w:id="10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5" w:author="Автор"/>
                <w:b/>
                <w:color w:val="A6A6A6"/>
                <w:sz w:val="16"/>
                <w:szCs w:val="20"/>
                <w:lang w:val="en-US"/>
              </w:rPr>
            </w:pPr>
            <w:ins w:id="10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7" w:author="Автор"/>
                <w:b/>
                <w:color w:val="A6A6A6"/>
                <w:sz w:val="16"/>
                <w:szCs w:val="20"/>
                <w:lang w:val="en-US"/>
              </w:rPr>
            </w:pPr>
            <w:ins w:id="10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89" w:author="Автор"/>
                <w:b/>
                <w:color w:val="A6A6A6"/>
                <w:sz w:val="16"/>
                <w:szCs w:val="20"/>
                <w:lang w:val="en-US"/>
              </w:rPr>
            </w:pPr>
            <w:ins w:id="10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message="tns:reopenSubscriptionFeeding"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1" w:author="Автор"/>
                <w:b/>
                <w:color w:val="A6A6A6"/>
                <w:sz w:val="16"/>
                <w:szCs w:val="20"/>
                <w:lang w:val="en-US"/>
              </w:rPr>
            </w:pPr>
            <w:ins w:id="10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3" w:author="Автор"/>
                <w:b/>
                <w:color w:val="A6A6A6"/>
                <w:sz w:val="16"/>
                <w:szCs w:val="20"/>
                <w:lang w:val="en-US"/>
              </w:rPr>
            </w:pPr>
            <w:ins w:id="10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message="tns:reopenSubscriptionFeedingResponse" name="reopenSubscriptionFeedingResponse"&gt;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5" w:author="Автор"/>
                <w:b/>
                <w:color w:val="A6A6A6"/>
                <w:sz w:val="16"/>
                <w:szCs w:val="20"/>
                <w:lang w:val="en-US"/>
              </w:rPr>
            </w:pPr>
            <w:ins w:id="10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7" w:author="Автор"/>
                <w:b/>
                <w:color w:val="A6A6A6"/>
                <w:sz w:val="16"/>
                <w:szCs w:val="20"/>
                <w:lang w:val="en-US"/>
              </w:rPr>
            </w:pPr>
            <w:ins w:id="10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199" w:author="Автор"/>
                <w:b/>
                <w:color w:val="A6A6A6"/>
                <w:sz w:val="16"/>
                <w:szCs w:val="20"/>
                <w:lang w:val="en-US"/>
              </w:rPr>
            </w:pPr>
            <w:ins w:id="10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1" w:author="Автор"/>
                <w:b/>
                <w:color w:val="A6A6A6"/>
                <w:sz w:val="16"/>
                <w:szCs w:val="20"/>
                <w:lang w:val="en-US"/>
              </w:rPr>
            </w:pPr>
            <w:ins w:id="10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message="tns:getSummaryByGuardMobile"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3" w:author="Автор"/>
                <w:b/>
                <w:color w:val="A6A6A6"/>
                <w:sz w:val="16"/>
                <w:szCs w:val="20"/>
                <w:lang w:val="en-US"/>
              </w:rPr>
            </w:pPr>
            <w:ins w:id="10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5" w:author="Автор"/>
                <w:b/>
                <w:color w:val="A6A6A6"/>
                <w:sz w:val="16"/>
                <w:szCs w:val="20"/>
                <w:lang w:val="en-US"/>
              </w:rPr>
            </w:pPr>
            <w:ins w:id="10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message="tns:getSummaryByGuardMobileResponse" name="getSummaryByGuardMobileResponse"&gt;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7" w:author="Автор"/>
                <w:b/>
                <w:color w:val="A6A6A6"/>
                <w:sz w:val="16"/>
                <w:szCs w:val="20"/>
                <w:lang w:val="en-US"/>
              </w:rPr>
            </w:pPr>
            <w:ins w:id="10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09" w:author="Автор"/>
                <w:b/>
                <w:color w:val="A6A6A6"/>
                <w:sz w:val="16"/>
                <w:szCs w:val="20"/>
                <w:lang w:val="en-US"/>
              </w:rPr>
            </w:pPr>
            <w:ins w:id="10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1" w:author="Автор"/>
                <w:b/>
                <w:color w:val="A6A6A6"/>
                <w:sz w:val="16"/>
                <w:szCs w:val="20"/>
                <w:lang w:val="en-US"/>
              </w:rPr>
            </w:pPr>
            <w:ins w:id="10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3" w:author="Автор"/>
                <w:b/>
                <w:color w:val="A6A6A6"/>
                <w:sz w:val="16"/>
                <w:szCs w:val="20"/>
                <w:lang w:val="en-US"/>
              </w:rPr>
            </w:pPr>
            <w:ins w:id="10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message="tns:getEnterEventList"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5" w:author="Автор"/>
                <w:b/>
                <w:color w:val="A6A6A6"/>
                <w:sz w:val="16"/>
                <w:szCs w:val="20"/>
                <w:lang w:val="en-US"/>
              </w:rPr>
            </w:pPr>
            <w:ins w:id="10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7" w:author="Автор"/>
                <w:b/>
                <w:color w:val="A6A6A6"/>
                <w:sz w:val="16"/>
                <w:szCs w:val="20"/>
                <w:lang w:val="en-US"/>
              </w:rPr>
            </w:pPr>
            <w:ins w:id="10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message="tns:getEnterEventListResponse" name="getEnterEventListResponse"&gt;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19" w:author="Автор"/>
                <w:b/>
                <w:color w:val="A6A6A6"/>
                <w:sz w:val="16"/>
                <w:szCs w:val="20"/>
                <w:lang w:val="en-US"/>
              </w:rPr>
            </w:pPr>
            <w:ins w:id="10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1" w:author="Автор"/>
                <w:b/>
                <w:color w:val="A6A6A6"/>
                <w:sz w:val="16"/>
                <w:szCs w:val="20"/>
                <w:lang w:val="en-US"/>
              </w:rPr>
            </w:pPr>
            <w:ins w:id="10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3" w:author="Автор"/>
                <w:b/>
                <w:color w:val="A6A6A6"/>
                <w:sz w:val="16"/>
                <w:szCs w:val="20"/>
                <w:lang w:val="en-US"/>
              </w:rPr>
            </w:pPr>
            <w:ins w:id="10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5" w:author="Автор"/>
                <w:b/>
                <w:color w:val="A6A6A6"/>
                <w:sz w:val="16"/>
                <w:szCs w:val="20"/>
                <w:lang w:val="en-US"/>
              </w:rPr>
            </w:pPr>
            <w:ins w:id="10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message="tns:getBanks"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7" w:author="Автор"/>
                <w:b/>
                <w:color w:val="A6A6A6"/>
                <w:sz w:val="16"/>
                <w:szCs w:val="20"/>
                <w:lang w:val="en-US"/>
              </w:rPr>
            </w:pPr>
            <w:ins w:id="10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29" w:author="Автор"/>
                <w:b/>
                <w:color w:val="A6A6A6"/>
                <w:sz w:val="16"/>
                <w:szCs w:val="20"/>
                <w:lang w:val="en-US"/>
              </w:rPr>
            </w:pPr>
            <w:ins w:id="10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message="tns:getBanksResponse" name="getBanksResponse"&gt;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1" w:author="Автор"/>
                <w:b/>
                <w:color w:val="A6A6A6"/>
                <w:sz w:val="16"/>
                <w:szCs w:val="20"/>
                <w:lang w:val="en-US"/>
              </w:rPr>
            </w:pPr>
            <w:ins w:id="10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3" w:author="Автор"/>
                <w:b/>
                <w:color w:val="A6A6A6"/>
                <w:sz w:val="16"/>
                <w:szCs w:val="20"/>
                <w:lang w:val="en-US"/>
              </w:rPr>
            </w:pPr>
            <w:ins w:id="10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5" w:author="Автор"/>
                <w:b/>
                <w:color w:val="A6A6A6"/>
                <w:sz w:val="16"/>
                <w:szCs w:val="20"/>
                <w:lang w:val="en-US"/>
              </w:rPr>
            </w:pPr>
            <w:ins w:id="10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7" w:author="Автор"/>
                <w:b/>
                <w:color w:val="A6A6A6"/>
                <w:sz w:val="16"/>
                <w:szCs w:val="20"/>
                <w:lang w:val="en-US"/>
              </w:rPr>
            </w:pPr>
            <w:ins w:id="10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message="tns:setProhibitionOnGood"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39" w:author="Автор"/>
                <w:b/>
                <w:color w:val="A6A6A6"/>
                <w:sz w:val="16"/>
                <w:szCs w:val="20"/>
                <w:lang w:val="en-US"/>
              </w:rPr>
            </w:pPr>
            <w:ins w:id="10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1" w:author="Автор"/>
                <w:b/>
                <w:color w:val="A6A6A6"/>
                <w:sz w:val="16"/>
                <w:szCs w:val="20"/>
                <w:lang w:val="en-US"/>
              </w:rPr>
            </w:pPr>
            <w:ins w:id="10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message="tns:setProhibitionOnGoodResponse" name="setProhibitionOnGoodResponse"&gt;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3" w:author="Автор"/>
                <w:b/>
                <w:color w:val="A6A6A6"/>
                <w:sz w:val="16"/>
                <w:szCs w:val="20"/>
                <w:lang w:val="en-US"/>
              </w:rPr>
            </w:pPr>
            <w:ins w:id="10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5" w:author="Автор"/>
                <w:b/>
                <w:color w:val="A6A6A6"/>
                <w:sz w:val="16"/>
                <w:szCs w:val="20"/>
                <w:lang w:val="en-US"/>
              </w:rPr>
            </w:pPr>
            <w:ins w:id="10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7" w:author="Автор"/>
                <w:b/>
                <w:color w:val="A6A6A6"/>
                <w:sz w:val="16"/>
                <w:szCs w:val="20"/>
                <w:lang w:val="en-US"/>
              </w:rPr>
            </w:pPr>
            <w:ins w:id="10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49" w:author="Автор"/>
                <w:b/>
                <w:color w:val="A6A6A6"/>
                <w:sz w:val="16"/>
                <w:szCs w:val="20"/>
                <w:lang w:val="en-US"/>
              </w:rPr>
            </w:pPr>
            <w:ins w:id="10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message="tns:addProhibition"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1" w:author="Автор"/>
                <w:b/>
                <w:color w:val="A6A6A6"/>
                <w:sz w:val="16"/>
                <w:szCs w:val="20"/>
                <w:lang w:val="en-US"/>
              </w:rPr>
            </w:pPr>
            <w:ins w:id="10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3" w:author="Автор"/>
                <w:b/>
                <w:color w:val="A6A6A6"/>
                <w:sz w:val="16"/>
                <w:szCs w:val="20"/>
                <w:lang w:val="en-US"/>
              </w:rPr>
            </w:pPr>
            <w:ins w:id="10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&lt;wsdl:output message="tns:addProhibitionResponse" name="addProhibitionResponse"&gt;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5" w:author="Автор"/>
                <w:b/>
                <w:color w:val="A6A6A6"/>
                <w:sz w:val="16"/>
                <w:szCs w:val="20"/>
                <w:lang w:val="en-US"/>
              </w:rPr>
            </w:pPr>
            <w:ins w:id="10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7" w:author="Автор"/>
                <w:b/>
                <w:color w:val="A6A6A6"/>
                <w:sz w:val="16"/>
                <w:szCs w:val="20"/>
                <w:lang w:val="en-US"/>
              </w:rPr>
            </w:pPr>
            <w:ins w:id="10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59" w:author="Автор"/>
                <w:b/>
                <w:color w:val="A6A6A6"/>
                <w:sz w:val="16"/>
                <w:szCs w:val="20"/>
                <w:lang w:val="en-US"/>
              </w:rPr>
            </w:pPr>
            <w:ins w:id="10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1" w:author="Автор"/>
                <w:b/>
                <w:color w:val="A6A6A6"/>
                <w:sz w:val="16"/>
                <w:szCs w:val="20"/>
                <w:lang w:val="en-US"/>
              </w:rPr>
            </w:pPr>
            <w:ins w:id="10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message="tns:setProhibitionOnProductGroup"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3" w:author="Автор"/>
                <w:b/>
                <w:color w:val="A6A6A6"/>
                <w:sz w:val="16"/>
                <w:szCs w:val="20"/>
                <w:lang w:val="en-US"/>
              </w:rPr>
            </w:pPr>
            <w:ins w:id="10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5" w:author="Автор"/>
                <w:b/>
                <w:color w:val="A6A6A6"/>
                <w:sz w:val="16"/>
                <w:szCs w:val="20"/>
                <w:lang w:val="en-US"/>
              </w:rPr>
            </w:pPr>
            <w:ins w:id="10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message="tns:setProhibitionOnProductGroupResponse" name="setProhibitionOnProductGroupResponse"&gt;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7" w:author="Автор"/>
                <w:b/>
                <w:color w:val="A6A6A6"/>
                <w:sz w:val="16"/>
                <w:szCs w:val="20"/>
                <w:lang w:val="en-US"/>
              </w:rPr>
            </w:pPr>
            <w:ins w:id="10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69" w:author="Автор"/>
                <w:b/>
                <w:color w:val="A6A6A6"/>
                <w:sz w:val="16"/>
                <w:szCs w:val="20"/>
                <w:lang w:val="en-US"/>
              </w:rPr>
            </w:pPr>
            <w:ins w:id="10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1" w:author="Автор"/>
                <w:b/>
                <w:color w:val="A6A6A6"/>
                <w:sz w:val="16"/>
                <w:szCs w:val="20"/>
                <w:lang w:val="en-US"/>
              </w:rPr>
            </w:pPr>
            <w:ins w:id="10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3" w:author="Автор"/>
                <w:b/>
                <w:color w:val="A6A6A6"/>
                <w:sz w:val="16"/>
                <w:szCs w:val="20"/>
                <w:lang w:val="en-US"/>
              </w:rPr>
            </w:pPr>
            <w:ins w:id="10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message="tns:getContractIdByCardNo"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5" w:author="Автор"/>
                <w:b/>
                <w:color w:val="A6A6A6"/>
                <w:sz w:val="16"/>
                <w:szCs w:val="20"/>
                <w:lang w:val="en-US"/>
              </w:rPr>
            </w:pPr>
            <w:ins w:id="10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7" w:author="Автор"/>
                <w:b/>
                <w:color w:val="A6A6A6"/>
                <w:sz w:val="16"/>
                <w:szCs w:val="20"/>
                <w:lang w:val="en-US"/>
              </w:rPr>
            </w:pPr>
            <w:ins w:id="10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message="tns:getContractIdByCardNoResponse" name="getContractIdByCardNoResponse"&gt;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79" w:author="Автор"/>
                <w:b/>
                <w:color w:val="A6A6A6"/>
                <w:sz w:val="16"/>
                <w:szCs w:val="20"/>
                <w:lang w:val="en-US"/>
              </w:rPr>
            </w:pPr>
            <w:ins w:id="10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1" w:author="Автор"/>
                <w:b/>
                <w:color w:val="A6A6A6"/>
                <w:sz w:val="16"/>
                <w:szCs w:val="20"/>
                <w:lang w:val="en-US"/>
              </w:rPr>
            </w:pPr>
            <w:ins w:id="10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3" w:author="Автор"/>
                <w:b/>
                <w:color w:val="A6A6A6"/>
                <w:sz w:val="16"/>
                <w:szCs w:val="20"/>
                <w:lang w:val="en-US"/>
              </w:rPr>
            </w:pPr>
            <w:ins w:id="10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5" w:author="Автор"/>
                <w:b/>
                <w:color w:val="A6A6A6"/>
                <w:sz w:val="16"/>
                <w:szCs w:val="20"/>
                <w:lang w:val="en-US"/>
              </w:rPr>
            </w:pPr>
            <w:ins w:id="10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message="tns:getMenuListBySan"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7" w:author="Автор"/>
                <w:b/>
                <w:color w:val="A6A6A6"/>
                <w:sz w:val="16"/>
                <w:szCs w:val="20"/>
                <w:lang w:val="en-US"/>
              </w:rPr>
            </w:pPr>
            <w:ins w:id="10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89" w:author="Автор"/>
                <w:b/>
                <w:color w:val="A6A6A6"/>
                <w:sz w:val="16"/>
                <w:szCs w:val="20"/>
                <w:lang w:val="en-US"/>
              </w:rPr>
            </w:pPr>
            <w:ins w:id="10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message="tns:getMenuListBySanResponse" name="getMenuListBySanResponse"&gt;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1" w:author="Автор"/>
                <w:b/>
                <w:color w:val="A6A6A6"/>
                <w:sz w:val="16"/>
                <w:szCs w:val="20"/>
                <w:lang w:val="en-US"/>
              </w:rPr>
            </w:pPr>
            <w:ins w:id="10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3" w:author="Автор"/>
                <w:b/>
                <w:color w:val="A6A6A6"/>
                <w:sz w:val="16"/>
                <w:szCs w:val="20"/>
                <w:lang w:val="en-US"/>
              </w:rPr>
            </w:pPr>
            <w:ins w:id="10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5" w:author="Автор"/>
                <w:b/>
                <w:color w:val="A6A6A6"/>
                <w:sz w:val="16"/>
                <w:szCs w:val="20"/>
                <w:lang w:val="en-US"/>
              </w:rPr>
            </w:pPr>
            <w:ins w:id="10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7" w:author="Автор"/>
                <w:b/>
                <w:color w:val="A6A6A6"/>
                <w:sz w:val="16"/>
                <w:szCs w:val="20"/>
                <w:lang w:val="en-US"/>
              </w:rPr>
            </w:pPr>
            <w:ins w:id="10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message="tns:getSummaryByTypedId"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299" w:author="Автор"/>
                <w:b/>
                <w:color w:val="A6A6A6"/>
                <w:sz w:val="16"/>
                <w:szCs w:val="20"/>
                <w:lang w:val="en-US"/>
              </w:rPr>
            </w:pPr>
            <w:ins w:id="10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1" w:author="Автор"/>
                <w:b/>
                <w:color w:val="A6A6A6"/>
                <w:sz w:val="16"/>
                <w:szCs w:val="20"/>
                <w:lang w:val="en-US"/>
              </w:rPr>
            </w:pPr>
            <w:ins w:id="10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message="tns:getSummaryByTypedIdResponse" name="getSummaryByTypedIdResponse"&gt;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3" w:author="Автор"/>
                <w:b/>
                <w:color w:val="A6A6A6"/>
                <w:sz w:val="16"/>
                <w:szCs w:val="20"/>
                <w:lang w:val="en-US"/>
              </w:rPr>
            </w:pPr>
            <w:ins w:id="10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5" w:author="Автор"/>
                <w:b/>
                <w:color w:val="A6A6A6"/>
                <w:sz w:val="16"/>
                <w:szCs w:val="20"/>
                <w:lang w:val="en-US"/>
              </w:rPr>
            </w:pPr>
            <w:ins w:id="10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7" w:author="Автор"/>
                <w:b/>
                <w:color w:val="A6A6A6"/>
                <w:sz w:val="16"/>
                <w:szCs w:val="20"/>
                <w:lang w:val="en-US"/>
              </w:rPr>
            </w:pPr>
            <w:ins w:id="10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09" w:author="Автор"/>
                <w:b/>
                <w:color w:val="A6A6A6"/>
                <w:sz w:val="16"/>
                <w:szCs w:val="20"/>
                <w:lang w:val="en-US"/>
              </w:rPr>
            </w:pPr>
            <w:ins w:id="10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message="tns:getOrgSummary"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1" w:author="Автор"/>
                <w:b/>
                <w:color w:val="A6A6A6"/>
                <w:sz w:val="16"/>
                <w:szCs w:val="20"/>
                <w:lang w:val="en-US"/>
              </w:rPr>
            </w:pPr>
            <w:ins w:id="10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3" w:author="Автор"/>
                <w:b/>
                <w:color w:val="A6A6A6"/>
                <w:sz w:val="16"/>
                <w:szCs w:val="20"/>
                <w:lang w:val="en-US"/>
              </w:rPr>
            </w:pPr>
            <w:ins w:id="10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message="tns:getOrgSummaryResponse" name="getOrgSummaryResponse"&gt;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5" w:author="Автор"/>
                <w:b/>
                <w:color w:val="A6A6A6"/>
                <w:sz w:val="16"/>
                <w:szCs w:val="20"/>
                <w:lang w:val="en-US"/>
              </w:rPr>
            </w:pPr>
            <w:ins w:id="10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7" w:author="Автор"/>
                <w:b/>
                <w:color w:val="A6A6A6"/>
                <w:sz w:val="16"/>
                <w:szCs w:val="20"/>
                <w:lang w:val="en-US"/>
              </w:rPr>
            </w:pPr>
            <w:ins w:id="10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19" w:author="Автор"/>
                <w:b/>
                <w:color w:val="A6A6A6"/>
                <w:sz w:val="16"/>
                <w:szCs w:val="20"/>
                <w:lang w:val="en-US"/>
              </w:rPr>
            </w:pPr>
            <w:ins w:id="10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1" w:author="Автор"/>
                <w:b/>
                <w:color w:val="A6A6A6"/>
                <w:sz w:val="16"/>
                <w:szCs w:val="20"/>
                <w:lang w:val="en-US"/>
              </w:rPr>
            </w:pPr>
            <w:ins w:id="10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message="tns:getSummaryByGuardSan"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3" w:author="Автор"/>
                <w:b/>
                <w:color w:val="A6A6A6"/>
                <w:sz w:val="16"/>
                <w:szCs w:val="20"/>
                <w:lang w:val="en-US"/>
              </w:rPr>
            </w:pPr>
            <w:ins w:id="10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5" w:author="Автор"/>
                <w:b/>
                <w:color w:val="A6A6A6"/>
                <w:sz w:val="16"/>
                <w:szCs w:val="20"/>
                <w:lang w:val="en-US"/>
              </w:rPr>
            </w:pPr>
            <w:ins w:id="10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message="tns:getSummaryByGuardSanResponse" name="getSummaryByGuardSanResponse"&gt;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7" w:author="Автор"/>
                <w:b/>
                <w:color w:val="A6A6A6"/>
                <w:sz w:val="16"/>
                <w:szCs w:val="20"/>
                <w:lang w:val="en-US"/>
              </w:rPr>
            </w:pPr>
            <w:ins w:id="10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29" w:author="Автор"/>
                <w:b/>
                <w:color w:val="A6A6A6"/>
                <w:sz w:val="16"/>
                <w:szCs w:val="20"/>
                <w:lang w:val="en-US"/>
              </w:rPr>
            </w:pPr>
            <w:ins w:id="10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1" w:author="Автор"/>
                <w:b/>
                <w:color w:val="A6A6A6"/>
                <w:sz w:val="16"/>
                <w:szCs w:val="20"/>
                <w:lang w:val="en-US"/>
              </w:rPr>
            </w:pPr>
            <w:ins w:id="10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3" w:author="Автор"/>
                <w:b/>
                <w:color w:val="A6A6A6"/>
                <w:sz w:val="16"/>
                <w:szCs w:val="20"/>
                <w:lang w:val="en-US"/>
              </w:rPr>
            </w:pPr>
            <w:ins w:id="10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message="tns:getMenuList"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5" w:author="Автор"/>
                <w:b/>
                <w:color w:val="A6A6A6"/>
                <w:sz w:val="16"/>
                <w:szCs w:val="20"/>
                <w:lang w:val="en-US"/>
              </w:rPr>
            </w:pPr>
            <w:ins w:id="10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7" w:author="Автор"/>
                <w:b/>
                <w:color w:val="A6A6A6"/>
                <w:sz w:val="16"/>
                <w:szCs w:val="20"/>
                <w:lang w:val="en-US"/>
              </w:rPr>
            </w:pPr>
            <w:ins w:id="10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message="tns:getMenuListResponse" name="getMenuListResponse"&gt;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39" w:author="Автор"/>
                <w:b/>
                <w:color w:val="A6A6A6"/>
                <w:sz w:val="16"/>
                <w:szCs w:val="20"/>
                <w:lang w:val="en-US"/>
              </w:rPr>
            </w:pPr>
            <w:ins w:id="10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1" w:author="Автор"/>
                <w:b/>
                <w:color w:val="A6A6A6"/>
                <w:sz w:val="16"/>
                <w:szCs w:val="20"/>
                <w:lang w:val="en-US"/>
              </w:rPr>
            </w:pPr>
            <w:ins w:id="10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3" w:author="Автор"/>
                <w:b/>
                <w:color w:val="A6A6A6"/>
                <w:sz w:val="16"/>
                <w:szCs w:val="20"/>
                <w:lang w:val="en-US"/>
              </w:rPr>
            </w:pPr>
            <w:ins w:id="10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5" w:author="Автор"/>
                <w:b/>
                <w:color w:val="A6A6A6"/>
                <w:sz w:val="16"/>
                <w:szCs w:val="20"/>
                <w:lang w:val="en-US"/>
              </w:rPr>
            </w:pPr>
            <w:ins w:id="10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message="tns:getIdOfContragent"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7" w:author="Автор"/>
                <w:b/>
                <w:color w:val="A6A6A6"/>
                <w:sz w:val="16"/>
                <w:szCs w:val="20"/>
                <w:lang w:val="en-US"/>
              </w:rPr>
            </w:pPr>
            <w:ins w:id="10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49" w:author="Автор"/>
                <w:b/>
                <w:color w:val="A6A6A6"/>
                <w:sz w:val="16"/>
                <w:szCs w:val="20"/>
                <w:lang w:val="en-US"/>
              </w:rPr>
            </w:pPr>
            <w:ins w:id="10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message="tns:getIdOfContragentResponse" name="getIdOfContragentResponse"&gt;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1" w:author="Автор"/>
                <w:b/>
                <w:color w:val="A6A6A6"/>
                <w:sz w:val="16"/>
                <w:szCs w:val="20"/>
                <w:lang w:val="en-US"/>
              </w:rPr>
            </w:pPr>
            <w:ins w:id="10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3" w:author="Автор"/>
                <w:b/>
                <w:color w:val="A6A6A6"/>
                <w:sz w:val="16"/>
                <w:szCs w:val="20"/>
                <w:lang w:val="en-US"/>
              </w:rPr>
            </w:pPr>
            <w:ins w:id="10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5" w:author="Автор"/>
                <w:b/>
                <w:color w:val="A6A6A6"/>
                <w:sz w:val="16"/>
                <w:szCs w:val="20"/>
                <w:lang w:val="en-US"/>
              </w:rPr>
            </w:pPr>
            <w:ins w:id="10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7" w:author="Автор"/>
                <w:b/>
                <w:color w:val="A6A6A6"/>
                <w:sz w:val="16"/>
                <w:szCs w:val="20"/>
                <w:lang w:val="en-US"/>
              </w:rPr>
            </w:pPr>
            <w:ins w:id="10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message="tns:getTransferSubBalanceListBySan"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59" w:author="Автор"/>
                <w:b/>
                <w:color w:val="A6A6A6"/>
                <w:sz w:val="16"/>
                <w:szCs w:val="20"/>
                <w:lang w:val="en-US"/>
              </w:rPr>
            </w:pPr>
            <w:ins w:id="10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1" w:author="Автор"/>
                <w:b/>
                <w:color w:val="A6A6A6"/>
                <w:sz w:val="16"/>
                <w:szCs w:val="20"/>
                <w:lang w:val="en-US"/>
              </w:rPr>
            </w:pPr>
            <w:ins w:id="10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message="tns:getTransferSubBalanceListBySanResponse" name="getTransferSubBalanceListBySanResponse"&gt;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3" w:author="Автор"/>
                <w:b/>
                <w:color w:val="A6A6A6"/>
                <w:sz w:val="16"/>
                <w:szCs w:val="20"/>
                <w:lang w:val="en-US"/>
              </w:rPr>
            </w:pPr>
            <w:ins w:id="10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5" w:author="Автор"/>
                <w:b/>
                <w:color w:val="A6A6A6"/>
                <w:sz w:val="16"/>
                <w:szCs w:val="20"/>
                <w:lang w:val="en-US"/>
              </w:rPr>
            </w:pPr>
            <w:ins w:id="10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7" w:author="Автор"/>
                <w:b/>
                <w:color w:val="A6A6A6"/>
                <w:sz w:val="16"/>
                <w:szCs w:val="20"/>
                <w:lang w:val="en-US"/>
              </w:rPr>
            </w:pPr>
            <w:ins w:id="10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69" w:author="Автор"/>
                <w:b/>
                <w:color w:val="A6A6A6"/>
                <w:sz w:val="16"/>
                <w:szCs w:val="20"/>
                <w:lang w:val="en-US"/>
              </w:rPr>
            </w:pPr>
            <w:ins w:id="10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message="tns:getCurrentSubscriptionFeeding"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1" w:author="Автор"/>
                <w:b/>
                <w:color w:val="A6A6A6"/>
                <w:sz w:val="16"/>
                <w:szCs w:val="20"/>
                <w:lang w:val="en-US"/>
              </w:rPr>
            </w:pPr>
            <w:ins w:id="10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3" w:author="Автор"/>
                <w:b/>
                <w:color w:val="A6A6A6"/>
                <w:sz w:val="16"/>
                <w:szCs w:val="20"/>
                <w:lang w:val="en-US"/>
              </w:rPr>
            </w:pPr>
            <w:ins w:id="10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message="tns:getCurrentSubscriptionFeedingResponse" name="getCurrentSubscriptionFeedingResponse"&gt;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5" w:author="Автор"/>
                <w:b/>
                <w:color w:val="A6A6A6"/>
                <w:sz w:val="16"/>
                <w:szCs w:val="20"/>
                <w:lang w:val="en-US"/>
              </w:rPr>
            </w:pPr>
            <w:ins w:id="10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7" w:author="Автор"/>
                <w:b/>
                <w:color w:val="A6A6A6"/>
                <w:sz w:val="16"/>
                <w:szCs w:val="20"/>
                <w:lang w:val="en-US"/>
              </w:rPr>
            </w:pPr>
            <w:ins w:id="10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79" w:author="Автор"/>
                <w:b/>
                <w:color w:val="A6A6A6"/>
                <w:sz w:val="16"/>
                <w:szCs w:val="20"/>
                <w:lang w:val="en-US"/>
              </w:rPr>
            </w:pPr>
            <w:ins w:id="10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1" w:author="Автор"/>
                <w:b/>
                <w:color w:val="A6A6A6"/>
                <w:sz w:val="16"/>
                <w:szCs w:val="20"/>
                <w:lang w:val="en-US"/>
              </w:rPr>
            </w:pPr>
            <w:ins w:id="10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message="tns:getPurchaseListBySan"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3" w:author="Автор"/>
                <w:b/>
                <w:color w:val="A6A6A6"/>
                <w:sz w:val="16"/>
                <w:szCs w:val="20"/>
                <w:lang w:val="en-US"/>
              </w:rPr>
            </w:pPr>
            <w:ins w:id="10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5" w:author="Автор"/>
                <w:b/>
                <w:color w:val="A6A6A6"/>
                <w:sz w:val="16"/>
                <w:szCs w:val="20"/>
                <w:lang w:val="en-US"/>
              </w:rPr>
            </w:pPr>
            <w:ins w:id="10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message="tns:getPurchaseListBySanResponse" name="getPurchaseListBySanResponse"&gt;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7" w:author="Автор"/>
                <w:b/>
                <w:color w:val="A6A6A6"/>
                <w:sz w:val="16"/>
                <w:szCs w:val="20"/>
                <w:lang w:val="en-US"/>
              </w:rPr>
            </w:pPr>
            <w:ins w:id="10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89" w:author="Автор"/>
                <w:b/>
                <w:color w:val="A6A6A6"/>
                <w:sz w:val="16"/>
                <w:szCs w:val="20"/>
                <w:lang w:val="en-US"/>
              </w:rPr>
            </w:pPr>
            <w:ins w:id="10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1" w:author="Автор"/>
                <w:b/>
                <w:color w:val="A6A6A6"/>
                <w:sz w:val="16"/>
                <w:szCs w:val="20"/>
                <w:lang w:val="en-US"/>
              </w:rPr>
            </w:pPr>
            <w:ins w:id="10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3" w:author="Автор"/>
                <w:b/>
                <w:color w:val="A6A6A6"/>
                <w:sz w:val="16"/>
                <w:szCs w:val="20"/>
                <w:lang w:val="en-US"/>
              </w:rPr>
            </w:pPr>
            <w:ins w:id="10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message="tns:getSubscriptionFeedingSettingBySan"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5" w:author="Автор"/>
                <w:b/>
                <w:color w:val="A6A6A6"/>
                <w:sz w:val="16"/>
                <w:szCs w:val="20"/>
                <w:lang w:val="en-US"/>
              </w:rPr>
            </w:pPr>
            <w:ins w:id="10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7" w:author="Автор"/>
                <w:b/>
                <w:color w:val="A6A6A6"/>
                <w:sz w:val="16"/>
                <w:szCs w:val="20"/>
                <w:lang w:val="en-US"/>
              </w:rPr>
            </w:pPr>
            <w:ins w:id="10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message="tns:getSubscriptionFeedingSettingBySanResponse" name="getSubscriptionFeedingSettingBySanResponse"&gt;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399" w:author="Автор"/>
                <w:b/>
                <w:color w:val="A6A6A6"/>
                <w:sz w:val="16"/>
                <w:szCs w:val="20"/>
                <w:lang w:val="en-US"/>
              </w:rPr>
            </w:pPr>
            <w:ins w:id="10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1" w:author="Автор"/>
                <w:b/>
                <w:color w:val="A6A6A6"/>
                <w:sz w:val="16"/>
                <w:szCs w:val="20"/>
                <w:lang w:val="en-US"/>
              </w:rPr>
            </w:pPr>
            <w:ins w:id="10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3" w:author="Автор"/>
                <w:b/>
                <w:color w:val="A6A6A6"/>
                <w:sz w:val="16"/>
                <w:szCs w:val="20"/>
                <w:lang w:val="en-US"/>
              </w:rPr>
            </w:pPr>
            <w:ins w:id="10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5" w:author="Автор"/>
                <w:b/>
                <w:color w:val="A6A6A6"/>
                <w:sz w:val="16"/>
                <w:szCs w:val="20"/>
                <w:lang w:val="en-US"/>
              </w:rPr>
            </w:pPr>
            <w:ins w:id="10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message="tns:sendPasswordRecoverURLFromEmail"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7" w:author="Автор"/>
                <w:b/>
                <w:color w:val="A6A6A6"/>
                <w:sz w:val="16"/>
                <w:szCs w:val="20"/>
                <w:lang w:val="en-US"/>
              </w:rPr>
            </w:pPr>
            <w:ins w:id="10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09" w:author="Автор"/>
                <w:b/>
                <w:color w:val="A6A6A6"/>
                <w:sz w:val="16"/>
                <w:szCs w:val="20"/>
                <w:lang w:val="en-US"/>
              </w:rPr>
            </w:pPr>
            <w:ins w:id="10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message="tns:sendPasswordRecoverURLFromEmailResponse" name="sendPasswordRecoverURLFromEmailResponse"&gt;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1" w:author="Автор"/>
                <w:b/>
                <w:color w:val="A6A6A6"/>
                <w:sz w:val="16"/>
                <w:szCs w:val="20"/>
                <w:lang w:val="en-US"/>
              </w:rPr>
            </w:pPr>
            <w:ins w:id="10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3" w:author="Автор"/>
                <w:b/>
                <w:color w:val="A6A6A6"/>
                <w:sz w:val="16"/>
                <w:szCs w:val="20"/>
                <w:lang w:val="en-US"/>
              </w:rPr>
            </w:pPr>
            <w:ins w:id="10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5" w:author="Автор"/>
                <w:b/>
                <w:color w:val="A6A6A6"/>
                <w:sz w:val="16"/>
                <w:szCs w:val="20"/>
                <w:lang w:val="en-US"/>
              </w:rPr>
            </w:pPr>
            <w:ins w:id="10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7" w:author="Автор"/>
                <w:b/>
                <w:color w:val="A6A6A6"/>
                <w:sz w:val="16"/>
                <w:szCs w:val="20"/>
                <w:lang w:val="en-US"/>
              </w:rPr>
            </w:pPr>
            <w:ins w:id="10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message="tns:openComplaint"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19" w:author="Автор"/>
                <w:b/>
                <w:color w:val="A6A6A6"/>
                <w:sz w:val="16"/>
                <w:szCs w:val="20"/>
                <w:lang w:val="en-US"/>
              </w:rPr>
            </w:pPr>
            <w:ins w:id="10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1" w:author="Автор"/>
                <w:b/>
                <w:color w:val="A6A6A6"/>
                <w:sz w:val="16"/>
                <w:szCs w:val="20"/>
                <w:lang w:val="en-US"/>
              </w:rPr>
            </w:pPr>
            <w:ins w:id="10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message="tns:openComplaintResponse" name="openComplaintResponse"&gt;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3" w:author="Автор"/>
                <w:b/>
                <w:color w:val="A6A6A6"/>
                <w:sz w:val="16"/>
                <w:szCs w:val="20"/>
                <w:lang w:val="en-US"/>
              </w:rPr>
            </w:pPr>
            <w:ins w:id="10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5" w:author="Автор"/>
                <w:b/>
                <w:color w:val="A6A6A6"/>
                <w:sz w:val="16"/>
                <w:szCs w:val="20"/>
                <w:lang w:val="en-US"/>
              </w:rPr>
            </w:pPr>
            <w:ins w:id="10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7" w:author="Автор"/>
                <w:b/>
                <w:color w:val="A6A6A6"/>
                <w:sz w:val="16"/>
                <w:szCs w:val="20"/>
                <w:lang w:val="en-US"/>
              </w:rPr>
            </w:pPr>
            <w:ins w:id="10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29" w:author="Автор"/>
                <w:b/>
                <w:color w:val="A6A6A6"/>
                <w:sz w:val="16"/>
                <w:szCs w:val="20"/>
                <w:lang w:val="en-US"/>
              </w:rPr>
            </w:pPr>
            <w:ins w:id="10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message="tns:getRBKMoneyConfig"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1" w:author="Автор"/>
                <w:b/>
                <w:color w:val="A6A6A6"/>
                <w:sz w:val="16"/>
                <w:szCs w:val="20"/>
                <w:lang w:val="en-US"/>
              </w:rPr>
            </w:pPr>
            <w:ins w:id="10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3" w:author="Автор"/>
                <w:b/>
                <w:color w:val="A6A6A6"/>
                <w:sz w:val="16"/>
                <w:szCs w:val="20"/>
                <w:lang w:val="en-US"/>
              </w:rPr>
            </w:pPr>
            <w:ins w:id="10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message="tns:getRBKMoneyConfigResponse" name="getRBKMoneyConfigResponse"&gt;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5" w:author="Автор"/>
                <w:b/>
                <w:color w:val="A6A6A6"/>
                <w:sz w:val="16"/>
                <w:szCs w:val="20"/>
                <w:lang w:val="en-US"/>
              </w:rPr>
            </w:pPr>
            <w:ins w:id="10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7" w:author="Автор"/>
                <w:b/>
                <w:color w:val="A6A6A6"/>
                <w:sz w:val="16"/>
                <w:szCs w:val="20"/>
                <w:lang w:val="en-US"/>
              </w:rPr>
            </w:pPr>
            <w:ins w:id="10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39" w:author="Автор"/>
                <w:b/>
                <w:color w:val="A6A6A6"/>
                <w:sz w:val="16"/>
                <w:szCs w:val="20"/>
                <w:lang w:val="en-US"/>
              </w:rPr>
            </w:pPr>
            <w:ins w:id="10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1" w:author="Автор"/>
                <w:b/>
                <w:color w:val="A6A6A6"/>
                <w:sz w:val="16"/>
                <w:szCs w:val="20"/>
                <w:lang w:val="en-US"/>
              </w:rPr>
            </w:pPr>
            <w:ins w:id="10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message="tns:authorizeClient"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3" w:author="Автор"/>
                <w:b/>
                <w:color w:val="A6A6A6"/>
                <w:sz w:val="16"/>
                <w:szCs w:val="20"/>
                <w:lang w:val="en-US"/>
              </w:rPr>
            </w:pPr>
            <w:ins w:id="10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5" w:author="Автор"/>
                <w:b/>
                <w:color w:val="A6A6A6"/>
                <w:sz w:val="16"/>
                <w:szCs w:val="20"/>
                <w:lang w:val="en-US"/>
              </w:rPr>
            </w:pPr>
            <w:ins w:id="10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message="tns:authorizeClientResponse" name="authorizeClientResponse"&gt;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7" w:author="Автор"/>
                <w:b/>
                <w:color w:val="A6A6A6"/>
                <w:sz w:val="16"/>
                <w:szCs w:val="20"/>
                <w:lang w:val="en-US"/>
              </w:rPr>
            </w:pPr>
            <w:ins w:id="10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49" w:author="Автор"/>
                <w:b/>
                <w:color w:val="A6A6A6"/>
                <w:sz w:val="16"/>
                <w:szCs w:val="20"/>
                <w:lang w:val="en-US"/>
              </w:rPr>
            </w:pPr>
            <w:ins w:id="10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1" w:author="Автор"/>
                <w:b/>
                <w:color w:val="A6A6A6"/>
                <w:sz w:val="16"/>
                <w:szCs w:val="20"/>
                <w:lang w:val="en-US"/>
              </w:rPr>
            </w:pPr>
            <w:ins w:id="10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3" w:author="Автор"/>
                <w:b/>
                <w:color w:val="A6A6A6"/>
                <w:sz w:val="16"/>
                <w:szCs w:val="20"/>
                <w:lang w:val="en-US"/>
              </w:rPr>
            </w:pPr>
            <w:ins w:id="10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message="tns:suspendSubscriptionFeeding"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5" w:author="Автор"/>
                <w:b/>
                <w:color w:val="A6A6A6"/>
                <w:sz w:val="16"/>
                <w:szCs w:val="20"/>
                <w:lang w:val="en-US"/>
              </w:rPr>
            </w:pPr>
            <w:ins w:id="10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7" w:author="Автор"/>
                <w:b/>
                <w:color w:val="A6A6A6"/>
                <w:sz w:val="16"/>
                <w:szCs w:val="20"/>
                <w:lang w:val="en-US"/>
              </w:rPr>
            </w:pPr>
            <w:ins w:id="10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message="tns:suspendSubscriptionFeedingResponse" name="suspendSubscriptionFeedingResponse"&gt;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59" w:author="Автор"/>
                <w:b/>
                <w:color w:val="A6A6A6"/>
                <w:sz w:val="16"/>
                <w:szCs w:val="20"/>
                <w:lang w:val="en-US"/>
              </w:rPr>
            </w:pPr>
            <w:ins w:id="10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1" w:author="Автор"/>
                <w:b/>
                <w:color w:val="A6A6A6"/>
                <w:sz w:val="16"/>
                <w:szCs w:val="20"/>
                <w:lang w:val="en-US"/>
              </w:rPr>
            </w:pPr>
            <w:ins w:id="10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3" w:author="Автор"/>
                <w:b/>
                <w:color w:val="A6A6A6"/>
                <w:sz w:val="16"/>
                <w:szCs w:val="20"/>
                <w:lang w:val="en-US"/>
              </w:rPr>
            </w:pPr>
            <w:ins w:id="10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5" w:author="Автор"/>
                <w:b/>
                <w:color w:val="A6A6A6"/>
                <w:sz w:val="16"/>
                <w:szCs w:val="20"/>
                <w:lang w:val="en-US"/>
              </w:rPr>
            </w:pPr>
            <w:ins w:id="10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message="tns:getCirculationList"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7" w:author="Автор"/>
                <w:b/>
                <w:color w:val="A6A6A6"/>
                <w:sz w:val="16"/>
                <w:szCs w:val="20"/>
                <w:lang w:val="en-US"/>
              </w:rPr>
            </w:pPr>
            <w:ins w:id="10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69" w:author="Автор"/>
                <w:b/>
                <w:color w:val="A6A6A6"/>
                <w:sz w:val="16"/>
                <w:szCs w:val="20"/>
                <w:lang w:val="en-US"/>
              </w:rPr>
            </w:pPr>
            <w:ins w:id="10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message="tns:getCirculationListResponse" name="getCirculationListResponse"&gt;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1" w:author="Автор"/>
                <w:b/>
                <w:color w:val="A6A6A6"/>
                <w:sz w:val="16"/>
                <w:szCs w:val="20"/>
                <w:lang w:val="en-US"/>
              </w:rPr>
            </w:pPr>
            <w:ins w:id="10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3" w:author="Автор"/>
                <w:b/>
                <w:color w:val="A6A6A6"/>
                <w:sz w:val="16"/>
                <w:szCs w:val="20"/>
                <w:lang w:val="en-US"/>
              </w:rPr>
            </w:pPr>
            <w:ins w:id="10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5" w:author="Автор"/>
                <w:b/>
                <w:color w:val="A6A6A6"/>
                <w:sz w:val="16"/>
                <w:szCs w:val="20"/>
                <w:lang w:val="en-US"/>
              </w:rPr>
            </w:pPr>
            <w:ins w:id="10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7" w:author="Автор"/>
                <w:b/>
                <w:color w:val="A6A6A6"/>
                <w:sz w:val="16"/>
                <w:szCs w:val="20"/>
                <w:lang w:val="en-US"/>
              </w:rPr>
            </w:pPr>
            <w:ins w:id="10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message="tns:getNotificationSettings"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79" w:author="Автор"/>
                <w:b/>
                <w:color w:val="A6A6A6"/>
                <w:sz w:val="16"/>
                <w:szCs w:val="20"/>
                <w:lang w:val="en-US"/>
              </w:rPr>
            </w:pPr>
            <w:ins w:id="10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1" w:author="Автор"/>
                <w:b/>
                <w:color w:val="A6A6A6"/>
                <w:sz w:val="16"/>
                <w:szCs w:val="20"/>
                <w:lang w:val="en-US"/>
              </w:rPr>
            </w:pPr>
            <w:ins w:id="10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message="tns:getNotificationSettingsResponse" name="getNotificationSettingsResponse"&gt;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3" w:author="Автор"/>
                <w:b/>
                <w:color w:val="A6A6A6"/>
                <w:sz w:val="16"/>
                <w:szCs w:val="20"/>
                <w:lang w:val="en-US"/>
              </w:rPr>
            </w:pPr>
            <w:ins w:id="10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5" w:author="Автор"/>
                <w:b/>
                <w:color w:val="A6A6A6"/>
                <w:sz w:val="16"/>
                <w:szCs w:val="20"/>
                <w:lang w:val="en-US"/>
              </w:rPr>
            </w:pPr>
            <w:ins w:id="10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7" w:author="Автор"/>
                <w:b/>
                <w:color w:val="A6A6A6"/>
                <w:sz w:val="16"/>
                <w:szCs w:val="20"/>
                <w:lang w:val="en-US"/>
              </w:rPr>
            </w:pPr>
            <w:ins w:id="10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89" w:author="Автор"/>
                <w:b/>
                <w:color w:val="A6A6A6"/>
                <w:sz w:val="16"/>
                <w:szCs w:val="20"/>
                <w:lang w:val="en-US"/>
              </w:rPr>
            </w:pPr>
            <w:ins w:id="10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message="tns:changePassword"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1" w:author="Автор"/>
                <w:b/>
                <w:color w:val="A6A6A6"/>
                <w:sz w:val="16"/>
                <w:szCs w:val="20"/>
                <w:lang w:val="en-US"/>
              </w:rPr>
            </w:pPr>
            <w:ins w:id="10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3" w:author="Автор"/>
                <w:b/>
                <w:color w:val="A6A6A6"/>
                <w:sz w:val="16"/>
                <w:szCs w:val="20"/>
                <w:lang w:val="en-US"/>
              </w:rPr>
            </w:pPr>
            <w:ins w:id="10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message="tns:changePasswordResponse" name="changePasswordResponse"&gt;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5" w:author="Автор"/>
                <w:b/>
                <w:color w:val="A6A6A6"/>
                <w:sz w:val="16"/>
                <w:szCs w:val="20"/>
                <w:lang w:val="en-US"/>
              </w:rPr>
            </w:pPr>
            <w:ins w:id="10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7" w:author="Автор"/>
                <w:b/>
                <w:color w:val="A6A6A6"/>
                <w:sz w:val="16"/>
                <w:szCs w:val="20"/>
                <w:lang w:val="en-US"/>
              </w:rPr>
            </w:pPr>
            <w:ins w:id="10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499" w:author="Автор"/>
                <w:b/>
                <w:color w:val="A6A6A6"/>
                <w:sz w:val="16"/>
                <w:szCs w:val="20"/>
                <w:lang w:val="en-US"/>
              </w:rPr>
            </w:pPr>
            <w:ins w:id="10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1" w:author="Автор"/>
                <w:b/>
                <w:color w:val="A6A6A6"/>
                <w:sz w:val="16"/>
                <w:szCs w:val="20"/>
                <w:lang w:val="en-US"/>
              </w:rPr>
            </w:pPr>
            <w:ins w:id="10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message="tns:getPurchaseList"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3" w:author="Автор"/>
                <w:b/>
                <w:color w:val="A6A6A6"/>
                <w:sz w:val="16"/>
                <w:szCs w:val="20"/>
                <w:lang w:val="en-US"/>
              </w:rPr>
            </w:pPr>
            <w:ins w:id="10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5" w:author="Автор"/>
                <w:b/>
                <w:color w:val="A6A6A6"/>
                <w:sz w:val="16"/>
                <w:szCs w:val="20"/>
                <w:lang w:val="en-US"/>
              </w:rPr>
            </w:pPr>
            <w:ins w:id="10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message="tns:getPurchaseListResponse" name="getPurchaseListResponse"&gt;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7" w:author="Автор"/>
                <w:b/>
                <w:color w:val="A6A6A6"/>
                <w:sz w:val="16"/>
                <w:szCs w:val="20"/>
                <w:lang w:val="en-US"/>
              </w:rPr>
            </w:pPr>
            <w:ins w:id="10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09" w:author="Автор"/>
                <w:b/>
                <w:color w:val="A6A6A6"/>
                <w:sz w:val="16"/>
                <w:szCs w:val="20"/>
                <w:lang w:val="en-US"/>
              </w:rPr>
            </w:pPr>
            <w:ins w:id="10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1" w:author="Автор"/>
                <w:b/>
                <w:color w:val="A6A6A6"/>
                <w:sz w:val="16"/>
                <w:szCs w:val="20"/>
                <w:lang w:val="en-US"/>
              </w:rPr>
            </w:pPr>
            <w:ins w:id="10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3" w:author="Автор"/>
                <w:b/>
                <w:color w:val="A6A6A6"/>
                <w:sz w:val="16"/>
                <w:szCs w:val="20"/>
                <w:lang w:val="en-US"/>
              </w:rPr>
            </w:pPr>
            <w:ins w:id="10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message="tns:changeExpenditureLimit"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5" w:author="Автор"/>
                <w:b/>
                <w:color w:val="A6A6A6"/>
                <w:sz w:val="16"/>
                <w:szCs w:val="20"/>
                <w:lang w:val="en-US"/>
              </w:rPr>
            </w:pPr>
            <w:ins w:id="10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7" w:author="Автор"/>
                <w:b/>
                <w:color w:val="A6A6A6"/>
                <w:sz w:val="16"/>
                <w:szCs w:val="20"/>
                <w:lang w:val="en-US"/>
              </w:rPr>
            </w:pPr>
            <w:ins w:id="10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message="tns:changeExpenditureLimitResponse" name="changeExpenditureLimitResponse"&gt;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19" w:author="Автор"/>
                <w:b/>
                <w:color w:val="A6A6A6"/>
                <w:sz w:val="16"/>
                <w:szCs w:val="20"/>
                <w:lang w:val="en-US"/>
              </w:rPr>
            </w:pPr>
            <w:ins w:id="10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1" w:author="Автор"/>
                <w:b/>
                <w:color w:val="A6A6A6"/>
                <w:sz w:val="16"/>
                <w:szCs w:val="20"/>
                <w:lang w:val="en-US"/>
              </w:rPr>
            </w:pPr>
            <w:ins w:id="10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3" w:author="Автор"/>
                <w:b/>
                <w:color w:val="A6A6A6"/>
                <w:sz w:val="16"/>
                <w:szCs w:val="20"/>
                <w:lang w:val="en-US"/>
              </w:rPr>
            </w:pPr>
            <w:ins w:id="10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5" w:author="Автор"/>
                <w:b/>
                <w:color w:val="A6A6A6"/>
                <w:sz w:val="16"/>
                <w:szCs w:val="20"/>
                <w:lang w:val="en-US"/>
              </w:rPr>
            </w:pPr>
            <w:ins w:id="10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message="tns:cancelSubscriptionFeeding"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7" w:author="Автор"/>
                <w:b/>
                <w:color w:val="A6A6A6"/>
                <w:sz w:val="16"/>
                <w:szCs w:val="20"/>
                <w:lang w:val="en-US"/>
              </w:rPr>
            </w:pPr>
            <w:ins w:id="10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29" w:author="Автор"/>
                <w:b/>
                <w:color w:val="A6A6A6"/>
                <w:sz w:val="16"/>
                <w:szCs w:val="20"/>
                <w:lang w:val="en-US"/>
              </w:rPr>
            </w:pPr>
            <w:ins w:id="10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message="tns:cancelSubscriptionFeedingResponse" name="cancelSubscriptionFeedingResponse"&gt;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1" w:author="Автор"/>
                <w:b/>
                <w:color w:val="A6A6A6"/>
                <w:sz w:val="16"/>
                <w:szCs w:val="20"/>
                <w:lang w:val="en-US"/>
              </w:rPr>
            </w:pPr>
            <w:ins w:id="10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3" w:author="Автор"/>
                <w:b/>
                <w:color w:val="A6A6A6"/>
                <w:sz w:val="16"/>
                <w:szCs w:val="20"/>
                <w:lang w:val="en-US"/>
              </w:rPr>
            </w:pPr>
            <w:ins w:id="10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5" w:author="Автор"/>
                <w:b/>
                <w:color w:val="A6A6A6"/>
                <w:sz w:val="16"/>
                <w:szCs w:val="20"/>
                <w:lang w:val="en-US"/>
              </w:rPr>
            </w:pPr>
            <w:ins w:id="10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7" w:author="Автор"/>
                <w:b/>
                <w:color w:val="A6A6A6"/>
                <w:sz w:val="16"/>
                <w:szCs w:val="20"/>
                <w:lang w:val="en-US"/>
              </w:rPr>
            </w:pPr>
            <w:ins w:id="10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message="tns:changeComplaintStatusToConsideration"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39" w:author="Автор"/>
                <w:b/>
                <w:color w:val="A6A6A6"/>
                <w:sz w:val="16"/>
                <w:szCs w:val="20"/>
                <w:lang w:val="en-US"/>
              </w:rPr>
            </w:pPr>
            <w:ins w:id="10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1" w:author="Автор"/>
                <w:b/>
                <w:color w:val="A6A6A6"/>
                <w:sz w:val="16"/>
                <w:szCs w:val="20"/>
                <w:lang w:val="en-US"/>
              </w:rPr>
            </w:pPr>
            <w:ins w:id="10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message="tns:changeComplaintStatusToConsiderationResponse" name="changeComplaintStatusToConsiderationResponse"&gt;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3" w:author="Автор"/>
                <w:b/>
                <w:color w:val="A6A6A6"/>
                <w:sz w:val="16"/>
                <w:szCs w:val="20"/>
                <w:lang w:val="en-US"/>
              </w:rPr>
            </w:pPr>
            <w:ins w:id="10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5" w:author="Автор"/>
                <w:b/>
                <w:color w:val="A6A6A6"/>
                <w:sz w:val="16"/>
                <w:szCs w:val="20"/>
                <w:lang w:val="en-US"/>
              </w:rPr>
            </w:pPr>
            <w:ins w:id="10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7" w:author="Автор"/>
                <w:b/>
                <w:color w:val="A6A6A6"/>
                <w:sz w:val="16"/>
                <w:szCs w:val="20"/>
                <w:lang w:val="en-US"/>
              </w:rPr>
            </w:pPr>
            <w:ins w:id="10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49" w:author="Автор"/>
                <w:b/>
                <w:color w:val="A6A6A6"/>
                <w:sz w:val="16"/>
                <w:szCs w:val="20"/>
                <w:lang w:val="en-US"/>
              </w:rPr>
            </w:pPr>
            <w:ins w:id="10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message="tns:getIdOfClient"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1" w:author="Автор"/>
                <w:b/>
                <w:color w:val="A6A6A6"/>
                <w:sz w:val="16"/>
                <w:szCs w:val="20"/>
                <w:lang w:val="en-US"/>
              </w:rPr>
            </w:pPr>
            <w:ins w:id="10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3" w:author="Автор"/>
                <w:b/>
                <w:color w:val="A6A6A6"/>
                <w:sz w:val="16"/>
                <w:szCs w:val="20"/>
                <w:lang w:val="en-US"/>
              </w:rPr>
            </w:pPr>
            <w:ins w:id="10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message="tns:getIdOfClientResponse" name="getIdOfClientResponse"&gt;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5" w:author="Автор"/>
                <w:b/>
                <w:color w:val="A6A6A6"/>
                <w:sz w:val="16"/>
                <w:szCs w:val="20"/>
                <w:lang w:val="en-US"/>
              </w:rPr>
            </w:pPr>
            <w:ins w:id="10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7" w:author="Автор"/>
                <w:b/>
                <w:color w:val="A6A6A6"/>
                <w:sz w:val="16"/>
                <w:szCs w:val="20"/>
                <w:lang w:val="en-US"/>
              </w:rPr>
            </w:pPr>
            <w:ins w:id="10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59" w:author="Автор"/>
                <w:b/>
                <w:color w:val="A6A6A6"/>
                <w:sz w:val="16"/>
                <w:szCs w:val="20"/>
                <w:lang w:val="en-US"/>
              </w:rPr>
            </w:pPr>
            <w:ins w:id="10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1" w:author="Автор"/>
                <w:b/>
                <w:color w:val="A6A6A6"/>
                <w:sz w:val="16"/>
                <w:szCs w:val="20"/>
                <w:lang w:val="en-US"/>
              </w:rPr>
            </w:pPr>
            <w:ins w:id="10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message="tns:getMenuListByOrg"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3" w:author="Автор"/>
                <w:b/>
                <w:color w:val="A6A6A6"/>
                <w:sz w:val="16"/>
                <w:szCs w:val="20"/>
                <w:lang w:val="en-US"/>
              </w:rPr>
            </w:pPr>
            <w:ins w:id="10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5" w:author="Автор"/>
                <w:b/>
                <w:color w:val="A6A6A6"/>
                <w:sz w:val="16"/>
                <w:szCs w:val="20"/>
                <w:lang w:val="en-US"/>
              </w:rPr>
            </w:pPr>
            <w:ins w:id="10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message="tns:getMenuListByOrgResponse" name="getMenuListByOrgResponse"&gt;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7" w:author="Автор"/>
                <w:b/>
                <w:color w:val="A6A6A6"/>
                <w:sz w:val="16"/>
                <w:szCs w:val="20"/>
                <w:lang w:val="en-US"/>
              </w:rPr>
            </w:pPr>
            <w:ins w:id="10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69" w:author="Автор"/>
                <w:b/>
                <w:color w:val="A6A6A6"/>
                <w:sz w:val="16"/>
                <w:szCs w:val="20"/>
                <w:lang w:val="en-US"/>
              </w:rPr>
            </w:pPr>
            <w:ins w:id="10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1" w:author="Автор"/>
                <w:b/>
                <w:color w:val="A6A6A6"/>
                <w:sz w:val="16"/>
                <w:szCs w:val="20"/>
                <w:lang w:val="en-US"/>
              </w:rPr>
            </w:pPr>
            <w:ins w:id="10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3" w:author="Автор"/>
                <w:b/>
                <w:color w:val="A6A6A6"/>
                <w:sz w:val="16"/>
                <w:szCs w:val="20"/>
                <w:lang w:val="en-US"/>
              </w:rPr>
            </w:pPr>
            <w:ins w:id="10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message="tns:getComplexList"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5" w:author="Автор"/>
                <w:b/>
                <w:color w:val="A6A6A6"/>
                <w:sz w:val="16"/>
                <w:szCs w:val="20"/>
                <w:lang w:val="en-US"/>
              </w:rPr>
            </w:pPr>
            <w:ins w:id="10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7" w:author="Автор"/>
                <w:b/>
                <w:color w:val="A6A6A6"/>
                <w:sz w:val="16"/>
                <w:szCs w:val="20"/>
                <w:lang w:val="en-US"/>
              </w:rPr>
            </w:pPr>
            <w:ins w:id="10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message="tns:getComplexListResponse" name="getComplexListResponse"&gt;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79" w:author="Автор"/>
                <w:b/>
                <w:color w:val="A6A6A6"/>
                <w:sz w:val="16"/>
                <w:szCs w:val="20"/>
                <w:lang w:val="en-US"/>
              </w:rPr>
            </w:pPr>
            <w:ins w:id="10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1" w:author="Автор"/>
                <w:b/>
                <w:color w:val="A6A6A6"/>
                <w:sz w:val="16"/>
                <w:szCs w:val="20"/>
                <w:lang w:val="en-US"/>
              </w:rPr>
            </w:pPr>
            <w:ins w:id="10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3" w:author="Автор"/>
                <w:b/>
                <w:color w:val="A6A6A6"/>
                <w:sz w:val="16"/>
                <w:szCs w:val="20"/>
                <w:lang w:val="en-US"/>
              </w:rPr>
            </w:pPr>
            <w:ins w:id="10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5" w:author="Автор"/>
                <w:b/>
                <w:color w:val="A6A6A6"/>
                <w:sz w:val="16"/>
                <w:szCs w:val="20"/>
                <w:lang w:val="en-US"/>
              </w:rPr>
            </w:pPr>
            <w:ins w:id="10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message="tns:cancelSubscriptionFeedingBySan"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7" w:author="Автор"/>
                <w:b/>
                <w:color w:val="A6A6A6"/>
                <w:sz w:val="16"/>
                <w:szCs w:val="20"/>
                <w:lang w:val="en-US"/>
              </w:rPr>
            </w:pPr>
            <w:ins w:id="10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89" w:author="Автор"/>
                <w:b/>
                <w:color w:val="A6A6A6"/>
                <w:sz w:val="16"/>
                <w:szCs w:val="20"/>
                <w:lang w:val="en-US"/>
              </w:rPr>
            </w:pPr>
            <w:ins w:id="10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message="tns:cancelSubscriptionFeedingBySanResponse" name="cancelSubscriptionFeedingBySanResponse"&gt;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1" w:author="Автор"/>
                <w:b/>
                <w:color w:val="A6A6A6"/>
                <w:sz w:val="16"/>
                <w:szCs w:val="20"/>
                <w:lang w:val="en-US"/>
              </w:rPr>
            </w:pPr>
            <w:ins w:id="10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3" w:author="Автор"/>
                <w:b/>
                <w:color w:val="A6A6A6"/>
                <w:sz w:val="16"/>
                <w:szCs w:val="20"/>
                <w:lang w:val="en-US"/>
              </w:rPr>
            </w:pPr>
            <w:ins w:id="10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5" w:author="Автор"/>
                <w:b/>
                <w:color w:val="A6A6A6"/>
                <w:sz w:val="16"/>
                <w:szCs w:val="20"/>
                <w:lang w:val="en-US"/>
              </w:rPr>
            </w:pPr>
            <w:ins w:id="10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7" w:author="Автор"/>
                <w:b/>
                <w:color w:val="A6A6A6"/>
                <w:sz w:val="16"/>
                <w:szCs w:val="20"/>
                <w:lang w:val="en-US"/>
              </w:rPr>
            </w:pPr>
            <w:ins w:id="10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message="tns:attachGuardSanBySan"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599" w:author="Автор"/>
                <w:b/>
                <w:color w:val="A6A6A6"/>
                <w:sz w:val="16"/>
                <w:szCs w:val="20"/>
                <w:lang w:val="en-US"/>
              </w:rPr>
            </w:pPr>
            <w:ins w:id="10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1" w:author="Автор"/>
                <w:b/>
                <w:color w:val="A6A6A6"/>
                <w:sz w:val="16"/>
                <w:szCs w:val="20"/>
                <w:lang w:val="en-US"/>
              </w:rPr>
            </w:pPr>
            <w:ins w:id="10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message="tns:attachGuardSanBySanResponse" name="attachGuardSanBySanResponse"&gt;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3" w:author="Автор"/>
                <w:b/>
                <w:color w:val="A6A6A6"/>
                <w:sz w:val="16"/>
                <w:szCs w:val="20"/>
                <w:lang w:val="en-US"/>
              </w:rPr>
            </w:pPr>
            <w:ins w:id="10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5" w:author="Автор"/>
                <w:b/>
                <w:color w:val="A6A6A6"/>
                <w:sz w:val="16"/>
                <w:szCs w:val="20"/>
                <w:lang w:val="en-US"/>
              </w:rPr>
            </w:pPr>
            <w:ins w:id="10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7" w:author="Автор"/>
                <w:b/>
                <w:color w:val="A6A6A6"/>
                <w:sz w:val="16"/>
                <w:szCs w:val="20"/>
                <w:lang w:val="en-US"/>
              </w:rPr>
            </w:pPr>
            <w:ins w:id="10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09" w:author="Автор"/>
                <w:b/>
                <w:color w:val="A6A6A6"/>
                <w:sz w:val="16"/>
                <w:szCs w:val="20"/>
                <w:lang w:val="en-US"/>
              </w:rPr>
            </w:pPr>
            <w:ins w:id="10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message="tns:detachGuardSanBySan"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1" w:author="Автор"/>
                <w:b/>
                <w:color w:val="A6A6A6"/>
                <w:sz w:val="16"/>
                <w:szCs w:val="20"/>
                <w:lang w:val="en-US"/>
              </w:rPr>
            </w:pPr>
            <w:ins w:id="10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3" w:author="Автор"/>
                <w:b/>
                <w:color w:val="A6A6A6"/>
                <w:sz w:val="16"/>
                <w:szCs w:val="20"/>
                <w:lang w:val="en-US"/>
              </w:rPr>
            </w:pPr>
            <w:ins w:id="10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message="tns:detachGuardSanBySanResponse" name="detachGuardSanBySanResponse"&gt;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5" w:author="Автор"/>
                <w:b/>
                <w:color w:val="A6A6A6"/>
                <w:sz w:val="16"/>
                <w:szCs w:val="20"/>
                <w:lang w:val="en-US"/>
              </w:rPr>
            </w:pPr>
            <w:ins w:id="10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7" w:author="Автор"/>
                <w:b/>
                <w:color w:val="A6A6A6"/>
                <w:sz w:val="16"/>
                <w:szCs w:val="20"/>
                <w:lang w:val="en-US"/>
              </w:rPr>
            </w:pPr>
            <w:ins w:id="10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19" w:author="Автор"/>
                <w:b/>
                <w:color w:val="A6A6A6"/>
                <w:sz w:val="16"/>
                <w:szCs w:val="20"/>
                <w:lang w:val="en-US"/>
              </w:rPr>
            </w:pPr>
            <w:ins w:id="10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1" w:author="Автор"/>
                <w:b/>
                <w:color w:val="A6A6A6"/>
                <w:sz w:val="16"/>
                <w:szCs w:val="20"/>
                <w:lang w:val="en-US"/>
              </w:rPr>
            </w:pPr>
            <w:ins w:id="10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message="tns:removeProhibition"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3" w:author="Автор"/>
                <w:b/>
                <w:color w:val="A6A6A6"/>
                <w:sz w:val="16"/>
                <w:szCs w:val="20"/>
                <w:lang w:val="en-US"/>
              </w:rPr>
            </w:pPr>
            <w:ins w:id="10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5" w:author="Автор"/>
                <w:b/>
                <w:color w:val="A6A6A6"/>
                <w:sz w:val="16"/>
                <w:szCs w:val="20"/>
                <w:lang w:val="en-US"/>
              </w:rPr>
            </w:pPr>
            <w:ins w:id="10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message="tns:removeProhibitionResponse" name="removeProhibitionResponse"&gt;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7" w:author="Автор"/>
                <w:b/>
                <w:color w:val="A6A6A6"/>
                <w:sz w:val="16"/>
                <w:szCs w:val="20"/>
                <w:lang w:val="en-US"/>
              </w:rPr>
            </w:pPr>
            <w:ins w:id="10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29" w:author="Автор"/>
                <w:b/>
                <w:color w:val="A6A6A6"/>
                <w:sz w:val="16"/>
                <w:szCs w:val="20"/>
                <w:lang w:val="en-US"/>
              </w:rPr>
            </w:pPr>
            <w:ins w:id="10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1" w:author="Автор"/>
                <w:b/>
                <w:color w:val="A6A6A6"/>
                <w:sz w:val="16"/>
                <w:szCs w:val="20"/>
                <w:lang w:val="en-US"/>
              </w:rPr>
            </w:pPr>
            <w:ins w:id="10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3" w:author="Автор"/>
                <w:b/>
                <w:color w:val="A6A6A6"/>
                <w:sz w:val="16"/>
                <w:szCs w:val="20"/>
                <w:lang w:val="en-US"/>
              </w:rPr>
            </w:pPr>
            <w:ins w:id="10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message="tns:getEnterEventListBySan"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5" w:author="Автор"/>
                <w:b/>
                <w:color w:val="A6A6A6"/>
                <w:sz w:val="16"/>
                <w:szCs w:val="20"/>
                <w:lang w:val="en-US"/>
              </w:rPr>
            </w:pPr>
            <w:ins w:id="10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7" w:author="Автор"/>
                <w:b/>
                <w:color w:val="A6A6A6"/>
                <w:sz w:val="16"/>
                <w:szCs w:val="20"/>
                <w:lang w:val="en-US"/>
              </w:rPr>
            </w:pPr>
            <w:ins w:id="10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message="tns:getEnterEventListBySanResponse" name="getEnterEventListBySanResponse"&gt;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39" w:author="Автор"/>
                <w:b/>
                <w:color w:val="A6A6A6"/>
                <w:sz w:val="16"/>
                <w:szCs w:val="20"/>
                <w:lang w:val="en-US"/>
              </w:rPr>
            </w:pPr>
            <w:ins w:id="10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1" w:author="Автор"/>
                <w:b/>
                <w:color w:val="A6A6A6"/>
                <w:sz w:val="16"/>
                <w:szCs w:val="20"/>
                <w:lang w:val="en-US"/>
              </w:rPr>
            </w:pPr>
            <w:ins w:id="10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3" w:author="Автор"/>
                <w:b/>
                <w:color w:val="A6A6A6"/>
                <w:sz w:val="16"/>
                <w:szCs w:val="20"/>
                <w:lang w:val="en-US"/>
              </w:rPr>
            </w:pPr>
            <w:ins w:id="10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&lt;/wsdl:portType&gt;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5" w:author="Автор"/>
                <w:b/>
                <w:color w:val="A6A6A6"/>
                <w:sz w:val="16"/>
                <w:szCs w:val="20"/>
                <w:lang w:val="en-US"/>
              </w:rPr>
            </w:pPr>
            <w:ins w:id="10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&lt;wsdl:binding name="ClientRoomControllerWSServiceSoapBinding" type="tns:ClientRoomController"&gt;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7" w:author="Автор"/>
                <w:b/>
                <w:color w:val="A6A6A6"/>
                <w:sz w:val="16"/>
                <w:szCs w:val="20"/>
                <w:lang w:val="en-US"/>
              </w:rPr>
            </w:pPr>
            <w:ins w:id="10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&lt;soap:binding style="document" transport="http://schemas.xmlsoap.org/soap/http"/&gt;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49" w:author="Автор"/>
                <w:b/>
                <w:color w:val="A6A6A6"/>
                <w:sz w:val="16"/>
                <w:szCs w:val="20"/>
                <w:lang w:val="en-US"/>
              </w:rPr>
            </w:pPr>
            <w:ins w:id="10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1" w:author="Автор"/>
                <w:b/>
                <w:color w:val="A6A6A6"/>
                <w:sz w:val="16"/>
                <w:szCs w:val="20"/>
                <w:lang w:val="en-US"/>
              </w:rPr>
            </w:pPr>
            <w:ins w:id="10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3" w:author="Автор"/>
                <w:b/>
                <w:color w:val="A6A6A6"/>
                <w:sz w:val="16"/>
                <w:szCs w:val="20"/>
                <w:lang w:val="en-US"/>
              </w:rPr>
            </w:pPr>
            <w:ins w:id="10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name="changeComplaintStatusToInvestigation"&gt;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5" w:author="Автор"/>
                <w:b/>
                <w:color w:val="A6A6A6"/>
                <w:sz w:val="16"/>
                <w:szCs w:val="20"/>
                <w:lang w:val="en-US"/>
              </w:rPr>
            </w:pPr>
            <w:ins w:id="10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7" w:author="Автор"/>
                <w:b/>
                <w:color w:val="A6A6A6"/>
                <w:sz w:val="16"/>
                <w:szCs w:val="20"/>
                <w:lang w:val="en-US"/>
              </w:rPr>
            </w:pPr>
            <w:ins w:id="10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59" w:author="Автор"/>
                <w:b/>
                <w:color w:val="A6A6A6"/>
                <w:sz w:val="16"/>
                <w:szCs w:val="20"/>
                <w:lang w:val="en-US"/>
              </w:rPr>
            </w:pPr>
            <w:ins w:id="10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name="changeComplaintStatusToInvestigationResponse"&gt;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1" w:author="Автор"/>
                <w:b/>
                <w:color w:val="A6A6A6"/>
                <w:sz w:val="16"/>
                <w:szCs w:val="20"/>
                <w:lang w:val="en-US"/>
              </w:rPr>
            </w:pPr>
            <w:ins w:id="10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3" w:author="Автор"/>
                <w:b/>
                <w:color w:val="A6A6A6"/>
                <w:sz w:val="16"/>
                <w:szCs w:val="20"/>
                <w:lang w:val="en-US"/>
              </w:rPr>
            </w:pPr>
            <w:ins w:id="10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5" w:author="Автор"/>
                <w:b/>
                <w:color w:val="A6A6A6"/>
                <w:sz w:val="16"/>
                <w:szCs w:val="20"/>
                <w:lang w:val="en-US"/>
              </w:rPr>
            </w:pPr>
            <w:ins w:id="10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7" w:author="Автор"/>
                <w:b/>
                <w:color w:val="A6A6A6"/>
                <w:sz w:val="16"/>
                <w:szCs w:val="20"/>
                <w:lang w:val="en-US"/>
              </w:rPr>
            </w:pPr>
            <w:ins w:id="10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69" w:author="Автор"/>
                <w:b/>
                <w:color w:val="A6A6A6"/>
                <w:sz w:val="16"/>
                <w:szCs w:val="20"/>
                <w:lang w:val="en-US"/>
              </w:rPr>
            </w:pPr>
            <w:ins w:id="10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1" w:author="Автор"/>
                <w:b/>
                <w:color w:val="A6A6A6"/>
                <w:sz w:val="16"/>
                <w:szCs w:val="20"/>
                <w:lang w:val="en-US"/>
              </w:rPr>
            </w:pPr>
            <w:ins w:id="10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name="excludeGoodFromProhibition"&gt;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3" w:author="Автор"/>
                <w:b/>
                <w:color w:val="A6A6A6"/>
                <w:sz w:val="16"/>
                <w:szCs w:val="20"/>
                <w:lang w:val="en-US"/>
              </w:rPr>
            </w:pPr>
            <w:ins w:id="10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5" w:author="Автор"/>
                <w:b/>
                <w:color w:val="A6A6A6"/>
                <w:sz w:val="16"/>
                <w:szCs w:val="20"/>
                <w:lang w:val="en-US"/>
              </w:rPr>
            </w:pPr>
            <w:ins w:id="10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7" w:author="Автор"/>
                <w:b/>
                <w:color w:val="A6A6A6"/>
                <w:sz w:val="16"/>
                <w:szCs w:val="20"/>
                <w:lang w:val="en-US"/>
              </w:rPr>
            </w:pPr>
            <w:ins w:id="10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name="excludeGoodFromProhibitionResponse"&gt;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79" w:author="Автор"/>
                <w:b/>
                <w:color w:val="A6A6A6"/>
                <w:sz w:val="16"/>
                <w:szCs w:val="20"/>
                <w:lang w:val="en-US"/>
              </w:rPr>
            </w:pPr>
            <w:ins w:id="10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1" w:author="Автор"/>
                <w:b/>
                <w:color w:val="A6A6A6"/>
                <w:sz w:val="16"/>
                <w:szCs w:val="20"/>
                <w:lang w:val="en-US"/>
              </w:rPr>
            </w:pPr>
            <w:ins w:id="10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3" w:author="Автор"/>
                <w:b/>
                <w:color w:val="A6A6A6"/>
                <w:sz w:val="16"/>
                <w:szCs w:val="20"/>
                <w:lang w:val="en-US"/>
              </w:rPr>
            </w:pPr>
            <w:ins w:id="10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5" w:author="Автор"/>
                <w:b/>
                <w:color w:val="A6A6A6"/>
                <w:sz w:val="16"/>
                <w:szCs w:val="20"/>
                <w:lang w:val="en-US"/>
              </w:rPr>
            </w:pPr>
            <w:ins w:id="10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7" w:author="Автор"/>
                <w:b/>
                <w:color w:val="A6A6A6"/>
                <w:sz w:val="16"/>
                <w:szCs w:val="20"/>
                <w:lang w:val="en-US"/>
              </w:rPr>
            </w:pPr>
            <w:ins w:id="10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89" w:author="Автор"/>
                <w:b/>
                <w:color w:val="A6A6A6"/>
                <w:sz w:val="16"/>
                <w:szCs w:val="20"/>
                <w:lang w:val="en-US"/>
              </w:rPr>
            </w:pPr>
            <w:ins w:id="10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name="getEnterEventListByGuardian"&gt;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1" w:author="Автор"/>
                <w:b/>
                <w:color w:val="A6A6A6"/>
                <w:sz w:val="16"/>
                <w:szCs w:val="20"/>
                <w:lang w:val="en-US"/>
              </w:rPr>
            </w:pPr>
            <w:ins w:id="10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3" w:author="Автор"/>
                <w:b/>
                <w:color w:val="A6A6A6"/>
                <w:sz w:val="16"/>
                <w:szCs w:val="20"/>
                <w:lang w:val="en-US"/>
              </w:rPr>
            </w:pPr>
            <w:ins w:id="10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5" w:author="Автор"/>
                <w:b/>
                <w:color w:val="A6A6A6"/>
                <w:sz w:val="16"/>
                <w:szCs w:val="20"/>
                <w:lang w:val="en-US"/>
              </w:rPr>
            </w:pPr>
            <w:ins w:id="10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name="getEnterEventListByGuardianResponse"&gt;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7" w:author="Автор"/>
                <w:b/>
                <w:color w:val="A6A6A6"/>
                <w:sz w:val="16"/>
                <w:szCs w:val="20"/>
                <w:lang w:val="en-US"/>
              </w:rPr>
            </w:pPr>
            <w:ins w:id="10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699" w:author="Автор"/>
                <w:b/>
                <w:color w:val="A6A6A6"/>
                <w:sz w:val="16"/>
                <w:szCs w:val="20"/>
                <w:lang w:val="en-US"/>
              </w:rPr>
            </w:pPr>
            <w:ins w:id="10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1" w:author="Автор"/>
                <w:b/>
                <w:color w:val="A6A6A6"/>
                <w:sz w:val="16"/>
                <w:szCs w:val="20"/>
                <w:lang w:val="en-US"/>
              </w:rPr>
            </w:pPr>
            <w:ins w:id="10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3" w:author="Автор"/>
                <w:b/>
                <w:color w:val="A6A6A6"/>
                <w:sz w:val="16"/>
                <w:szCs w:val="20"/>
                <w:lang w:val="en-US"/>
              </w:rPr>
            </w:pPr>
            <w:ins w:id="10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5" w:author="Автор"/>
                <w:b/>
                <w:color w:val="A6A6A6"/>
                <w:sz w:val="16"/>
                <w:szCs w:val="20"/>
                <w:lang w:val="en-US"/>
              </w:rPr>
            </w:pPr>
            <w:ins w:id="10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7" w:author="Автор"/>
                <w:b/>
                <w:color w:val="A6A6A6"/>
                <w:sz w:val="16"/>
                <w:szCs w:val="20"/>
                <w:lang w:val="en-US"/>
              </w:rPr>
            </w:pPr>
            <w:ins w:id="10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09" w:author="Автор"/>
                <w:b/>
                <w:color w:val="A6A6A6"/>
                <w:sz w:val="16"/>
                <w:szCs w:val="20"/>
                <w:lang w:val="en-US"/>
              </w:rPr>
            </w:pPr>
            <w:ins w:id="10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1" w:author="Автор"/>
                <w:b/>
                <w:color w:val="A6A6A6"/>
                <w:sz w:val="16"/>
                <w:szCs w:val="20"/>
                <w:lang w:val="en-US"/>
              </w:rPr>
            </w:pPr>
            <w:ins w:id="10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3" w:author="Автор"/>
                <w:b/>
                <w:color w:val="A6A6A6"/>
                <w:sz w:val="16"/>
                <w:szCs w:val="20"/>
                <w:lang w:val="en-US"/>
              </w:rPr>
            </w:pPr>
            <w:ins w:id="10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5" w:author="Автор"/>
                <w:b/>
                <w:color w:val="A6A6A6"/>
                <w:sz w:val="16"/>
                <w:szCs w:val="20"/>
                <w:lang w:val="en-US"/>
              </w:rPr>
            </w:pPr>
            <w:ins w:id="10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7" w:author="Автор"/>
                <w:b/>
                <w:color w:val="A6A6A6"/>
                <w:sz w:val="16"/>
                <w:szCs w:val="20"/>
                <w:lang w:val="en-US"/>
              </w:rPr>
            </w:pPr>
            <w:ins w:id="10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19" w:author="Автор"/>
                <w:b/>
                <w:color w:val="A6A6A6"/>
                <w:sz w:val="16"/>
                <w:szCs w:val="20"/>
                <w:lang w:val="en-US"/>
              </w:rPr>
            </w:pPr>
            <w:ins w:id="10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1" w:author="Автор"/>
                <w:b/>
                <w:color w:val="A6A6A6"/>
                <w:sz w:val="16"/>
                <w:szCs w:val="20"/>
                <w:lang w:val="en-US"/>
              </w:rPr>
            </w:pPr>
            <w:ins w:id="10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3" w:author="Автор"/>
                <w:b/>
                <w:color w:val="A6A6A6"/>
                <w:sz w:val="16"/>
                <w:szCs w:val="20"/>
                <w:lang w:val="en-US"/>
              </w:rPr>
            </w:pPr>
            <w:ins w:id="10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5" w:author="Автор"/>
                <w:b/>
                <w:color w:val="A6A6A6"/>
                <w:sz w:val="16"/>
                <w:szCs w:val="20"/>
                <w:lang w:val="en-US"/>
              </w:rPr>
            </w:pPr>
            <w:ins w:id="10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name="sendLinkingTokenByContractId"&gt;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7" w:author="Автор"/>
                <w:b/>
                <w:color w:val="A6A6A6"/>
                <w:sz w:val="16"/>
                <w:szCs w:val="20"/>
                <w:lang w:val="en-US"/>
              </w:rPr>
            </w:pPr>
            <w:ins w:id="10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29" w:author="Автор"/>
                <w:b/>
                <w:color w:val="A6A6A6"/>
                <w:sz w:val="16"/>
                <w:szCs w:val="20"/>
                <w:lang w:val="en-US"/>
              </w:rPr>
            </w:pPr>
            <w:ins w:id="10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1" w:author="Автор"/>
                <w:b/>
                <w:color w:val="A6A6A6"/>
                <w:sz w:val="16"/>
                <w:szCs w:val="20"/>
                <w:lang w:val="en-US"/>
              </w:rPr>
            </w:pPr>
            <w:ins w:id="10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name="sendLinkingTokenByContractIdResponse"&gt;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3" w:author="Автор"/>
                <w:b/>
                <w:color w:val="A6A6A6"/>
                <w:sz w:val="16"/>
                <w:szCs w:val="20"/>
                <w:lang w:val="en-US"/>
              </w:rPr>
            </w:pPr>
            <w:ins w:id="10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5" w:author="Автор"/>
                <w:b/>
                <w:color w:val="A6A6A6"/>
                <w:sz w:val="16"/>
                <w:szCs w:val="20"/>
                <w:lang w:val="en-US"/>
              </w:rPr>
            </w:pPr>
            <w:ins w:id="10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7" w:author="Автор"/>
                <w:b/>
                <w:color w:val="A6A6A6"/>
                <w:sz w:val="16"/>
                <w:szCs w:val="20"/>
                <w:lang w:val="en-US"/>
              </w:rPr>
            </w:pPr>
            <w:ins w:id="10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39" w:author="Автор"/>
                <w:b/>
                <w:color w:val="A6A6A6"/>
                <w:sz w:val="16"/>
                <w:szCs w:val="20"/>
                <w:lang w:val="en-US"/>
              </w:rPr>
            </w:pPr>
            <w:ins w:id="10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1" w:author="Автор"/>
                <w:b/>
                <w:color w:val="A6A6A6"/>
                <w:sz w:val="16"/>
                <w:szCs w:val="20"/>
                <w:lang w:val="en-US"/>
              </w:rPr>
            </w:pPr>
            <w:ins w:id="10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3" w:author="Автор"/>
                <w:b/>
                <w:color w:val="A6A6A6"/>
                <w:sz w:val="16"/>
                <w:szCs w:val="20"/>
                <w:lang w:val="en-US"/>
              </w:rPr>
            </w:pPr>
            <w:ins w:id="10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name="suspendSubscriptionFeedingBySan"&gt;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5" w:author="Автор"/>
                <w:b/>
                <w:color w:val="A6A6A6"/>
                <w:sz w:val="16"/>
                <w:szCs w:val="20"/>
                <w:lang w:val="en-US"/>
              </w:rPr>
            </w:pPr>
            <w:ins w:id="10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7" w:author="Автор"/>
                <w:b/>
                <w:color w:val="A6A6A6"/>
                <w:sz w:val="16"/>
                <w:szCs w:val="20"/>
                <w:lang w:val="en-US"/>
              </w:rPr>
            </w:pPr>
            <w:ins w:id="10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49" w:author="Автор"/>
                <w:b/>
                <w:color w:val="A6A6A6"/>
                <w:sz w:val="16"/>
                <w:szCs w:val="20"/>
                <w:lang w:val="en-US"/>
              </w:rPr>
            </w:pPr>
            <w:ins w:id="10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name="suspendSubscriptionFeedingBySanResponse"&gt;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1" w:author="Автор"/>
                <w:b/>
                <w:color w:val="A6A6A6"/>
                <w:sz w:val="16"/>
                <w:szCs w:val="20"/>
                <w:lang w:val="en-US"/>
              </w:rPr>
            </w:pPr>
            <w:ins w:id="10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3" w:author="Автор"/>
                <w:b/>
                <w:color w:val="A6A6A6"/>
                <w:sz w:val="16"/>
                <w:szCs w:val="20"/>
                <w:lang w:val="en-US"/>
              </w:rPr>
            </w:pPr>
            <w:ins w:id="10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5" w:author="Автор"/>
                <w:b/>
                <w:color w:val="A6A6A6"/>
                <w:sz w:val="16"/>
                <w:szCs w:val="20"/>
                <w:lang w:val="en-US"/>
              </w:rPr>
            </w:pPr>
            <w:ins w:id="10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7" w:author="Автор"/>
                <w:b/>
                <w:color w:val="A6A6A6"/>
                <w:sz w:val="16"/>
                <w:szCs w:val="20"/>
                <w:lang w:val="en-US"/>
              </w:rPr>
            </w:pPr>
            <w:ins w:id="10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59" w:author="Автор"/>
                <w:b/>
                <w:color w:val="A6A6A6"/>
                <w:sz w:val="16"/>
                <w:szCs w:val="20"/>
                <w:lang w:val="en-US"/>
              </w:rPr>
            </w:pPr>
            <w:ins w:id="10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1" w:author="Автор"/>
                <w:b/>
                <w:color w:val="A6A6A6"/>
                <w:sz w:val="16"/>
                <w:szCs w:val="20"/>
                <w:lang w:val="en-US"/>
              </w:rPr>
            </w:pPr>
            <w:ins w:id="10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name="getListOfComplaintBookEntriesByOrg"&gt;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3" w:author="Автор"/>
                <w:b/>
                <w:color w:val="A6A6A6"/>
                <w:sz w:val="16"/>
                <w:szCs w:val="20"/>
                <w:lang w:val="en-US"/>
              </w:rPr>
            </w:pPr>
            <w:ins w:id="10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5" w:author="Автор"/>
                <w:b/>
                <w:color w:val="A6A6A6"/>
                <w:sz w:val="16"/>
                <w:szCs w:val="20"/>
                <w:lang w:val="en-US"/>
              </w:rPr>
            </w:pPr>
            <w:ins w:id="10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7" w:author="Автор"/>
                <w:b/>
                <w:color w:val="A6A6A6"/>
                <w:sz w:val="16"/>
                <w:szCs w:val="20"/>
                <w:lang w:val="en-US"/>
              </w:rPr>
            </w:pPr>
            <w:ins w:id="10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name="getListOfComplaintBookEntriesByOrgResponse"&gt;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69" w:author="Автор"/>
                <w:b/>
                <w:color w:val="A6A6A6"/>
                <w:sz w:val="16"/>
                <w:szCs w:val="20"/>
                <w:lang w:val="en-US"/>
              </w:rPr>
            </w:pPr>
            <w:ins w:id="10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1" w:author="Автор"/>
                <w:b/>
                <w:color w:val="A6A6A6"/>
                <w:sz w:val="16"/>
                <w:szCs w:val="20"/>
                <w:lang w:val="en-US"/>
              </w:rPr>
            </w:pPr>
            <w:ins w:id="10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3" w:author="Автор"/>
                <w:b/>
                <w:color w:val="A6A6A6"/>
                <w:sz w:val="16"/>
                <w:szCs w:val="20"/>
                <w:lang w:val="en-US"/>
              </w:rPr>
            </w:pPr>
            <w:ins w:id="10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5" w:author="Автор"/>
                <w:b/>
                <w:color w:val="A6A6A6"/>
                <w:sz w:val="16"/>
                <w:szCs w:val="20"/>
                <w:lang w:val="en-US"/>
              </w:rPr>
            </w:pPr>
            <w:ins w:id="10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7" w:author="Автор"/>
                <w:b/>
                <w:color w:val="A6A6A6"/>
                <w:sz w:val="16"/>
                <w:szCs w:val="20"/>
                <w:lang w:val="en-US"/>
              </w:rPr>
            </w:pPr>
            <w:ins w:id="10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79" w:author="Автор"/>
                <w:b/>
                <w:color w:val="A6A6A6"/>
                <w:sz w:val="16"/>
                <w:szCs w:val="20"/>
                <w:lang w:val="en-US"/>
              </w:rPr>
            </w:pPr>
            <w:ins w:id="10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name="transferBalance"&gt;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1" w:author="Автор"/>
                <w:b/>
                <w:color w:val="A6A6A6"/>
                <w:sz w:val="16"/>
                <w:szCs w:val="20"/>
                <w:lang w:val="en-US"/>
              </w:rPr>
            </w:pPr>
            <w:ins w:id="10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3" w:author="Автор"/>
                <w:b/>
                <w:color w:val="A6A6A6"/>
                <w:sz w:val="16"/>
                <w:szCs w:val="20"/>
                <w:lang w:val="en-US"/>
              </w:rPr>
            </w:pPr>
            <w:ins w:id="10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5" w:author="Автор"/>
                <w:b/>
                <w:color w:val="A6A6A6"/>
                <w:sz w:val="16"/>
                <w:szCs w:val="20"/>
                <w:lang w:val="en-US"/>
              </w:rPr>
            </w:pPr>
            <w:ins w:id="10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name="transferBalanceResponse"&gt;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7" w:author="Автор"/>
                <w:b/>
                <w:color w:val="A6A6A6"/>
                <w:sz w:val="16"/>
                <w:szCs w:val="20"/>
                <w:lang w:val="en-US"/>
              </w:rPr>
            </w:pPr>
            <w:ins w:id="10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89" w:author="Автор"/>
                <w:b/>
                <w:color w:val="A6A6A6"/>
                <w:sz w:val="16"/>
                <w:szCs w:val="20"/>
                <w:lang w:val="en-US"/>
              </w:rPr>
            </w:pPr>
            <w:ins w:id="10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1" w:author="Автор"/>
                <w:b/>
                <w:color w:val="A6A6A6"/>
                <w:sz w:val="16"/>
                <w:szCs w:val="20"/>
                <w:lang w:val="en-US"/>
              </w:rPr>
            </w:pPr>
            <w:ins w:id="10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3" w:author="Автор"/>
                <w:b/>
                <w:color w:val="A6A6A6"/>
                <w:sz w:val="16"/>
                <w:szCs w:val="20"/>
                <w:lang w:val="en-US"/>
              </w:rPr>
            </w:pPr>
            <w:ins w:id="10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5" w:author="Автор"/>
                <w:b/>
                <w:color w:val="A6A6A6"/>
                <w:sz w:val="16"/>
                <w:szCs w:val="20"/>
                <w:lang w:val="en-US"/>
              </w:rPr>
            </w:pPr>
            <w:ins w:id="10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7" w:author="Автор"/>
                <w:b/>
                <w:color w:val="A6A6A6"/>
                <w:sz w:val="16"/>
                <w:szCs w:val="20"/>
                <w:lang w:val="en-US"/>
              </w:rPr>
            </w:pPr>
            <w:ins w:id="10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name="getClientStats"&gt;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799" w:author="Автор"/>
                <w:b/>
                <w:color w:val="A6A6A6"/>
                <w:sz w:val="16"/>
                <w:szCs w:val="20"/>
                <w:lang w:val="en-US"/>
              </w:rPr>
            </w:pPr>
            <w:ins w:id="10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1" w:author="Автор"/>
                <w:b/>
                <w:color w:val="A6A6A6"/>
                <w:sz w:val="16"/>
                <w:szCs w:val="20"/>
                <w:lang w:val="en-US"/>
              </w:rPr>
            </w:pPr>
            <w:ins w:id="10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3" w:author="Автор"/>
                <w:b/>
                <w:color w:val="A6A6A6"/>
                <w:sz w:val="16"/>
                <w:szCs w:val="20"/>
                <w:lang w:val="en-US"/>
              </w:rPr>
            </w:pPr>
            <w:ins w:id="10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name="getClientStatsResponse"&gt;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5" w:author="Автор"/>
                <w:b/>
                <w:color w:val="A6A6A6"/>
                <w:sz w:val="16"/>
                <w:szCs w:val="20"/>
                <w:lang w:val="en-US"/>
              </w:rPr>
            </w:pPr>
            <w:ins w:id="10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7" w:author="Автор"/>
                <w:b/>
                <w:color w:val="A6A6A6"/>
                <w:sz w:val="16"/>
                <w:szCs w:val="20"/>
                <w:lang w:val="en-US"/>
              </w:rPr>
            </w:pPr>
            <w:ins w:id="10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09" w:author="Автор"/>
                <w:b/>
                <w:color w:val="A6A6A6"/>
                <w:sz w:val="16"/>
                <w:szCs w:val="20"/>
                <w:lang w:val="en-US"/>
              </w:rPr>
            </w:pPr>
            <w:ins w:id="10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1" w:author="Автор"/>
                <w:b/>
                <w:color w:val="A6A6A6"/>
                <w:sz w:val="16"/>
                <w:szCs w:val="20"/>
                <w:lang w:val="en-US"/>
              </w:rPr>
            </w:pPr>
            <w:ins w:id="10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3" w:author="Автор"/>
                <w:b/>
                <w:color w:val="A6A6A6"/>
                <w:sz w:val="16"/>
                <w:szCs w:val="20"/>
                <w:lang w:val="en-US"/>
              </w:rPr>
            </w:pPr>
            <w:ins w:id="10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5" w:author="Автор"/>
                <w:b/>
                <w:color w:val="A6A6A6"/>
                <w:sz w:val="16"/>
                <w:szCs w:val="20"/>
                <w:lang w:val="en-US"/>
              </w:rPr>
            </w:pPr>
            <w:ins w:id="10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name="activateLinkingToken"&gt;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7" w:author="Автор"/>
                <w:b/>
                <w:color w:val="A6A6A6"/>
                <w:sz w:val="16"/>
                <w:szCs w:val="20"/>
                <w:lang w:val="en-US"/>
              </w:rPr>
            </w:pPr>
            <w:ins w:id="10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19" w:author="Автор"/>
                <w:b/>
                <w:color w:val="A6A6A6"/>
                <w:sz w:val="16"/>
                <w:szCs w:val="20"/>
                <w:lang w:val="en-US"/>
              </w:rPr>
            </w:pPr>
            <w:ins w:id="10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1" w:author="Автор"/>
                <w:b/>
                <w:color w:val="A6A6A6"/>
                <w:sz w:val="16"/>
                <w:szCs w:val="20"/>
                <w:lang w:val="en-US"/>
              </w:rPr>
            </w:pPr>
            <w:ins w:id="10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name="activateLinkingTokenResponse"&gt;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3" w:author="Автор"/>
                <w:b/>
                <w:color w:val="A6A6A6"/>
                <w:sz w:val="16"/>
                <w:szCs w:val="20"/>
                <w:lang w:val="en-US"/>
              </w:rPr>
            </w:pPr>
            <w:ins w:id="10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5" w:author="Автор"/>
                <w:b/>
                <w:color w:val="A6A6A6"/>
                <w:sz w:val="16"/>
                <w:szCs w:val="20"/>
                <w:lang w:val="en-US"/>
              </w:rPr>
            </w:pPr>
            <w:ins w:id="10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7" w:author="Автор"/>
                <w:b/>
                <w:color w:val="A6A6A6"/>
                <w:sz w:val="16"/>
                <w:szCs w:val="20"/>
                <w:lang w:val="en-US"/>
              </w:rPr>
            </w:pPr>
            <w:ins w:id="10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29" w:author="Автор"/>
                <w:b/>
                <w:color w:val="A6A6A6"/>
                <w:sz w:val="16"/>
                <w:szCs w:val="20"/>
                <w:lang w:val="en-US"/>
              </w:rPr>
            </w:pPr>
            <w:ins w:id="10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1" w:author="Автор"/>
                <w:b/>
                <w:color w:val="A6A6A6"/>
                <w:sz w:val="16"/>
                <w:szCs w:val="20"/>
                <w:lang w:val="en-US"/>
              </w:rPr>
            </w:pPr>
            <w:ins w:id="10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3" w:author="Автор"/>
                <w:b/>
                <w:color w:val="A6A6A6"/>
                <w:sz w:val="16"/>
                <w:szCs w:val="20"/>
                <w:lang w:val="en-US"/>
              </w:rPr>
            </w:pPr>
            <w:ins w:id="10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name="getClientRepresentatives"&gt;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5" w:author="Автор"/>
                <w:b/>
                <w:color w:val="A6A6A6"/>
                <w:sz w:val="16"/>
                <w:szCs w:val="20"/>
                <w:lang w:val="en-US"/>
              </w:rPr>
            </w:pPr>
            <w:ins w:id="10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7" w:author="Автор"/>
                <w:b/>
                <w:color w:val="A6A6A6"/>
                <w:sz w:val="16"/>
                <w:szCs w:val="20"/>
                <w:lang w:val="en-US"/>
              </w:rPr>
            </w:pPr>
            <w:ins w:id="10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39" w:author="Автор"/>
                <w:b/>
                <w:color w:val="A6A6A6"/>
                <w:sz w:val="16"/>
                <w:szCs w:val="20"/>
                <w:lang w:val="en-US"/>
              </w:rPr>
            </w:pPr>
            <w:ins w:id="10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name="getClientRepresentativesResponse"&gt;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1" w:author="Автор"/>
                <w:b/>
                <w:color w:val="A6A6A6"/>
                <w:sz w:val="16"/>
                <w:szCs w:val="20"/>
                <w:lang w:val="en-US"/>
              </w:rPr>
            </w:pPr>
            <w:ins w:id="10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3" w:author="Автор"/>
                <w:b/>
                <w:color w:val="A6A6A6"/>
                <w:sz w:val="16"/>
                <w:szCs w:val="20"/>
                <w:lang w:val="en-US"/>
              </w:rPr>
            </w:pPr>
            <w:ins w:id="10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5" w:author="Автор"/>
                <w:b/>
                <w:color w:val="A6A6A6"/>
                <w:sz w:val="16"/>
                <w:szCs w:val="20"/>
                <w:lang w:val="en-US"/>
              </w:rPr>
            </w:pPr>
            <w:ins w:id="10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7" w:author="Автор"/>
                <w:b/>
                <w:color w:val="A6A6A6"/>
                <w:sz w:val="16"/>
                <w:szCs w:val="20"/>
                <w:lang w:val="en-US"/>
              </w:rPr>
            </w:pPr>
            <w:ins w:id="10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49" w:author="Автор"/>
                <w:b/>
                <w:color w:val="A6A6A6"/>
                <w:sz w:val="16"/>
                <w:szCs w:val="20"/>
                <w:lang w:val="en-US"/>
              </w:rPr>
            </w:pPr>
            <w:ins w:id="10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1" w:author="Автор"/>
                <w:b/>
                <w:color w:val="A6A6A6"/>
                <w:sz w:val="16"/>
                <w:szCs w:val="20"/>
                <w:lang w:val="en-US"/>
              </w:rPr>
            </w:pPr>
            <w:ins w:id="10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name="createPaymentOrder"&gt;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3" w:author="Автор"/>
                <w:b/>
                <w:color w:val="A6A6A6"/>
                <w:sz w:val="16"/>
                <w:szCs w:val="20"/>
                <w:lang w:val="en-US"/>
              </w:rPr>
            </w:pPr>
            <w:ins w:id="10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5" w:author="Автор"/>
                <w:b/>
                <w:color w:val="A6A6A6"/>
                <w:sz w:val="16"/>
                <w:szCs w:val="20"/>
                <w:lang w:val="en-US"/>
              </w:rPr>
            </w:pPr>
            <w:ins w:id="10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7" w:author="Автор"/>
                <w:b/>
                <w:color w:val="A6A6A6"/>
                <w:sz w:val="16"/>
                <w:szCs w:val="20"/>
                <w:lang w:val="en-US"/>
              </w:rPr>
            </w:pPr>
            <w:ins w:id="10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name="createPaymentOrderResponse"&gt;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59" w:author="Автор"/>
                <w:b/>
                <w:color w:val="A6A6A6"/>
                <w:sz w:val="16"/>
                <w:szCs w:val="20"/>
                <w:lang w:val="en-US"/>
              </w:rPr>
            </w:pPr>
            <w:ins w:id="10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1" w:author="Автор"/>
                <w:b/>
                <w:color w:val="A6A6A6"/>
                <w:sz w:val="16"/>
                <w:szCs w:val="20"/>
                <w:lang w:val="en-US"/>
              </w:rPr>
            </w:pPr>
            <w:ins w:id="10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3" w:author="Автор"/>
                <w:b/>
                <w:color w:val="A6A6A6"/>
                <w:sz w:val="16"/>
                <w:szCs w:val="20"/>
                <w:lang w:val="en-US"/>
              </w:rPr>
            </w:pPr>
            <w:ins w:id="10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5" w:author="Автор"/>
                <w:b/>
                <w:color w:val="A6A6A6"/>
                <w:sz w:val="16"/>
                <w:szCs w:val="20"/>
                <w:lang w:val="en-US"/>
              </w:rPr>
            </w:pPr>
            <w:ins w:id="10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7" w:author="Автор"/>
                <w:b/>
                <w:color w:val="A6A6A6"/>
                <w:sz w:val="16"/>
                <w:szCs w:val="20"/>
                <w:lang w:val="en-US"/>
              </w:rPr>
            </w:pPr>
            <w:ins w:id="10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69" w:author="Автор"/>
                <w:b/>
                <w:color w:val="A6A6A6"/>
                <w:sz w:val="16"/>
                <w:szCs w:val="20"/>
                <w:lang w:val="en-US"/>
              </w:rPr>
            </w:pPr>
            <w:ins w:id="10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name="findComplexesWithSubFeedingBySan"&gt;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1" w:author="Автор"/>
                <w:b/>
                <w:color w:val="A6A6A6"/>
                <w:sz w:val="16"/>
                <w:szCs w:val="20"/>
                <w:lang w:val="en-US"/>
              </w:rPr>
            </w:pPr>
            <w:ins w:id="10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3" w:author="Автор"/>
                <w:b/>
                <w:color w:val="A6A6A6"/>
                <w:sz w:val="16"/>
                <w:szCs w:val="20"/>
                <w:lang w:val="en-US"/>
              </w:rPr>
            </w:pPr>
            <w:ins w:id="10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5" w:author="Автор"/>
                <w:b/>
                <w:color w:val="A6A6A6"/>
                <w:sz w:val="16"/>
                <w:szCs w:val="20"/>
                <w:lang w:val="en-US"/>
              </w:rPr>
            </w:pPr>
            <w:ins w:id="10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name="findComplexesWithSubFeedingBySanResponse"&gt;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7" w:author="Автор"/>
                <w:b/>
                <w:color w:val="A6A6A6"/>
                <w:sz w:val="16"/>
                <w:szCs w:val="20"/>
                <w:lang w:val="en-US"/>
              </w:rPr>
            </w:pPr>
            <w:ins w:id="10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79" w:author="Автор"/>
                <w:b/>
                <w:color w:val="A6A6A6"/>
                <w:sz w:val="16"/>
                <w:szCs w:val="20"/>
                <w:lang w:val="en-US"/>
              </w:rPr>
            </w:pPr>
            <w:ins w:id="10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1" w:author="Автор"/>
                <w:b/>
                <w:color w:val="A6A6A6"/>
                <w:sz w:val="16"/>
                <w:szCs w:val="20"/>
                <w:lang w:val="en-US"/>
              </w:rPr>
            </w:pPr>
            <w:ins w:id="10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3" w:author="Автор"/>
                <w:b/>
                <w:color w:val="A6A6A6"/>
                <w:sz w:val="16"/>
                <w:szCs w:val="20"/>
                <w:lang w:val="en-US"/>
              </w:rPr>
            </w:pPr>
            <w:ins w:id="10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5" w:author="Автор"/>
                <w:b/>
                <w:color w:val="A6A6A6"/>
                <w:sz w:val="16"/>
                <w:szCs w:val="20"/>
                <w:lang w:val="en-US"/>
              </w:rPr>
            </w:pPr>
            <w:ins w:id="10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7" w:author="Автор"/>
                <w:b/>
                <w:color w:val="A6A6A6"/>
                <w:sz w:val="16"/>
                <w:szCs w:val="20"/>
                <w:lang w:val="en-US"/>
              </w:rPr>
            </w:pPr>
            <w:ins w:id="10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name="getListOfComplaintBookEntriesByClient"&gt;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89" w:author="Автор"/>
                <w:b/>
                <w:color w:val="A6A6A6"/>
                <w:sz w:val="16"/>
                <w:szCs w:val="20"/>
                <w:lang w:val="en-US"/>
              </w:rPr>
            </w:pPr>
            <w:ins w:id="10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1" w:author="Автор"/>
                <w:b/>
                <w:color w:val="A6A6A6"/>
                <w:sz w:val="16"/>
                <w:szCs w:val="20"/>
                <w:lang w:val="en-US"/>
              </w:rPr>
            </w:pPr>
            <w:ins w:id="10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3" w:author="Автор"/>
                <w:b/>
                <w:color w:val="A6A6A6"/>
                <w:sz w:val="16"/>
                <w:szCs w:val="20"/>
                <w:lang w:val="en-US"/>
              </w:rPr>
            </w:pPr>
            <w:ins w:id="10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name="getListOfComplaintBookEntriesByClientResponse"&gt;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5" w:author="Автор"/>
                <w:b/>
                <w:color w:val="A6A6A6"/>
                <w:sz w:val="16"/>
                <w:szCs w:val="20"/>
                <w:lang w:val="en-US"/>
              </w:rPr>
            </w:pPr>
            <w:ins w:id="10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7" w:author="Автор"/>
                <w:b/>
                <w:color w:val="A6A6A6"/>
                <w:sz w:val="16"/>
                <w:szCs w:val="20"/>
                <w:lang w:val="en-US"/>
              </w:rPr>
            </w:pPr>
            <w:ins w:id="10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899" w:author="Автор"/>
                <w:b/>
                <w:color w:val="A6A6A6"/>
                <w:sz w:val="16"/>
                <w:szCs w:val="20"/>
                <w:lang w:val="en-US"/>
              </w:rPr>
            </w:pPr>
            <w:ins w:id="10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1" w:author="Автор"/>
                <w:b/>
                <w:color w:val="A6A6A6"/>
                <w:sz w:val="16"/>
                <w:szCs w:val="20"/>
                <w:lang w:val="en-US"/>
              </w:rPr>
            </w:pPr>
            <w:ins w:id="10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3" w:author="Автор"/>
                <w:b/>
                <w:color w:val="A6A6A6"/>
                <w:sz w:val="16"/>
                <w:szCs w:val="20"/>
                <w:lang w:val="en-US"/>
              </w:rPr>
            </w:pPr>
            <w:ins w:id="10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5" w:author="Автор"/>
                <w:b/>
                <w:color w:val="A6A6A6"/>
                <w:sz w:val="16"/>
                <w:szCs w:val="20"/>
                <w:lang w:val="en-US"/>
              </w:rPr>
            </w:pPr>
            <w:ins w:id="10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name="getChronopayConfig"&gt;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7" w:author="Автор"/>
                <w:b/>
                <w:color w:val="A6A6A6"/>
                <w:sz w:val="16"/>
                <w:szCs w:val="20"/>
                <w:lang w:val="en-US"/>
              </w:rPr>
            </w:pPr>
            <w:ins w:id="10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09" w:author="Автор"/>
                <w:b/>
                <w:color w:val="A6A6A6"/>
                <w:sz w:val="16"/>
                <w:szCs w:val="20"/>
                <w:lang w:val="en-US"/>
              </w:rPr>
            </w:pPr>
            <w:ins w:id="10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1" w:author="Автор"/>
                <w:b/>
                <w:color w:val="A6A6A6"/>
                <w:sz w:val="16"/>
                <w:szCs w:val="20"/>
                <w:lang w:val="en-US"/>
              </w:rPr>
            </w:pPr>
            <w:ins w:id="10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name="getChronopayConfigResponse"&gt;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3" w:author="Автор"/>
                <w:b/>
                <w:color w:val="A6A6A6"/>
                <w:sz w:val="16"/>
                <w:szCs w:val="20"/>
                <w:lang w:val="en-US"/>
              </w:rPr>
            </w:pPr>
            <w:ins w:id="10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5" w:author="Автор"/>
                <w:b/>
                <w:color w:val="A6A6A6"/>
                <w:sz w:val="16"/>
                <w:szCs w:val="20"/>
                <w:lang w:val="en-US"/>
              </w:rPr>
            </w:pPr>
            <w:ins w:id="10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7" w:author="Автор"/>
                <w:b/>
                <w:color w:val="A6A6A6"/>
                <w:sz w:val="16"/>
                <w:szCs w:val="20"/>
                <w:lang w:val="en-US"/>
              </w:rPr>
            </w:pPr>
            <w:ins w:id="10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19" w:author="Автор"/>
                <w:b/>
                <w:color w:val="A6A6A6"/>
                <w:sz w:val="16"/>
                <w:szCs w:val="20"/>
                <w:lang w:val="en-US"/>
              </w:rPr>
            </w:pPr>
            <w:ins w:id="10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1" w:author="Автор"/>
                <w:b/>
                <w:color w:val="A6A6A6"/>
                <w:sz w:val="16"/>
                <w:szCs w:val="20"/>
                <w:lang w:val="en-US"/>
              </w:rPr>
            </w:pPr>
            <w:ins w:id="10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3" w:author="Автор"/>
                <w:b/>
                <w:color w:val="A6A6A6"/>
                <w:sz w:val="16"/>
                <w:szCs w:val="20"/>
                <w:lang w:val="en-US"/>
              </w:rPr>
            </w:pPr>
            <w:ins w:id="10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name="changeMobilePhone"&gt;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5" w:author="Автор"/>
                <w:b/>
                <w:color w:val="A6A6A6"/>
                <w:sz w:val="16"/>
                <w:szCs w:val="20"/>
                <w:lang w:val="en-US"/>
              </w:rPr>
            </w:pPr>
            <w:ins w:id="10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7" w:author="Автор"/>
                <w:b/>
                <w:color w:val="A6A6A6"/>
                <w:sz w:val="16"/>
                <w:szCs w:val="20"/>
                <w:lang w:val="en-US"/>
              </w:rPr>
            </w:pPr>
            <w:ins w:id="10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29" w:author="Автор"/>
                <w:b/>
                <w:color w:val="A6A6A6"/>
                <w:sz w:val="16"/>
                <w:szCs w:val="20"/>
                <w:lang w:val="en-US"/>
              </w:rPr>
            </w:pPr>
            <w:ins w:id="10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name="changeMobilePhoneResponse"&gt;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1" w:author="Автор"/>
                <w:b/>
                <w:color w:val="A6A6A6"/>
                <w:sz w:val="16"/>
                <w:szCs w:val="20"/>
                <w:lang w:val="en-US"/>
              </w:rPr>
            </w:pPr>
            <w:ins w:id="10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3" w:author="Автор"/>
                <w:b/>
                <w:color w:val="A6A6A6"/>
                <w:sz w:val="16"/>
                <w:szCs w:val="20"/>
                <w:lang w:val="en-US"/>
              </w:rPr>
            </w:pPr>
            <w:ins w:id="10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5" w:author="Автор"/>
                <w:b/>
                <w:color w:val="A6A6A6"/>
                <w:sz w:val="16"/>
                <w:szCs w:val="20"/>
                <w:lang w:val="en-US"/>
              </w:rPr>
            </w:pPr>
            <w:ins w:id="10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7" w:author="Автор"/>
                <w:b/>
                <w:color w:val="A6A6A6"/>
                <w:sz w:val="16"/>
                <w:szCs w:val="20"/>
                <w:lang w:val="en-US"/>
              </w:rPr>
            </w:pPr>
            <w:ins w:id="10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39" w:author="Автор"/>
                <w:b/>
                <w:color w:val="A6A6A6"/>
                <w:sz w:val="16"/>
                <w:szCs w:val="20"/>
                <w:lang w:val="en-US"/>
              </w:rPr>
            </w:pPr>
            <w:ins w:id="10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1" w:author="Автор"/>
                <w:b/>
                <w:color w:val="A6A6A6"/>
                <w:sz w:val="16"/>
                <w:szCs w:val="20"/>
                <w:lang w:val="en-US"/>
              </w:rPr>
            </w:pPr>
            <w:ins w:id="10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name="checkPasswordRestoreRequest"&gt;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3" w:author="Автор"/>
                <w:b/>
                <w:color w:val="A6A6A6"/>
                <w:sz w:val="16"/>
                <w:szCs w:val="20"/>
                <w:lang w:val="en-US"/>
              </w:rPr>
            </w:pPr>
            <w:ins w:id="10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5" w:author="Автор"/>
                <w:b/>
                <w:color w:val="A6A6A6"/>
                <w:sz w:val="16"/>
                <w:szCs w:val="20"/>
                <w:lang w:val="en-US"/>
              </w:rPr>
            </w:pPr>
            <w:ins w:id="10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7" w:author="Автор"/>
                <w:b/>
                <w:color w:val="A6A6A6"/>
                <w:sz w:val="16"/>
                <w:szCs w:val="20"/>
                <w:lang w:val="en-US"/>
              </w:rPr>
            </w:pPr>
            <w:ins w:id="10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name="checkPasswordRestoreRequestResponse"&gt;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49" w:author="Автор"/>
                <w:b/>
                <w:color w:val="A6A6A6"/>
                <w:sz w:val="16"/>
                <w:szCs w:val="20"/>
                <w:lang w:val="en-US"/>
              </w:rPr>
            </w:pPr>
            <w:ins w:id="10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1" w:author="Автор"/>
                <w:b/>
                <w:color w:val="A6A6A6"/>
                <w:sz w:val="16"/>
                <w:szCs w:val="20"/>
                <w:lang w:val="en-US"/>
              </w:rPr>
            </w:pPr>
            <w:ins w:id="10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3" w:author="Автор"/>
                <w:b/>
                <w:color w:val="A6A6A6"/>
                <w:sz w:val="16"/>
                <w:szCs w:val="20"/>
                <w:lang w:val="en-US"/>
              </w:rPr>
            </w:pPr>
            <w:ins w:id="10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5" w:author="Автор"/>
                <w:b/>
                <w:color w:val="A6A6A6"/>
                <w:sz w:val="16"/>
                <w:szCs w:val="20"/>
                <w:lang w:val="en-US"/>
              </w:rPr>
            </w:pPr>
            <w:ins w:id="10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7" w:author="Автор"/>
                <w:b/>
                <w:color w:val="A6A6A6"/>
                <w:sz w:val="16"/>
                <w:szCs w:val="20"/>
                <w:lang w:val="en-US"/>
              </w:rPr>
            </w:pPr>
            <w:ins w:id="10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59" w:author="Автор"/>
                <w:b/>
                <w:color w:val="A6A6A6"/>
                <w:sz w:val="16"/>
                <w:szCs w:val="20"/>
                <w:lang w:val="en-US"/>
              </w:rPr>
            </w:pPr>
            <w:ins w:id="10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name="generateLinkingToken"&gt;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1" w:author="Автор"/>
                <w:b/>
                <w:color w:val="A6A6A6"/>
                <w:sz w:val="16"/>
                <w:szCs w:val="20"/>
                <w:lang w:val="en-US"/>
              </w:rPr>
            </w:pPr>
            <w:ins w:id="10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3" w:author="Автор"/>
                <w:b/>
                <w:color w:val="A6A6A6"/>
                <w:sz w:val="16"/>
                <w:szCs w:val="20"/>
                <w:lang w:val="en-US"/>
              </w:rPr>
            </w:pPr>
            <w:ins w:id="10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5" w:author="Автор"/>
                <w:b/>
                <w:color w:val="A6A6A6"/>
                <w:sz w:val="16"/>
                <w:szCs w:val="20"/>
                <w:lang w:val="en-US"/>
              </w:rPr>
            </w:pPr>
            <w:ins w:id="10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name="generateLinkingTokenResponse"&gt;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7" w:author="Автор"/>
                <w:b/>
                <w:color w:val="A6A6A6"/>
                <w:sz w:val="16"/>
                <w:szCs w:val="20"/>
                <w:lang w:val="en-US"/>
              </w:rPr>
            </w:pPr>
            <w:ins w:id="10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69" w:author="Автор"/>
                <w:b/>
                <w:color w:val="A6A6A6"/>
                <w:sz w:val="16"/>
                <w:szCs w:val="20"/>
                <w:lang w:val="en-US"/>
              </w:rPr>
            </w:pPr>
            <w:ins w:id="10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1" w:author="Автор"/>
                <w:b/>
                <w:color w:val="A6A6A6"/>
                <w:sz w:val="16"/>
                <w:szCs w:val="20"/>
                <w:lang w:val="en-US"/>
              </w:rPr>
            </w:pPr>
            <w:ins w:id="10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3" w:author="Автор"/>
                <w:b/>
                <w:color w:val="A6A6A6"/>
                <w:sz w:val="16"/>
                <w:szCs w:val="20"/>
                <w:lang w:val="en-US"/>
              </w:rPr>
            </w:pPr>
            <w:ins w:id="10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5" w:author="Автор"/>
                <w:b/>
                <w:color w:val="A6A6A6"/>
                <w:sz w:val="16"/>
                <w:szCs w:val="20"/>
                <w:lang w:val="en-US"/>
              </w:rPr>
            </w:pPr>
            <w:ins w:id="10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7" w:author="Автор"/>
                <w:b/>
                <w:color w:val="A6A6A6"/>
                <w:sz w:val="16"/>
                <w:szCs w:val="20"/>
                <w:lang w:val="en-US"/>
              </w:rPr>
            </w:pPr>
            <w:ins w:id="10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name="getStudentsByCanNotConfirmPayment"&gt;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79" w:author="Автор"/>
                <w:b/>
                <w:color w:val="A6A6A6"/>
                <w:sz w:val="16"/>
                <w:szCs w:val="20"/>
                <w:lang w:val="en-US"/>
              </w:rPr>
            </w:pPr>
            <w:ins w:id="10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1" w:author="Автор"/>
                <w:b/>
                <w:color w:val="A6A6A6"/>
                <w:sz w:val="16"/>
                <w:szCs w:val="20"/>
                <w:lang w:val="en-US"/>
              </w:rPr>
            </w:pPr>
            <w:ins w:id="10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3" w:author="Автор"/>
                <w:b/>
                <w:color w:val="A6A6A6"/>
                <w:sz w:val="16"/>
                <w:szCs w:val="20"/>
                <w:lang w:val="en-US"/>
              </w:rPr>
            </w:pPr>
            <w:ins w:id="10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name="getStudentsByCanNotConfirmPaymentResponse"&gt;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5" w:author="Автор"/>
                <w:b/>
                <w:color w:val="A6A6A6"/>
                <w:sz w:val="16"/>
                <w:szCs w:val="20"/>
                <w:lang w:val="en-US"/>
              </w:rPr>
            </w:pPr>
            <w:ins w:id="10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7" w:author="Автор"/>
                <w:b/>
                <w:color w:val="A6A6A6"/>
                <w:sz w:val="16"/>
                <w:szCs w:val="20"/>
                <w:lang w:val="en-US"/>
              </w:rPr>
            </w:pPr>
            <w:ins w:id="10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89" w:author="Автор"/>
                <w:b/>
                <w:color w:val="A6A6A6"/>
                <w:sz w:val="16"/>
                <w:szCs w:val="20"/>
                <w:lang w:val="en-US"/>
              </w:rPr>
            </w:pPr>
            <w:ins w:id="10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1" w:author="Автор"/>
                <w:b/>
                <w:color w:val="A6A6A6"/>
                <w:sz w:val="16"/>
                <w:szCs w:val="20"/>
                <w:lang w:val="en-US"/>
              </w:rPr>
            </w:pPr>
            <w:ins w:id="10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3" w:author="Автор"/>
                <w:b/>
                <w:color w:val="A6A6A6"/>
                <w:sz w:val="16"/>
                <w:szCs w:val="20"/>
                <w:lang w:val="en-US"/>
              </w:rPr>
            </w:pPr>
            <w:ins w:id="10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5" w:author="Автор"/>
                <w:b/>
                <w:color w:val="A6A6A6"/>
                <w:sz w:val="16"/>
                <w:szCs w:val="20"/>
                <w:lang w:val="en-US"/>
              </w:rPr>
            </w:pPr>
            <w:ins w:id="10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name="getListOfProducts"&gt;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7" w:author="Автор"/>
                <w:b/>
                <w:color w:val="A6A6A6"/>
                <w:sz w:val="16"/>
                <w:szCs w:val="20"/>
                <w:lang w:val="en-US"/>
              </w:rPr>
            </w:pPr>
            <w:ins w:id="10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0999" w:author="Автор"/>
                <w:b/>
                <w:color w:val="A6A6A6"/>
                <w:sz w:val="16"/>
                <w:szCs w:val="20"/>
                <w:lang w:val="en-US"/>
              </w:rPr>
            </w:pPr>
            <w:ins w:id="11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1" w:author="Автор"/>
                <w:b/>
                <w:color w:val="A6A6A6"/>
                <w:sz w:val="16"/>
                <w:szCs w:val="20"/>
                <w:lang w:val="en-US"/>
              </w:rPr>
            </w:pPr>
            <w:ins w:id="11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name="getListOfProductsResponse"&gt;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3" w:author="Автор"/>
                <w:b/>
                <w:color w:val="A6A6A6"/>
                <w:sz w:val="16"/>
                <w:szCs w:val="20"/>
                <w:lang w:val="en-US"/>
              </w:rPr>
            </w:pPr>
            <w:ins w:id="11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5" w:author="Автор"/>
                <w:b/>
                <w:color w:val="A6A6A6"/>
                <w:sz w:val="16"/>
                <w:szCs w:val="20"/>
                <w:lang w:val="en-US"/>
              </w:rPr>
            </w:pPr>
            <w:ins w:id="11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7" w:author="Автор"/>
                <w:b/>
                <w:color w:val="A6A6A6"/>
                <w:sz w:val="16"/>
                <w:szCs w:val="20"/>
                <w:lang w:val="en-US"/>
              </w:rPr>
            </w:pPr>
            <w:ins w:id="11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09" w:author="Автор"/>
                <w:b/>
                <w:color w:val="A6A6A6"/>
                <w:sz w:val="16"/>
                <w:szCs w:val="20"/>
                <w:lang w:val="en-US"/>
              </w:rPr>
            </w:pPr>
            <w:ins w:id="11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1" w:author="Автор"/>
                <w:b/>
                <w:color w:val="A6A6A6"/>
                <w:sz w:val="16"/>
                <w:szCs w:val="20"/>
                <w:lang w:val="en-US"/>
              </w:rPr>
            </w:pPr>
            <w:ins w:id="11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3" w:author="Автор"/>
                <w:b/>
                <w:color w:val="A6A6A6"/>
                <w:sz w:val="16"/>
                <w:szCs w:val="20"/>
                <w:lang w:val="en-US"/>
              </w:rPr>
            </w:pPr>
            <w:ins w:id="11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name="sendLinkingTokenByMobile"&gt;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5" w:author="Автор"/>
                <w:b/>
                <w:color w:val="A6A6A6"/>
                <w:sz w:val="16"/>
                <w:szCs w:val="20"/>
                <w:lang w:val="en-US"/>
              </w:rPr>
            </w:pPr>
            <w:ins w:id="11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7" w:author="Автор"/>
                <w:b/>
                <w:color w:val="A6A6A6"/>
                <w:sz w:val="16"/>
                <w:szCs w:val="20"/>
                <w:lang w:val="en-US"/>
              </w:rPr>
            </w:pPr>
            <w:ins w:id="11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19" w:author="Автор"/>
                <w:b/>
                <w:color w:val="A6A6A6"/>
                <w:sz w:val="16"/>
                <w:szCs w:val="20"/>
                <w:lang w:val="en-US"/>
              </w:rPr>
            </w:pPr>
            <w:ins w:id="11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name="sendLinkingTokenByMobileResponse"&gt;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1" w:author="Автор"/>
                <w:b/>
                <w:color w:val="A6A6A6"/>
                <w:sz w:val="16"/>
                <w:szCs w:val="20"/>
                <w:lang w:val="en-US"/>
              </w:rPr>
            </w:pPr>
            <w:ins w:id="11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3" w:author="Автор"/>
                <w:b/>
                <w:color w:val="A6A6A6"/>
                <w:sz w:val="16"/>
                <w:szCs w:val="20"/>
                <w:lang w:val="en-US"/>
              </w:rPr>
            </w:pPr>
            <w:ins w:id="11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5" w:author="Автор"/>
                <w:b/>
                <w:color w:val="A6A6A6"/>
                <w:sz w:val="16"/>
                <w:szCs w:val="20"/>
                <w:lang w:val="en-US"/>
              </w:rPr>
            </w:pPr>
            <w:ins w:id="11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7" w:author="Автор"/>
                <w:b/>
                <w:color w:val="A6A6A6"/>
                <w:sz w:val="16"/>
                <w:szCs w:val="20"/>
                <w:lang w:val="en-US"/>
              </w:rPr>
            </w:pPr>
            <w:ins w:id="11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29" w:author="Автор"/>
                <w:b/>
                <w:color w:val="A6A6A6"/>
                <w:sz w:val="16"/>
                <w:szCs w:val="20"/>
                <w:lang w:val="en-US"/>
              </w:rPr>
            </w:pPr>
            <w:ins w:id="11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1" w:author="Автор"/>
                <w:b/>
                <w:color w:val="A6A6A6"/>
                <w:sz w:val="16"/>
                <w:szCs w:val="20"/>
                <w:lang w:val="en-US"/>
              </w:rPr>
            </w:pPr>
            <w:ins w:id="11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3" w:author="Автор"/>
                <w:b/>
                <w:color w:val="A6A6A6"/>
                <w:sz w:val="16"/>
                <w:szCs w:val="20"/>
                <w:lang w:val="en-US"/>
              </w:rPr>
            </w:pPr>
            <w:ins w:id="11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5" w:author="Автор"/>
                <w:b/>
                <w:color w:val="A6A6A6"/>
                <w:sz w:val="16"/>
                <w:szCs w:val="20"/>
                <w:lang w:val="en-US"/>
              </w:rPr>
            </w:pPr>
            <w:ins w:id="11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7" w:author="Автор"/>
                <w:b/>
                <w:color w:val="A6A6A6"/>
                <w:sz w:val="16"/>
                <w:szCs w:val="20"/>
                <w:lang w:val="en-US"/>
              </w:rPr>
            </w:pPr>
            <w:ins w:id="11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39" w:author="Автор"/>
                <w:b/>
                <w:color w:val="A6A6A6"/>
                <w:sz w:val="16"/>
                <w:szCs w:val="20"/>
                <w:lang w:val="en-US"/>
              </w:rPr>
            </w:pPr>
            <w:ins w:id="11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1" w:author="Автор"/>
                <w:b/>
                <w:color w:val="A6A6A6"/>
                <w:sz w:val="16"/>
                <w:szCs w:val="20"/>
                <w:lang w:val="en-US"/>
              </w:rPr>
            </w:pPr>
            <w:ins w:id="11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3" w:author="Автор"/>
                <w:b/>
                <w:color w:val="A6A6A6"/>
                <w:sz w:val="16"/>
                <w:szCs w:val="20"/>
                <w:lang w:val="en-US"/>
              </w:rPr>
            </w:pPr>
            <w:ins w:id="11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5" w:author="Автор"/>
                <w:b/>
                <w:color w:val="A6A6A6"/>
                <w:sz w:val="16"/>
                <w:szCs w:val="20"/>
                <w:lang w:val="en-US"/>
              </w:rPr>
            </w:pPr>
            <w:ins w:id="11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7" w:author="Автор"/>
                <w:b/>
                <w:color w:val="A6A6A6"/>
                <w:sz w:val="16"/>
                <w:szCs w:val="20"/>
                <w:lang w:val="en-US"/>
              </w:rPr>
            </w:pPr>
            <w:ins w:id="11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49" w:author="Автор"/>
                <w:b/>
                <w:color w:val="A6A6A6"/>
                <w:sz w:val="16"/>
                <w:szCs w:val="20"/>
                <w:lang w:val="en-US"/>
              </w:rPr>
            </w:pPr>
            <w:ins w:id="11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name="transferBalanceBySan"&gt;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1" w:author="Автор"/>
                <w:b/>
                <w:color w:val="A6A6A6"/>
                <w:sz w:val="16"/>
                <w:szCs w:val="20"/>
                <w:lang w:val="en-US"/>
              </w:rPr>
            </w:pPr>
            <w:ins w:id="11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3" w:author="Автор"/>
                <w:b/>
                <w:color w:val="A6A6A6"/>
                <w:sz w:val="16"/>
                <w:szCs w:val="20"/>
                <w:lang w:val="en-US"/>
              </w:rPr>
            </w:pPr>
            <w:ins w:id="11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5" w:author="Автор"/>
                <w:b/>
                <w:color w:val="A6A6A6"/>
                <w:sz w:val="16"/>
                <w:szCs w:val="20"/>
                <w:lang w:val="en-US"/>
              </w:rPr>
            </w:pPr>
            <w:ins w:id="11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name="transferBalanceBySanResponse"&gt;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7" w:author="Автор"/>
                <w:b/>
                <w:color w:val="A6A6A6"/>
                <w:sz w:val="16"/>
                <w:szCs w:val="20"/>
                <w:lang w:val="en-US"/>
              </w:rPr>
            </w:pPr>
            <w:ins w:id="11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59" w:author="Автор"/>
                <w:b/>
                <w:color w:val="A6A6A6"/>
                <w:sz w:val="16"/>
                <w:szCs w:val="20"/>
                <w:lang w:val="en-US"/>
              </w:rPr>
            </w:pPr>
            <w:ins w:id="11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1" w:author="Автор"/>
                <w:b/>
                <w:color w:val="A6A6A6"/>
                <w:sz w:val="16"/>
                <w:szCs w:val="20"/>
                <w:lang w:val="en-US"/>
              </w:rPr>
            </w:pPr>
            <w:ins w:id="11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3" w:author="Автор"/>
                <w:b/>
                <w:color w:val="A6A6A6"/>
                <w:sz w:val="16"/>
                <w:szCs w:val="20"/>
                <w:lang w:val="en-US"/>
              </w:rPr>
            </w:pPr>
            <w:ins w:id="11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5" w:author="Автор"/>
                <w:b/>
                <w:color w:val="A6A6A6"/>
                <w:sz w:val="16"/>
                <w:szCs w:val="20"/>
                <w:lang w:val="en-US"/>
              </w:rPr>
            </w:pPr>
            <w:ins w:id="11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7" w:author="Автор"/>
                <w:b/>
                <w:color w:val="A6A6A6"/>
                <w:sz w:val="16"/>
                <w:szCs w:val="20"/>
                <w:lang w:val="en-US"/>
              </w:rPr>
            </w:pPr>
            <w:ins w:id="11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name="giveConclusionOnComplaint"&gt;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69" w:author="Автор"/>
                <w:b/>
                <w:color w:val="A6A6A6"/>
                <w:sz w:val="16"/>
                <w:szCs w:val="20"/>
                <w:lang w:val="en-US"/>
              </w:rPr>
            </w:pPr>
            <w:ins w:id="11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1" w:author="Автор"/>
                <w:b/>
                <w:color w:val="A6A6A6"/>
                <w:sz w:val="16"/>
                <w:szCs w:val="20"/>
                <w:lang w:val="en-US"/>
              </w:rPr>
            </w:pPr>
            <w:ins w:id="11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3" w:author="Автор"/>
                <w:b/>
                <w:color w:val="A6A6A6"/>
                <w:sz w:val="16"/>
                <w:szCs w:val="20"/>
                <w:lang w:val="en-US"/>
              </w:rPr>
            </w:pPr>
            <w:ins w:id="11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name="giveConclusionOnComplaintResponse"&gt;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5" w:author="Автор"/>
                <w:b/>
                <w:color w:val="A6A6A6"/>
                <w:sz w:val="16"/>
                <w:szCs w:val="20"/>
                <w:lang w:val="en-US"/>
              </w:rPr>
            </w:pPr>
            <w:ins w:id="11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7" w:author="Автор"/>
                <w:b/>
                <w:color w:val="A6A6A6"/>
                <w:sz w:val="16"/>
                <w:szCs w:val="20"/>
                <w:lang w:val="en-US"/>
              </w:rPr>
            </w:pPr>
            <w:ins w:id="11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79" w:author="Автор"/>
                <w:b/>
                <w:color w:val="A6A6A6"/>
                <w:sz w:val="16"/>
                <w:szCs w:val="20"/>
                <w:lang w:val="en-US"/>
              </w:rPr>
            </w:pPr>
            <w:ins w:id="11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1" w:author="Автор"/>
                <w:b/>
                <w:color w:val="A6A6A6"/>
                <w:sz w:val="16"/>
                <w:szCs w:val="20"/>
                <w:lang w:val="en-US"/>
              </w:rPr>
            </w:pPr>
            <w:ins w:id="11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3" w:author="Автор"/>
                <w:b/>
                <w:color w:val="A6A6A6"/>
                <w:sz w:val="16"/>
                <w:szCs w:val="20"/>
                <w:lang w:val="en-US"/>
              </w:rPr>
            </w:pPr>
            <w:ins w:id="11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5" w:author="Автор"/>
                <w:b/>
                <w:color w:val="A6A6A6"/>
                <w:sz w:val="16"/>
                <w:szCs w:val="20"/>
                <w:lang w:val="en-US"/>
              </w:rPr>
            </w:pPr>
            <w:ins w:id="11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name="getCurrentSubscriptionFeedingBySan"&gt;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7" w:author="Автор"/>
                <w:b/>
                <w:color w:val="A6A6A6"/>
                <w:sz w:val="16"/>
                <w:szCs w:val="20"/>
                <w:lang w:val="en-US"/>
              </w:rPr>
            </w:pPr>
            <w:ins w:id="11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89" w:author="Автор"/>
                <w:b/>
                <w:color w:val="A6A6A6"/>
                <w:sz w:val="16"/>
                <w:szCs w:val="20"/>
                <w:lang w:val="en-US"/>
              </w:rPr>
            </w:pPr>
            <w:ins w:id="11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1" w:author="Автор"/>
                <w:b/>
                <w:color w:val="A6A6A6"/>
                <w:sz w:val="16"/>
                <w:szCs w:val="20"/>
                <w:lang w:val="en-US"/>
              </w:rPr>
            </w:pPr>
            <w:ins w:id="11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name="getCurrentSubscriptionFeedingBySanResponse"&gt;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3" w:author="Автор"/>
                <w:b/>
                <w:color w:val="A6A6A6"/>
                <w:sz w:val="16"/>
                <w:szCs w:val="20"/>
                <w:lang w:val="en-US"/>
              </w:rPr>
            </w:pPr>
            <w:ins w:id="11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5" w:author="Автор"/>
                <w:b/>
                <w:color w:val="A6A6A6"/>
                <w:sz w:val="16"/>
                <w:szCs w:val="20"/>
                <w:lang w:val="en-US"/>
              </w:rPr>
            </w:pPr>
            <w:ins w:id="11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7" w:author="Автор"/>
                <w:b/>
                <w:color w:val="A6A6A6"/>
                <w:sz w:val="16"/>
                <w:szCs w:val="20"/>
                <w:lang w:val="en-US"/>
              </w:rPr>
            </w:pPr>
            <w:ins w:id="11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099" w:author="Автор"/>
                <w:b/>
                <w:color w:val="A6A6A6"/>
                <w:sz w:val="16"/>
                <w:szCs w:val="20"/>
                <w:lang w:val="en-US"/>
              </w:rPr>
            </w:pPr>
            <w:ins w:id="11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1" w:author="Автор"/>
                <w:b/>
                <w:color w:val="A6A6A6"/>
                <w:sz w:val="16"/>
                <w:szCs w:val="20"/>
                <w:lang w:val="en-US"/>
              </w:rPr>
            </w:pPr>
            <w:ins w:id="11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3" w:author="Автор"/>
                <w:b/>
                <w:color w:val="A6A6A6"/>
                <w:sz w:val="16"/>
                <w:szCs w:val="20"/>
                <w:lang w:val="en-US"/>
              </w:rPr>
            </w:pPr>
            <w:ins w:id="11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name="changePaymentOrderStatus"&gt;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5" w:author="Автор"/>
                <w:b/>
                <w:color w:val="A6A6A6"/>
                <w:sz w:val="16"/>
                <w:szCs w:val="20"/>
                <w:lang w:val="en-US"/>
              </w:rPr>
            </w:pPr>
            <w:ins w:id="11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7" w:author="Автор"/>
                <w:b/>
                <w:color w:val="A6A6A6"/>
                <w:sz w:val="16"/>
                <w:szCs w:val="20"/>
                <w:lang w:val="en-US"/>
              </w:rPr>
            </w:pPr>
            <w:ins w:id="11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09" w:author="Автор"/>
                <w:b/>
                <w:color w:val="A6A6A6"/>
                <w:sz w:val="16"/>
                <w:szCs w:val="20"/>
                <w:lang w:val="en-US"/>
              </w:rPr>
            </w:pPr>
            <w:ins w:id="11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name="changePaymentOrderStatusResponse"&gt;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1" w:author="Автор"/>
                <w:b/>
                <w:color w:val="A6A6A6"/>
                <w:sz w:val="16"/>
                <w:szCs w:val="20"/>
                <w:lang w:val="en-US"/>
              </w:rPr>
            </w:pPr>
            <w:ins w:id="11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3" w:author="Автор"/>
                <w:b/>
                <w:color w:val="A6A6A6"/>
                <w:sz w:val="16"/>
                <w:szCs w:val="20"/>
                <w:lang w:val="en-US"/>
              </w:rPr>
            </w:pPr>
            <w:ins w:id="11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5" w:author="Автор"/>
                <w:b/>
                <w:color w:val="A6A6A6"/>
                <w:sz w:val="16"/>
                <w:szCs w:val="20"/>
                <w:lang w:val="en-US"/>
              </w:rPr>
            </w:pPr>
            <w:ins w:id="11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7" w:author="Автор"/>
                <w:b/>
                <w:color w:val="A6A6A6"/>
                <w:sz w:val="16"/>
                <w:szCs w:val="20"/>
                <w:lang w:val="en-US"/>
              </w:rPr>
            </w:pPr>
            <w:ins w:id="11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19" w:author="Автор"/>
                <w:b/>
                <w:color w:val="A6A6A6"/>
                <w:sz w:val="16"/>
                <w:szCs w:val="20"/>
                <w:lang w:val="en-US"/>
              </w:rPr>
            </w:pPr>
            <w:ins w:id="11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1" w:author="Автор"/>
                <w:b/>
                <w:color w:val="A6A6A6"/>
                <w:sz w:val="16"/>
                <w:szCs w:val="20"/>
                <w:lang w:val="en-US"/>
              </w:rPr>
            </w:pPr>
            <w:ins w:id="11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3" w:author="Автор"/>
                <w:b/>
                <w:color w:val="A6A6A6"/>
                <w:sz w:val="16"/>
                <w:szCs w:val="20"/>
                <w:lang w:val="en-US"/>
              </w:rPr>
            </w:pPr>
            <w:ins w:id="11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5" w:author="Автор"/>
                <w:b/>
                <w:color w:val="A6A6A6"/>
                <w:sz w:val="16"/>
                <w:szCs w:val="20"/>
                <w:lang w:val="en-US"/>
              </w:rPr>
            </w:pPr>
            <w:ins w:id="11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7" w:author="Автор"/>
                <w:b/>
                <w:color w:val="A6A6A6"/>
                <w:sz w:val="16"/>
                <w:szCs w:val="20"/>
                <w:lang w:val="en-US"/>
              </w:rPr>
            </w:pPr>
            <w:ins w:id="11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29" w:author="Автор"/>
                <w:b/>
                <w:color w:val="A6A6A6"/>
                <w:sz w:val="16"/>
                <w:szCs w:val="20"/>
                <w:lang w:val="en-US"/>
              </w:rPr>
            </w:pPr>
            <w:ins w:id="11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1" w:author="Автор"/>
                <w:b/>
                <w:color w:val="A6A6A6"/>
                <w:sz w:val="16"/>
                <w:szCs w:val="20"/>
                <w:lang w:val="en-US"/>
              </w:rPr>
            </w:pPr>
            <w:ins w:id="11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3" w:author="Автор"/>
                <w:b/>
                <w:color w:val="A6A6A6"/>
                <w:sz w:val="16"/>
                <w:szCs w:val="20"/>
                <w:lang w:val="en-US"/>
              </w:rPr>
            </w:pPr>
            <w:ins w:id="11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5" w:author="Автор"/>
                <w:b/>
                <w:color w:val="A6A6A6"/>
                <w:sz w:val="16"/>
                <w:szCs w:val="20"/>
                <w:lang w:val="en-US"/>
              </w:rPr>
            </w:pPr>
            <w:ins w:id="11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7" w:author="Автор"/>
                <w:b/>
                <w:color w:val="A6A6A6"/>
                <w:sz w:val="16"/>
                <w:szCs w:val="20"/>
                <w:lang w:val="en-US"/>
              </w:rPr>
            </w:pPr>
            <w:ins w:id="11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39" w:author="Автор"/>
                <w:b/>
                <w:color w:val="A6A6A6"/>
                <w:sz w:val="16"/>
                <w:szCs w:val="20"/>
                <w:lang w:val="en-US"/>
              </w:rPr>
            </w:pPr>
            <w:ins w:id="11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name="getHiddenPages"&gt;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1" w:author="Автор"/>
                <w:b/>
                <w:color w:val="A6A6A6"/>
                <w:sz w:val="16"/>
                <w:szCs w:val="20"/>
                <w:lang w:val="en-US"/>
              </w:rPr>
            </w:pPr>
            <w:ins w:id="11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3" w:author="Автор"/>
                <w:b/>
                <w:color w:val="A6A6A6"/>
                <w:sz w:val="16"/>
                <w:szCs w:val="20"/>
                <w:lang w:val="en-US"/>
              </w:rPr>
            </w:pPr>
            <w:ins w:id="11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5" w:author="Автор"/>
                <w:b/>
                <w:color w:val="A6A6A6"/>
                <w:sz w:val="16"/>
                <w:szCs w:val="20"/>
                <w:lang w:val="en-US"/>
              </w:rPr>
            </w:pPr>
            <w:ins w:id="11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name="getHiddenPagesResponse"&gt;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7" w:author="Автор"/>
                <w:b/>
                <w:color w:val="A6A6A6"/>
                <w:sz w:val="16"/>
                <w:szCs w:val="20"/>
                <w:lang w:val="en-US"/>
              </w:rPr>
            </w:pPr>
            <w:ins w:id="11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49" w:author="Автор"/>
                <w:b/>
                <w:color w:val="A6A6A6"/>
                <w:sz w:val="16"/>
                <w:szCs w:val="20"/>
                <w:lang w:val="en-US"/>
              </w:rPr>
            </w:pPr>
            <w:ins w:id="11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1" w:author="Автор"/>
                <w:b/>
                <w:color w:val="A6A6A6"/>
                <w:sz w:val="16"/>
                <w:szCs w:val="20"/>
                <w:lang w:val="en-US"/>
              </w:rPr>
            </w:pPr>
            <w:ins w:id="11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3" w:author="Автор"/>
                <w:b/>
                <w:color w:val="A6A6A6"/>
                <w:sz w:val="16"/>
                <w:szCs w:val="20"/>
                <w:lang w:val="en-US"/>
              </w:rPr>
            </w:pPr>
            <w:ins w:id="11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5" w:author="Автор"/>
                <w:b/>
                <w:color w:val="A6A6A6"/>
                <w:sz w:val="16"/>
                <w:szCs w:val="20"/>
                <w:lang w:val="en-US"/>
              </w:rPr>
            </w:pPr>
            <w:ins w:id="11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7" w:author="Автор"/>
                <w:b/>
                <w:color w:val="A6A6A6"/>
                <w:sz w:val="16"/>
                <w:szCs w:val="20"/>
                <w:lang w:val="en-US"/>
              </w:rPr>
            </w:pPr>
            <w:ins w:id="11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name="getCardListBySan"&gt;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59" w:author="Автор"/>
                <w:b/>
                <w:color w:val="A6A6A6"/>
                <w:sz w:val="16"/>
                <w:szCs w:val="20"/>
                <w:lang w:val="en-US"/>
              </w:rPr>
            </w:pPr>
            <w:ins w:id="11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1" w:author="Автор"/>
                <w:b/>
                <w:color w:val="A6A6A6"/>
                <w:sz w:val="16"/>
                <w:szCs w:val="20"/>
                <w:lang w:val="en-US"/>
              </w:rPr>
            </w:pPr>
            <w:ins w:id="11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3" w:author="Автор"/>
                <w:b/>
                <w:color w:val="A6A6A6"/>
                <w:sz w:val="16"/>
                <w:szCs w:val="20"/>
                <w:lang w:val="en-US"/>
              </w:rPr>
            </w:pPr>
            <w:ins w:id="11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name="getCardListBySanResponse"&gt;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5" w:author="Автор"/>
                <w:b/>
                <w:color w:val="A6A6A6"/>
                <w:sz w:val="16"/>
                <w:szCs w:val="20"/>
                <w:lang w:val="en-US"/>
              </w:rPr>
            </w:pPr>
            <w:ins w:id="11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7" w:author="Автор"/>
                <w:b/>
                <w:color w:val="A6A6A6"/>
                <w:sz w:val="16"/>
                <w:szCs w:val="20"/>
                <w:lang w:val="en-US"/>
              </w:rPr>
            </w:pPr>
            <w:ins w:id="11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69" w:author="Автор"/>
                <w:b/>
                <w:color w:val="A6A6A6"/>
                <w:sz w:val="16"/>
                <w:szCs w:val="20"/>
                <w:lang w:val="en-US"/>
              </w:rPr>
            </w:pPr>
            <w:ins w:id="11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1" w:author="Автор"/>
                <w:b/>
                <w:color w:val="A6A6A6"/>
                <w:sz w:val="16"/>
                <w:szCs w:val="20"/>
                <w:lang w:val="en-US"/>
              </w:rPr>
            </w:pPr>
            <w:ins w:id="11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3" w:author="Автор"/>
                <w:b/>
                <w:color w:val="A6A6A6"/>
                <w:sz w:val="16"/>
                <w:szCs w:val="20"/>
                <w:lang w:val="en-US"/>
              </w:rPr>
            </w:pPr>
            <w:ins w:id="11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5" w:author="Автор"/>
                <w:b/>
                <w:color w:val="A6A6A6"/>
                <w:sz w:val="16"/>
                <w:szCs w:val="20"/>
                <w:lang w:val="en-US"/>
              </w:rPr>
            </w:pPr>
            <w:ins w:id="11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name="getNotificationTypes"&gt;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7" w:author="Автор"/>
                <w:b/>
                <w:color w:val="A6A6A6"/>
                <w:sz w:val="16"/>
                <w:szCs w:val="20"/>
                <w:lang w:val="en-US"/>
              </w:rPr>
            </w:pPr>
            <w:ins w:id="11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79" w:author="Автор"/>
                <w:b/>
                <w:color w:val="A6A6A6"/>
                <w:sz w:val="16"/>
                <w:szCs w:val="20"/>
                <w:lang w:val="en-US"/>
              </w:rPr>
            </w:pPr>
            <w:ins w:id="11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1" w:author="Автор"/>
                <w:b/>
                <w:color w:val="A6A6A6"/>
                <w:sz w:val="16"/>
                <w:szCs w:val="20"/>
                <w:lang w:val="en-US"/>
              </w:rPr>
            </w:pPr>
            <w:ins w:id="11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name="getNotificationTypesResponse"&gt;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3" w:author="Автор"/>
                <w:b/>
                <w:color w:val="A6A6A6"/>
                <w:sz w:val="16"/>
                <w:szCs w:val="20"/>
                <w:lang w:val="en-US"/>
              </w:rPr>
            </w:pPr>
            <w:ins w:id="11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5" w:author="Автор"/>
                <w:b/>
                <w:color w:val="A6A6A6"/>
                <w:sz w:val="16"/>
                <w:szCs w:val="20"/>
                <w:lang w:val="en-US"/>
              </w:rPr>
            </w:pPr>
            <w:ins w:id="11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7" w:author="Автор"/>
                <w:b/>
                <w:color w:val="A6A6A6"/>
                <w:sz w:val="16"/>
                <w:szCs w:val="20"/>
                <w:lang w:val="en-US"/>
              </w:rPr>
            </w:pPr>
            <w:ins w:id="11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89" w:author="Автор"/>
                <w:b/>
                <w:color w:val="A6A6A6"/>
                <w:sz w:val="16"/>
                <w:szCs w:val="20"/>
                <w:lang w:val="en-US"/>
              </w:rPr>
            </w:pPr>
            <w:ins w:id="11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1" w:author="Автор"/>
                <w:b/>
                <w:color w:val="A6A6A6"/>
                <w:sz w:val="16"/>
                <w:szCs w:val="20"/>
                <w:lang w:val="en-US"/>
              </w:rPr>
            </w:pPr>
            <w:ins w:id="11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3" w:author="Автор"/>
                <w:b/>
                <w:color w:val="A6A6A6"/>
                <w:sz w:val="16"/>
                <w:szCs w:val="20"/>
                <w:lang w:val="en-US"/>
              </w:rPr>
            </w:pPr>
            <w:ins w:id="11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name="putCycleDiagramBySan"&gt;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5" w:author="Автор"/>
                <w:b/>
                <w:color w:val="A6A6A6"/>
                <w:sz w:val="16"/>
                <w:szCs w:val="20"/>
                <w:lang w:val="en-US"/>
              </w:rPr>
            </w:pPr>
            <w:ins w:id="11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7" w:author="Автор"/>
                <w:b/>
                <w:color w:val="A6A6A6"/>
                <w:sz w:val="16"/>
                <w:szCs w:val="20"/>
                <w:lang w:val="en-US"/>
              </w:rPr>
            </w:pPr>
            <w:ins w:id="11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199" w:author="Автор"/>
                <w:b/>
                <w:color w:val="A6A6A6"/>
                <w:sz w:val="16"/>
                <w:szCs w:val="20"/>
                <w:lang w:val="en-US"/>
              </w:rPr>
            </w:pPr>
            <w:ins w:id="11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name="putCycleDiagramBySanResponse"&gt;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1" w:author="Автор"/>
                <w:b/>
                <w:color w:val="A6A6A6"/>
                <w:sz w:val="16"/>
                <w:szCs w:val="20"/>
                <w:lang w:val="en-US"/>
              </w:rPr>
            </w:pPr>
            <w:ins w:id="11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3" w:author="Автор"/>
                <w:b/>
                <w:color w:val="A6A6A6"/>
                <w:sz w:val="16"/>
                <w:szCs w:val="20"/>
                <w:lang w:val="en-US"/>
              </w:rPr>
            </w:pPr>
            <w:ins w:id="11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5" w:author="Автор"/>
                <w:b/>
                <w:color w:val="A6A6A6"/>
                <w:sz w:val="16"/>
                <w:szCs w:val="20"/>
                <w:lang w:val="en-US"/>
              </w:rPr>
            </w:pPr>
            <w:ins w:id="11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7" w:author="Автор"/>
                <w:b/>
                <w:color w:val="A6A6A6"/>
                <w:sz w:val="16"/>
                <w:szCs w:val="20"/>
                <w:lang w:val="en-US"/>
              </w:rPr>
            </w:pPr>
            <w:ins w:id="11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09" w:author="Автор"/>
                <w:b/>
                <w:color w:val="A6A6A6"/>
                <w:sz w:val="16"/>
                <w:szCs w:val="20"/>
                <w:lang w:val="en-US"/>
              </w:rPr>
            </w:pPr>
            <w:ins w:id="11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1" w:author="Автор"/>
                <w:b/>
                <w:color w:val="A6A6A6"/>
                <w:sz w:val="16"/>
                <w:szCs w:val="20"/>
                <w:lang w:val="en-US"/>
              </w:rPr>
            </w:pPr>
            <w:ins w:id="11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3" w:author="Автор"/>
                <w:b/>
                <w:color w:val="A6A6A6"/>
                <w:sz w:val="16"/>
                <w:szCs w:val="20"/>
                <w:lang w:val="en-US"/>
              </w:rPr>
            </w:pPr>
            <w:ins w:id="11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5" w:author="Автор"/>
                <w:b/>
                <w:color w:val="A6A6A6"/>
                <w:sz w:val="16"/>
                <w:szCs w:val="20"/>
                <w:lang w:val="en-US"/>
              </w:rPr>
            </w:pPr>
            <w:ins w:id="11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7" w:author="Автор"/>
                <w:b/>
                <w:color w:val="A6A6A6"/>
                <w:sz w:val="16"/>
                <w:szCs w:val="20"/>
                <w:lang w:val="en-US"/>
              </w:rPr>
            </w:pPr>
            <w:ins w:id="11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19" w:author="Автор"/>
                <w:b/>
                <w:color w:val="A6A6A6"/>
                <w:sz w:val="16"/>
                <w:szCs w:val="20"/>
                <w:lang w:val="en-US"/>
              </w:rPr>
            </w:pPr>
            <w:ins w:id="11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1" w:author="Автор"/>
                <w:b/>
                <w:color w:val="A6A6A6"/>
                <w:sz w:val="16"/>
                <w:szCs w:val="20"/>
                <w:lang w:val="en-US"/>
              </w:rPr>
            </w:pPr>
            <w:ins w:id="11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3" w:author="Автор"/>
                <w:b/>
                <w:color w:val="A6A6A6"/>
                <w:sz w:val="16"/>
                <w:szCs w:val="20"/>
                <w:lang w:val="en-US"/>
              </w:rPr>
            </w:pPr>
            <w:ins w:id="11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5" w:author="Автор"/>
                <w:b/>
                <w:color w:val="A6A6A6"/>
                <w:sz w:val="16"/>
                <w:szCs w:val="20"/>
                <w:lang w:val="en-US"/>
              </w:rPr>
            </w:pPr>
            <w:ins w:id="11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7" w:author="Автор"/>
                <w:b/>
                <w:color w:val="A6A6A6"/>
                <w:sz w:val="16"/>
                <w:szCs w:val="20"/>
                <w:lang w:val="en-US"/>
              </w:rPr>
            </w:pPr>
            <w:ins w:id="11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29" w:author="Автор"/>
                <w:b/>
                <w:color w:val="A6A6A6"/>
                <w:sz w:val="16"/>
                <w:szCs w:val="20"/>
                <w:lang w:val="en-US"/>
              </w:rPr>
            </w:pPr>
            <w:ins w:id="11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name="findComplexesWithSubFeeding"&gt;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1" w:author="Автор"/>
                <w:b/>
                <w:color w:val="A6A6A6"/>
                <w:sz w:val="16"/>
                <w:szCs w:val="20"/>
                <w:lang w:val="en-US"/>
              </w:rPr>
            </w:pPr>
            <w:ins w:id="11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3" w:author="Автор"/>
                <w:b/>
                <w:color w:val="A6A6A6"/>
                <w:sz w:val="16"/>
                <w:szCs w:val="20"/>
                <w:lang w:val="en-US"/>
              </w:rPr>
            </w:pPr>
            <w:ins w:id="11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5" w:author="Автор"/>
                <w:b/>
                <w:color w:val="A6A6A6"/>
                <w:sz w:val="16"/>
                <w:szCs w:val="20"/>
                <w:lang w:val="en-US"/>
              </w:rPr>
            </w:pPr>
            <w:ins w:id="11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name="findComplexesWithSubFeedingResponse"&gt;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7" w:author="Автор"/>
                <w:b/>
                <w:color w:val="A6A6A6"/>
                <w:sz w:val="16"/>
                <w:szCs w:val="20"/>
                <w:lang w:val="en-US"/>
              </w:rPr>
            </w:pPr>
            <w:ins w:id="11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39" w:author="Автор"/>
                <w:b/>
                <w:color w:val="A6A6A6"/>
                <w:sz w:val="16"/>
                <w:szCs w:val="20"/>
                <w:lang w:val="en-US"/>
              </w:rPr>
            </w:pPr>
            <w:ins w:id="11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1" w:author="Автор"/>
                <w:b/>
                <w:color w:val="A6A6A6"/>
                <w:sz w:val="16"/>
                <w:szCs w:val="20"/>
                <w:lang w:val="en-US"/>
              </w:rPr>
            </w:pPr>
            <w:ins w:id="11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3" w:author="Автор"/>
                <w:b/>
                <w:color w:val="A6A6A6"/>
                <w:sz w:val="16"/>
                <w:szCs w:val="20"/>
                <w:lang w:val="en-US"/>
              </w:rPr>
            </w:pPr>
            <w:ins w:id="11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5" w:author="Автор"/>
                <w:b/>
                <w:color w:val="A6A6A6"/>
                <w:sz w:val="16"/>
                <w:szCs w:val="20"/>
                <w:lang w:val="en-US"/>
              </w:rPr>
            </w:pPr>
            <w:ins w:id="11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7" w:author="Автор"/>
                <w:b/>
                <w:color w:val="A6A6A6"/>
                <w:sz w:val="16"/>
                <w:szCs w:val="20"/>
                <w:lang w:val="en-US"/>
              </w:rPr>
            </w:pPr>
            <w:ins w:id="11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name="detachGuardSan"&gt;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49" w:author="Автор"/>
                <w:b/>
                <w:color w:val="A6A6A6"/>
                <w:sz w:val="16"/>
                <w:szCs w:val="20"/>
                <w:lang w:val="en-US"/>
              </w:rPr>
            </w:pPr>
            <w:ins w:id="11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1" w:author="Автор"/>
                <w:b/>
                <w:color w:val="A6A6A6"/>
                <w:sz w:val="16"/>
                <w:szCs w:val="20"/>
                <w:lang w:val="en-US"/>
              </w:rPr>
            </w:pPr>
            <w:ins w:id="11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3" w:author="Автор"/>
                <w:b/>
                <w:color w:val="A6A6A6"/>
                <w:sz w:val="16"/>
                <w:szCs w:val="20"/>
                <w:lang w:val="en-US"/>
              </w:rPr>
            </w:pPr>
            <w:ins w:id="11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name="detachGuardSanResponse"&gt;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5" w:author="Автор"/>
                <w:b/>
                <w:color w:val="A6A6A6"/>
                <w:sz w:val="16"/>
                <w:szCs w:val="20"/>
                <w:lang w:val="en-US"/>
              </w:rPr>
            </w:pPr>
            <w:ins w:id="11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7" w:author="Автор"/>
                <w:b/>
                <w:color w:val="A6A6A6"/>
                <w:sz w:val="16"/>
                <w:szCs w:val="20"/>
                <w:lang w:val="en-US"/>
              </w:rPr>
            </w:pPr>
            <w:ins w:id="11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59" w:author="Автор"/>
                <w:b/>
                <w:color w:val="A6A6A6"/>
                <w:sz w:val="16"/>
                <w:szCs w:val="20"/>
                <w:lang w:val="en-US"/>
              </w:rPr>
            </w:pPr>
            <w:ins w:id="11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1" w:author="Автор"/>
                <w:b/>
                <w:color w:val="A6A6A6"/>
                <w:sz w:val="16"/>
                <w:szCs w:val="20"/>
                <w:lang w:val="en-US"/>
              </w:rPr>
            </w:pPr>
            <w:ins w:id="11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3" w:author="Автор"/>
                <w:b/>
                <w:color w:val="A6A6A6"/>
                <w:sz w:val="16"/>
                <w:szCs w:val="20"/>
                <w:lang w:val="en-US"/>
              </w:rPr>
            </w:pPr>
            <w:ins w:id="11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5" w:author="Автор"/>
                <w:b/>
                <w:color w:val="A6A6A6"/>
                <w:sz w:val="16"/>
                <w:szCs w:val="20"/>
                <w:lang w:val="en-US"/>
              </w:rPr>
            </w:pPr>
            <w:ins w:id="11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name="getDishProhibitionsList"&gt;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7" w:author="Автор"/>
                <w:b/>
                <w:color w:val="A6A6A6"/>
                <w:sz w:val="16"/>
                <w:szCs w:val="20"/>
                <w:lang w:val="en-US"/>
              </w:rPr>
            </w:pPr>
            <w:ins w:id="11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69" w:author="Автор"/>
                <w:b/>
                <w:color w:val="A6A6A6"/>
                <w:sz w:val="16"/>
                <w:szCs w:val="20"/>
                <w:lang w:val="en-US"/>
              </w:rPr>
            </w:pPr>
            <w:ins w:id="11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1" w:author="Автор"/>
                <w:b/>
                <w:color w:val="A6A6A6"/>
                <w:sz w:val="16"/>
                <w:szCs w:val="20"/>
                <w:lang w:val="en-US"/>
              </w:rPr>
            </w:pPr>
            <w:ins w:id="11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name="getDishProhibitionsListResponse"&gt;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3" w:author="Автор"/>
                <w:b/>
                <w:color w:val="A6A6A6"/>
                <w:sz w:val="16"/>
                <w:szCs w:val="20"/>
                <w:lang w:val="en-US"/>
              </w:rPr>
            </w:pPr>
            <w:ins w:id="11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5" w:author="Автор"/>
                <w:b/>
                <w:color w:val="A6A6A6"/>
                <w:sz w:val="16"/>
                <w:szCs w:val="20"/>
                <w:lang w:val="en-US"/>
              </w:rPr>
            </w:pPr>
            <w:ins w:id="11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7" w:author="Автор"/>
                <w:b/>
                <w:color w:val="A6A6A6"/>
                <w:sz w:val="16"/>
                <w:szCs w:val="20"/>
                <w:lang w:val="en-US"/>
              </w:rPr>
            </w:pPr>
            <w:ins w:id="11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79" w:author="Автор"/>
                <w:b/>
                <w:color w:val="A6A6A6"/>
                <w:sz w:val="16"/>
                <w:szCs w:val="20"/>
                <w:lang w:val="en-US"/>
              </w:rPr>
            </w:pPr>
            <w:ins w:id="11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1" w:author="Автор"/>
                <w:b/>
                <w:color w:val="A6A6A6"/>
                <w:sz w:val="16"/>
                <w:szCs w:val="20"/>
                <w:lang w:val="en-US"/>
              </w:rPr>
            </w:pPr>
            <w:ins w:id="11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3" w:author="Автор"/>
                <w:b/>
                <w:color w:val="A6A6A6"/>
                <w:sz w:val="16"/>
                <w:szCs w:val="20"/>
                <w:lang w:val="en-US"/>
              </w:rPr>
            </w:pPr>
            <w:ins w:id="11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name="getSubscriptionFeedingSetting"&gt;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5" w:author="Автор"/>
                <w:b/>
                <w:color w:val="A6A6A6"/>
                <w:sz w:val="16"/>
                <w:szCs w:val="20"/>
                <w:lang w:val="en-US"/>
              </w:rPr>
            </w:pPr>
            <w:ins w:id="11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7" w:author="Автор"/>
                <w:b/>
                <w:color w:val="A6A6A6"/>
                <w:sz w:val="16"/>
                <w:szCs w:val="20"/>
                <w:lang w:val="en-US"/>
              </w:rPr>
            </w:pPr>
            <w:ins w:id="11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89" w:author="Автор"/>
                <w:b/>
                <w:color w:val="A6A6A6"/>
                <w:sz w:val="16"/>
                <w:szCs w:val="20"/>
                <w:lang w:val="en-US"/>
              </w:rPr>
            </w:pPr>
            <w:ins w:id="11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name="getSubscriptionFeedingSettingResponse"&gt;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1" w:author="Автор"/>
                <w:b/>
                <w:color w:val="A6A6A6"/>
                <w:sz w:val="16"/>
                <w:szCs w:val="20"/>
                <w:lang w:val="en-US"/>
              </w:rPr>
            </w:pPr>
            <w:ins w:id="11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3" w:author="Автор"/>
                <w:b/>
                <w:color w:val="A6A6A6"/>
                <w:sz w:val="16"/>
                <w:szCs w:val="20"/>
                <w:lang w:val="en-US"/>
              </w:rPr>
            </w:pPr>
            <w:ins w:id="11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5" w:author="Автор"/>
                <w:b/>
                <w:color w:val="A6A6A6"/>
                <w:sz w:val="16"/>
                <w:szCs w:val="20"/>
                <w:lang w:val="en-US"/>
              </w:rPr>
            </w:pPr>
            <w:ins w:id="11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7" w:author="Автор"/>
                <w:b/>
                <w:color w:val="A6A6A6"/>
                <w:sz w:val="16"/>
                <w:szCs w:val="20"/>
                <w:lang w:val="en-US"/>
              </w:rPr>
            </w:pPr>
            <w:ins w:id="11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299" w:author="Автор"/>
                <w:b/>
                <w:color w:val="A6A6A6"/>
                <w:sz w:val="16"/>
                <w:szCs w:val="20"/>
                <w:lang w:val="en-US"/>
              </w:rPr>
            </w:pPr>
            <w:ins w:id="11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1" w:author="Автор"/>
                <w:b/>
                <w:color w:val="A6A6A6"/>
                <w:sz w:val="16"/>
                <w:szCs w:val="20"/>
                <w:lang w:val="en-US"/>
              </w:rPr>
            </w:pPr>
            <w:ins w:id="11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name="getEnterEventWithRepList"&gt;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3" w:author="Автор"/>
                <w:b/>
                <w:color w:val="A6A6A6"/>
                <w:sz w:val="16"/>
                <w:szCs w:val="20"/>
                <w:lang w:val="en-US"/>
              </w:rPr>
            </w:pPr>
            <w:ins w:id="11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5" w:author="Автор"/>
                <w:b/>
                <w:color w:val="A6A6A6"/>
                <w:sz w:val="16"/>
                <w:szCs w:val="20"/>
                <w:lang w:val="en-US"/>
              </w:rPr>
            </w:pPr>
            <w:ins w:id="11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7" w:author="Автор"/>
                <w:b/>
                <w:color w:val="A6A6A6"/>
                <w:sz w:val="16"/>
                <w:szCs w:val="20"/>
                <w:lang w:val="en-US"/>
              </w:rPr>
            </w:pPr>
            <w:ins w:id="11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name="getEnterEventWithRepListResponse"&gt;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09" w:author="Автор"/>
                <w:b/>
                <w:color w:val="A6A6A6"/>
                <w:sz w:val="16"/>
                <w:szCs w:val="20"/>
                <w:lang w:val="en-US"/>
              </w:rPr>
            </w:pPr>
            <w:ins w:id="11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1" w:author="Автор"/>
                <w:b/>
                <w:color w:val="A6A6A6"/>
                <w:sz w:val="16"/>
                <w:szCs w:val="20"/>
                <w:lang w:val="en-US"/>
              </w:rPr>
            </w:pPr>
            <w:ins w:id="11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3" w:author="Автор"/>
                <w:b/>
                <w:color w:val="A6A6A6"/>
                <w:sz w:val="16"/>
                <w:szCs w:val="20"/>
                <w:lang w:val="en-US"/>
              </w:rPr>
            </w:pPr>
            <w:ins w:id="11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5" w:author="Автор"/>
                <w:b/>
                <w:color w:val="A6A6A6"/>
                <w:sz w:val="16"/>
                <w:szCs w:val="20"/>
                <w:lang w:val="en-US"/>
              </w:rPr>
            </w:pPr>
            <w:ins w:id="11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7" w:author="Автор"/>
                <w:b/>
                <w:color w:val="A6A6A6"/>
                <w:sz w:val="16"/>
                <w:szCs w:val="20"/>
                <w:lang w:val="en-US"/>
              </w:rPr>
            </w:pPr>
            <w:ins w:id="11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19" w:author="Автор"/>
                <w:b/>
                <w:color w:val="A6A6A6"/>
                <w:sz w:val="16"/>
                <w:szCs w:val="20"/>
                <w:lang w:val="en-US"/>
              </w:rPr>
            </w:pPr>
            <w:ins w:id="11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name="getCycleDiagramHistoryListBySan"&gt;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1" w:author="Автор"/>
                <w:b/>
                <w:color w:val="A6A6A6"/>
                <w:sz w:val="16"/>
                <w:szCs w:val="20"/>
                <w:lang w:val="en-US"/>
              </w:rPr>
            </w:pPr>
            <w:ins w:id="11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3" w:author="Автор"/>
                <w:b/>
                <w:color w:val="A6A6A6"/>
                <w:sz w:val="16"/>
                <w:szCs w:val="20"/>
                <w:lang w:val="en-US"/>
              </w:rPr>
            </w:pPr>
            <w:ins w:id="11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5" w:author="Автор"/>
                <w:b/>
                <w:color w:val="A6A6A6"/>
                <w:sz w:val="16"/>
                <w:szCs w:val="20"/>
                <w:lang w:val="en-US"/>
              </w:rPr>
            </w:pPr>
            <w:ins w:id="11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name="getCycleDiagramHistoryListBySanResponse"&gt;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7" w:author="Автор"/>
                <w:b/>
                <w:color w:val="A6A6A6"/>
                <w:sz w:val="16"/>
                <w:szCs w:val="20"/>
                <w:lang w:val="en-US"/>
              </w:rPr>
            </w:pPr>
            <w:ins w:id="11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29" w:author="Автор"/>
                <w:b/>
                <w:color w:val="A6A6A6"/>
                <w:sz w:val="16"/>
                <w:szCs w:val="20"/>
                <w:lang w:val="en-US"/>
              </w:rPr>
            </w:pPr>
            <w:ins w:id="11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1" w:author="Автор"/>
                <w:b/>
                <w:color w:val="A6A6A6"/>
                <w:sz w:val="16"/>
                <w:szCs w:val="20"/>
                <w:lang w:val="en-US"/>
              </w:rPr>
            </w:pPr>
            <w:ins w:id="11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3" w:author="Автор"/>
                <w:b/>
                <w:color w:val="A6A6A6"/>
                <w:sz w:val="16"/>
                <w:szCs w:val="20"/>
                <w:lang w:val="en-US"/>
              </w:rPr>
            </w:pPr>
            <w:ins w:id="11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5" w:author="Автор"/>
                <w:b/>
                <w:color w:val="A6A6A6"/>
                <w:sz w:val="16"/>
                <w:szCs w:val="20"/>
                <w:lang w:val="en-US"/>
              </w:rPr>
            </w:pPr>
            <w:ins w:id="11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7" w:author="Автор"/>
                <w:b/>
                <w:color w:val="A6A6A6"/>
                <w:sz w:val="16"/>
                <w:szCs w:val="20"/>
                <w:lang w:val="en-US"/>
              </w:rPr>
            </w:pPr>
            <w:ins w:id="11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name="getCardList"&gt;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39" w:author="Автор"/>
                <w:b/>
                <w:color w:val="A6A6A6"/>
                <w:sz w:val="16"/>
                <w:szCs w:val="20"/>
                <w:lang w:val="en-US"/>
              </w:rPr>
            </w:pPr>
            <w:ins w:id="11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1" w:author="Автор"/>
                <w:b/>
                <w:color w:val="A6A6A6"/>
                <w:sz w:val="16"/>
                <w:szCs w:val="20"/>
                <w:lang w:val="en-US"/>
              </w:rPr>
            </w:pPr>
            <w:ins w:id="11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3" w:author="Автор"/>
                <w:b/>
                <w:color w:val="A6A6A6"/>
                <w:sz w:val="16"/>
                <w:szCs w:val="20"/>
                <w:lang w:val="en-US"/>
              </w:rPr>
            </w:pPr>
            <w:ins w:id="11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name="getCardListResponse"&gt;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5" w:author="Автор"/>
                <w:b/>
                <w:color w:val="A6A6A6"/>
                <w:sz w:val="16"/>
                <w:szCs w:val="20"/>
                <w:lang w:val="en-US"/>
              </w:rPr>
            </w:pPr>
            <w:ins w:id="11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7" w:author="Автор"/>
                <w:b/>
                <w:color w:val="A6A6A6"/>
                <w:sz w:val="16"/>
                <w:szCs w:val="20"/>
                <w:lang w:val="en-US"/>
              </w:rPr>
            </w:pPr>
            <w:ins w:id="11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49" w:author="Автор"/>
                <w:b/>
                <w:color w:val="A6A6A6"/>
                <w:sz w:val="16"/>
                <w:szCs w:val="20"/>
                <w:lang w:val="en-US"/>
              </w:rPr>
            </w:pPr>
            <w:ins w:id="11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1" w:author="Автор"/>
                <w:b/>
                <w:color w:val="A6A6A6"/>
                <w:sz w:val="16"/>
                <w:szCs w:val="20"/>
                <w:lang w:val="en-US"/>
              </w:rPr>
            </w:pPr>
            <w:ins w:id="11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3" w:author="Автор"/>
                <w:b/>
                <w:color w:val="A6A6A6"/>
                <w:sz w:val="16"/>
                <w:szCs w:val="20"/>
                <w:lang w:val="en-US"/>
              </w:rPr>
            </w:pPr>
            <w:ins w:id="11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5" w:author="Автор"/>
                <w:b/>
                <w:color w:val="A6A6A6"/>
                <w:sz w:val="16"/>
                <w:szCs w:val="20"/>
                <w:lang w:val="en-US"/>
              </w:rPr>
            </w:pPr>
            <w:ins w:id="11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name="getClientSmsList"&gt;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7" w:author="Автор"/>
                <w:b/>
                <w:color w:val="A6A6A6"/>
                <w:sz w:val="16"/>
                <w:szCs w:val="20"/>
                <w:lang w:val="en-US"/>
              </w:rPr>
            </w:pPr>
            <w:ins w:id="11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59" w:author="Автор"/>
                <w:b/>
                <w:color w:val="A6A6A6"/>
                <w:sz w:val="16"/>
                <w:szCs w:val="20"/>
                <w:lang w:val="en-US"/>
              </w:rPr>
            </w:pPr>
            <w:ins w:id="11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1" w:author="Автор"/>
                <w:b/>
                <w:color w:val="A6A6A6"/>
                <w:sz w:val="16"/>
                <w:szCs w:val="20"/>
                <w:lang w:val="en-US"/>
              </w:rPr>
            </w:pPr>
            <w:ins w:id="11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name="getClientSmsListResponse"&gt;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3" w:author="Автор"/>
                <w:b/>
                <w:color w:val="A6A6A6"/>
                <w:sz w:val="16"/>
                <w:szCs w:val="20"/>
                <w:lang w:val="en-US"/>
              </w:rPr>
            </w:pPr>
            <w:ins w:id="11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5" w:author="Автор"/>
                <w:b/>
                <w:color w:val="A6A6A6"/>
                <w:sz w:val="16"/>
                <w:szCs w:val="20"/>
                <w:lang w:val="en-US"/>
              </w:rPr>
            </w:pPr>
            <w:ins w:id="11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7" w:author="Автор"/>
                <w:b/>
                <w:color w:val="A6A6A6"/>
                <w:sz w:val="16"/>
                <w:szCs w:val="20"/>
                <w:lang w:val="en-US"/>
              </w:rPr>
            </w:pPr>
            <w:ins w:id="11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69" w:author="Автор"/>
                <w:b/>
                <w:color w:val="A6A6A6"/>
                <w:sz w:val="16"/>
                <w:szCs w:val="20"/>
                <w:lang w:val="en-US"/>
              </w:rPr>
            </w:pPr>
            <w:ins w:id="11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1" w:author="Автор"/>
                <w:b/>
                <w:color w:val="A6A6A6"/>
                <w:sz w:val="16"/>
                <w:szCs w:val="20"/>
                <w:lang w:val="en-US"/>
              </w:rPr>
            </w:pPr>
            <w:ins w:id="11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3" w:author="Автор"/>
                <w:b/>
                <w:color w:val="A6A6A6"/>
                <w:sz w:val="16"/>
                <w:szCs w:val="20"/>
                <w:lang w:val="en-US"/>
              </w:rPr>
            </w:pPr>
            <w:ins w:id="11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5" w:author="Автор"/>
                <w:b/>
                <w:color w:val="A6A6A6"/>
                <w:sz w:val="16"/>
                <w:szCs w:val="20"/>
                <w:lang w:val="en-US"/>
              </w:rPr>
            </w:pPr>
            <w:ins w:id="11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7" w:author="Автор"/>
                <w:b/>
                <w:color w:val="A6A6A6"/>
                <w:sz w:val="16"/>
                <w:szCs w:val="20"/>
                <w:lang w:val="en-US"/>
              </w:rPr>
            </w:pPr>
            <w:ins w:id="11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79" w:author="Автор"/>
                <w:b/>
                <w:color w:val="A6A6A6"/>
                <w:sz w:val="16"/>
                <w:szCs w:val="20"/>
                <w:lang w:val="en-US"/>
              </w:rPr>
            </w:pPr>
            <w:ins w:id="11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1" w:author="Автор"/>
                <w:b/>
                <w:color w:val="A6A6A6"/>
                <w:sz w:val="16"/>
                <w:szCs w:val="20"/>
                <w:lang w:val="en-US"/>
              </w:rPr>
            </w:pPr>
            <w:ins w:id="11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3" w:author="Автор"/>
                <w:b/>
                <w:color w:val="A6A6A6"/>
                <w:sz w:val="16"/>
                <w:szCs w:val="20"/>
                <w:lang w:val="en-US"/>
              </w:rPr>
            </w:pPr>
            <w:ins w:id="11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5" w:author="Автор"/>
                <w:b/>
                <w:color w:val="A6A6A6"/>
                <w:sz w:val="16"/>
                <w:szCs w:val="20"/>
                <w:lang w:val="en-US"/>
              </w:rPr>
            </w:pPr>
            <w:ins w:id="11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7" w:author="Автор"/>
                <w:b/>
                <w:color w:val="A6A6A6"/>
                <w:sz w:val="16"/>
                <w:szCs w:val="20"/>
                <w:lang w:val="en-US"/>
              </w:rPr>
            </w:pPr>
            <w:ins w:id="11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89" w:author="Автор"/>
                <w:b/>
                <w:color w:val="A6A6A6"/>
                <w:sz w:val="16"/>
                <w:szCs w:val="20"/>
                <w:lang w:val="en-US"/>
              </w:rPr>
            </w:pPr>
            <w:ins w:id="11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1" w:author="Автор"/>
                <w:b/>
                <w:color w:val="A6A6A6"/>
                <w:sz w:val="16"/>
                <w:szCs w:val="20"/>
                <w:lang w:val="en-US"/>
              </w:rPr>
            </w:pPr>
            <w:ins w:id="11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name="getListOfGoods"&gt;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3" w:author="Автор"/>
                <w:b/>
                <w:color w:val="A6A6A6"/>
                <w:sz w:val="16"/>
                <w:szCs w:val="20"/>
                <w:lang w:val="en-US"/>
              </w:rPr>
            </w:pPr>
            <w:ins w:id="11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5" w:author="Автор"/>
                <w:b/>
                <w:color w:val="A6A6A6"/>
                <w:sz w:val="16"/>
                <w:szCs w:val="20"/>
                <w:lang w:val="en-US"/>
              </w:rPr>
            </w:pPr>
            <w:ins w:id="11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7" w:author="Автор"/>
                <w:b/>
                <w:color w:val="A6A6A6"/>
                <w:sz w:val="16"/>
                <w:szCs w:val="20"/>
                <w:lang w:val="en-US"/>
              </w:rPr>
            </w:pPr>
            <w:ins w:id="11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name="getListOfGoodsResponse"&gt;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399" w:author="Автор"/>
                <w:b/>
                <w:color w:val="A6A6A6"/>
                <w:sz w:val="16"/>
                <w:szCs w:val="20"/>
                <w:lang w:val="en-US"/>
              </w:rPr>
            </w:pPr>
            <w:ins w:id="11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1" w:author="Автор"/>
                <w:b/>
                <w:color w:val="A6A6A6"/>
                <w:sz w:val="16"/>
                <w:szCs w:val="20"/>
                <w:lang w:val="en-US"/>
              </w:rPr>
            </w:pPr>
            <w:ins w:id="11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3" w:author="Автор"/>
                <w:b/>
                <w:color w:val="A6A6A6"/>
                <w:sz w:val="16"/>
                <w:szCs w:val="20"/>
                <w:lang w:val="en-US"/>
              </w:rPr>
            </w:pPr>
            <w:ins w:id="11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5" w:author="Автор"/>
                <w:b/>
                <w:color w:val="A6A6A6"/>
                <w:sz w:val="16"/>
                <w:szCs w:val="20"/>
                <w:lang w:val="en-US"/>
              </w:rPr>
            </w:pPr>
            <w:ins w:id="11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7" w:author="Автор"/>
                <w:b/>
                <w:color w:val="A6A6A6"/>
                <w:sz w:val="16"/>
                <w:szCs w:val="20"/>
                <w:lang w:val="en-US"/>
              </w:rPr>
            </w:pPr>
            <w:ins w:id="11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09" w:author="Автор"/>
                <w:b/>
                <w:color w:val="A6A6A6"/>
                <w:sz w:val="16"/>
                <w:szCs w:val="20"/>
                <w:lang w:val="en-US"/>
              </w:rPr>
            </w:pPr>
            <w:ins w:id="11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name="getSubscriptionFeedingJournal"&gt;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1" w:author="Автор"/>
                <w:b/>
                <w:color w:val="A6A6A6"/>
                <w:sz w:val="16"/>
                <w:szCs w:val="20"/>
                <w:lang w:val="en-US"/>
              </w:rPr>
            </w:pPr>
            <w:ins w:id="11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3" w:author="Автор"/>
                <w:b/>
                <w:color w:val="A6A6A6"/>
                <w:sz w:val="16"/>
                <w:szCs w:val="20"/>
                <w:lang w:val="en-US"/>
              </w:rPr>
            </w:pPr>
            <w:ins w:id="11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5" w:author="Автор"/>
                <w:b/>
                <w:color w:val="A6A6A6"/>
                <w:sz w:val="16"/>
                <w:szCs w:val="20"/>
                <w:lang w:val="en-US"/>
              </w:rPr>
            </w:pPr>
            <w:ins w:id="11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name="getSubscriptionFeedingJournalResponse"&gt;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7" w:author="Автор"/>
                <w:b/>
                <w:color w:val="A6A6A6"/>
                <w:sz w:val="16"/>
                <w:szCs w:val="20"/>
                <w:lang w:val="en-US"/>
              </w:rPr>
            </w:pPr>
            <w:ins w:id="11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19" w:author="Автор"/>
                <w:b/>
                <w:color w:val="A6A6A6"/>
                <w:sz w:val="16"/>
                <w:szCs w:val="20"/>
                <w:lang w:val="en-US"/>
              </w:rPr>
            </w:pPr>
            <w:ins w:id="11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1" w:author="Автор"/>
                <w:b/>
                <w:color w:val="A6A6A6"/>
                <w:sz w:val="16"/>
                <w:szCs w:val="20"/>
                <w:lang w:val="en-US"/>
              </w:rPr>
            </w:pPr>
            <w:ins w:id="11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3" w:author="Автор"/>
                <w:b/>
                <w:color w:val="A6A6A6"/>
                <w:sz w:val="16"/>
                <w:szCs w:val="20"/>
                <w:lang w:val="en-US"/>
              </w:rPr>
            </w:pPr>
            <w:ins w:id="11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5" w:author="Автор"/>
                <w:b/>
                <w:color w:val="A6A6A6"/>
                <w:sz w:val="16"/>
                <w:szCs w:val="20"/>
                <w:lang w:val="en-US"/>
              </w:rPr>
            </w:pPr>
            <w:ins w:id="11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7" w:author="Автор"/>
                <w:b/>
                <w:color w:val="A6A6A6"/>
                <w:sz w:val="16"/>
                <w:szCs w:val="20"/>
                <w:lang w:val="en-US"/>
              </w:rPr>
            </w:pPr>
            <w:ins w:id="11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name="excludeGoodGroupFromProhibition"&gt;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29" w:author="Автор"/>
                <w:b/>
                <w:color w:val="A6A6A6"/>
                <w:sz w:val="16"/>
                <w:szCs w:val="20"/>
                <w:lang w:val="en-US"/>
              </w:rPr>
            </w:pPr>
            <w:ins w:id="11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1" w:author="Автор"/>
                <w:b/>
                <w:color w:val="A6A6A6"/>
                <w:sz w:val="16"/>
                <w:szCs w:val="20"/>
                <w:lang w:val="en-US"/>
              </w:rPr>
            </w:pPr>
            <w:ins w:id="11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3" w:author="Автор"/>
                <w:b/>
                <w:color w:val="A6A6A6"/>
                <w:sz w:val="16"/>
                <w:szCs w:val="20"/>
                <w:lang w:val="en-US"/>
              </w:rPr>
            </w:pPr>
            <w:ins w:id="11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name="excludeGoodGroupFromProhibitionResponse"&gt;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5" w:author="Автор"/>
                <w:b/>
                <w:color w:val="A6A6A6"/>
                <w:sz w:val="16"/>
                <w:szCs w:val="20"/>
                <w:lang w:val="en-US"/>
              </w:rPr>
            </w:pPr>
            <w:ins w:id="11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7" w:author="Автор"/>
                <w:b/>
                <w:color w:val="A6A6A6"/>
                <w:sz w:val="16"/>
                <w:szCs w:val="20"/>
                <w:lang w:val="en-US"/>
              </w:rPr>
            </w:pPr>
            <w:ins w:id="11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39" w:author="Автор"/>
                <w:b/>
                <w:color w:val="A6A6A6"/>
                <w:sz w:val="16"/>
                <w:szCs w:val="20"/>
                <w:lang w:val="en-US"/>
              </w:rPr>
            </w:pPr>
            <w:ins w:id="11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1" w:author="Автор"/>
                <w:b/>
                <w:color w:val="A6A6A6"/>
                <w:sz w:val="16"/>
                <w:szCs w:val="20"/>
                <w:lang w:val="en-US"/>
              </w:rPr>
            </w:pPr>
            <w:ins w:id="11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3" w:author="Автор"/>
                <w:b/>
                <w:color w:val="A6A6A6"/>
                <w:sz w:val="16"/>
                <w:szCs w:val="20"/>
                <w:lang w:val="en-US"/>
              </w:rPr>
            </w:pPr>
            <w:ins w:id="11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5" w:author="Автор"/>
                <w:b/>
                <w:color w:val="A6A6A6"/>
                <w:sz w:val="16"/>
                <w:szCs w:val="20"/>
                <w:lang w:val="en-US"/>
              </w:rPr>
            </w:pPr>
            <w:ins w:id="11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name="enableNotificationBySMS"&gt;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7" w:author="Автор"/>
                <w:b/>
                <w:color w:val="A6A6A6"/>
                <w:sz w:val="16"/>
                <w:szCs w:val="20"/>
                <w:lang w:val="en-US"/>
              </w:rPr>
            </w:pPr>
            <w:ins w:id="11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49" w:author="Автор"/>
                <w:b/>
                <w:color w:val="A6A6A6"/>
                <w:sz w:val="16"/>
                <w:szCs w:val="20"/>
                <w:lang w:val="en-US"/>
              </w:rPr>
            </w:pPr>
            <w:ins w:id="11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1" w:author="Автор"/>
                <w:b/>
                <w:color w:val="A6A6A6"/>
                <w:sz w:val="16"/>
                <w:szCs w:val="20"/>
                <w:lang w:val="en-US"/>
              </w:rPr>
            </w:pPr>
            <w:ins w:id="11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name="enableNotificationBySMSResponse"&gt;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3" w:author="Автор"/>
                <w:b/>
                <w:color w:val="A6A6A6"/>
                <w:sz w:val="16"/>
                <w:szCs w:val="20"/>
                <w:lang w:val="en-US"/>
              </w:rPr>
            </w:pPr>
            <w:ins w:id="11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5" w:author="Автор"/>
                <w:b/>
                <w:color w:val="A6A6A6"/>
                <w:sz w:val="16"/>
                <w:szCs w:val="20"/>
                <w:lang w:val="en-US"/>
              </w:rPr>
            </w:pPr>
            <w:ins w:id="11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7" w:author="Автор"/>
                <w:b/>
                <w:color w:val="A6A6A6"/>
                <w:sz w:val="16"/>
                <w:szCs w:val="20"/>
                <w:lang w:val="en-US"/>
              </w:rPr>
            </w:pPr>
            <w:ins w:id="11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59" w:author="Автор"/>
                <w:b/>
                <w:color w:val="A6A6A6"/>
                <w:sz w:val="16"/>
                <w:szCs w:val="20"/>
                <w:lang w:val="en-US"/>
              </w:rPr>
            </w:pPr>
            <w:ins w:id="11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1" w:author="Автор"/>
                <w:b/>
                <w:color w:val="A6A6A6"/>
                <w:sz w:val="16"/>
                <w:szCs w:val="20"/>
                <w:lang w:val="en-US"/>
              </w:rPr>
            </w:pPr>
            <w:ins w:id="11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3" w:author="Автор"/>
                <w:b/>
                <w:color w:val="A6A6A6"/>
                <w:sz w:val="16"/>
                <w:szCs w:val="20"/>
                <w:lang w:val="en-US"/>
              </w:rPr>
            </w:pPr>
            <w:ins w:id="11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name="getActiveMenuQuestions"&gt;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5" w:author="Автор"/>
                <w:b/>
                <w:color w:val="A6A6A6"/>
                <w:sz w:val="16"/>
                <w:szCs w:val="20"/>
                <w:lang w:val="en-US"/>
              </w:rPr>
            </w:pPr>
            <w:ins w:id="11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7" w:author="Автор"/>
                <w:b/>
                <w:color w:val="A6A6A6"/>
                <w:sz w:val="16"/>
                <w:szCs w:val="20"/>
                <w:lang w:val="en-US"/>
              </w:rPr>
            </w:pPr>
            <w:ins w:id="11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69" w:author="Автор"/>
                <w:b/>
                <w:color w:val="A6A6A6"/>
                <w:sz w:val="16"/>
                <w:szCs w:val="20"/>
                <w:lang w:val="en-US"/>
              </w:rPr>
            </w:pPr>
            <w:ins w:id="11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name="getActiveMenuQuestionsResponse"&gt;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1" w:author="Автор"/>
                <w:b/>
                <w:color w:val="A6A6A6"/>
                <w:sz w:val="16"/>
                <w:szCs w:val="20"/>
                <w:lang w:val="en-US"/>
              </w:rPr>
            </w:pPr>
            <w:ins w:id="11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3" w:author="Автор"/>
                <w:b/>
                <w:color w:val="A6A6A6"/>
                <w:sz w:val="16"/>
                <w:szCs w:val="20"/>
                <w:lang w:val="en-US"/>
              </w:rPr>
            </w:pPr>
            <w:ins w:id="11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5" w:author="Автор"/>
                <w:b/>
                <w:color w:val="A6A6A6"/>
                <w:sz w:val="16"/>
                <w:szCs w:val="20"/>
                <w:lang w:val="en-US"/>
              </w:rPr>
            </w:pPr>
            <w:ins w:id="11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7" w:author="Автор"/>
                <w:b/>
                <w:color w:val="A6A6A6"/>
                <w:sz w:val="16"/>
                <w:szCs w:val="20"/>
                <w:lang w:val="en-US"/>
              </w:rPr>
            </w:pPr>
            <w:ins w:id="11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79" w:author="Автор"/>
                <w:b/>
                <w:color w:val="A6A6A6"/>
                <w:sz w:val="16"/>
                <w:szCs w:val="20"/>
                <w:lang w:val="en-US"/>
              </w:rPr>
            </w:pPr>
            <w:ins w:id="11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1" w:author="Автор"/>
                <w:b/>
                <w:color w:val="A6A6A6"/>
                <w:sz w:val="16"/>
                <w:szCs w:val="20"/>
                <w:lang w:val="en-US"/>
              </w:rPr>
            </w:pPr>
            <w:ins w:id="11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name="putCycleDiagram"&gt;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3" w:author="Автор"/>
                <w:b/>
                <w:color w:val="A6A6A6"/>
                <w:sz w:val="16"/>
                <w:szCs w:val="20"/>
                <w:lang w:val="en-US"/>
              </w:rPr>
            </w:pPr>
            <w:ins w:id="11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5" w:author="Автор"/>
                <w:b/>
                <w:color w:val="A6A6A6"/>
                <w:sz w:val="16"/>
                <w:szCs w:val="20"/>
                <w:lang w:val="en-US"/>
              </w:rPr>
            </w:pPr>
            <w:ins w:id="11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7" w:author="Автор"/>
                <w:b/>
                <w:color w:val="A6A6A6"/>
                <w:sz w:val="16"/>
                <w:szCs w:val="20"/>
                <w:lang w:val="en-US"/>
              </w:rPr>
            </w:pPr>
            <w:ins w:id="11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name="putCycleDiagramResponse"&gt;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89" w:author="Автор"/>
                <w:b/>
                <w:color w:val="A6A6A6"/>
                <w:sz w:val="16"/>
                <w:szCs w:val="20"/>
                <w:lang w:val="en-US"/>
              </w:rPr>
            </w:pPr>
            <w:ins w:id="11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1" w:author="Автор"/>
                <w:b/>
                <w:color w:val="A6A6A6"/>
                <w:sz w:val="16"/>
                <w:szCs w:val="20"/>
                <w:lang w:val="en-US"/>
              </w:rPr>
            </w:pPr>
            <w:ins w:id="11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3" w:author="Автор"/>
                <w:b/>
                <w:color w:val="A6A6A6"/>
                <w:sz w:val="16"/>
                <w:szCs w:val="20"/>
                <w:lang w:val="en-US"/>
              </w:rPr>
            </w:pPr>
            <w:ins w:id="11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5" w:author="Автор"/>
                <w:b/>
                <w:color w:val="A6A6A6"/>
                <w:sz w:val="16"/>
                <w:szCs w:val="20"/>
                <w:lang w:val="en-US"/>
              </w:rPr>
            </w:pPr>
            <w:ins w:id="11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7" w:author="Автор"/>
                <w:b/>
                <w:color w:val="A6A6A6"/>
                <w:sz w:val="16"/>
                <w:szCs w:val="20"/>
                <w:lang w:val="en-US"/>
              </w:rPr>
            </w:pPr>
            <w:ins w:id="11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499" w:author="Автор"/>
                <w:b/>
                <w:color w:val="A6A6A6"/>
                <w:sz w:val="16"/>
                <w:szCs w:val="20"/>
                <w:lang w:val="en-US"/>
              </w:rPr>
            </w:pPr>
            <w:ins w:id="11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name="setProhibitionOnGoodGroup"&gt;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1" w:author="Автор"/>
                <w:b/>
                <w:color w:val="A6A6A6"/>
                <w:sz w:val="16"/>
                <w:szCs w:val="20"/>
                <w:lang w:val="en-US"/>
              </w:rPr>
            </w:pPr>
            <w:ins w:id="11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3" w:author="Автор"/>
                <w:b/>
                <w:color w:val="A6A6A6"/>
                <w:sz w:val="16"/>
                <w:szCs w:val="20"/>
                <w:lang w:val="en-US"/>
              </w:rPr>
            </w:pPr>
            <w:ins w:id="11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5" w:author="Автор"/>
                <w:b/>
                <w:color w:val="A6A6A6"/>
                <w:sz w:val="16"/>
                <w:szCs w:val="20"/>
                <w:lang w:val="en-US"/>
              </w:rPr>
            </w:pPr>
            <w:ins w:id="11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name="setProhibitionOnGoodGroupResponse"&gt;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7" w:author="Автор"/>
                <w:b/>
                <w:color w:val="A6A6A6"/>
                <w:sz w:val="16"/>
                <w:szCs w:val="20"/>
                <w:lang w:val="en-US"/>
              </w:rPr>
            </w:pPr>
            <w:ins w:id="11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09" w:author="Автор"/>
                <w:b/>
                <w:color w:val="A6A6A6"/>
                <w:sz w:val="16"/>
                <w:szCs w:val="20"/>
                <w:lang w:val="en-US"/>
              </w:rPr>
            </w:pPr>
            <w:ins w:id="11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1" w:author="Автор"/>
                <w:b/>
                <w:color w:val="A6A6A6"/>
                <w:sz w:val="16"/>
                <w:szCs w:val="20"/>
                <w:lang w:val="en-US"/>
              </w:rPr>
            </w:pPr>
            <w:ins w:id="11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3" w:author="Автор"/>
                <w:b/>
                <w:color w:val="A6A6A6"/>
                <w:sz w:val="16"/>
                <w:szCs w:val="20"/>
                <w:lang w:val="en-US"/>
              </w:rPr>
            </w:pPr>
            <w:ins w:id="11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5" w:author="Автор"/>
                <w:b/>
                <w:color w:val="A6A6A6"/>
                <w:sz w:val="16"/>
                <w:szCs w:val="20"/>
                <w:lang w:val="en-US"/>
              </w:rPr>
            </w:pPr>
            <w:ins w:id="11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7" w:author="Автор"/>
                <w:b/>
                <w:color w:val="A6A6A6"/>
                <w:sz w:val="16"/>
                <w:szCs w:val="20"/>
                <w:lang w:val="en-US"/>
              </w:rPr>
            </w:pPr>
            <w:ins w:id="11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&lt;wsdl:input name="getCycleDiagramHistoryList"&gt;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19" w:author="Автор"/>
                <w:b/>
                <w:color w:val="A6A6A6"/>
                <w:sz w:val="16"/>
                <w:szCs w:val="20"/>
                <w:lang w:val="en-US"/>
              </w:rPr>
            </w:pPr>
            <w:ins w:id="11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1" w:author="Автор"/>
                <w:b/>
                <w:color w:val="A6A6A6"/>
                <w:sz w:val="16"/>
                <w:szCs w:val="20"/>
                <w:lang w:val="en-US"/>
              </w:rPr>
            </w:pPr>
            <w:ins w:id="11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3" w:author="Автор"/>
                <w:b/>
                <w:color w:val="A6A6A6"/>
                <w:sz w:val="16"/>
                <w:szCs w:val="20"/>
                <w:lang w:val="en-US"/>
              </w:rPr>
            </w:pPr>
            <w:ins w:id="11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name="getCycleDiagramHistoryListResponse"&gt;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5" w:author="Автор"/>
                <w:b/>
                <w:color w:val="A6A6A6"/>
                <w:sz w:val="16"/>
                <w:szCs w:val="20"/>
                <w:lang w:val="en-US"/>
              </w:rPr>
            </w:pPr>
            <w:ins w:id="11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7" w:author="Автор"/>
                <w:b/>
                <w:color w:val="A6A6A6"/>
                <w:sz w:val="16"/>
                <w:szCs w:val="20"/>
                <w:lang w:val="en-US"/>
              </w:rPr>
            </w:pPr>
            <w:ins w:id="11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29" w:author="Автор"/>
                <w:b/>
                <w:color w:val="A6A6A6"/>
                <w:sz w:val="16"/>
                <w:szCs w:val="20"/>
                <w:lang w:val="en-US"/>
              </w:rPr>
            </w:pPr>
            <w:ins w:id="11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1" w:author="Автор"/>
                <w:b/>
                <w:color w:val="A6A6A6"/>
                <w:sz w:val="16"/>
                <w:szCs w:val="20"/>
                <w:lang w:val="en-US"/>
              </w:rPr>
            </w:pPr>
            <w:ins w:id="11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3" w:author="Автор"/>
                <w:b/>
                <w:color w:val="A6A6A6"/>
                <w:sz w:val="16"/>
                <w:szCs w:val="20"/>
                <w:lang w:val="en-US"/>
              </w:rPr>
            </w:pPr>
            <w:ins w:id="115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5" w:author="Автор"/>
                <w:b/>
                <w:color w:val="A6A6A6"/>
                <w:sz w:val="16"/>
                <w:szCs w:val="20"/>
                <w:lang w:val="en-US"/>
              </w:rPr>
            </w:pPr>
            <w:ins w:id="115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name="activateCurrentSubscriptionFeeding"&gt;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7" w:author="Автор"/>
                <w:b/>
                <w:color w:val="A6A6A6"/>
                <w:sz w:val="16"/>
                <w:szCs w:val="20"/>
                <w:lang w:val="en-US"/>
              </w:rPr>
            </w:pPr>
            <w:ins w:id="115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39" w:author="Автор"/>
                <w:b/>
                <w:color w:val="A6A6A6"/>
                <w:sz w:val="16"/>
                <w:szCs w:val="20"/>
                <w:lang w:val="en-US"/>
              </w:rPr>
            </w:pPr>
            <w:ins w:id="115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1" w:author="Автор"/>
                <w:b/>
                <w:color w:val="A6A6A6"/>
                <w:sz w:val="16"/>
                <w:szCs w:val="20"/>
                <w:lang w:val="en-US"/>
              </w:rPr>
            </w:pPr>
            <w:ins w:id="115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name="activateCurrentSubscriptionFeedingResponse"&gt;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3" w:author="Автор"/>
                <w:b/>
                <w:color w:val="A6A6A6"/>
                <w:sz w:val="16"/>
                <w:szCs w:val="20"/>
                <w:lang w:val="en-US"/>
              </w:rPr>
            </w:pPr>
            <w:ins w:id="115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5" w:author="Автор"/>
                <w:b/>
                <w:color w:val="A6A6A6"/>
                <w:sz w:val="16"/>
                <w:szCs w:val="20"/>
                <w:lang w:val="en-US"/>
              </w:rPr>
            </w:pPr>
            <w:ins w:id="115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7" w:author="Автор"/>
                <w:b/>
                <w:color w:val="A6A6A6"/>
                <w:sz w:val="16"/>
                <w:szCs w:val="20"/>
                <w:lang w:val="en-US"/>
              </w:rPr>
            </w:pPr>
            <w:ins w:id="115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49" w:author="Автор"/>
                <w:b/>
                <w:color w:val="A6A6A6"/>
                <w:sz w:val="16"/>
                <w:szCs w:val="20"/>
                <w:lang w:val="en-US"/>
              </w:rPr>
            </w:pPr>
            <w:ins w:id="115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1" w:author="Автор"/>
                <w:b/>
                <w:color w:val="A6A6A6"/>
                <w:sz w:val="16"/>
                <w:szCs w:val="20"/>
                <w:lang w:val="en-US"/>
              </w:rPr>
            </w:pPr>
            <w:ins w:id="115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3" w:author="Автор"/>
                <w:b/>
                <w:color w:val="A6A6A6"/>
                <w:sz w:val="16"/>
                <w:szCs w:val="20"/>
                <w:lang w:val="en-US"/>
              </w:rPr>
            </w:pPr>
            <w:ins w:id="115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5" w:author="Автор"/>
                <w:b/>
                <w:color w:val="A6A6A6"/>
                <w:sz w:val="16"/>
                <w:szCs w:val="20"/>
                <w:lang w:val="en-US"/>
              </w:rPr>
            </w:pPr>
            <w:ins w:id="115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7" w:author="Автор"/>
                <w:b/>
                <w:color w:val="A6A6A6"/>
                <w:sz w:val="16"/>
                <w:szCs w:val="20"/>
                <w:lang w:val="en-US"/>
              </w:rPr>
            </w:pPr>
            <w:ins w:id="115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59" w:author="Автор"/>
                <w:b/>
                <w:color w:val="A6A6A6"/>
                <w:sz w:val="16"/>
                <w:szCs w:val="20"/>
                <w:lang w:val="en-US"/>
              </w:rPr>
            </w:pPr>
            <w:ins w:id="115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1" w:author="Автор"/>
                <w:b/>
                <w:color w:val="A6A6A6"/>
                <w:sz w:val="16"/>
                <w:szCs w:val="20"/>
                <w:lang w:val="en-US"/>
              </w:rPr>
            </w:pPr>
            <w:ins w:id="115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3" w:author="Автор"/>
                <w:b/>
                <w:color w:val="A6A6A6"/>
                <w:sz w:val="16"/>
                <w:szCs w:val="20"/>
                <w:lang w:val="en-US"/>
              </w:rPr>
            </w:pPr>
            <w:ins w:id="115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5" w:author="Автор"/>
                <w:b/>
                <w:color w:val="A6A6A6"/>
                <w:sz w:val="16"/>
                <w:szCs w:val="20"/>
                <w:lang w:val="en-US"/>
              </w:rPr>
            </w:pPr>
            <w:ins w:id="115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7" w:author="Автор"/>
                <w:b/>
                <w:color w:val="A6A6A6"/>
                <w:sz w:val="16"/>
                <w:szCs w:val="20"/>
                <w:lang w:val="en-US"/>
              </w:rPr>
            </w:pPr>
            <w:ins w:id="115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69" w:author="Автор"/>
                <w:b/>
                <w:color w:val="A6A6A6"/>
                <w:sz w:val="16"/>
                <w:szCs w:val="20"/>
                <w:lang w:val="en-US"/>
              </w:rPr>
            </w:pPr>
            <w:ins w:id="115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1" w:author="Автор"/>
                <w:b/>
                <w:color w:val="A6A6A6"/>
                <w:sz w:val="16"/>
                <w:szCs w:val="20"/>
                <w:lang w:val="en-US"/>
              </w:rPr>
            </w:pPr>
            <w:ins w:id="115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name="enableNotificationByEmail"&gt;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3" w:author="Автор"/>
                <w:b/>
                <w:color w:val="A6A6A6"/>
                <w:sz w:val="16"/>
                <w:szCs w:val="20"/>
                <w:lang w:val="en-US"/>
              </w:rPr>
            </w:pPr>
            <w:ins w:id="115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5" w:author="Автор"/>
                <w:b/>
                <w:color w:val="A6A6A6"/>
                <w:sz w:val="16"/>
                <w:szCs w:val="20"/>
                <w:lang w:val="en-US"/>
              </w:rPr>
            </w:pPr>
            <w:ins w:id="115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7" w:author="Автор"/>
                <w:b/>
                <w:color w:val="A6A6A6"/>
                <w:sz w:val="16"/>
                <w:szCs w:val="20"/>
                <w:lang w:val="en-US"/>
              </w:rPr>
            </w:pPr>
            <w:ins w:id="115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name="enableNotificationByEmailResponse"&gt;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79" w:author="Автор"/>
                <w:b/>
                <w:color w:val="A6A6A6"/>
                <w:sz w:val="16"/>
                <w:szCs w:val="20"/>
                <w:lang w:val="en-US"/>
              </w:rPr>
            </w:pPr>
            <w:ins w:id="115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1" w:author="Автор"/>
                <w:b/>
                <w:color w:val="A6A6A6"/>
                <w:sz w:val="16"/>
                <w:szCs w:val="20"/>
                <w:lang w:val="en-US"/>
              </w:rPr>
            </w:pPr>
            <w:ins w:id="115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3" w:author="Автор"/>
                <w:b/>
                <w:color w:val="A6A6A6"/>
                <w:sz w:val="16"/>
                <w:szCs w:val="20"/>
                <w:lang w:val="en-US"/>
              </w:rPr>
            </w:pPr>
            <w:ins w:id="115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5" w:author="Автор"/>
                <w:b/>
                <w:color w:val="A6A6A6"/>
                <w:sz w:val="16"/>
                <w:szCs w:val="20"/>
                <w:lang w:val="en-US"/>
              </w:rPr>
            </w:pPr>
            <w:ins w:id="115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7" w:author="Автор"/>
                <w:b/>
                <w:color w:val="A6A6A6"/>
                <w:sz w:val="16"/>
                <w:szCs w:val="20"/>
                <w:lang w:val="en-US"/>
              </w:rPr>
            </w:pPr>
            <w:ins w:id="115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89" w:author="Автор"/>
                <w:b/>
                <w:color w:val="A6A6A6"/>
                <w:sz w:val="16"/>
                <w:szCs w:val="20"/>
                <w:lang w:val="en-US"/>
              </w:rPr>
            </w:pPr>
            <w:ins w:id="115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name="reopenSubscriptionFeedingBySan"&gt;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1" w:author="Автор"/>
                <w:b/>
                <w:color w:val="A6A6A6"/>
                <w:sz w:val="16"/>
                <w:szCs w:val="20"/>
                <w:lang w:val="en-US"/>
              </w:rPr>
            </w:pPr>
            <w:ins w:id="115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3" w:author="Автор"/>
                <w:b/>
                <w:color w:val="A6A6A6"/>
                <w:sz w:val="16"/>
                <w:szCs w:val="20"/>
                <w:lang w:val="en-US"/>
              </w:rPr>
            </w:pPr>
            <w:ins w:id="115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5" w:author="Автор"/>
                <w:b/>
                <w:color w:val="A6A6A6"/>
                <w:sz w:val="16"/>
                <w:szCs w:val="20"/>
                <w:lang w:val="en-US"/>
              </w:rPr>
            </w:pPr>
            <w:ins w:id="115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name="reopenSubscriptionFeedingBySanResponse"&gt;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7" w:author="Автор"/>
                <w:b/>
                <w:color w:val="A6A6A6"/>
                <w:sz w:val="16"/>
                <w:szCs w:val="20"/>
                <w:lang w:val="en-US"/>
              </w:rPr>
            </w:pPr>
            <w:ins w:id="115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599" w:author="Автор"/>
                <w:b/>
                <w:color w:val="A6A6A6"/>
                <w:sz w:val="16"/>
                <w:szCs w:val="20"/>
                <w:lang w:val="en-US"/>
              </w:rPr>
            </w:pPr>
            <w:ins w:id="116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1" w:author="Автор"/>
                <w:b/>
                <w:color w:val="A6A6A6"/>
                <w:sz w:val="16"/>
                <w:szCs w:val="20"/>
                <w:lang w:val="en-US"/>
              </w:rPr>
            </w:pPr>
            <w:ins w:id="116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3" w:author="Автор"/>
                <w:b/>
                <w:color w:val="A6A6A6"/>
                <w:sz w:val="16"/>
                <w:szCs w:val="20"/>
                <w:lang w:val="en-US"/>
              </w:rPr>
            </w:pPr>
            <w:ins w:id="116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5" w:author="Автор"/>
                <w:b/>
                <w:color w:val="A6A6A6"/>
                <w:sz w:val="16"/>
                <w:szCs w:val="20"/>
                <w:lang w:val="en-US"/>
              </w:rPr>
            </w:pPr>
            <w:ins w:id="116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7" w:author="Автор"/>
                <w:b/>
                <w:color w:val="A6A6A6"/>
                <w:sz w:val="16"/>
                <w:szCs w:val="20"/>
                <w:lang w:val="en-US"/>
              </w:rPr>
            </w:pPr>
            <w:ins w:id="116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name="getMenuListWithProhibitions"&gt;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09" w:author="Автор"/>
                <w:b/>
                <w:color w:val="A6A6A6"/>
                <w:sz w:val="16"/>
                <w:szCs w:val="20"/>
                <w:lang w:val="en-US"/>
              </w:rPr>
            </w:pPr>
            <w:ins w:id="116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1" w:author="Автор"/>
                <w:b/>
                <w:color w:val="A6A6A6"/>
                <w:sz w:val="16"/>
                <w:szCs w:val="20"/>
                <w:lang w:val="en-US"/>
              </w:rPr>
            </w:pPr>
            <w:ins w:id="116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3" w:author="Автор"/>
                <w:b/>
                <w:color w:val="A6A6A6"/>
                <w:sz w:val="16"/>
                <w:szCs w:val="20"/>
                <w:lang w:val="en-US"/>
              </w:rPr>
            </w:pPr>
            <w:ins w:id="116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name="getMenuListWithProhibitionsResponse"&gt;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5" w:author="Автор"/>
                <w:b/>
                <w:color w:val="A6A6A6"/>
                <w:sz w:val="16"/>
                <w:szCs w:val="20"/>
                <w:lang w:val="en-US"/>
              </w:rPr>
            </w:pPr>
            <w:ins w:id="116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7" w:author="Автор"/>
                <w:b/>
                <w:color w:val="A6A6A6"/>
                <w:sz w:val="16"/>
                <w:szCs w:val="20"/>
                <w:lang w:val="en-US"/>
              </w:rPr>
            </w:pPr>
            <w:ins w:id="116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19" w:author="Автор"/>
                <w:b/>
                <w:color w:val="A6A6A6"/>
                <w:sz w:val="16"/>
                <w:szCs w:val="20"/>
                <w:lang w:val="en-US"/>
              </w:rPr>
            </w:pPr>
            <w:ins w:id="116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1" w:author="Автор"/>
                <w:b/>
                <w:color w:val="A6A6A6"/>
                <w:sz w:val="16"/>
                <w:szCs w:val="20"/>
                <w:lang w:val="en-US"/>
              </w:rPr>
            </w:pPr>
            <w:ins w:id="116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3" w:author="Автор"/>
                <w:b/>
                <w:color w:val="A6A6A6"/>
                <w:sz w:val="16"/>
                <w:szCs w:val="20"/>
                <w:lang w:val="en-US"/>
              </w:rPr>
            </w:pPr>
            <w:ins w:id="116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5" w:author="Автор"/>
                <w:b/>
                <w:color w:val="A6A6A6"/>
                <w:sz w:val="16"/>
                <w:szCs w:val="20"/>
                <w:lang w:val="en-US"/>
              </w:rPr>
            </w:pPr>
            <w:ins w:id="116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name="getPurchaseSubscriptionFeedingListBySan"&gt;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7" w:author="Автор"/>
                <w:b/>
                <w:color w:val="A6A6A6"/>
                <w:sz w:val="16"/>
                <w:szCs w:val="20"/>
                <w:lang w:val="en-US"/>
              </w:rPr>
            </w:pPr>
            <w:ins w:id="116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29" w:author="Автор"/>
                <w:b/>
                <w:color w:val="A6A6A6"/>
                <w:sz w:val="16"/>
                <w:szCs w:val="20"/>
                <w:lang w:val="en-US"/>
              </w:rPr>
            </w:pPr>
            <w:ins w:id="116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1" w:author="Автор"/>
                <w:b/>
                <w:color w:val="A6A6A6"/>
                <w:sz w:val="16"/>
                <w:szCs w:val="20"/>
                <w:lang w:val="en-US"/>
              </w:rPr>
            </w:pPr>
            <w:ins w:id="116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name="getPurchaseSubscriptionFeedingListBySanResponse"&gt;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3" w:author="Автор"/>
                <w:b/>
                <w:color w:val="A6A6A6"/>
                <w:sz w:val="16"/>
                <w:szCs w:val="20"/>
                <w:lang w:val="en-US"/>
              </w:rPr>
            </w:pPr>
            <w:ins w:id="116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5" w:author="Автор"/>
                <w:b/>
                <w:color w:val="A6A6A6"/>
                <w:sz w:val="16"/>
                <w:szCs w:val="20"/>
                <w:lang w:val="en-US"/>
              </w:rPr>
            </w:pPr>
            <w:ins w:id="116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7" w:author="Автор"/>
                <w:b/>
                <w:color w:val="A6A6A6"/>
                <w:sz w:val="16"/>
                <w:szCs w:val="20"/>
                <w:lang w:val="en-US"/>
              </w:rPr>
            </w:pPr>
            <w:ins w:id="116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39" w:author="Автор"/>
                <w:b/>
                <w:color w:val="A6A6A6"/>
                <w:sz w:val="16"/>
                <w:szCs w:val="20"/>
                <w:lang w:val="en-US"/>
              </w:rPr>
            </w:pPr>
            <w:ins w:id="116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1" w:author="Автор"/>
                <w:b/>
                <w:color w:val="A6A6A6"/>
                <w:sz w:val="16"/>
                <w:szCs w:val="20"/>
                <w:lang w:val="en-US"/>
              </w:rPr>
            </w:pPr>
            <w:ins w:id="116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3" w:author="Автор"/>
                <w:b/>
                <w:color w:val="A6A6A6"/>
                <w:sz w:val="16"/>
                <w:szCs w:val="20"/>
                <w:lang w:val="en-US"/>
              </w:rPr>
            </w:pPr>
            <w:ins w:id="116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name="setAnswerFromQuestion"&gt;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5" w:author="Автор"/>
                <w:b/>
                <w:color w:val="A6A6A6"/>
                <w:sz w:val="16"/>
                <w:szCs w:val="20"/>
                <w:lang w:val="en-US"/>
              </w:rPr>
            </w:pPr>
            <w:ins w:id="116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7" w:author="Автор"/>
                <w:b/>
                <w:color w:val="A6A6A6"/>
                <w:sz w:val="16"/>
                <w:szCs w:val="20"/>
                <w:lang w:val="en-US"/>
              </w:rPr>
            </w:pPr>
            <w:ins w:id="116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49" w:author="Автор"/>
                <w:b/>
                <w:color w:val="A6A6A6"/>
                <w:sz w:val="16"/>
                <w:szCs w:val="20"/>
                <w:lang w:val="en-US"/>
              </w:rPr>
            </w:pPr>
            <w:ins w:id="116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name="setAnswerFromQuestionResponse"&gt;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1" w:author="Автор"/>
                <w:b/>
                <w:color w:val="A6A6A6"/>
                <w:sz w:val="16"/>
                <w:szCs w:val="20"/>
                <w:lang w:val="en-US"/>
              </w:rPr>
            </w:pPr>
            <w:ins w:id="116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3" w:author="Автор"/>
                <w:b/>
                <w:color w:val="A6A6A6"/>
                <w:sz w:val="16"/>
                <w:szCs w:val="20"/>
                <w:lang w:val="en-US"/>
              </w:rPr>
            </w:pPr>
            <w:ins w:id="116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5" w:author="Автор"/>
                <w:b/>
                <w:color w:val="A6A6A6"/>
                <w:sz w:val="16"/>
                <w:szCs w:val="20"/>
                <w:lang w:val="en-US"/>
              </w:rPr>
            </w:pPr>
            <w:ins w:id="116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7" w:author="Автор"/>
                <w:b/>
                <w:color w:val="A6A6A6"/>
                <w:sz w:val="16"/>
                <w:szCs w:val="20"/>
                <w:lang w:val="en-US"/>
              </w:rPr>
            </w:pPr>
            <w:ins w:id="116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59" w:author="Автор"/>
                <w:b/>
                <w:color w:val="A6A6A6"/>
                <w:sz w:val="16"/>
                <w:szCs w:val="20"/>
                <w:lang w:val="en-US"/>
              </w:rPr>
            </w:pPr>
            <w:ins w:id="116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1" w:author="Автор"/>
                <w:b/>
                <w:color w:val="A6A6A6"/>
                <w:sz w:val="16"/>
                <w:szCs w:val="20"/>
                <w:lang w:val="en-US"/>
              </w:rPr>
            </w:pPr>
            <w:ins w:id="116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name="attachGuardSan"&gt;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3" w:author="Автор"/>
                <w:b/>
                <w:color w:val="A6A6A6"/>
                <w:sz w:val="16"/>
                <w:szCs w:val="20"/>
                <w:lang w:val="en-US"/>
              </w:rPr>
            </w:pPr>
            <w:ins w:id="116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5" w:author="Автор"/>
                <w:b/>
                <w:color w:val="A6A6A6"/>
                <w:sz w:val="16"/>
                <w:szCs w:val="20"/>
                <w:lang w:val="en-US"/>
              </w:rPr>
            </w:pPr>
            <w:ins w:id="116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7" w:author="Автор"/>
                <w:b/>
                <w:color w:val="A6A6A6"/>
                <w:sz w:val="16"/>
                <w:szCs w:val="20"/>
                <w:lang w:val="en-US"/>
              </w:rPr>
            </w:pPr>
            <w:ins w:id="116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name="attachGuardSanResponse"&gt;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69" w:author="Автор"/>
                <w:b/>
                <w:color w:val="A6A6A6"/>
                <w:sz w:val="16"/>
                <w:szCs w:val="20"/>
                <w:lang w:val="en-US"/>
              </w:rPr>
            </w:pPr>
            <w:ins w:id="116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1" w:author="Автор"/>
                <w:b/>
                <w:color w:val="A6A6A6"/>
                <w:sz w:val="16"/>
                <w:szCs w:val="20"/>
                <w:lang w:val="en-US"/>
              </w:rPr>
            </w:pPr>
            <w:ins w:id="116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3" w:author="Автор"/>
                <w:b/>
                <w:color w:val="A6A6A6"/>
                <w:sz w:val="16"/>
                <w:szCs w:val="20"/>
                <w:lang w:val="en-US"/>
              </w:rPr>
            </w:pPr>
            <w:ins w:id="116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5" w:author="Автор"/>
                <w:b/>
                <w:color w:val="A6A6A6"/>
                <w:sz w:val="16"/>
                <w:szCs w:val="20"/>
                <w:lang w:val="en-US"/>
              </w:rPr>
            </w:pPr>
            <w:ins w:id="116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&lt;wsdl:operation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7" w:author="Автор"/>
                <w:b/>
                <w:color w:val="A6A6A6"/>
                <w:sz w:val="16"/>
                <w:szCs w:val="20"/>
                <w:lang w:val="en-US"/>
              </w:rPr>
            </w:pPr>
            <w:ins w:id="116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79" w:author="Автор"/>
                <w:b/>
                <w:color w:val="A6A6A6"/>
                <w:sz w:val="16"/>
                <w:szCs w:val="20"/>
                <w:lang w:val="en-US"/>
              </w:rPr>
            </w:pPr>
            <w:ins w:id="116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name="changePersonalInfo"&gt;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1" w:author="Автор"/>
                <w:b/>
                <w:color w:val="A6A6A6"/>
                <w:sz w:val="16"/>
                <w:szCs w:val="20"/>
                <w:lang w:val="en-US"/>
              </w:rPr>
            </w:pPr>
            <w:ins w:id="116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3" w:author="Автор"/>
                <w:b/>
                <w:color w:val="A6A6A6"/>
                <w:sz w:val="16"/>
                <w:szCs w:val="20"/>
                <w:lang w:val="en-US"/>
              </w:rPr>
            </w:pPr>
            <w:ins w:id="116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5" w:author="Автор"/>
                <w:b/>
                <w:color w:val="A6A6A6"/>
                <w:sz w:val="16"/>
                <w:szCs w:val="20"/>
                <w:lang w:val="en-US"/>
              </w:rPr>
            </w:pPr>
            <w:ins w:id="116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name="changePersonalInfoResponse"&gt;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7" w:author="Автор"/>
                <w:b/>
                <w:color w:val="A6A6A6"/>
                <w:sz w:val="16"/>
                <w:szCs w:val="20"/>
                <w:lang w:val="en-US"/>
              </w:rPr>
            </w:pPr>
            <w:ins w:id="116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89" w:author="Автор"/>
                <w:b/>
                <w:color w:val="A6A6A6"/>
                <w:sz w:val="16"/>
                <w:szCs w:val="20"/>
                <w:lang w:val="en-US"/>
              </w:rPr>
            </w:pPr>
            <w:ins w:id="116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1" w:author="Автор"/>
                <w:b/>
                <w:color w:val="A6A6A6"/>
                <w:sz w:val="16"/>
                <w:szCs w:val="20"/>
                <w:lang w:val="en-US"/>
              </w:rPr>
            </w:pPr>
            <w:ins w:id="116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3" w:author="Автор"/>
                <w:b/>
                <w:color w:val="A6A6A6"/>
                <w:sz w:val="16"/>
                <w:szCs w:val="20"/>
                <w:lang w:val="en-US"/>
              </w:rPr>
            </w:pPr>
            <w:ins w:id="116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5" w:author="Автор"/>
                <w:b/>
                <w:color w:val="A6A6A6"/>
                <w:sz w:val="16"/>
                <w:szCs w:val="20"/>
                <w:lang w:val="en-US"/>
              </w:rPr>
            </w:pPr>
            <w:ins w:id="116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7" w:author="Автор"/>
                <w:b/>
                <w:color w:val="A6A6A6"/>
                <w:sz w:val="16"/>
                <w:szCs w:val="20"/>
                <w:lang w:val="en-US"/>
              </w:rPr>
            </w:pPr>
            <w:ins w:id="116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name="getPaymentListBySan"&gt;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699" w:author="Автор"/>
                <w:b/>
                <w:color w:val="A6A6A6"/>
                <w:sz w:val="16"/>
                <w:szCs w:val="20"/>
                <w:lang w:val="en-US"/>
              </w:rPr>
            </w:pPr>
            <w:ins w:id="117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1" w:author="Автор"/>
                <w:b/>
                <w:color w:val="A6A6A6"/>
                <w:sz w:val="16"/>
                <w:szCs w:val="20"/>
                <w:lang w:val="en-US"/>
              </w:rPr>
            </w:pPr>
            <w:ins w:id="117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3" w:author="Автор"/>
                <w:b/>
                <w:color w:val="A6A6A6"/>
                <w:sz w:val="16"/>
                <w:szCs w:val="20"/>
                <w:lang w:val="en-US"/>
              </w:rPr>
            </w:pPr>
            <w:ins w:id="117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name="getPaymentListBySanResponse"&gt;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5" w:author="Автор"/>
                <w:b/>
                <w:color w:val="A6A6A6"/>
                <w:sz w:val="16"/>
                <w:szCs w:val="20"/>
                <w:lang w:val="en-US"/>
              </w:rPr>
            </w:pPr>
            <w:ins w:id="117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7" w:author="Автор"/>
                <w:b/>
                <w:color w:val="A6A6A6"/>
                <w:sz w:val="16"/>
                <w:szCs w:val="20"/>
                <w:lang w:val="en-US"/>
              </w:rPr>
            </w:pPr>
            <w:ins w:id="117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09" w:author="Автор"/>
                <w:b/>
                <w:color w:val="A6A6A6"/>
                <w:sz w:val="16"/>
                <w:szCs w:val="20"/>
                <w:lang w:val="en-US"/>
              </w:rPr>
            </w:pPr>
            <w:ins w:id="117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1" w:author="Автор"/>
                <w:b/>
                <w:color w:val="A6A6A6"/>
                <w:sz w:val="16"/>
                <w:szCs w:val="20"/>
                <w:lang w:val="en-US"/>
              </w:rPr>
            </w:pPr>
            <w:ins w:id="117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3" w:author="Автор"/>
                <w:b/>
                <w:color w:val="A6A6A6"/>
                <w:sz w:val="16"/>
                <w:szCs w:val="20"/>
                <w:lang w:val="en-US"/>
              </w:rPr>
            </w:pPr>
            <w:ins w:id="117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5" w:author="Автор"/>
                <w:b/>
                <w:color w:val="A6A6A6"/>
                <w:sz w:val="16"/>
                <w:szCs w:val="20"/>
                <w:lang w:val="en-US"/>
              </w:rPr>
            </w:pPr>
            <w:ins w:id="117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name="getStudentListByIdOfClientGroup"&gt;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7" w:author="Автор"/>
                <w:b/>
                <w:color w:val="A6A6A6"/>
                <w:sz w:val="16"/>
                <w:szCs w:val="20"/>
                <w:lang w:val="en-US"/>
              </w:rPr>
            </w:pPr>
            <w:ins w:id="117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19" w:author="Автор"/>
                <w:b/>
                <w:color w:val="A6A6A6"/>
                <w:sz w:val="16"/>
                <w:szCs w:val="20"/>
                <w:lang w:val="en-US"/>
              </w:rPr>
            </w:pPr>
            <w:ins w:id="117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1" w:author="Автор"/>
                <w:b/>
                <w:color w:val="A6A6A6"/>
                <w:sz w:val="16"/>
                <w:szCs w:val="20"/>
                <w:lang w:val="en-US"/>
              </w:rPr>
            </w:pPr>
            <w:ins w:id="117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name="getStudentListByIdOfClientGroupResponse"&gt;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3" w:author="Автор"/>
                <w:b/>
                <w:color w:val="A6A6A6"/>
                <w:sz w:val="16"/>
                <w:szCs w:val="20"/>
                <w:lang w:val="en-US"/>
              </w:rPr>
            </w:pPr>
            <w:ins w:id="117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5" w:author="Автор"/>
                <w:b/>
                <w:color w:val="A6A6A6"/>
                <w:sz w:val="16"/>
                <w:szCs w:val="20"/>
                <w:lang w:val="en-US"/>
              </w:rPr>
            </w:pPr>
            <w:ins w:id="117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7" w:author="Автор"/>
                <w:b/>
                <w:color w:val="A6A6A6"/>
                <w:sz w:val="16"/>
                <w:szCs w:val="20"/>
                <w:lang w:val="en-US"/>
              </w:rPr>
            </w:pPr>
            <w:ins w:id="117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29" w:author="Автор"/>
                <w:b/>
                <w:color w:val="A6A6A6"/>
                <w:sz w:val="16"/>
                <w:szCs w:val="20"/>
                <w:lang w:val="en-US"/>
              </w:rPr>
            </w:pPr>
            <w:ins w:id="117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1" w:author="Автор"/>
                <w:b/>
                <w:color w:val="A6A6A6"/>
                <w:sz w:val="16"/>
                <w:szCs w:val="20"/>
                <w:lang w:val="en-US"/>
              </w:rPr>
            </w:pPr>
            <w:ins w:id="117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3" w:author="Автор"/>
                <w:b/>
                <w:color w:val="A6A6A6"/>
                <w:sz w:val="16"/>
                <w:szCs w:val="20"/>
                <w:lang w:val="en-US"/>
              </w:rPr>
            </w:pPr>
            <w:ins w:id="117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name="getClientsByGuardSan"&gt;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5" w:author="Автор"/>
                <w:b/>
                <w:color w:val="A6A6A6"/>
                <w:sz w:val="16"/>
                <w:szCs w:val="20"/>
                <w:lang w:val="en-US"/>
              </w:rPr>
            </w:pPr>
            <w:ins w:id="117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7" w:author="Автор"/>
                <w:b/>
                <w:color w:val="A6A6A6"/>
                <w:sz w:val="16"/>
                <w:szCs w:val="20"/>
                <w:lang w:val="en-US"/>
              </w:rPr>
            </w:pPr>
            <w:ins w:id="117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39" w:author="Автор"/>
                <w:b/>
                <w:color w:val="A6A6A6"/>
                <w:sz w:val="16"/>
                <w:szCs w:val="20"/>
                <w:lang w:val="en-US"/>
              </w:rPr>
            </w:pPr>
            <w:ins w:id="117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name="getClientsByGuardSanResponse"&gt;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1" w:author="Автор"/>
                <w:b/>
                <w:color w:val="A6A6A6"/>
                <w:sz w:val="16"/>
                <w:szCs w:val="20"/>
                <w:lang w:val="en-US"/>
              </w:rPr>
            </w:pPr>
            <w:ins w:id="117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3" w:author="Автор"/>
                <w:b/>
                <w:color w:val="A6A6A6"/>
                <w:sz w:val="16"/>
                <w:szCs w:val="20"/>
                <w:lang w:val="en-US"/>
              </w:rPr>
            </w:pPr>
            <w:ins w:id="117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5" w:author="Автор"/>
                <w:b/>
                <w:color w:val="A6A6A6"/>
                <w:sz w:val="16"/>
                <w:szCs w:val="20"/>
                <w:lang w:val="en-US"/>
              </w:rPr>
            </w:pPr>
            <w:ins w:id="117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7" w:author="Автор"/>
                <w:b/>
                <w:color w:val="A6A6A6"/>
                <w:sz w:val="16"/>
                <w:szCs w:val="20"/>
                <w:lang w:val="en-US"/>
              </w:rPr>
            </w:pPr>
            <w:ins w:id="117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49" w:author="Автор"/>
                <w:b/>
                <w:color w:val="A6A6A6"/>
                <w:sz w:val="16"/>
                <w:szCs w:val="20"/>
                <w:lang w:val="en-US"/>
              </w:rPr>
            </w:pPr>
            <w:ins w:id="117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1" w:author="Автор"/>
                <w:b/>
                <w:color w:val="A6A6A6"/>
                <w:sz w:val="16"/>
                <w:szCs w:val="20"/>
                <w:lang w:val="en-US"/>
              </w:rPr>
            </w:pPr>
            <w:ins w:id="117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name="getCycleDiagramList"&gt;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3" w:author="Автор"/>
                <w:b/>
                <w:color w:val="A6A6A6"/>
                <w:sz w:val="16"/>
                <w:szCs w:val="20"/>
                <w:lang w:val="en-US"/>
              </w:rPr>
            </w:pPr>
            <w:ins w:id="117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5" w:author="Автор"/>
                <w:b/>
                <w:color w:val="A6A6A6"/>
                <w:sz w:val="16"/>
                <w:szCs w:val="20"/>
                <w:lang w:val="en-US"/>
              </w:rPr>
            </w:pPr>
            <w:ins w:id="117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7" w:author="Автор"/>
                <w:b/>
                <w:color w:val="A6A6A6"/>
                <w:sz w:val="16"/>
                <w:szCs w:val="20"/>
                <w:lang w:val="en-US"/>
              </w:rPr>
            </w:pPr>
            <w:ins w:id="117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name="getCycleDiagramListResponse"&gt;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59" w:author="Автор"/>
                <w:b/>
                <w:color w:val="A6A6A6"/>
                <w:sz w:val="16"/>
                <w:szCs w:val="20"/>
                <w:lang w:val="en-US"/>
              </w:rPr>
            </w:pPr>
            <w:ins w:id="117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1" w:author="Автор"/>
                <w:b/>
                <w:color w:val="A6A6A6"/>
                <w:sz w:val="16"/>
                <w:szCs w:val="20"/>
                <w:lang w:val="en-US"/>
              </w:rPr>
            </w:pPr>
            <w:ins w:id="117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3" w:author="Автор"/>
                <w:b/>
                <w:color w:val="A6A6A6"/>
                <w:sz w:val="16"/>
                <w:szCs w:val="20"/>
                <w:lang w:val="en-US"/>
              </w:rPr>
            </w:pPr>
            <w:ins w:id="117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5" w:author="Автор"/>
                <w:b/>
                <w:color w:val="A6A6A6"/>
                <w:sz w:val="16"/>
                <w:szCs w:val="20"/>
                <w:lang w:val="en-US"/>
              </w:rPr>
            </w:pPr>
            <w:ins w:id="117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7" w:author="Автор"/>
                <w:b/>
                <w:color w:val="A6A6A6"/>
                <w:sz w:val="16"/>
                <w:szCs w:val="20"/>
                <w:lang w:val="en-US"/>
              </w:rPr>
            </w:pPr>
            <w:ins w:id="117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69" w:author="Автор"/>
                <w:b/>
                <w:color w:val="A6A6A6"/>
                <w:sz w:val="16"/>
                <w:szCs w:val="20"/>
                <w:lang w:val="en-US"/>
              </w:rPr>
            </w:pPr>
            <w:ins w:id="117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name="setProhibitionOnProduct"&gt;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1" w:author="Автор"/>
                <w:b/>
                <w:color w:val="A6A6A6"/>
                <w:sz w:val="16"/>
                <w:szCs w:val="20"/>
                <w:lang w:val="en-US"/>
              </w:rPr>
            </w:pPr>
            <w:ins w:id="117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3" w:author="Автор"/>
                <w:b/>
                <w:color w:val="A6A6A6"/>
                <w:sz w:val="16"/>
                <w:szCs w:val="20"/>
                <w:lang w:val="en-US"/>
              </w:rPr>
            </w:pPr>
            <w:ins w:id="117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5" w:author="Автор"/>
                <w:b/>
                <w:color w:val="A6A6A6"/>
                <w:sz w:val="16"/>
                <w:szCs w:val="20"/>
                <w:lang w:val="en-US"/>
              </w:rPr>
            </w:pPr>
            <w:ins w:id="117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name="setProhibitionOnProductResponse"&gt;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7" w:author="Автор"/>
                <w:b/>
                <w:color w:val="A6A6A6"/>
                <w:sz w:val="16"/>
                <w:szCs w:val="20"/>
                <w:lang w:val="en-US"/>
              </w:rPr>
            </w:pPr>
            <w:ins w:id="117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79" w:author="Автор"/>
                <w:b/>
                <w:color w:val="A6A6A6"/>
                <w:sz w:val="16"/>
                <w:szCs w:val="20"/>
                <w:lang w:val="en-US"/>
              </w:rPr>
            </w:pPr>
            <w:ins w:id="117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1" w:author="Автор"/>
                <w:b/>
                <w:color w:val="A6A6A6"/>
                <w:sz w:val="16"/>
                <w:szCs w:val="20"/>
                <w:lang w:val="en-US"/>
              </w:rPr>
            </w:pPr>
            <w:ins w:id="117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3" w:author="Автор"/>
                <w:b/>
                <w:color w:val="A6A6A6"/>
                <w:sz w:val="16"/>
                <w:szCs w:val="20"/>
                <w:lang w:val="en-US"/>
              </w:rPr>
            </w:pPr>
            <w:ins w:id="117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5" w:author="Автор"/>
                <w:b/>
                <w:color w:val="A6A6A6"/>
                <w:sz w:val="16"/>
                <w:szCs w:val="20"/>
                <w:lang w:val="en-US"/>
              </w:rPr>
            </w:pPr>
            <w:ins w:id="117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7" w:author="Автор"/>
                <w:b/>
                <w:color w:val="A6A6A6"/>
                <w:sz w:val="16"/>
                <w:szCs w:val="20"/>
                <w:lang w:val="en-US"/>
              </w:rPr>
            </w:pPr>
            <w:ins w:id="117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name="getGroupListByOrg"&gt;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89" w:author="Автор"/>
                <w:b/>
                <w:color w:val="A6A6A6"/>
                <w:sz w:val="16"/>
                <w:szCs w:val="20"/>
                <w:lang w:val="en-US"/>
              </w:rPr>
            </w:pPr>
            <w:ins w:id="117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1" w:author="Автор"/>
                <w:b/>
                <w:color w:val="A6A6A6"/>
                <w:sz w:val="16"/>
                <w:szCs w:val="20"/>
                <w:lang w:val="en-US"/>
              </w:rPr>
            </w:pPr>
            <w:ins w:id="117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3" w:author="Автор"/>
                <w:b/>
                <w:color w:val="A6A6A6"/>
                <w:sz w:val="16"/>
                <w:szCs w:val="20"/>
                <w:lang w:val="en-US"/>
              </w:rPr>
            </w:pPr>
            <w:ins w:id="117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name="getGroupListByOrgResponse"&gt;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5" w:author="Автор"/>
                <w:b/>
                <w:color w:val="A6A6A6"/>
                <w:sz w:val="16"/>
                <w:szCs w:val="20"/>
                <w:lang w:val="en-US"/>
              </w:rPr>
            </w:pPr>
            <w:ins w:id="117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7" w:author="Автор"/>
                <w:b/>
                <w:color w:val="A6A6A6"/>
                <w:sz w:val="16"/>
                <w:szCs w:val="20"/>
                <w:lang w:val="en-US"/>
              </w:rPr>
            </w:pPr>
            <w:ins w:id="117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799" w:author="Автор"/>
                <w:b/>
                <w:color w:val="A6A6A6"/>
                <w:sz w:val="16"/>
                <w:szCs w:val="20"/>
                <w:lang w:val="en-US"/>
              </w:rPr>
            </w:pPr>
            <w:ins w:id="118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1" w:author="Автор"/>
                <w:b/>
                <w:color w:val="A6A6A6"/>
                <w:sz w:val="16"/>
                <w:szCs w:val="20"/>
                <w:lang w:val="en-US"/>
              </w:rPr>
            </w:pPr>
            <w:ins w:id="118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3" w:author="Автор"/>
                <w:b/>
                <w:color w:val="A6A6A6"/>
                <w:sz w:val="16"/>
                <w:szCs w:val="20"/>
                <w:lang w:val="en-US"/>
              </w:rPr>
            </w:pPr>
            <w:ins w:id="118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5" w:author="Автор"/>
                <w:b/>
                <w:color w:val="A6A6A6"/>
                <w:sz w:val="16"/>
                <w:szCs w:val="20"/>
                <w:lang w:val="en-US"/>
              </w:rPr>
            </w:pPr>
            <w:ins w:id="118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name="getTransferSubBalanceList"&gt;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7" w:author="Автор"/>
                <w:b/>
                <w:color w:val="A6A6A6"/>
                <w:sz w:val="16"/>
                <w:szCs w:val="20"/>
                <w:lang w:val="en-US"/>
              </w:rPr>
            </w:pPr>
            <w:ins w:id="118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09" w:author="Автор"/>
                <w:b/>
                <w:color w:val="A6A6A6"/>
                <w:sz w:val="16"/>
                <w:szCs w:val="20"/>
                <w:lang w:val="en-US"/>
              </w:rPr>
            </w:pPr>
            <w:ins w:id="118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1" w:author="Автор"/>
                <w:b/>
                <w:color w:val="A6A6A6"/>
                <w:sz w:val="16"/>
                <w:szCs w:val="20"/>
                <w:lang w:val="en-US"/>
              </w:rPr>
            </w:pPr>
            <w:ins w:id="118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name="getTransferSubBalanceListResponse"&gt;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3" w:author="Автор"/>
                <w:b/>
                <w:color w:val="A6A6A6"/>
                <w:sz w:val="16"/>
                <w:szCs w:val="20"/>
                <w:lang w:val="en-US"/>
              </w:rPr>
            </w:pPr>
            <w:ins w:id="118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5" w:author="Автор"/>
                <w:b/>
                <w:color w:val="A6A6A6"/>
                <w:sz w:val="16"/>
                <w:szCs w:val="20"/>
                <w:lang w:val="en-US"/>
              </w:rPr>
            </w:pPr>
            <w:ins w:id="118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7" w:author="Автор"/>
                <w:b/>
                <w:color w:val="A6A6A6"/>
                <w:sz w:val="16"/>
                <w:szCs w:val="20"/>
                <w:lang w:val="en-US"/>
              </w:rPr>
            </w:pPr>
            <w:ins w:id="118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19" w:author="Автор"/>
                <w:b/>
                <w:color w:val="A6A6A6"/>
                <w:sz w:val="16"/>
                <w:szCs w:val="20"/>
                <w:lang w:val="en-US"/>
              </w:rPr>
            </w:pPr>
            <w:ins w:id="118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1" w:author="Автор"/>
                <w:b/>
                <w:color w:val="A6A6A6"/>
                <w:sz w:val="16"/>
                <w:szCs w:val="20"/>
                <w:lang w:val="en-US"/>
              </w:rPr>
            </w:pPr>
            <w:ins w:id="118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3" w:author="Автор"/>
                <w:b/>
                <w:color w:val="A6A6A6"/>
                <w:sz w:val="16"/>
                <w:szCs w:val="20"/>
                <w:lang w:val="en-US"/>
              </w:rPr>
            </w:pPr>
            <w:ins w:id="118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5" w:author="Автор"/>
                <w:b/>
                <w:color w:val="A6A6A6"/>
                <w:sz w:val="16"/>
                <w:szCs w:val="20"/>
                <w:lang w:val="en-US"/>
              </w:rPr>
            </w:pPr>
            <w:ins w:id="118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7" w:author="Автор"/>
                <w:b/>
                <w:color w:val="A6A6A6"/>
                <w:sz w:val="16"/>
                <w:szCs w:val="20"/>
                <w:lang w:val="en-US"/>
              </w:rPr>
            </w:pPr>
            <w:ins w:id="118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29" w:author="Автор"/>
                <w:b/>
                <w:color w:val="A6A6A6"/>
                <w:sz w:val="16"/>
                <w:szCs w:val="20"/>
                <w:lang w:val="en-US"/>
              </w:rPr>
            </w:pPr>
            <w:ins w:id="118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1" w:author="Автор"/>
                <w:b/>
                <w:color w:val="A6A6A6"/>
                <w:sz w:val="16"/>
                <w:szCs w:val="20"/>
                <w:lang w:val="en-US"/>
              </w:rPr>
            </w:pPr>
            <w:ins w:id="118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3" w:author="Автор"/>
                <w:b/>
                <w:color w:val="A6A6A6"/>
                <w:sz w:val="16"/>
                <w:szCs w:val="20"/>
                <w:lang w:val="en-US"/>
              </w:rPr>
            </w:pPr>
            <w:ins w:id="118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5" w:author="Автор"/>
                <w:b/>
                <w:color w:val="A6A6A6"/>
                <w:sz w:val="16"/>
                <w:szCs w:val="20"/>
                <w:lang w:val="en-US"/>
              </w:rPr>
            </w:pPr>
            <w:ins w:id="118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7" w:author="Автор"/>
                <w:b/>
                <w:color w:val="A6A6A6"/>
                <w:sz w:val="16"/>
                <w:szCs w:val="20"/>
                <w:lang w:val="en-US"/>
              </w:rPr>
            </w:pPr>
            <w:ins w:id="118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39" w:author="Автор"/>
                <w:b/>
                <w:color w:val="A6A6A6"/>
                <w:sz w:val="16"/>
                <w:szCs w:val="20"/>
                <w:lang w:val="en-US"/>
              </w:rPr>
            </w:pPr>
            <w:ins w:id="118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1" w:author="Автор"/>
                <w:b/>
                <w:color w:val="A6A6A6"/>
                <w:sz w:val="16"/>
                <w:szCs w:val="20"/>
                <w:lang w:val="en-US"/>
              </w:rPr>
            </w:pPr>
            <w:ins w:id="118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name="reopenSubscriptionFeeding"&gt;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3" w:author="Автор"/>
                <w:b/>
                <w:color w:val="A6A6A6"/>
                <w:sz w:val="16"/>
                <w:szCs w:val="20"/>
                <w:lang w:val="en-US"/>
              </w:rPr>
            </w:pPr>
            <w:ins w:id="118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5" w:author="Автор"/>
                <w:b/>
                <w:color w:val="A6A6A6"/>
                <w:sz w:val="16"/>
                <w:szCs w:val="20"/>
                <w:lang w:val="en-US"/>
              </w:rPr>
            </w:pPr>
            <w:ins w:id="118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7" w:author="Автор"/>
                <w:b/>
                <w:color w:val="A6A6A6"/>
                <w:sz w:val="16"/>
                <w:szCs w:val="20"/>
                <w:lang w:val="en-US"/>
              </w:rPr>
            </w:pPr>
            <w:ins w:id="118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name="reopenSubscriptionFeedingResponse"&gt;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49" w:author="Автор"/>
                <w:b/>
                <w:color w:val="A6A6A6"/>
                <w:sz w:val="16"/>
                <w:szCs w:val="20"/>
                <w:lang w:val="en-US"/>
              </w:rPr>
            </w:pPr>
            <w:ins w:id="118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1" w:author="Автор"/>
                <w:b/>
                <w:color w:val="A6A6A6"/>
                <w:sz w:val="16"/>
                <w:szCs w:val="20"/>
                <w:lang w:val="en-US"/>
              </w:rPr>
            </w:pPr>
            <w:ins w:id="118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3" w:author="Автор"/>
                <w:b/>
                <w:color w:val="A6A6A6"/>
                <w:sz w:val="16"/>
                <w:szCs w:val="20"/>
                <w:lang w:val="en-US"/>
              </w:rPr>
            </w:pPr>
            <w:ins w:id="118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5" w:author="Автор"/>
                <w:b/>
                <w:color w:val="A6A6A6"/>
                <w:sz w:val="16"/>
                <w:szCs w:val="20"/>
                <w:lang w:val="en-US"/>
              </w:rPr>
            </w:pPr>
            <w:ins w:id="118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7" w:author="Автор"/>
                <w:b/>
                <w:color w:val="A6A6A6"/>
                <w:sz w:val="16"/>
                <w:szCs w:val="20"/>
                <w:lang w:val="en-US"/>
              </w:rPr>
            </w:pPr>
            <w:ins w:id="118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59" w:author="Автор"/>
                <w:b/>
                <w:color w:val="A6A6A6"/>
                <w:sz w:val="16"/>
                <w:szCs w:val="20"/>
                <w:lang w:val="en-US"/>
              </w:rPr>
            </w:pPr>
            <w:ins w:id="118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name="getBanks"&gt;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1" w:author="Автор"/>
                <w:b/>
                <w:color w:val="A6A6A6"/>
                <w:sz w:val="16"/>
                <w:szCs w:val="20"/>
                <w:lang w:val="en-US"/>
              </w:rPr>
            </w:pPr>
            <w:ins w:id="118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3" w:author="Автор"/>
                <w:b/>
                <w:color w:val="A6A6A6"/>
                <w:sz w:val="16"/>
                <w:szCs w:val="20"/>
                <w:lang w:val="en-US"/>
              </w:rPr>
            </w:pPr>
            <w:ins w:id="118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5" w:author="Автор"/>
                <w:b/>
                <w:color w:val="A6A6A6"/>
                <w:sz w:val="16"/>
                <w:szCs w:val="20"/>
                <w:lang w:val="en-US"/>
              </w:rPr>
            </w:pPr>
            <w:ins w:id="118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name="getBanksResponse"&gt;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7" w:author="Автор"/>
                <w:b/>
                <w:color w:val="A6A6A6"/>
                <w:sz w:val="16"/>
                <w:szCs w:val="20"/>
                <w:lang w:val="en-US"/>
              </w:rPr>
            </w:pPr>
            <w:ins w:id="118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69" w:author="Автор"/>
                <w:b/>
                <w:color w:val="A6A6A6"/>
                <w:sz w:val="16"/>
                <w:szCs w:val="20"/>
                <w:lang w:val="en-US"/>
              </w:rPr>
            </w:pPr>
            <w:ins w:id="118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1" w:author="Автор"/>
                <w:b/>
                <w:color w:val="A6A6A6"/>
                <w:sz w:val="16"/>
                <w:szCs w:val="20"/>
                <w:lang w:val="en-US"/>
              </w:rPr>
            </w:pPr>
            <w:ins w:id="118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3" w:author="Автор"/>
                <w:b/>
                <w:color w:val="A6A6A6"/>
                <w:sz w:val="16"/>
                <w:szCs w:val="20"/>
                <w:lang w:val="en-US"/>
              </w:rPr>
            </w:pPr>
            <w:ins w:id="118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5" w:author="Автор"/>
                <w:b/>
                <w:color w:val="A6A6A6"/>
                <w:sz w:val="16"/>
                <w:szCs w:val="20"/>
                <w:lang w:val="en-US"/>
              </w:rPr>
            </w:pPr>
            <w:ins w:id="118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7" w:author="Автор"/>
                <w:b/>
                <w:color w:val="A6A6A6"/>
                <w:sz w:val="16"/>
                <w:szCs w:val="20"/>
                <w:lang w:val="en-US"/>
              </w:rPr>
            </w:pPr>
            <w:ins w:id="118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79" w:author="Автор"/>
                <w:b/>
                <w:color w:val="A6A6A6"/>
                <w:sz w:val="16"/>
                <w:szCs w:val="20"/>
                <w:lang w:val="en-US"/>
              </w:rPr>
            </w:pPr>
            <w:ins w:id="118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1" w:author="Автор"/>
                <w:b/>
                <w:color w:val="A6A6A6"/>
                <w:sz w:val="16"/>
                <w:szCs w:val="20"/>
                <w:lang w:val="en-US"/>
              </w:rPr>
            </w:pPr>
            <w:ins w:id="118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3" w:author="Автор"/>
                <w:b/>
                <w:color w:val="A6A6A6"/>
                <w:sz w:val="16"/>
                <w:szCs w:val="20"/>
                <w:lang w:val="en-US"/>
              </w:rPr>
            </w:pPr>
            <w:ins w:id="118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5" w:author="Автор"/>
                <w:b/>
                <w:color w:val="A6A6A6"/>
                <w:sz w:val="16"/>
                <w:szCs w:val="20"/>
                <w:lang w:val="en-US"/>
              </w:rPr>
            </w:pPr>
            <w:ins w:id="118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7" w:author="Автор"/>
                <w:b/>
                <w:color w:val="A6A6A6"/>
                <w:sz w:val="16"/>
                <w:szCs w:val="20"/>
                <w:lang w:val="en-US"/>
              </w:rPr>
            </w:pPr>
            <w:ins w:id="118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89" w:author="Автор"/>
                <w:b/>
                <w:color w:val="A6A6A6"/>
                <w:sz w:val="16"/>
                <w:szCs w:val="20"/>
                <w:lang w:val="en-US"/>
              </w:rPr>
            </w:pPr>
            <w:ins w:id="118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1" w:author="Автор"/>
                <w:b/>
                <w:color w:val="A6A6A6"/>
                <w:sz w:val="16"/>
                <w:szCs w:val="20"/>
                <w:lang w:val="en-US"/>
              </w:rPr>
            </w:pPr>
            <w:ins w:id="118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3" w:author="Автор"/>
                <w:b/>
                <w:color w:val="A6A6A6"/>
                <w:sz w:val="16"/>
                <w:szCs w:val="20"/>
                <w:lang w:val="en-US"/>
              </w:rPr>
            </w:pPr>
            <w:ins w:id="118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5" w:author="Автор"/>
                <w:b/>
                <w:color w:val="A6A6A6"/>
                <w:sz w:val="16"/>
                <w:szCs w:val="20"/>
                <w:lang w:val="en-US"/>
              </w:rPr>
            </w:pPr>
            <w:ins w:id="118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name="getSummaryByGuardMobile"&gt;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7" w:author="Автор"/>
                <w:b/>
                <w:color w:val="A6A6A6"/>
                <w:sz w:val="16"/>
                <w:szCs w:val="20"/>
                <w:lang w:val="en-US"/>
              </w:rPr>
            </w:pPr>
            <w:ins w:id="118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899" w:author="Автор"/>
                <w:b/>
                <w:color w:val="A6A6A6"/>
                <w:sz w:val="16"/>
                <w:szCs w:val="20"/>
                <w:lang w:val="en-US"/>
              </w:rPr>
            </w:pPr>
            <w:ins w:id="119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1" w:author="Автор"/>
                <w:b/>
                <w:color w:val="A6A6A6"/>
                <w:sz w:val="16"/>
                <w:szCs w:val="20"/>
                <w:lang w:val="en-US"/>
              </w:rPr>
            </w:pPr>
            <w:ins w:id="119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name="getSummaryByGuardMobileResponse"&gt;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3" w:author="Автор"/>
                <w:b/>
                <w:color w:val="A6A6A6"/>
                <w:sz w:val="16"/>
                <w:szCs w:val="20"/>
                <w:lang w:val="en-US"/>
              </w:rPr>
            </w:pPr>
            <w:ins w:id="119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5" w:author="Автор"/>
                <w:b/>
                <w:color w:val="A6A6A6"/>
                <w:sz w:val="16"/>
                <w:szCs w:val="20"/>
                <w:lang w:val="en-US"/>
              </w:rPr>
            </w:pPr>
            <w:ins w:id="119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7" w:author="Автор"/>
                <w:b/>
                <w:color w:val="A6A6A6"/>
                <w:sz w:val="16"/>
                <w:szCs w:val="20"/>
                <w:lang w:val="en-US"/>
              </w:rPr>
            </w:pPr>
            <w:ins w:id="119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09" w:author="Автор"/>
                <w:b/>
                <w:color w:val="A6A6A6"/>
                <w:sz w:val="16"/>
                <w:szCs w:val="20"/>
                <w:lang w:val="en-US"/>
              </w:rPr>
            </w:pPr>
            <w:ins w:id="119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1" w:author="Автор"/>
                <w:b/>
                <w:color w:val="A6A6A6"/>
                <w:sz w:val="16"/>
                <w:szCs w:val="20"/>
                <w:lang w:val="en-US"/>
              </w:rPr>
            </w:pPr>
            <w:ins w:id="119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3" w:author="Автор"/>
                <w:b/>
                <w:color w:val="A6A6A6"/>
                <w:sz w:val="16"/>
                <w:szCs w:val="20"/>
                <w:lang w:val="en-US"/>
              </w:rPr>
            </w:pPr>
            <w:ins w:id="119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name="addProhibition"&gt;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5" w:author="Автор"/>
                <w:b/>
                <w:color w:val="A6A6A6"/>
                <w:sz w:val="16"/>
                <w:szCs w:val="20"/>
                <w:lang w:val="en-US"/>
              </w:rPr>
            </w:pPr>
            <w:ins w:id="119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7" w:author="Автор"/>
                <w:b/>
                <w:color w:val="A6A6A6"/>
                <w:sz w:val="16"/>
                <w:szCs w:val="20"/>
                <w:lang w:val="en-US"/>
              </w:rPr>
            </w:pPr>
            <w:ins w:id="119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19" w:author="Автор"/>
                <w:b/>
                <w:color w:val="A6A6A6"/>
                <w:sz w:val="16"/>
                <w:szCs w:val="20"/>
                <w:lang w:val="en-US"/>
              </w:rPr>
            </w:pPr>
            <w:ins w:id="119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name="addProhibitionResponse"&gt;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1" w:author="Автор"/>
                <w:b/>
                <w:color w:val="A6A6A6"/>
                <w:sz w:val="16"/>
                <w:szCs w:val="20"/>
                <w:lang w:val="en-US"/>
              </w:rPr>
            </w:pPr>
            <w:ins w:id="119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3" w:author="Автор"/>
                <w:b/>
                <w:color w:val="A6A6A6"/>
                <w:sz w:val="16"/>
                <w:szCs w:val="20"/>
                <w:lang w:val="en-US"/>
              </w:rPr>
            </w:pPr>
            <w:ins w:id="119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5" w:author="Автор"/>
                <w:b/>
                <w:color w:val="A6A6A6"/>
                <w:sz w:val="16"/>
                <w:szCs w:val="20"/>
                <w:lang w:val="en-US"/>
              </w:rPr>
            </w:pPr>
            <w:ins w:id="119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7" w:author="Автор"/>
                <w:b/>
                <w:color w:val="A6A6A6"/>
                <w:sz w:val="16"/>
                <w:szCs w:val="20"/>
                <w:lang w:val="en-US"/>
              </w:rPr>
            </w:pPr>
            <w:ins w:id="119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29" w:author="Автор"/>
                <w:b/>
                <w:color w:val="A6A6A6"/>
                <w:sz w:val="16"/>
                <w:szCs w:val="20"/>
                <w:lang w:val="en-US"/>
              </w:rPr>
            </w:pPr>
            <w:ins w:id="119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1" w:author="Автор"/>
                <w:b/>
                <w:color w:val="A6A6A6"/>
                <w:sz w:val="16"/>
                <w:szCs w:val="20"/>
                <w:lang w:val="en-US"/>
              </w:rPr>
            </w:pPr>
            <w:ins w:id="119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name="setProhibitionOnGood"&gt;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3" w:author="Автор"/>
                <w:b/>
                <w:color w:val="A6A6A6"/>
                <w:sz w:val="16"/>
                <w:szCs w:val="20"/>
                <w:lang w:val="en-US"/>
              </w:rPr>
            </w:pPr>
            <w:ins w:id="119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5" w:author="Автор"/>
                <w:b/>
                <w:color w:val="A6A6A6"/>
                <w:sz w:val="16"/>
                <w:szCs w:val="20"/>
                <w:lang w:val="en-US"/>
              </w:rPr>
            </w:pPr>
            <w:ins w:id="119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7" w:author="Автор"/>
                <w:b/>
                <w:color w:val="A6A6A6"/>
                <w:sz w:val="16"/>
                <w:szCs w:val="20"/>
                <w:lang w:val="en-US"/>
              </w:rPr>
            </w:pPr>
            <w:ins w:id="119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name="setProhibitionOnGoodResponse"&gt;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39" w:author="Автор"/>
                <w:b/>
                <w:color w:val="A6A6A6"/>
                <w:sz w:val="16"/>
                <w:szCs w:val="20"/>
                <w:lang w:val="en-US"/>
              </w:rPr>
            </w:pPr>
            <w:ins w:id="119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1" w:author="Автор"/>
                <w:b/>
                <w:color w:val="A6A6A6"/>
                <w:sz w:val="16"/>
                <w:szCs w:val="20"/>
                <w:lang w:val="en-US"/>
              </w:rPr>
            </w:pPr>
            <w:ins w:id="119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3" w:author="Автор"/>
                <w:b/>
                <w:color w:val="A6A6A6"/>
                <w:sz w:val="16"/>
                <w:szCs w:val="20"/>
                <w:lang w:val="en-US"/>
              </w:rPr>
            </w:pPr>
            <w:ins w:id="119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5" w:author="Автор"/>
                <w:b/>
                <w:color w:val="A6A6A6"/>
                <w:sz w:val="16"/>
                <w:szCs w:val="20"/>
                <w:lang w:val="en-US"/>
              </w:rPr>
            </w:pPr>
            <w:ins w:id="119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7" w:author="Автор"/>
                <w:b/>
                <w:color w:val="A6A6A6"/>
                <w:sz w:val="16"/>
                <w:szCs w:val="20"/>
                <w:lang w:val="en-US"/>
              </w:rPr>
            </w:pPr>
            <w:ins w:id="119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49" w:author="Автор"/>
                <w:b/>
                <w:color w:val="A6A6A6"/>
                <w:sz w:val="16"/>
                <w:szCs w:val="20"/>
                <w:lang w:val="en-US"/>
              </w:rPr>
            </w:pPr>
            <w:ins w:id="119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name="setProhibitionOnProductGroup"&gt;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1" w:author="Автор"/>
                <w:b/>
                <w:color w:val="A6A6A6"/>
                <w:sz w:val="16"/>
                <w:szCs w:val="20"/>
                <w:lang w:val="en-US"/>
              </w:rPr>
            </w:pPr>
            <w:ins w:id="119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3" w:author="Автор"/>
                <w:b/>
                <w:color w:val="A6A6A6"/>
                <w:sz w:val="16"/>
                <w:szCs w:val="20"/>
                <w:lang w:val="en-US"/>
              </w:rPr>
            </w:pPr>
            <w:ins w:id="119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5" w:author="Автор"/>
                <w:b/>
                <w:color w:val="A6A6A6"/>
                <w:sz w:val="16"/>
                <w:szCs w:val="20"/>
                <w:lang w:val="en-US"/>
              </w:rPr>
            </w:pPr>
            <w:ins w:id="119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name="setProhibitionOnProductGroupResponse"&gt;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7" w:author="Автор"/>
                <w:b/>
                <w:color w:val="A6A6A6"/>
                <w:sz w:val="16"/>
                <w:szCs w:val="20"/>
                <w:lang w:val="en-US"/>
              </w:rPr>
            </w:pPr>
            <w:ins w:id="119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59" w:author="Автор"/>
                <w:b/>
                <w:color w:val="A6A6A6"/>
                <w:sz w:val="16"/>
                <w:szCs w:val="20"/>
                <w:lang w:val="en-US"/>
              </w:rPr>
            </w:pPr>
            <w:ins w:id="119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1" w:author="Автор"/>
                <w:b/>
                <w:color w:val="A6A6A6"/>
                <w:sz w:val="16"/>
                <w:szCs w:val="20"/>
                <w:lang w:val="en-US"/>
              </w:rPr>
            </w:pPr>
            <w:ins w:id="119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3" w:author="Автор"/>
                <w:b/>
                <w:color w:val="A6A6A6"/>
                <w:sz w:val="16"/>
                <w:szCs w:val="20"/>
                <w:lang w:val="en-US"/>
              </w:rPr>
            </w:pPr>
            <w:ins w:id="119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5" w:author="Автор"/>
                <w:b/>
                <w:color w:val="A6A6A6"/>
                <w:sz w:val="16"/>
                <w:szCs w:val="20"/>
                <w:lang w:val="en-US"/>
              </w:rPr>
            </w:pPr>
            <w:ins w:id="119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7" w:author="Автор"/>
                <w:b/>
                <w:color w:val="A6A6A6"/>
                <w:sz w:val="16"/>
                <w:szCs w:val="20"/>
                <w:lang w:val="en-US"/>
              </w:rPr>
            </w:pPr>
            <w:ins w:id="119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name="getContractIdByCardNo"&gt;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69" w:author="Автор"/>
                <w:b/>
                <w:color w:val="A6A6A6"/>
                <w:sz w:val="16"/>
                <w:szCs w:val="20"/>
                <w:lang w:val="en-US"/>
              </w:rPr>
            </w:pPr>
            <w:ins w:id="119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1" w:author="Автор"/>
                <w:b/>
                <w:color w:val="A6A6A6"/>
                <w:sz w:val="16"/>
                <w:szCs w:val="20"/>
                <w:lang w:val="en-US"/>
              </w:rPr>
            </w:pPr>
            <w:ins w:id="119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3" w:author="Автор"/>
                <w:b/>
                <w:color w:val="A6A6A6"/>
                <w:sz w:val="16"/>
                <w:szCs w:val="20"/>
                <w:lang w:val="en-US"/>
              </w:rPr>
            </w:pPr>
            <w:ins w:id="119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name="getContractIdByCardNoResponse"&gt;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5" w:author="Автор"/>
                <w:b/>
                <w:color w:val="A6A6A6"/>
                <w:sz w:val="16"/>
                <w:szCs w:val="20"/>
                <w:lang w:val="en-US"/>
              </w:rPr>
            </w:pPr>
            <w:ins w:id="119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7" w:author="Автор"/>
                <w:b/>
                <w:color w:val="A6A6A6"/>
                <w:sz w:val="16"/>
                <w:szCs w:val="20"/>
                <w:lang w:val="en-US"/>
              </w:rPr>
            </w:pPr>
            <w:ins w:id="119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79" w:author="Автор"/>
                <w:b/>
                <w:color w:val="A6A6A6"/>
                <w:sz w:val="16"/>
                <w:szCs w:val="20"/>
                <w:lang w:val="en-US"/>
              </w:rPr>
            </w:pPr>
            <w:ins w:id="119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1" w:author="Автор"/>
                <w:b/>
                <w:color w:val="A6A6A6"/>
                <w:sz w:val="16"/>
                <w:szCs w:val="20"/>
                <w:lang w:val="en-US"/>
              </w:rPr>
            </w:pPr>
            <w:ins w:id="119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3" w:author="Автор"/>
                <w:b/>
                <w:color w:val="A6A6A6"/>
                <w:sz w:val="16"/>
                <w:szCs w:val="20"/>
                <w:lang w:val="en-US"/>
              </w:rPr>
            </w:pPr>
            <w:ins w:id="119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5" w:author="Автор"/>
                <w:b/>
                <w:color w:val="A6A6A6"/>
                <w:sz w:val="16"/>
                <w:szCs w:val="20"/>
                <w:lang w:val="en-US"/>
              </w:rPr>
            </w:pPr>
            <w:ins w:id="119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7" w:author="Автор"/>
                <w:b/>
                <w:color w:val="A6A6A6"/>
                <w:sz w:val="16"/>
                <w:szCs w:val="20"/>
                <w:lang w:val="en-US"/>
              </w:rPr>
            </w:pPr>
            <w:ins w:id="119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89" w:author="Автор"/>
                <w:b/>
                <w:color w:val="A6A6A6"/>
                <w:sz w:val="16"/>
                <w:szCs w:val="20"/>
                <w:lang w:val="en-US"/>
              </w:rPr>
            </w:pPr>
            <w:ins w:id="119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1" w:author="Автор"/>
                <w:b/>
                <w:color w:val="A6A6A6"/>
                <w:sz w:val="16"/>
                <w:szCs w:val="20"/>
                <w:lang w:val="en-US"/>
              </w:rPr>
            </w:pPr>
            <w:ins w:id="119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&lt;wsdl:output name="getMenuListBySanResponse"&gt;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3" w:author="Автор"/>
                <w:b/>
                <w:color w:val="A6A6A6"/>
                <w:sz w:val="16"/>
                <w:szCs w:val="20"/>
                <w:lang w:val="en-US"/>
              </w:rPr>
            </w:pPr>
            <w:ins w:id="119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5" w:author="Автор"/>
                <w:b/>
                <w:color w:val="A6A6A6"/>
                <w:sz w:val="16"/>
                <w:szCs w:val="20"/>
                <w:lang w:val="en-US"/>
              </w:rPr>
            </w:pPr>
            <w:ins w:id="119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7" w:author="Автор"/>
                <w:b/>
                <w:color w:val="A6A6A6"/>
                <w:sz w:val="16"/>
                <w:szCs w:val="20"/>
                <w:lang w:val="en-US"/>
              </w:rPr>
            </w:pPr>
            <w:ins w:id="119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1999" w:author="Автор"/>
                <w:b/>
                <w:color w:val="A6A6A6"/>
                <w:sz w:val="16"/>
                <w:szCs w:val="20"/>
                <w:lang w:val="en-US"/>
              </w:rPr>
            </w:pPr>
            <w:ins w:id="120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1" w:author="Автор"/>
                <w:b/>
                <w:color w:val="A6A6A6"/>
                <w:sz w:val="16"/>
                <w:szCs w:val="20"/>
                <w:lang w:val="en-US"/>
              </w:rPr>
            </w:pPr>
            <w:ins w:id="120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3" w:author="Автор"/>
                <w:b/>
                <w:color w:val="A6A6A6"/>
                <w:sz w:val="16"/>
                <w:szCs w:val="20"/>
                <w:lang w:val="en-US"/>
              </w:rPr>
            </w:pPr>
            <w:ins w:id="120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name="getOrgSummary"&gt;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5" w:author="Автор"/>
                <w:b/>
                <w:color w:val="A6A6A6"/>
                <w:sz w:val="16"/>
                <w:szCs w:val="20"/>
                <w:lang w:val="en-US"/>
              </w:rPr>
            </w:pPr>
            <w:ins w:id="120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7" w:author="Автор"/>
                <w:b/>
                <w:color w:val="A6A6A6"/>
                <w:sz w:val="16"/>
                <w:szCs w:val="20"/>
                <w:lang w:val="en-US"/>
              </w:rPr>
            </w:pPr>
            <w:ins w:id="120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09" w:author="Автор"/>
                <w:b/>
                <w:color w:val="A6A6A6"/>
                <w:sz w:val="16"/>
                <w:szCs w:val="20"/>
                <w:lang w:val="en-US"/>
              </w:rPr>
            </w:pPr>
            <w:ins w:id="120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name="getOrgSummaryResponse"&gt;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1" w:author="Автор"/>
                <w:b/>
                <w:color w:val="A6A6A6"/>
                <w:sz w:val="16"/>
                <w:szCs w:val="20"/>
                <w:lang w:val="en-US"/>
              </w:rPr>
            </w:pPr>
            <w:ins w:id="120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3" w:author="Автор"/>
                <w:b/>
                <w:color w:val="A6A6A6"/>
                <w:sz w:val="16"/>
                <w:szCs w:val="20"/>
                <w:lang w:val="en-US"/>
              </w:rPr>
            </w:pPr>
            <w:ins w:id="120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5" w:author="Автор"/>
                <w:b/>
                <w:color w:val="A6A6A6"/>
                <w:sz w:val="16"/>
                <w:szCs w:val="20"/>
                <w:lang w:val="en-US"/>
              </w:rPr>
            </w:pPr>
            <w:ins w:id="120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7" w:author="Автор"/>
                <w:b/>
                <w:color w:val="A6A6A6"/>
                <w:sz w:val="16"/>
                <w:szCs w:val="20"/>
                <w:lang w:val="en-US"/>
              </w:rPr>
            </w:pPr>
            <w:ins w:id="120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19" w:author="Автор"/>
                <w:b/>
                <w:color w:val="A6A6A6"/>
                <w:sz w:val="16"/>
                <w:szCs w:val="20"/>
                <w:lang w:val="en-US"/>
              </w:rPr>
            </w:pPr>
            <w:ins w:id="120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1" w:author="Автор"/>
                <w:b/>
                <w:color w:val="A6A6A6"/>
                <w:sz w:val="16"/>
                <w:szCs w:val="20"/>
                <w:lang w:val="en-US"/>
              </w:rPr>
            </w:pPr>
            <w:ins w:id="120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name="getSummaryByTypedId"&gt;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3" w:author="Автор"/>
                <w:b/>
                <w:color w:val="A6A6A6"/>
                <w:sz w:val="16"/>
                <w:szCs w:val="20"/>
                <w:lang w:val="en-US"/>
              </w:rPr>
            </w:pPr>
            <w:ins w:id="120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5" w:author="Автор"/>
                <w:b/>
                <w:color w:val="A6A6A6"/>
                <w:sz w:val="16"/>
                <w:szCs w:val="20"/>
                <w:lang w:val="en-US"/>
              </w:rPr>
            </w:pPr>
            <w:ins w:id="120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7" w:author="Автор"/>
                <w:b/>
                <w:color w:val="A6A6A6"/>
                <w:sz w:val="16"/>
                <w:szCs w:val="20"/>
                <w:lang w:val="en-US"/>
              </w:rPr>
            </w:pPr>
            <w:ins w:id="120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name="getSummaryByTypedIdResponse"&gt;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29" w:author="Автор"/>
                <w:b/>
                <w:color w:val="A6A6A6"/>
                <w:sz w:val="16"/>
                <w:szCs w:val="20"/>
                <w:lang w:val="en-US"/>
              </w:rPr>
            </w:pPr>
            <w:ins w:id="120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1" w:author="Автор"/>
                <w:b/>
                <w:color w:val="A6A6A6"/>
                <w:sz w:val="16"/>
                <w:szCs w:val="20"/>
                <w:lang w:val="en-US"/>
              </w:rPr>
            </w:pPr>
            <w:ins w:id="120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3" w:author="Автор"/>
                <w:b/>
                <w:color w:val="A6A6A6"/>
                <w:sz w:val="16"/>
                <w:szCs w:val="20"/>
                <w:lang w:val="en-US"/>
              </w:rPr>
            </w:pPr>
            <w:ins w:id="120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5" w:author="Автор"/>
                <w:b/>
                <w:color w:val="A6A6A6"/>
                <w:sz w:val="16"/>
                <w:szCs w:val="20"/>
                <w:lang w:val="en-US"/>
              </w:rPr>
            </w:pPr>
            <w:ins w:id="120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7" w:author="Автор"/>
                <w:b/>
                <w:color w:val="A6A6A6"/>
                <w:sz w:val="16"/>
                <w:szCs w:val="20"/>
                <w:lang w:val="en-US"/>
              </w:rPr>
            </w:pPr>
            <w:ins w:id="120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39" w:author="Автор"/>
                <w:b/>
                <w:color w:val="A6A6A6"/>
                <w:sz w:val="16"/>
                <w:szCs w:val="20"/>
                <w:lang w:val="en-US"/>
              </w:rPr>
            </w:pPr>
            <w:ins w:id="120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name="getSummaryByGuardSan"&gt;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1" w:author="Автор"/>
                <w:b/>
                <w:color w:val="A6A6A6"/>
                <w:sz w:val="16"/>
                <w:szCs w:val="20"/>
                <w:lang w:val="en-US"/>
              </w:rPr>
            </w:pPr>
            <w:ins w:id="120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3" w:author="Автор"/>
                <w:b/>
                <w:color w:val="A6A6A6"/>
                <w:sz w:val="16"/>
                <w:szCs w:val="20"/>
                <w:lang w:val="en-US"/>
              </w:rPr>
            </w:pPr>
            <w:ins w:id="120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5" w:author="Автор"/>
                <w:b/>
                <w:color w:val="A6A6A6"/>
                <w:sz w:val="16"/>
                <w:szCs w:val="20"/>
                <w:lang w:val="en-US"/>
              </w:rPr>
            </w:pPr>
            <w:ins w:id="120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name="getSummaryByGuardSanResponse"&gt;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7" w:author="Автор"/>
                <w:b/>
                <w:color w:val="A6A6A6"/>
                <w:sz w:val="16"/>
                <w:szCs w:val="20"/>
                <w:lang w:val="en-US"/>
              </w:rPr>
            </w:pPr>
            <w:ins w:id="120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49" w:author="Автор"/>
                <w:b/>
                <w:color w:val="A6A6A6"/>
                <w:sz w:val="16"/>
                <w:szCs w:val="20"/>
                <w:lang w:val="en-US"/>
              </w:rPr>
            </w:pPr>
            <w:ins w:id="120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1" w:author="Автор"/>
                <w:b/>
                <w:color w:val="A6A6A6"/>
                <w:sz w:val="16"/>
                <w:szCs w:val="20"/>
                <w:lang w:val="en-US"/>
              </w:rPr>
            </w:pPr>
            <w:ins w:id="120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3" w:author="Автор"/>
                <w:b/>
                <w:color w:val="A6A6A6"/>
                <w:sz w:val="16"/>
                <w:szCs w:val="20"/>
                <w:lang w:val="en-US"/>
              </w:rPr>
            </w:pPr>
            <w:ins w:id="120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5" w:author="Автор"/>
                <w:b/>
                <w:color w:val="A6A6A6"/>
                <w:sz w:val="16"/>
                <w:szCs w:val="20"/>
                <w:lang w:val="en-US"/>
              </w:rPr>
            </w:pPr>
            <w:ins w:id="120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7" w:author="Автор"/>
                <w:b/>
                <w:color w:val="A6A6A6"/>
                <w:sz w:val="16"/>
                <w:szCs w:val="20"/>
                <w:lang w:val="en-US"/>
              </w:rPr>
            </w:pPr>
            <w:ins w:id="120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name="getIdOfContragent"&gt;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59" w:author="Автор"/>
                <w:b/>
                <w:color w:val="A6A6A6"/>
                <w:sz w:val="16"/>
                <w:szCs w:val="20"/>
                <w:lang w:val="en-US"/>
              </w:rPr>
            </w:pPr>
            <w:ins w:id="120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1" w:author="Автор"/>
                <w:b/>
                <w:color w:val="A6A6A6"/>
                <w:sz w:val="16"/>
                <w:szCs w:val="20"/>
                <w:lang w:val="en-US"/>
              </w:rPr>
            </w:pPr>
            <w:ins w:id="120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3" w:author="Автор"/>
                <w:b/>
                <w:color w:val="A6A6A6"/>
                <w:sz w:val="16"/>
                <w:szCs w:val="20"/>
                <w:lang w:val="en-US"/>
              </w:rPr>
            </w:pPr>
            <w:ins w:id="120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name="getIdOfContragentResponse"&gt;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5" w:author="Автор"/>
                <w:b/>
                <w:color w:val="A6A6A6"/>
                <w:sz w:val="16"/>
                <w:szCs w:val="20"/>
                <w:lang w:val="en-US"/>
              </w:rPr>
            </w:pPr>
            <w:ins w:id="120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7" w:author="Автор"/>
                <w:b/>
                <w:color w:val="A6A6A6"/>
                <w:sz w:val="16"/>
                <w:szCs w:val="20"/>
                <w:lang w:val="en-US"/>
              </w:rPr>
            </w:pPr>
            <w:ins w:id="120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69" w:author="Автор"/>
                <w:b/>
                <w:color w:val="A6A6A6"/>
                <w:sz w:val="16"/>
                <w:szCs w:val="20"/>
                <w:lang w:val="en-US"/>
              </w:rPr>
            </w:pPr>
            <w:ins w:id="120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1" w:author="Автор"/>
                <w:b/>
                <w:color w:val="A6A6A6"/>
                <w:sz w:val="16"/>
                <w:szCs w:val="20"/>
                <w:lang w:val="en-US"/>
              </w:rPr>
            </w:pPr>
            <w:ins w:id="120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3" w:author="Автор"/>
                <w:b/>
                <w:color w:val="A6A6A6"/>
                <w:sz w:val="16"/>
                <w:szCs w:val="20"/>
                <w:lang w:val="en-US"/>
              </w:rPr>
            </w:pPr>
            <w:ins w:id="120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5" w:author="Автор"/>
                <w:b/>
                <w:color w:val="A6A6A6"/>
                <w:sz w:val="16"/>
                <w:szCs w:val="20"/>
                <w:lang w:val="en-US"/>
              </w:rPr>
            </w:pPr>
            <w:ins w:id="120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7" w:author="Автор"/>
                <w:b/>
                <w:color w:val="A6A6A6"/>
                <w:sz w:val="16"/>
                <w:szCs w:val="20"/>
                <w:lang w:val="en-US"/>
              </w:rPr>
            </w:pPr>
            <w:ins w:id="120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79" w:author="Автор"/>
                <w:b/>
                <w:color w:val="A6A6A6"/>
                <w:sz w:val="16"/>
                <w:szCs w:val="20"/>
                <w:lang w:val="en-US"/>
              </w:rPr>
            </w:pPr>
            <w:ins w:id="120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1" w:author="Автор"/>
                <w:b/>
                <w:color w:val="A6A6A6"/>
                <w:sz w:val="16"/>
                <w:szCs w:val="20"/>
                <w:lang w:val="en-US"/>
              </w:rPr>
            </w:pPr>
            <w:ins w:id="120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3" w:author="Автор"/>
                <w:b/>
                <w:color w:val="A6A6A6"/>
                <w:sz w:val="16"/>
                <w:szCs w:val="20"/>
                <w:lang w:val="en-US"/>
              </w:rPr>
            </w:pPr>
            <w:ins w:id="120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5" w:author="Автор"/>
                <w:b/>
                <w:color w:val="A6A6A6"/>
                <w:sz w:val="16"/>
                <w:szCs w:val="20"/>
                <w:lang w:val="en-US"/>
              </w:rPr>
            </w:pPr>
            <w:ins w:id="120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7" w:author="Автор"/>
                <w:b/>
                <w:color w:val="A6A6A6"/>
                <w:sz w:val="16"/>
                <w:szCs w:val="20"/>
                <w:lang w:val="en-US"/>
              </w:rPr>
            </w:pPr>
            <w:ins w:id="120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89" w:author="Автор"/>
                <w:b/>
                <w:color w:val="A6A6A6"/>
                <w:sz w:val="16"/>
                <w:szCs w:val="20"/>
                <w:lang w:val="en-US"/>
              </w:rPr>
            </w:pPr>
            <w:ins w:id="120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1" w:author="Автор"/>
                <w:b/>
                <w:color w:val="A6A6A6"/>
                <w:sz w:val="16"/>
                <w:szCs w:val="20"/>
                <w:lang w:val="en-US"/>
              </w:rPr>
            </w:pPr>
            <w:ins w:id="120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3" w:author="Автор"/>
                <w:b/>
                <w:color w:val="A6A6A6"/>
                <w:sz w:val="16"/>
                <w:szCs w:val="20"/>
                <w:lang w:val="en-US"/>
              </w:rPr>
            </w:pPr>
            <w:ins w:id="120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name="getTransferSubBalanceListBySan"&gt;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5" w:author="Автор"/>
                <w:b/>
                <w:color w:val="A6A6A6"/>
                <w:sz w:val="16"/>
                <w:szCs w:val="20"/>
                <w:lang w:val="en-US"/>
              </w:rPr>
            </w:pPr>
            <w:ins w:id="120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7" w:author="Автор"/>
                <w:b/>
                <w:color w:val="A6A6A6"/>
                <w:sz w:val="16"/>
                <w:szCs w:val="20"/>
                <w:lang w:val="en-US"/>
              </w:rPr>
            </w:pPr>
            <w:ins w:id="120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099" w:author="Автор"/>
                <w:b/>
                <w:color w:val="A6A6A6"/>
                <w:sz w:val="16"/>
                <w:szCs w:val="20"/>
                <w:lang w:val="en-US"/>
              </w:rPr>
            </w:pPr>
            <w:ins w:id="121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name="getTransferSubBalanceListBySanResponse"&gt;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1" w:author="Автор"/>
                <w:b/>
                <w:color w:val="A6A6A6"/>
                <w:sz w:val="16"/>
                <w:szCs w:val="20"/>
                <w:lang w:val="en-US"/>
              </w:rPr>
            </w:pPr>
            <w:ins w:id="121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3" w:author="Автор"/>
                <w:b/>
                <w:color w:val="A6A6A6"/>
                <w:sz w:val="16"/>
                <w:szCs w:val="20"/>
                <w:lang w:val="en-US"/>
              </w:rPr>
            </w:pPr>
            <w:ins w:id="121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5" w:author="Автор"/>
                <w:b/>
                <w:color w:val="A6A6A6"/>
                <w:sz w:val="16"/>
                <w:szCs w:val="20"/>
                <w:lang w:val="en-US"/>
              </w:rPr>
            </w:pPr>
            <w:ins w:id="121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7" w:author="Автор"/>
                <w:b/>
                <w:color w:val="A6A6A6"/>
                <w:sz w:val="16"/>
                <w:szCs w:val="20"/>
                <w:lang w:val="en-US"/>
              </w:rPr>
            </w:pPr>
            <w:ins w:id="121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09" w:author="Автор"/>
                <w:b/>
                <w:color w:val="A6A6A6"/>
                <w:sz w:val="16"/>
                <w:szCs w:val="20"/>
                <w:lang w:val="en-US"/>
              </w:rPr>
            </w:pPr>
            <w:ins w:id="121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1" w:author="Автор"/>
                <w:b/>
                <w:color w:val="A6A6A6"/>
                <w:sz w:val="16"/>
                <w:szCs w:val="20"/>
                <w:lang w:val="en-US"/>
              </w:rPr>
            </w:pPr>
            <w:ins w:id="121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name="getCurrentSubscriptionFeeding"&gt;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3" w:author="Автор"/>
                <w:b/>
                <w:color w:val="A6A6A6"/>
                <w:sz w:val="16"/>
                <w:szCs w:val="20"/>
                <w:lang w:val="en-US"/>
              </w:rPr>
            </w:pPr>
            <w:ins w:id="121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5" w:author="Автор"/>
                <w:b/>
                <w:color w:val="A6A6A6"/>
                <w:sz w:val="16"/>
                <w:szCs w:val="20"/>
                <w:lang w:val="en-US"/>
              </w:rPr>
            </w:pPr>
            <w:ins w:id="121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7" w:author="Автор"/>
                <w:b/>
                <w:color w:val="A6A6A6"/>
                <w:sz w:val="16"/>
                <w:szCs w:val="20"/>
                <w:lang w:val="en-US"/>
              </w:rPr>
            </w:pPr>
            <w:ins w:id="121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name="getCurrentSubscriptionFeedingResponse"&gt;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19" w:author="Автор"/>
                <w:b/>
                <w:color w:val="A6A6A6"/>
                <w:sz w:val="16"/>
                <w:szCs w:val="20"/>
                <w:lang w:val="en-US"/>
              </w:rPr>
            </w:pPr>
            <w:ins w:id="121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1" w:author="Автор"/>
                <w:b/>
                <w:color w:val="A6A6A6"/>
                <w:sz w:val="16"/>
                <w:szCs w:val="20"/>
                <w:lang w:val="en-US"/>
              </w:rPr>
            </w:pPr>
            <w:ins w:id="121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3" w:author="Автор"/>
                <w:b/>
                <w:color w:val="A6A6A6"/>
                <w:sz w:val="16"/>
                <w:szCs w:val="20"/>
                <w:lang w:val="en-US"/>
              </w:rPr>
            </w:pPr>
            <w:ins w:id="121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5" w:author="Автор"/>
                <w:b/>
                <w:color w:val="A6A6A6"/>
                <w:sz w:val="16"/>
                <w:szCs w:val="20"/>
                <w:lang w:val="en-US"/>
              </w:rPr>
            </w:pPr>
            <w:ins w:id="121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7" w:author="Автор"/>
                <w:b/>
                <w:color w:val="A6A6A6"/>
                <w:sz w:val="16"/>
                <w:szCs w:val="20"/>
                <w:lang w:val="en-US"/>
              </w:rPr>
            </w:pPr>
            <w:ins w:id="121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29" w:author="Автор"/>
                <w:b/>
                <w:color w:val="A6A6A6"/>
                <w:sz w:val="16"/>
                <w:szCs w:val="20"/>
                <w:lang w:val="en-US"/>
              </w:rPr>
            </w:pPr>
            <w:ins w:id="121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1" w:author="Автор"/>
                <w:b/>
                <w:color w:val="A6A6A6"/>
                <w:sz w:val="16"/>
                <w:szCs w:val="20"/>
                <w:lang w:val="en-US"/>
              </w:rPr>
            </w:pPr>
            <w:ins w:id="121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3" w:author="Автор"/>
                <w:b/>
                <w:color w:val="A6A6A6"/>
                <w:sz w:val="16"/>
                <w:szCs w:val="20"/>
                <w:lang w:val="en-US"/>
              </w:rPr>
            </w:pPr>
            <w:ins w:id="121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5" w:author="Автор"/>
                <w:b/>
                <w:color w:val="A6A6A6"/>
                <w:sz w:val="16"/>
                <w:szCs w:val="20"/>
                <w:lang w:val="en-US"/>
              </w:rPr>
            </w:pPr>
            <w:ins w:id="121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7" w:author="Автор"/>
                <w:b/>
                <w:color w:val="A6A6A6"/>
                <w:sz w:val="16"/>
                <w:szCs w:val="20"/>
                <w:lang w:val="en-US"/>
              </w:rPr>
            </w:pPr>
            <w:ins w:id="121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39" w:author="Автор"/>
                <w:b/>
                <w:color w:val="A6A6A6"/>
                <w:sz w:val="16"/>
                <w:szCs w:val="20"/>
                <w:lang w:val="en-US"/>
              </w:rPr>
            </w:pPr>
            <w:ins w:id="121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1" w:author="Автор"/>
                <w:b/>
                <w:color w:val="A6A6A6"/>
                <w:sz w:val="16"/>
                <w:szCs w:val="20"/>
                <w:lang w:val="en-US"/>
              </w:rPr>
            </w:pPr>
            <w:ins w:id="121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3" w:author="Автор"/>
                <w:b/>
                <w:color w:val="A6A6A6"/>
                <w:sz w:val="16"/>
                <w:szCs w:val="20"/>
                <w:lang w:val="en-US"/>
              </w:rPr>
            </w:pPr>
            <w:ins w:id="121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5" w:author="Автор"/>
                <w:b/>
                <w:color w:val="A6A6A6"/>
                <w:sz w:val="16"/>
                <w:szCs w:val="20"/>
                <w:lang w:val="en-US"/>
              </w:rPr>
            </w:pPr>
            <w:ins w:id="121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7" w:author="Автор"/>
                <w:b/>
                <w:color w:val="A6A6A6"/>
                <w:sz w:val="16"/>
                <w:szCs w:val="20"/>
                <w:lang w:val="en-US"/>
              </w:rPr>
            </w:pPr>
            <w:ins w:id="121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name="getSubscriptionFeedingSettingBySan"&gt;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49" w:author="Автор"/>
                <w:b/>
                <w:color w:val="A6A6A6"/>
                <w:sz w:val="16"/>
                <w:szCs w:val="20"/>
                <w:lang w:val="en-US"/>
              </w:rPr>
            </w:pPr>
            <w:ins w:id="121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1" w:author="Автор"/>
                <w:b/>
                <w:color w:val="A6A6A6"/>
                <w:sz w:val="16"/>
                <w:szCs w:val="20"/>
                <w:lang w:val="en-US"/>
              </w:rPr>
            </w:pPr>
            <w:ins w:id="121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3" w:author="Автор"/>
                <w:b/>
                <w:color w:val="A6A6A6"/>
                <w:sz w:val="16"/>
                <w:szCs w:val="20"/>
                <w:lang w:val="en-US"/>
              </w:rPr>
            </w:pPr>
            <w:ins w:id="121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name="getSubscriptionFeedingSettingBySanResponse"&gt;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5" w:author="Автор"/>
                <w:b/>
                <w:color w:val="A6A6A6"/>
                <w:sz w:val="16"/>
                <w:szCs w:val="20"/>
                <w:lang w:val="en-US"/>
              </w:rPr>
            </w:pPr>
            <w:ins w:id="121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7" w:author="Автор"/>
                <w:b/>
                <w:color w:val="A6A6A6"/>
                <w:sz w:val="16"/>
                <w:szCs w:val="20"/>
                <w:lang w:val="en-US"/>
              </w:rPr>
            </w:pPr>
            <w:ins w:id="121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59" w:author="Автор"/>
                <w:b/>
                <w:color w:val="A6A6A6"/>
                <w:sz w:val="16"/>
                <w:szCs w:val="20"/>
                <w:lang w:val="en-US"/>
              </w:rPr>
            </w:pPr>
            <w:ins w:id="121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1" w:author="Автор"/>
                <w:b/>
                <w:color w:val="A6A6A6"/>
                <w:sz w:val="16"/>
                <w:szCs w:val="20"/>
                <w:lang w:val="en-US"/>
              </w:rPr>
            </w:pPr>
            <w:ins w:id="121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3" w:author="Автор"/>
                <w:b/>
                <w:color w:val="A6A6A6"/>
                <w:sz w:val="16"/>
                <w:szCs w:val="20"/>
                <w:lang w:val="en-US"/>
              </w:rPr>
            </w:pPr>
            <w:ins w:id="121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5" w:author="Автор"/>
                <w:b/>
                <w:color w:val="A6A6A6"/>
                <w:sz w:val="16"/>
                <w:szCs w:val="20"/>
                <w:lang w:val="en-US"/>
              </w:rPr>
            </w:pPr>
            <w:ins w:id="121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name="sendPasswordRecoverURLFromEmail"&gt;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7" w:author="Автор"/>
                <w:b/>
                <w:color w:val="A6A6A6"/>
                <w:sz w:val="16"/>
                <w:szCs w:val="20"/>
                <w:lang w:val="en-US"/>
              </w:rPr>
            </w:pPr>
            <w:ins w:id="121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69" w:author="Автор"/>
                <w:b/>
                <w:color w:val="A6A6A6"/>
                <w:sz w:val="16"/>
                <w:szCs w:val="20"/>
                <w:lang w:val="en-US"/>
              </w:rPr>
            </w:pPr>
            <w:ins w:id="121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1" w:author="Автор"/>
                <w:b/>
                <w:color w:val="A6A6A6"/>
                <w:sz w:val="16"/>
                <w:szCs w:val="20"/>
                <w:lang w:val="en-US"/>
              </w:rPr>
            </w:pPr>
            <w:ins w:id="121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name="sendPasswordRecoverURLFromEmailResponse"&gt;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3" w:author="Автор"/>
                <w:b/>
                <w:color w:val="A6A6A6"/>
                <w:sz w:val="16"/>
                <w:szCs w:val="20"/>
                <w:lang w:val="en-US"/>
              </w:rPr>
            </w:pPr>
            <w:ins w:id="121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5" w:author="Автор"/>
                <w:b/>
                <w:color w:val="A6A6A6"/>
                <w:sz w:val="16"/>
                <w:szCs w:val="20"/>
                <w:lang w:val="en-US"/>
              </w:rPr>
            </w:pPr>
            <w:ins w:id="121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7" w:author="Автор"/>
                <w:b/>
                <w:color w:val="A6A6A6"/>
                <w:sz w:val="16"/>
                <w:szCs w:val="20"/>
                <w:lang w:val="en-US"/>
              </w:rPr>
            </w:pPr>
            <w:ins w:id="121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79" w:author="Автор"/>
                <w:b/>
                <w:color w:val="A6A6A6"/>
                <w:sz w:val="16"/>
                <w:szCs w:val="20"/>
                <w:lang w:val="en-US"/>
              </w:rPr>
            </w:pPr>
            <w:ins w:id="121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1" w:author="Автор"/>
                <w:b/>
                <w:color w:val="A6A6A6"/>
                <w:sz w:val="16"/>
                <w:szCs w:val="20"/>
                <w:lang w:val="en-US"/>
              </w:rPr>
            </w:pPr>
            <w:ins w:id="121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3" w:author="Автор"/>
                <w:b/>
                <w:color w:val="A6A6A6"/>
                <w:sz w:val="16"/>
                <w:szCs w:val="20"/>
                <w:lang w:val="en-US"/>
              </w:rPr>
            </w:pPr>
            <w:ins w:id="121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name="getRBKMoneyConfig"&gt;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5" w:author="Автор"/>
                <w:b/>
                <w:color w:val="A6A6A6"/>
                <w:sz w:val="16"/>
                <w:szCs w:val="20"/>
                <w:lang w:val="en-US"/>
              </w:rPr>
            </w:pPr>
            <w:ins w:id="121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7" w:author="Автор"/>
                <w:b/>
                <w:color w:val="A6A6A6"/>
                <w:sz w:val="16"/>
                <w:szCs w:val="20"/>
                <w:lang w:val="en-US"/>
              </w:rPr>
            </w:pPr>
            <w:ins w:id="121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89" w:author="Автор"/>
                <w:b/>
                <w:color w:val="A6A6A6"/>
                <w:sz w:val="16"/>
                <w:szCs w:val="20"/>
                <w:lang w:val="en-US"/>
              </w:rPr>
            </w:pPr>
            <w:ins w:id="121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name="getRBKMoneyConfigResponse"&gt;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1" w:author="Автор"/>
                <w:b/>
                <w:color w:val="A6A6A6"/>
                <w:sz w:val="16"/>
                <w:szCs w:val="20"/>
                <w:lang w:val="en-US"/>
              </w:rPr>
            </w:pPr>
            <w:ins w:id="121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3" w:author="Автор"/>
                <w:b/>
                <w:color w:val="A6A6A6"/>
                <w:sz w:val="16"/>
                <w:szCs w:val="20"/>
                <w:lang w:val="en-US"/>
              </w:rPr>
            </w:pPr>
            <w:ins w:id="121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5" w:author="Автор"/>
                <w:b/>
                <w:color w:val="A6A6A6"/>
                <w:sz w:val="16"/>
                <w:szCs w:val="20"/>
                <w:lang w:val="en-US"/>
              </w:rPr>
            </w:pPr>
            <w:ins w:id="121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7" w:author="Автор"/>
                <w:b/>
                <w:color w:val="A6A6A6"/>
                <w:sz w:val="16"/>
                <w:szCs w:val="20"/>
                <w:lang w:val="en-US"/>
              </w:rPr>
            </w:pPr>
            <w:ins w:id="121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199" w:author="Автор"/>
                <w:b/>
                <w:color w:val="A6A6A6"/>
                <w:sz w:val="16"/>
                <w:szCs w:val="20"/>
                <w:lang w:val="en-US"/>
              </w:rPr>
            </w:pPr>
            <w:ins w:id="122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1" w:author="Автор"/>
                <w:b/>
                <w:color w:val="A6A6A6"/>
                <w:sz w:val="16"/>
                <w:szCs w:val="20"/>
                <w:lang w:val="en-US"/>
              </w:rPr>
            </w:pPr>
            <w:ins w:id="122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name="openComplaint"&gt;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3" w:author="Автор"/>
                <w:b/>
                <w:color w:val="A6A6A6"/>
                <w:sz w:val="16"/>
                <w:szCs w:val="20"/>
                <w:lang w:val="en-US"/>
              </w:rPr>
            </w:pPr>
            <w:ins w:id="122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5" w:author="Автор"/>
                <w:b/>
                <w:color w:val="A6A6A6"/>
                <w:sz w:val="16"/>
                <w:szCs w:val="20"/>
                <w:lang w:val="en-US"/>
              </w:rPr>
            </w:pPr>
            <w:ins w:id="122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7" w:author="Автор"/>
                <w:b/>
                <w:color w:val="A6A6A6"/>
                <w:sz w:val="16"/>
                <w:szCs w:val="20"/>
                <w:lang w:val="en-US"/>
              </w:rPr>
            </w:pPr>
            <w:ins w:id="122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name="openComplaintResponse"&gt;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09" w:author="Автор"/>
                <w:b/>
                <w:color w:val="A6A6A6"/>
                <w:sz w:val="16"/>
                <w:szCs w:val="20"/>
                <w:lang w:val="en-US"/>
              </w:rPr>
            </w:pPr>
            <w:ins w:id="122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1" w:author="Автор"/>
                <w:b/>
                <w:color w:val="A6A6A6"/>
                <w:sz w:val="16"/>
                <w:szCs w:val="20"/>
                <w:lang w:val="en-US"/>
              </w:rPr>
            </w:pPr>
            <w:ins w:id="122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3" w:author="Автор"/>
                <w:b/>
                <w:color w:val="A6A6A6"/>
                <w:sz w:val="16"/>
                <w:szCs w:val="20"/>
                <w:lang w:val="en-US"/>
              </w:rPr>
            </w:pPr>
            <w:ins w:id="122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5" w:author="Автор"/>
                <w:b/>
                <w:color w:val="A6A6A6"/>
                <w:sz w:val="16"/>
                <w:szCs w:val="20"/>
                <w:lang w:val="en-US"/>
              </w:rPr>
            </w:pPr>
            <w:ins w:id="122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7" w:author="Автор"/>
                <w:b/>
                <w:color w:val="A6A6A6"/>
                <w:sz w:val="16"/>
                <w:szCs w:val="20"/>
                <w:lang w:val="en-US"/>
              </w:rPr>
            </w:pPr>
            <w:ins w:id="122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19" w:author="Автор"/>
                <w:b/>
                <w:color w:val="A6A6A6"/>
                <w:sz w:val="16"/>
                <w:szCs w:val="20"/>
                <w:lang w:val="en-US"/>
              </w:rPr>
            </w:pPr>
            <w:ins w:id="122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name="authorizeClient"&gt;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1" w:author="Автор"/>
                <w:b/>
                <w:color w:val="A6A6A6"/>
                <w:sz w:val="16"/>
                <w:szCs w:val="20"/>
                <w:lang w:val="en-US"/>
              </w:rPr>
            </w:pPr>
            <w:ins w:id="122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3" w:author="Автор"/>
                <w:b/>
                <w:color w:val="A6A6A6"/>
                <w:sz w:val="16"/>
                <w:szCs w:val="20"/>
                <w:lang w:val="en-US"/>
              </w:rPr>
            </w:pPr>
            <w:ins w:id="122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5" w:author="Автор"/>
                <w:b/>
                <w:color w:val="A6A6A6"/>
                <w:sz w:val="16"/>
                <w:szCs w:val="20"/>
                <w:lang w:val="en-US"/>
              </w:rPr>
            </w:pPr>
            <w:ins w:id="122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name="authorizeClientResponse"&gt;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7" w:author="Автор"/>
                <w:b/>
                <w:color w:val="A6A6A6"/>
                <w:sz w:val="16"/>
                <w:szCs w:val="20"/>
                <w:lang w:val="en-US"/>
              </w:rPr>
            </w:pPr>
            <w:ins w:id="122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29" w:author="Автор"/>
                <w:b/>
                <w:color w:val="A6A6A6"/>
                <w:sz w:val="16"/>
                <w:szCs w:val="20"/>
                <w:lang w:val="en-US"/>
              </w:rPr>
            </w:pPr>
            <w:ins w:id="122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1" w:author="Автор"/>
                <w:b/>
                <w:color w:val="A6A6A6"/>
                <w:sz w:val="16"/>
                <w:szCs w:val="20"/>
                <w:lang w:val="en-US"/>
              </w:rPr>
            </w:pPr>
            <w:ins w:id="122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3" w:author="Автор"/>
                <w:b/>
                <w:color w:val="A6A6A6"/>
                <w:sz w:val="16"/>
                <w:szCs w:val="20"/>
                <w:lang w:val="en-US"/>
              </w:rPr>
            </w:pPr>
            <w:ins w:id="122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5" w:author="Автор"/>
                <w:b/>
                <w:color w:val="A6A6A6"/>
                <w:sz w:val="16"/>
                <w:szCs w:val="20"/>
                <w:lang w:val="en-US"/>
              </w:rPr>
            </w:pPr>
            <w:ins w:id="122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7" w:author="Автор"/>
                <w:b/>
                <w:color w:val="A6A6A6"/>
                <w:sz w:val="16"/>
                <w:szCs w:val="20"/>
                <w:lang w:val="en-US"/>
              </w:rPr>
            </w:pPr>
            <w:ins w:id="122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name="getNotificationSettings"&gt;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39" w:author="Автор"/>
                <w:b/>
                <w:color w:val="A6A6A6"/>
                <w:sz w:val="16"/>
                <w:szCs w:val="20"/>
                <w:lang w:val="en-US"/>
              </w:rPr>
            </w:pPr>
            <w:ins w:id="122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1" w:author="Автор"/>
                <w:b/>
                <w:color w:val="A6A6A6"/>
                <w:sz w:val="16"/>
                <w:szCs w:val="20"/>
                <w:lang w:val="en-US"/>
              </w:rPr>
            </w:pPr>
            <w:ins w:id="122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3" w:author="Автор"/>
                <w:b/>
                <w:color w:val="A6A6A6"/>
                <w:sz w:val="16"/>
                <w:szCs w:val="20"/>
                <w:lang w:val="en-US"/>
              </w:rPr>
            </w:pPr>
            <w:ins w:id="122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name="getNotificationSettingsResponse"&gt;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5" w:author="Автор"/>
                <w:b/>
                <w:color w:val="A6A6A6"/>
                <w:sz w:val="16"/>
                <w:szCs w:val="20"/>
                <w:lang w:val="en-US"/>
              </w:rPr>
            </w:pPr>
            <w:ins w:id="122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7" w:author="Автор"/>
                <w:b/>
                <w:color w:val="A6A6A6"/>
                <w:sz w:val="16"/>
                <w:szCs w:val="20"/>
                <w:lang w:val="en-US"/>
              </w:rPr>
            </w:pPr>
            <w:ins w:id="122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49" w:author="Автор"/>
                <w:b/>
                <w:color w:val="A6A6A6"/>
                <w:sz w:val="16"/>
                <w:szCs w:val="20"/>
                <w:lang w:val="en-US"/>
              </w:rPr>
            </w:pPr>
            <w:ins w:id="122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1" w:author="Автор"/>
                <w:b/>
                <w:color w:val="A6A6A6"/>
                <w:sz w:val="16"/>
                <w:szCs w:val="20"/>
                <w:lang w:val="en-US"/>
              </w:rPr>
            </w:pPr>
            <w:ins w:id="122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3" w:author="Автор"/>
                <w:b/>
                <w:color w:val="A6A6A6"/>
                <w:sz w:val="16"/>
                <w:szCs w:val="20"/>
                <w:lang w:val="en-US"/>
              </w:rPr>
            </w:pPr>
            <w:ins w:id="122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5" w:author="Автор"/>
                <w:b/>
                <w:color w:val="A6A6A6"/>
                <w:sz w:val="16"/>
                <w:szCs w:val="20"/>
                <w:lang w:val="en-US"/>
              </w:rPr>
            </w:pPr>
            <w:ins w:id="122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name="getCirculationList"&gt;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7" w:author="Автор"/>
                <w:b/>
                <w:color w:val="A6A6A6"/>
                <w:sz w:val="16"/>
                <w:szCs w:val="20"/>
                <w:lang w:val="en-US"/>
              </w:rPr>
            </w:pPr>
            <w:ins w:id="122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59" w:author="Автор"/>
                <w:b/>
                <w:color w:val="A6A6A6"/>
                <w:sz w:val="16"/>
                <w:szCs w:val="20"/>
                <w:lang w:val="en-US"/>
              </w:rPr>
            </w:pPr>
            <w:ins w:id="122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1" w:author="Автор"/>
                <w:b/>
                <w:color w:val="A6A6A6"/>
                <w:sz w:val="16"/>
                <w:szCs w:val="20"/>
                <w:lang w:val="en-US"/>
              </w:rPr>
            </w:pPr>
            <w:ins w:id="122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name="getCirculationListResponse"&gt;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3" w:author="Автор"/>
                <w:b/>
                <w:color w:val="A6A6A6"/>
                <w:sz w:val="16"/>
                <w:szCs w:val="20"/>
                <w:lang w:val="en-US"/>
              </w:rPr>
            </w:pPr>
            <w:ins w:id="122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5" w:author="Автор"/>
                <w:b/>
                <w:color w:val="A6A6A6"/>
                <w:sz w:val="16"/>
                <w:szCs w:val="20"/>
                <w:lang w:val="en-US"/>
              </w:rPr>
            </w:pPr>
            <w:ins w:id="122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7" w:author="Автор"/>
                <w:b/>
                <w:color w:val="A6A6A6"/>
                <w:sz w:val="16"/>
                <w:szCs w:val="20"/>
                <w:lang w:val="en-US"/>
              </w:rPr>
            </w:pPr>
            <w:ins w:id="122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69" w:author="Автор"/>
                <w:b/>
                <w:color w:val="A6A6A6"/>
                <w:sz w:val="16"/>
                <w:szCs w:val="20"/>
                <w:lang w:val="en-US"/>
              </w:rPr>
            </w:pPr>
            <w:ins w:id="122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1" w:author="Автор"/>
                <w:b/>
                <w:color w:val="A6A6A6"/>
                <w:sz w:val="16"/>
                <w:szCs w:val="20"/>
                <w:lang w:val="en-US"/>
              </w:rPr>
            </w:pPr>
            <w:ins w:id="122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3" w:author="Автор"/>
                <w:b/>
                <w:color w:val="A6A6A6"/>
                <w:sz w:val="16"/>
                <w:szCs w:val="20"/>
                <w:lang w:val="en-US"/>
              </w:rPr>
            </w:pPr>
            <w:ins w:id="122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name="suspendSubscriptionFeeding"&gt;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5" w:author="Автор"/>
                <w:b/>
                <w:color w:val="A6A6A6"/>
                <w:sz w:val="16"/>
                <w:szCs w:val="20"/>
                <w:lang w:val="en-US"/>
              </w:rPr>
            </w:pPr>
            <w:ins w:id="122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7" w:author="Автор"/>
                <w:b/>
                <w:color w:val="A6A6A6"/>
                <w:sz w:val="16"/>
                <w:szCs w:val="20"/>
                <w:lang w:val="en-US"/>
              </w:rPr>
            </w:pPr>
            <w:ins w:id="122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79" w:author="Автор"/>
                <w:b/>
                <w:color w:val="A6A6A6"/>
                <w:sz w:val="16"/>
                <w:szCs w:val="20"/>
                <w:lang w:val="en-US"/>
              </w:rPr>
            </w:pPr>
            <w:ins w:id="122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name="suspendSubscriptionFeedingResponse"&gt;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1" w:author="Автор"/>
                <w:b/>
                <w:color w:val="A6A6A6"/>
                <w:sz w:val="16"/>
                <w:szCs w:val="20"/>
                <w:lang w:val="en-US"/>
              </w:rPr>
            </w:pPr>
            <w:ins w:id="122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3" w:author="Автор"/>
                <w:b/>
                <w:color w:val="A6A6A6"/>
                <w:sz w:val="16"/>
                <w:szCs w:val="20"/>
                <w:lang w:val="en-US"/>
              </w:rPr>
            </w:pPr>
            <w:ins w:id="122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5" w:author="Автор"/>
                <w:b/>
                <w:color w:val="A6A6A6"/>
                <w:sz w:val="16"/>
                <w:szCs w:val="20"/>
                <w:lang w:val="en-US"/>
              </w:rPr>
            </w:pPr>
            <w:ins w:id="122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7" w:author="Автор"/>
                <w:b/>
                <w:color w:val="A6A6A6"/>
                <w:sz w:val="16"/>
                <w:szCs w:val="20"/>
                <w:lang w:val="en-US"/>
              </w:rPr>
            </w:pPr>
            <w:ins w:id="122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89" w:author="Автор"/>
                <w:b/>
                <w:color w:val="A6A6A6"/>
                <w:sz w:val="16"/>
                <w:szCs w:val="20"/>
                <w:lang w:val="en-US"/>
              </w:rPr>
            </w:pPr>
            <w:ins w:id="122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1" w:author="Автор"/>
                <w:b/>
                <w:color w:val="A6A6A6"/>
                <w:sz w:val="16"/>
                <w:szCs w:val="20"/>
                <w:lang w:val="en-US"/>
              </w:rPr>
            </w:pPr>
            <w:ins w:id="122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name="changePassword"&gt;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3" w:author="Автор"/>
                <w:b/>
                <w:color w:val="A6A6A6"/>
                <w:sz w:val="16"/>
                <w:szCs w:val="20"/>
                <w:lang w:val="en-US"/>
              </w:rPr>
            </w:pPr>
            <w:ins w:id="122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5" w:author="Автор"/>
                <w:b/>
                <w:color w:val="A6A6A6"/>
                <w:sz w:val="16"/>
                <w:szCs w:val="20"/>
                <w:lang w:val="en-US"/>
              </w:rPr>
            </w:pPr>
            <w:ins w:id="122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7" w:author="Автор"/>
                <w:b/>
                <w:color w:val="A6A6A6"/>
                <w:sz w:val="16"/>
                <w:szCs w:val="20"/>
                <w:lang w:val="en-US"/>
              </w:rPr>
            </w:pPr>
            <w:ins w:id="122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name="changePasswordResponse"&gt;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299" w:author="Автор"/>
                <w:b/>
                <w:color w:val="A6A6A6"/>
                <w:sz w:val="16"/>
                <w:szCs w:val="20"/>
                <w:lang w:val="en-US"/>
              </w:rPr>
            </w:pPr>
            <w:ins w:id="123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1" w:author="Автор"/>
                <w:b/>
                <w:color w:val="A6A6A6"/>
                <w:sz w:val="16"/>
                <w:szCs w:val="20"/>
                <w:lang w:val="en-US"/>
              </w:rPr>
            </w:pPr>
            <w:ins w:id="123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3" w:author="Автор"/>
                <w:b/>
                <w:color w:val="A6A6A6"/>
                <w:sz w:val="16"/>
                <w:szCs w:val="20"/>
                <w:lang w:val="en-US"/>
              </w:rPr>
            </w:pPr>
            <w:ins w:id="123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5" w:author="Автор"/>
                <w:b/>
                <w:color w:val="A6A6A6"/>
                <w:sz w:val="16"/>
                <w:szCs w:val="20"/>
                <w:lang w:val="en-US"/>
              </w:rPr>
            </w:pPr>
            <w:ins w:id="123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7" w:author="Автор"/>
                <w:b/>
                <w:color w:val="A6A6A6"/>
                <w:sz w:val="16"/>
                <w:szCs w:val="20"/>
                <w:lang w:val="en-US"/>
              </w:rPr>
            </w:pPr>
            <w:ins w:id="123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09" w:author="Автор"/>
                <w:b/>
                <w:color w:val="A6A6A6"/>
                <w:sz w:val="16"/>
                <w:szCs w:val="20"/>
                <w:lang w:val="en-US"/>
              </w:rPr>
            </w:pPr>
            <w:ins w:id="123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name="getPurchaseList"&gt;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1" w:author="Автор"/>
                <w:b/>
                <w:color w:val="A6A6A6"/>
                <w:sz w:val="16"/>
                <w:szCs w:val="20"/>
                <w:lang w:val="en-US"/>
              </w:rPr>
            </w:pPr>
            <w:ins w:id="123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3" w:author="Автор"/>
                <w:b/>
                <w:color w:val="A6A6A6"/>
                <w:sz w:val="16"/>
                <w:szCs w:val="20"/>
                <w:lang w:val="en-US"/>
              </w:rPr>
            </w:pPr>
            <w:ins w:id="123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5" w:author="Автор"/>
                <w:b/>
                <w:color w:val="A6A6A6"/>
                <w:sz w:val="16"/>
                <w:szCs w:val="20"/>
                <w:lang w:val="en-US"/>
              </w:rPr>
            </w:pPr>
            <w:ins w:id="123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name="getPurchaseListResponse"&gt;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7" w:author="Автор"/>
                <w:b/>
                <w:color w:val="A6A6A6"/>
                <w:sz w:val="16"/>
                <w:szCs w:val="20"/>
                <w:lang w:val="en-US"/>
              </w:rPr>
            </w:pPr>
            <w:ins w:id="123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19" w:author="Автор"/>
                <w:b/>
                <w:color w:val="A6A6A6"/>
                <w:sz w:val="16"/>
                <w:szCs w:val="20"/>
                <w:lang w:val="en-US"/>
              </w:rPr>
            </w:pPr>
            <w:ins w:id="123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1" w:author="Автор"/>
                <w:b/>
                <w:color w:val="A6A6A6"/>
                <w:sz w:val="16"/>
                <w:szCs w:val="20"/>
                <w:lang w:val="en-US"/>
              </w:rPr>
            </w:pPr>
            <w:ins w:id="123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3" w:author="Автор"/>
                <w:b/>
                <w:color w:val="A6A6A6"/>
                <w:sz w:val="16"/>
                <w:szCs w:val="20"/>
                <w:lang w:val="en-US"/>
              </w:rPr>
            </w:pPr>
            <w:ins w:id="123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5" w:author="Автор"/>
                <w:b/>
                <w:color w:val="A6A6A6"/>
                <w:sz w:val="16"/>
                <w:szCs w:val="20"/>
                <w:lang w:val="en-US"/>
              </w:rPr>
            </w:pPr>
            <w:ins w:id="123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7" w:author="Автор"/>
                <w:b/>
                <w:color w:val="A6A6A6"/>
                <w:sz w:val="16"/>
                <w:szCs w:val="20"/>
                <w:lang w:val="en-US"/>
              </w:rPr>
            </w:pPr>
            <w:ins w:id="123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name="changeExpenditureLimit"&gt;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29" w:author="Автор"/>
                <w:b/>
                <w:color w:val="A6A6A6"/>
                <w:sz w:val="16"/>
                <w:szCs w:val="20"/>
                <w:lang w:val="en-US"/>
              </w:rPr>
            </w:pPr>
            <w:ins w:id="123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1" w:author="Автор"/>
                <w:b/>
                <w:color w:val="A6A6A6"/>
                <w:sz w:val="16"/>
                <w:szCs w:val="20"/>
                <w:lang w:val="en-US"/>
              </w:rPr>
            </w:pPr>
            <w:ins w:id="123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3" w:author="Автор"/>
                <w:b/>
                <w:color w:val="A6A6A6"/>
                <w:sz w:val="16"/>
                <w:szCs w:val="20"/>
                <w:lang w:val="en-US"/>
              </w:rPr>
            </w:pPr>
            <w:ins w:id="123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name="changeExpenditureLimitResponse"&gt;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5" w:author="Автор"/>
                <w:b/>
                <w:color w:val="A6A6A6"/>
                <w:sz w:val="16"/>
                <w:szCs w:val="20"/>
                <w:lang w:val="en-US"/>
              </w:rPr>
            </w:pPr>
            <w:ins w:id="123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7" w:author="Автор"/>
                <w:b/>
                <w:color w:val="A6A6A6"/>
                <w:sz w:val="16"/>
                <w:szCs w:val="20"/>
                <w:lang w:val="en-US"/>
              </w:rPr>
            </w:pPr>
            <w:ins w:id="123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39" w:author="Автор"/>
                <w:b/>
                <w:color w:val="A6A6A6"/>
                <w:sz w:val="16"/>
                <w:szCs w:val="20"/>
                <w:lang w:val="en-US"/>
              </w:rPr>
            </w:pPr>
            <w:ins w:id="123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1" w:author="Автор"/>
                <w:b/>
                <w:color w:val="A6A6A6"/>
                <w:sz w:val="16"/>
                <w:szCs w:val="20"/>
                <w:lang w:val="en-US"/>
              </w:rPr>
            </w:pPr>
            <w:ins w:id="123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3" w:author="Автор"/>
                <w:b/>
                <w:color w:val="A6A6A6"/>
                <w:sz w:val="16"/>
                <w:szCs w:val="20"/>
                <w:lang w:val="en-US"/>
              </w:rPr>
            </w:pPr>
            <w:ins w:id="123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5" w:author="Автор"/>
                <w:b/>
                <w:color w:val="A6A6A6"/>
                <w:sz w:val="16"/>
                <w:szCs w:val="20"/>
                <w:lang w:val="en-US"/>
              </w:rPr>
            </w:pPr>
            <w:ins w:id="123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name="cancelSubscriptionFeeding"&gt;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7" w:author="Автор"/>
                <w:b/>
                <w:color w:val="A6A6A6"/>
                <w:sz w:val="16"/>
                <w:szCs w:val="20"/>
                <w:lang w:val="en-US"/>
              </w:rPr>
            </w:pPr>
            <w:ins w:id="123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49" w:author="Автор"/>
                <w:b/>
                <w:color w:val="A6A6A6"/>
                <w:sz w:val="16"/>
                <w:szCs w:val="20"/>
                <w:lang w:val="en-US"/>
              </w:rPr>
            </w:pPr>
            <w:ins w:id="123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1" w:author="Автор"/>
                <w:b/>
                <w:color w:val="A6A6A6"/>
                <w:sz w:val="16"/>
                <w:szCs w:val="20"/>
                <w:lang w:val="en-US"/>
              </w:rPr>
            </w:pPr>
            <w:ins w:id="123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name="cancelSubscriptionFeedingResponse"&gt;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3" w:author="Автор"/>
                <w:b/>
                <w:color w:val="A6A6A6"/>
                <w:sz w:val="16"/>
                <w:szCs w:val="20"/>
                <w:lang w:val="en-US"/>
              </w:rPr>
            </w:pPr>
            <w:ins w:id="123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5" w:author="Автор"/>
                <w:b/>
                <w:color w:val="A6A6A6"/>
                <w:sz w:val="16"/>
                <w:szCs w:val="20"/>
                <w:lang w:val="en-US"/>
              </w:rPr>
            </w:pPr>
            <w:ins w:id="123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7" w:author="Автор"/>
                <w:b/>
                <w:color w:val="A6A6A6"/>
                <w:sz w:val="16"/>
                <w:szCs w:val="20"/>
                <w:lang w:val="en-US"/>
              </w:rPr>
            </w:pPr>
            <w:ins w:id="123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59" w:author="Автор"/>
                <w:b/>
                <w:color w:val="A6A6A6"/>
                <w:sz w:val="16"/>
                <w:szCs w:val="20"/>
                <w:lang w:val="en-US"/>
              </w:rPr>
            </w:pPr>
            <w:ins w:id="123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1" w:author="Автор"/>
                <w:b/>
                <w:color w:val="A6A6A6"/>
                <w:sz w:val="16"/>
                <w:szCs w:val="20"/>
                <w:lang w:val="en-US"/>
              </w:rPr>
            </w:pPr>
            <w:ins w:id="123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3" w:author="Автор"/>
                <w:b/>
                <w:color w:val="A6A6A6"/>
                <w:sz w:val="16"/>
                <w:szCs w:val="20"/>
                <w:lang w:val="en-US"/>
              </w:rPr>
            </w:pPr>
            <w:ins w:id="123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name="changeComplaintStatusToConsideration"&gt;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5" w:author="Автор"/>
                <w:b/>
                <w:color w:val="A6A6A6"/>
                <w:sz w:val="16"/>
                <w:szCs w:val="20"/>
                <w:lang w:val="en-US"/>
              </w:rPr>
            </w:pPr>
            <w:ins w:id="123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7" w:author="Автор"/>
                <w:b/>
                <w:color w:val="A6A6A6"/>
                <w:sz w:val="16"/>
                <w:szCs w:val="20"/>
                <w:lang w:val="en-US"/>
              </w:rPr>
            </w:pPr>
            <w:ins w:id="123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69" w:author="Автор"/>
                <w:b/>
                <w:color w:val="A6A6A6"/>
                <w:sz w:val="16"/>
                <w:szCs w:val="20"/>
                <w:lang w:val="en-US"/>
              </w:rPr>
            </w:pPr>
            <w:ins w:id="123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name="changeComplaintStatusToConsiderationResponse"&gt;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1" w:author="Автор"/>
                <w:b/>
                <w:color w:val="A6A6A6"/>
                <w:sz w:val="16"/>
                <w:szCs w:val="20"/>
                <w:lang w:val="en-US"/>
              </w:rPr>
            </w:pPr>
            <w:ins w:id="123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3" w:author="Автор"/>
                <w:b/>
                <w:color w:val="A6A6A6"/>
                <w:sz w:val="16"/>
                <w:szCs w:val="20"/>
                <w:lang w:val="en-US"/>
              </w:rPr>
            </w:pPr>
            <w:ins w:id="123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5" w:author="Автор"/>
                <w:b/>
                <w:color w:val="A6A6A6"/>
                <w:sz w:val="16"/>
                <w:szCs w:val="20"/>
                <w:lang w:val="en-US"/>
              </w:rPr>
            </w:pPr>
            <w:ins w:id="123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7" w:author="Автор"/>
                <w:b/>
                <w:color w:val="A6A6A6"/>
                <w:sz w:val="16"/>
                <w:szCs w:val="20"/>
                <w:lang w:val="en-US"/>
              </w:rPr>
            </w:pPr>
            <w:ins w:id="123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79" w:author="Автор"/>
                <w:b/>
                <w:color w:val="A6A6A6"/>
                <w:sz w:val="16"/>
                <w:szCs w:val="20"/>
                <w:lang w:val="en-US"/>
              </w:rPr>
            </w:pPr>
            <w:ins w:id="123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1" w:author="Автор"/>
                <w:b/>
                <w:color w:val="A6A6A6"/>
                <w:sz w:val="16"/>
                <w:szCs w:val="20"/>
                <w:lang w:val="en-US"/>
              </w:rPr>
            </w:pPr>
            <w:ins w:id="123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name="getIdOfClient"&gt;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3" w:author="Автор"/>
                <w:b/>
                <w:color w:val="A6A6A6"/>
                <w:sz w:val="16"/>
                <w:szCs w:val="20"/>
                <w:lang w:val="en-US"/>
              </w:rPr>
            </w:pPr>
            <w:ins w:id="123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5" w:author="Автор"/>
                <w:b/>
                <w:color w:val="A6A6A6"/>
                <w:sz w:val="16"/>
                <w:szCs w:val="20"/>
                <w:lang w:val="en-US"/>
              </w:rPr>
            </w:pPr>
            <w:ins w:id="123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7" w:author="Автор"/>
                <w:b/>
                <w:color w:val="A6A6A6"/>
                <w:sz w:val="16"/>
                <w:szCs w:val="20"/>
                <w:lang w:val="en-US"/>
              </w:rPr>
            </w:pPr>
            <w:ins w:id="123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name="getIdOfClientResponse"&gt;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89" w:author="Автор"/>
                <w:b/>
                <w:color w:val="A6A6A6"/>
                <w:sz w:val="16"/>
                <w:szCs w:val="20"/>
                <w:lang w:val="en-US"/>
              </w:rPr>
            </w:pPr>
            <w:ins w:id="123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1" w:author="Автор"/>
                <w:b/>
                <w:color w:val="A6A6A6"/>
                <w:sz w:val="16"/>
                <w:szCs w:val="20"/>
                <w:lang w:val="en-US"/>
              </w:rPr>
            </w:pPr>
            <w:ins w:id="123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3" w:author="Автор"/>
                <w:b/>
                <w:color w:val="A6A6A6"/>
                <w:sz w:val="16"/>
                <w:szCs w:val="20"/>
                <w:lang w:val="en-US"/>
              </w:rPr>
            </w:pPr>
            <w:ins w:id="123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5" w:author="Автор"/>
                <w:b/>
                <w:color w:val="A6A6A6"/>
                <w:sz w:val="16"/>
                <w:szCs w:val="20"/>
                <w:lang w:val="en-US"/>
              </w:rPr>
            </w:pPr>
            <w:ins w:id="123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7" w:author="Автор"/>
                <w:b/>
                <w:color w:val="A6A6A6"/>
                <w:sz w:val="16"/>
                <w:szCs w:val="20"/>
                <w:lang w:val="en-US"/>
              </w:rPr>
            </w:pPr>
            <w:ins w:id="123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399" w:author="Автор"/>
                <w:b/>
                <w:color w:val="A6A6A6"/>
                <w:sz w:val="16"/>
                <w:szCs w:val="20"/>
                <w:lang w:val="en-US"/>
              </w:rPr>
            </w:pPr>
            <w:ins w:id="124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name="getMenuListByOrg"&gt;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1" w:author="Автор"/>
                <w:b/>
                <w:color w:val="A6A6A6"/>
                <w:sz w:val="16"/>
                <w:szCs w:val="20"/>
                <w:lang w:val="en-US"/>
              </w:rPr>
            </w:pPr>
            <w:ins w:id="124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3" w:author="Автор"/>
                <w:b/>
                <w:color w:val="A6A6A6"/>
                <w:sz w:val="16"/>
                <w:szCs w:val="20"/>
                <w:lang w:val="en-US"/>
              </w:rPr>
            </w:pPr>
            <w:ins w:id="124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5" w:author="Автор"/>
                <w:b/>
                <w:color w:val="A6A6A6"/>
                <w:sz w:val="16"/>
                <w:szCs w:val="20"/>
                <w:lang w:val="en-US"/>
              </w:rPr>
            </w:pPr>
            <w:ins w:id="124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name="getMenuListByOrgResponse"&gt;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7" w:author="Автор"/>
                <w:b/>
                <w:color w:val="A6A6A6"/>
                <w:sz w:val="16"/>
                <w:szCs w:val="20"/>
                <w:lang w:val="en-US"/>
              </w:rPr>
            </w:pPr>
            <w:ins w:id="124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09" w:author="Автор"/>
                <w:b/>
                <w:color w:val="A6A6A6"/>
                <w:sz w:val="16"/>
                <w:szCs w:val="20"/>
                <w:lang w:val="en-US"/>
              </w:rPr>
            </w:pPr>
            <w:ins w:id="124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1" w:author="Автор"/>
                <w:b/>
                <w:color w:val="A6A6A6"/>
                <w:sz w:val="16"/>
                <w:szCs w:val="20"/>
                <w:lang w:val="en-US"/>
              </w:rPr>
            </w:pPr>
            <w:ins w:id="124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3" w:author="Автор"/>
                <w:b/>
                <w:color w:val="A6A6A6"/>
                <w:sz w:val="16"/>
                <w:szCs w:val="20"/>
                <w:lang w:val="en-US"/>
              </w:rPr>
            </w:pPr>
            <w:ins w:id="124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5" w:author="Автор"/>
                <w:b/>
                <w:color w:val="A6A6A6"/>
                <w:sz w:val="16"/>
                <w:szCs w:val="20"/>
                <w:lang w:val="en-US"/>
              </w:rPr>
            </w:pPr>
            <w:ins w:id="124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7" w:author="Автор"/>
                <w:b/>
                <w:color w:val="A6A6A6"/>
                <w:sz w:val="16"/>
                <w:szCs w:val="20"/>
                <w:lang w:val="en-US"/>
              </w:rPr>
            </w:pPr>
            <w:ins w:id="124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name="getComplexList"&gt;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19" w:author="Автор"/>
                <w:b/>
                <w:color w:val="A6A6A6"/>
                <w:sz w:val="16"/>
                <w:szCs w:val="20"/>
                <w:lang w:val="en-US"/>
              </w:rPr>
            </w:pPr>
            <w:ins w:id="124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1" w:author="Автор"/>
                <w:b/>
                <w:color w:val="A6A6A6"/>
                <w:sz w:val="16"/>
                <w:szCs w:val="20"/>
                <w:lang w:val="en-US"/>
              </w:rPr>
            </w:pPr>
            <w:ins w:id="124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3" w:author="Автор"/>
                <w:b/>
                <w:color w:val="A6A6A6"/>
                <w:sz w:val="16"/>
                <w:szCs w:val="20"/>
                <w:lang w:val="en-US"/>
              </w:rPr>
            </w:pPr>
            <w:ins w:id="124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name="getComplexListResponse"&gt;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5" w:author="Автор"/>
                <w:b/>
                <w:color w:val="A6A6A6"/>
                <w:sz w:val="16"/>
                <w:szCs w:val="20"/>
                <w:lang w:val="en-US"/>
              </w:rPr>
            </w:pPr>
            <w:ins w:id="124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7" w:author="Автор"/>
                <w:b/>
                <w:color w:val="A6A6A6"/>
                <w:sz w:val="16"/>
                <w:szCs w:val="20"/>
                <w:lang w:val="en-US"/>
              </w:rPr>
            </w:pPr>
            <w:ins w:id="124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29" w:author="Автор"/>
                <w:b/>
                <w:color w:val="A6A6A6"/>
                <w:sz w:val="16"/>
                <w:szCs w:val="20"/>
                <w:lang w:val="en-US"/>
              </w:rPr>
            </w:pPr>
            <w:ins w:id="124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1" w:author="Автор"/>
                <w:b/>
                <w:color w:val="A6A6A6"/>
                <w:sz w:val="16"/>
                <w:szCs w:val="20"/>
                <w:lang w:val="en-US"/>
              </w:rPr>
            </w:pPr>
            <w:ins w:id="124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3" w:author="Автор"/>
                <w:b/>
                <w:color w:val="A6A6A6"/>
                <w:sz w:val="16"/>
                <w:szCs w:val="20"/>
                <w:lang w:val="en-US"/>
              </w:rPr>
            </w:pPr>
            <w:ins w:id="1243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5" w:author="Автор"/>
                <w:b/>
                <w:color w:val="A6A6A6"/>
                <w:sz w:val="16"/>
                <w:szCs w:val="20"/>
                <w:lang w:val="en-US"/>
              </w:rPr>
            </w:pPr>
            <w:ins w:id="1243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name="attachGuardSanBySan"&gt;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7" w:author="Автор"/>
                <w:b/>
                <w:color w:val="A6A6A6"/>
                <w:sz w:val="16"/>
                <w:szCs w:val="20"/>
                <w:lang w:val="en-US"/>
              </w:rPr>
            </w:pPr>
            <w:ins w:id="1243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39" w:author="Автор"/>
                <w:b/>
                <w:color w:val="A6A6A6"/>
                <w:sz w:val="16"/>
                <w:szCs w:val="20"/>
                <w:lang w:val="en-US"/>
              </w:rPr>
            </w:pPr>
            <w:ins w:id="1244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1" w:author="Автор"/>
                <w:b/>
                <w:color w:val="A6A6A6"/>
                <w:sz w:val="16"/>
                <w:szCs w:val="20"/>
                <w:lang w:val="en-US"/>
              </w:rPr>
            </w:pPr>
            <w:ins w:id="1244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name="attachGuardSanBySanResponse"&gt;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3" w:author="Автор"/>
                <w:b/>
                <w:color w:val="A6A6A6"/>
                <w:sz w:val="16"/>
                <w:szCs w:val="20"/>
                <w:lang w:val="en-US"/>
              </w:rPr>
            </w:pPr>
            <w:ins w:id="1244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5" w:author="Автор"/>
                <w:b/>
                <w:color w:val="A6A6A6"/>
                <w:sz w:val="16"/>
                <w:szCs w:val="20"/>
                <w:lang w:val="en-US"/>
              </w:rPr>
            </w:pPr>
            <w:ins w:id="1244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7" w:author="Автор"/>
                <w:b/>
                <w:color w:val="A6A6A6"/>
                <w:sz w:val="16"/>
                <w:szCs w:val="20"/>
                <w:lang w:val="en-US"/>
              </w:rPr>
            </w:pPr>
            <w:ins w:id="1244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49" w:author="Автор"/>
                <w:b/>
                <w:color w:val="A6A6A6"/>
                <w:sz w:val="16"/>
                <w:szCs w:val="20"/>
                <w:lang w:val="en-US"/>
              </w:rPr>
            </w:pPr>
            <w:ins w:id="1245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1" w:author="Автор"/>
                <w:b/>
                <w:color w:val="A6A6A6"/>
                <w:sz w:val="16"/>
                <w:szCs w:val="20"/>
                <w:lang w:val="en-US"/>
              </w:rPr>
            </w:pPr>
            <w:ins w:id="1245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3" w:author="Автор"/>
                <w:b/>
                <w:color w:val="A6A6A6"/>
                <w:sz w:val="16"/>
                <w:szCs w:val="20"/>
                <w:lang w:val="en-US"/>
              </w:rPr>
            </w:pPr>
            <w:ins w:id="1245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name="cancelSubscriptionFeedingBySan"&gt;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5" w:author="Автор"/>
                <w:b/>
                <w:color w:val="A6A6A6"/>
                <w:sz w:val="16"/>
                <w:szCs w:val="20"/>
                <w:lang w:val="en-US"/>
              </w:rPr>
            </w:pPr>
            <w:ins w:id="1245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7" w:author="Автор"/>
                <w:b/>
                <w:color w:val="A6A6A6"/>
                <w:sz w:val="16"/>
                <w:szCs w:val="20"/>
                <w:lang w:val="en-US"/>
              </w:rPr>
            </w:pPr>
            <w:ins w:id="1245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59" w:author="Автор"/>
                <w:b/>
                <w:color w:val="A6A6A6"/>
                <w:sz w:val="16"/>
                <w:szCs w:val="20"/>
                <w:lang w:val="en-US"/>
              </w:rPr>
            </w:pPr>
            <w:ins w:id="1246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name="cancelSubscriptionFeedingBySanResponse"&gt;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1" w:author="Автор"/>
                <w:b/>
                <w:color w:val="A6A6A6"/>
                <w:sz w:val="16"/>
                <w:szCs w:val="20"/>
                <w:lang w:val="en-US"/>
              </w:rPr>
            </w:pPr>
            <w:ins w:id="1246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3" w:author="Автор"/>
                <w:b/>
                <w:color w:val="A6A6A6"/>
                <w:sz w:val="16"/>
                <w:szCs w:val="20"/>
                <w:lang w:val="en-US"/>
              </w:rPr>
            </w:pPr>
            <w:ins w:id="1246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5" w:author="Автор"/>
                <w:b/>
                <w:color w:val="A6A6A6"/>
                <w:sz w:val="16"/>
                <w:szCs w:val="20"/>
                <w:lang w:val="en-US"/>
              </w:rPr>
            </w:pPr>
            <w:ins w:id="1246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lastRenderedPageBreak/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7" w:author="Автор"/>
                <w:b/>
                <w:color w:val="A6A6A6"/>
                <w:sz w:val="16"/>
                <w:szCs w:val="20"/>
                <w:lang w:val="en-US"/>
              </w:rPr>
            </w:pPr>
            <w:ins w:id="1246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69" w:author="Автор"/>
                <w:b/>
                <w:color w:val="A6A6A6"/>
                <w:sz w:val="16"/>
                <w:szCs w:val="20"/>
                <w:lang w:val="en-US"/>
              </w:rPr>
            </w:pPr>
            <w:ins w:id="1247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1" w:author="Автор"/>
                <w:b/>
                <w:color w:val="A6A6A6"/>
                <w:sz w:val="16"/>
                <w:szCs w:val="20"/>
                <w:lang w:val="en-US"/>
              </w:rPr>
            </w:pPr>
            <w:ins w:id="1247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name="detachGuardSanBySan"&gt;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3" w:author="Автор"/>
                <w:b/>
                <w:color w:val="A6A6A6"/>
                <w:sz w:val="16"/>
                <w:szCs w:val="20"/>
                <w:lang w:val="en-US"/>
              </w:rPr>
            </w:pPr>
            <w:ins w:id="1247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5" w:author="Автор"/>
                <w:b/>
                <w:color w:val="A6A6A6"/>
                <w:sz w:val="16"/>
                <w:szCs w:val="20"/>
                <w:lang w:val="en-US"/>
              </w:rPr>
            </w:pPr>
            <w:ins w:id="1247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7" w:author="Автор"/>
                <w:b/>
                <w:color w:val="A6A6A6"/>
                <w:sz w:val="16"/>
                <w:szCs w:val="20"/>
                <w:lang w:val="en-US"/>
              </w:rPr>
            </w:pPr>
            <w:ins w:id="1247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name="detachGuardSanBySanResponse"&gt;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79" w:author="Автор"/>
                <w:b/>
                <w:color w:val="A6A6A6"/>
                <w:sz w:val="16"/>
                <w:szCs w:val="20"/>
                <w:lang w:val="en-US"/>
              </w:rPr>
            </w:pPr>
            <w:ins w:id="1248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1" w:author="Автор"/>
                <w:b/>
                <w:color w:val="A6A6A6"/>
                <w:sz w:val="16"/>
                <w:szCs w:val="20"/>
                <w:lang w:val="en-US"/>
              </w:rPr>
            </w:pPr>
            <w:ins w:id="1248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3" w:author="Автор"/>
                <w:b/>
                <w:color w:val="A6A6A6"/>
                <w:sz w:val="16"/>
                <w:szCs w:val="20"/>
                <w:lang w:val="en-US"/>
              </w:rPr>
            </w:pPr>
            <w:ins w:id="1248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5" w:author="Автор"/>
                <w:b/>
                <w:color w:val="A6A6A6"/>
                <w:sz w:val="16"/>
                <w:szCs w:val="20"/>
                <w:lang w:val="en-US"/>
              </w:rPr>
            </w:pPr>
            <w:ins w:id="1248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7" w:author="Автор"/>
                <w:b/>
                <w:color w:val="A6A6A6"/>
                <w:sz w:val="16"/>
                <w:szCs w:val="20"/>
                <w:lang w:val="en-US"/>
              </w:rPr>
            </w:pPr>
            <w:ins w:id="1248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89" w:author="Автор"/>
                <w:b/>
                <w:color w:val="A6A6A6"/>
                <w:sz w:val="16"/>
                <w:szCs w:val="20"/>
                <w:lang w:val="en-US"/>
              </w:rPr>
            </w:pPr>
            <w:ins w:id="1249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name="removeProhibition"&gt;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1" w:author="Автор"/>
                <w:b/>
                <w:color w:val="A6A6A6"/>
                <w:sz w:val="16"/>
                <w:szCs w:val="20"/>
                <w:lang w:val="en-US"/>
              </w:rPr>
            </w:pPr>
            <w:ins w:id="1249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3" w:author="Автор"/>
                <w:b/>
                <w:color w:val="A6A6A6"/>
                <w:sz w:val="16"/>
                <w:szCs w:val="20"/>
                <w:lang w:val="en-US"/>
              </w:rPr>
            </w:pPr>
            <w:ins w:id="1249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5" w:author="Автор"/>
                <w:b/>
                <w:color w:val="A6A6A6"/>
                <w:sz w:val="16"/>
                <w:szCs w:val="20"/>
                <w:lang w:val="en-US"/>
              </w:rPr>
            </w:pPr>
            <w:ins w:id="1249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name="removeProhibitionResponse"&gt;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7" w:author="Автор"/>
                <w:b/>
                <w:color w:val="A6A6A6"/>
                <w:sz w:val="16"/>
                <w:szCs w:val="20"/>
                <w:lang w:val="en-US"/>
              </w:rPr>
            </w:pPr>
            <w:ins w:id="1249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499" w:author="Автор"/>
                <w:b/>
                <w:color w:val="A6A6A6"/>
                <w:sz w:val="16"/>
                <w:szCs w:val="20"/>
                <w:lang w:val="en-US"/>
              </w:rPr>
            </w:pPr>
            <w:ins w:id="1250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1" w:author="Автор"/>
                <w:b/>
                <w:color w:val="A6A6A6"/>
                <w:sz w:val="16"/>
                <w:szCs w:val="20"/>
                <w:lang w:val="en-US"/>
              </w:rPr>
            </w:pPr>
            <w:ins w:id="1250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3" w:author="Автор"/>
                <w:b/>
                <w:color w:val="A6A6A6"/>
                <w:sz w:val="16"/>
                <w:szCs w:val="20"/>
                <w:lang w:val="en-US"/>
              </w:rPr>
            </w:pPr>
            <w:ins w:id="1250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&lt;wsdl:operation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5" w:author="Автор"/>
                <w:b/>
                <w:color w:val="A6A6A6"/>
                <w:sz w:val="16"/>
                <w:szCs w:val="20"/>
                <w:lang w:val="en-US"/>
              </w:rPr>
            </w:pPr>
            <w:ins w:id="1250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&lt;soap:operation soapAction="" style="document"/&gt;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7" w:author="Автор"/>
                <w:b/>
                <w:color w:val="A6A6A6"/>
                <w:sz w:val="16"/>
                <w:szCs w:val="20"/>
                <w:lang w:val="en-US"/>
              </w:rPr>
            </w:pPr>
            <w:ins w:id="1250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&lt;wsdl:input name="getEnterEventListBySan"&gt;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09" w:author="Автор"/>
                <w:b/>
                <w:color w:val="A6A6A6"/>
                <w:sz w:val="16"/>
                <w:szCs w:val="20"/>
                <w:lang w:val="en-US"/>
              </w:rPr>
            </w:pPr>
            <w:ins w:id="1251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1" w:author="Автор"/>
                <w:b/>
                <w:color w:val="A6A6A6"/>
                <w:sz w:val="16"/>
                <w:szCs w:val="20"/>
                <w:lang w:val="en-US"/>
              </w:rPr>
            </w:pPr>
            <w:ins w:id="1251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&lt;/wsdl:input&gt;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3" w:author="Автор"/>
                <w:b/>
                <w:color w:val="A6A6A6"/>
                <w:sz w:val="16"/>
                <w:szCs w:val="20"/>
                <w:lang w:val="en-US"/>
              </w:rPr>
            </w:pPr>
            <w:ins w:id="1251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&lt;wsdl:output name="getEnterEventListBySanResponse"&gt;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5" w:author="Автор"/>
                <w:b/>
                <w:color w:val="A6A6A6"/>
                <w:sz w:val="16"/>
                <w:szCs w:val="20"/>
                <w:lang w:val="en-US"/>
              </w:rPr>
            </w:pPr>
            <w:ins w:id="1251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&lt;soap:body use="literal"/&gt;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7" w:author="Автор"/>
                <w:b/>
                <w:color w:val="A6A6A6"/>
                <w:sz w:val="16"/>
                <w:szCs w:val="20"/>
                <w:lang w:val="en-US"/>
              </w:rPr>
            </w:pPr>
            <w:ins w:id="1251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&lt;/wsdl:output&gt;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19" w:author="Автор"/>
                <w:b/>
                <w:color w:val="A6A6A6"/>
                <w:sz w:val="16"/>
                <w:szCs w:val="20"/>
                <w:lang w:val="en-US"/>
              </w:rPr>
            </w:pPr>
            <w:ins w:id="1252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&lt;/wsdl:operation&gt;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1" w:author="Автор"/>
                <w:b/>
                <w:color w:val="A6A6A6"/>
                <w:sz w:val="16"/>
                <w:szCs w:val="20"/>
                <w:lang w:val="en-US"/>
              </w:rPr>
            </w:pPr>
            <w:ins w:id="1252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&lt;/wsdl:binding&gt;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3" w:author="Автор"/>
                <w:b/>
                <w:color w:val="A6A6A6"/>
                <w:sz w:val="16"/>
                <w:szCs w:val="20"/>
                <w:lang w:val="en-US"/>
              </w:rPr>
            </w:pPr>
            <w:ins w:id="12524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&lt;wsdl:service name="ClientRoomControllerWSService"&gt;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5" w:author="Автор"/>
                <w:b/>
                <w:color w:val="A6A6A6"/>
                <w:sz w:val="16"/>
                <w:szCs w:val="20"/>
                <w:lang w:val="en-US"/>
              </w:rPr>
            </w:pPr>
            <w:ins w:id="12526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&lt;wsdl:port binding="tns:ClientRoomControllerWSServiceSoapBinding" name="ClientRoomControllerWSPort"&gt;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7" w:author="Автор"/>
                <w:b/>
                <w:color w:val="A6A6A6"/>
                <w:sz w:val="16"/>
                <w:szCs w:val="20"/>
                <w:lang w:val="en-US"/>
              </w:rPr>
            </w:pPr>
            <w:ins w:id="12528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&lt;soap:address location="https://78.46.34.200:8443/processor/soap/client"/&gt;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29" w:author="Автор"/>
                <w:b/>
                <w:color w:val="A6A6A6"/>
                <w:sz w:val="16"/>
                <w:szCs w:val="20"/>
                <w:lang w:val="en-US"/>
              </w:rPr>
            </w:pPr>
            <w:ins w:id="12530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&lt;/wsdl:port&gt;</w:t>
              </w:r>
            </w:ins>
          </w:p>
          <w:p w:rsidR="005B3100" w:rsidRPr="005B3100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ins w:id="12531" w:author="Автор"/>
                <w:b/>
                <w:color w:val="A6A6A6"/>
                <w:sz w:val="16"/>
                <w:szCs w:val="20"/>
                <w:lang w:val="en-US"/>
              </w:rPr>
            </w:pPr>
            <w:ins w:id="12532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&lt;/wsdl:service&gt;</w:t>
              </w:r>
            </w:ins>
          </w:p>
          <w:p w:rsidR="009712E5" w:rsidRPr="001E1144" w:rsidRDefault="005B3100" w:rsidP="005B3100">
            <w:pPr>
              <w:widowControl/>
              <w:autoSpaceDE w:val="0"/>
              <w:spacing w:line="240" w:lineRule="auto"/>
              <w:jc w:val="left"/>
              <w:textAlignment w:val="auto"/>
              <w:rPr>
                <w:b/>
                <w:color w:val="A6A6A6"/>
                <w:sz w:val="16"/>
                <w:szCs w:val="20"/>
                <w:lang w:val="en-US"/>
              </w:rPr>
            </w:pPr>
            <w:ins w:id="12533" w:author="Автор">
              <w:r w:rsidRPr="005B3100">
                <w:rPr>
                  <w:b/>
                  <w:color w:val="A6A6A6"/>
                  <w:sz w:val="16"/>
                  <w:szCs w:val="20"/>
                  <w:lang w:val="en-US"/>
                </w:rPr>
                <w:t>&lt;/wsdl:definitions&gt;</w:t>
              </w:r>
            </w:ins>
          </w:p>
        </w:tc>
      </w:tr>
    </w:tbl>
    <w:p w:rsidR="00E04098" w:rsidRDefault="00E04098" w:rsidP="00BE516E">
      <w:pPr>
        <w:spacing w:line="240" w:lineRule="auto"/>
        <w:rPr>
          <w:ins w:id="12534" w:author="Автор"/>
          <w:rFonts w:ascii="Courier New" w:hAnsi="Courier New" w:cs="Courier New"/>
          <w:sz w:val="20"/>
          <w:szCs w:val="20"/>
          <w:lang w:val="en-US"/>
        </w:rPr>
      </w:pPr>
    </w:p>
    <w:p w:rsidR="00E04098" w:rsidRDefault="00E04098">
      <w:pPr>
        <w:widowControl/>
        <w:autoSpaceDN/>
        <w:adjustRightInd/>
        <w:spacing w:line="240" w:lineRule="auto"/>
        <w:jc w:val="left"/>
        <w:textAlignment w:val="auto"/>
        <w:rPr>
          <w:ins w:id="12535" w:author="Автор"/>
          <w:rFonts w:ascii="Courier New" w:hAnsi="Courier New" w:cs="Courier New"/>
          <w:sz w:val="20"/>
          <w:szCs w:val="20"/>
          <w:lang w:val="en-US"/>
        </w:rPr>
      </w:pPr>
      <w:ins w:id="12536" w:author="Автор">
        <w:r>
          <w:rPr>
            <w:rFonts w:ascii="Courier New" w:hAnsi="Courier New" w:cs="Courier New"/>
            <w:sz w:val="20"/>
            <w:szCs w:val="20"/>
            <w:lang w:val="en-US"/>
          </w:rPr>
          <w:br w:type="page"/>
        </w:r>
      </w:ins>
    </w:p>
    <w:p w:rsidR="00BE516E" w:rsidRPr="00F6672C" w:rsidDel="00E04098" w:rsidRDefault="00BE516E" w:rsidP="00BE516E">
      <w:pPr>
        <w:spacing w:line="240" w:lineRule="auto"/>
        <w:rPr>
          <w:del w:id="12537" w:author="Автор"/>
          <w:rFonts w:ascii="Courier New" w:hAnsi="Courier New" w:cs="Courier New"/>
          <w:sz w:val="20"/>
          <w:szCs w:val="20"/>
          <w:lang w:val="en-US"/>
        </w:rPr>
      </w:pPr>
    </w:p>
    <w:p w:rsidR="00526075" w:rsidRPr="009712E5" w:rsidRDefault="0038149F" w:rsidP="00BE516E">
      <w:pPr>
        <w:pStyle w:val="23"/>
        <w:rPr>
          <w:lang w:val="en-US"/>
        </w:rPr>
      </w:pPr>
      <w:bookmarkStart w:id="12538" w:name="_Toc399186948"/>
      <w:r w:rsidRPr="0038149F">
        <w:t>Описание</w:t>
      </w:r>
      <w:r w:rsidRPr="009712E5">
        <w:rPr>
          <w:lang w:val="en-US"/>
        </w:rPr>
        <w:t xml:space="preserve"> </w:t>
      </w:r>
      <w:r w:rsidRPr="0038149F">
        <w:t>общих</w:t>
      </w:r>
      <w:r w:rsidRPr="009712E5">
        <w:rPr>
          <w:lang w:val="en-US"/>
        </w:rPr>
        <w:t xml:space="preserve"> </w:t>
      </w:r>
      <w:r w:rsidRPr="0038149F">
        <w:t>структур</w:t>
      </w:r>
      <w:r w:rsidRPr="009712E5">
        <w:rPr>
          <w:lang w:val="en-US"/>
        </w:rPr>
        <w:t xml:space="preserve"> </w:t>
      </w:r>
      <w:r w:rsidRPr="0038149F">
        <w:t>данных</w:t>
      </w:r>
      <w:bookmarkEnd w:id="12538"/>
    </w:p>
    <w:p w:rsidR="005A03C8" w:rsidRDefault="005A03C8" w:rsidP="005A03C8">
      <w:pPr>
        <w:pStyle w:val="30"/>
      </w:pPr>
      <w:bookmarkStart w:id="12539" w:name="_Toc399186949"/>
      <w:r>
        <w:t xml:space="preserve">Параметр комплексного типа: </w:t>
      </w:r>
      <w:r w:rsidRPr="005A03C8">
        <w:t>orgSummary</w:t>
      </w:r>
      <w:bookmarkEnd w:id="125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  <w:tblGridChange w:id="12540">
          <w:tblGrid>
            <w:gridCol w:w="108"/>
            <w:gridCol w:w="426"/>
            <w:gridCol w:w="108"/>
            <w:gridCol w:w="1942"/>
            <w:gridCol w:w="108"/>
            <w:gridCol w:w="1795"/>
            <w:gridCol w:w="108"/>
            <w:gridCol w:w="1857"/>
            <w:gridCol w:w="108"/>
            <w:gridCol w:w="1872"/>
            <w:gridCol w:w="108"/>
            <w:gridCol w:w="1881"/>
            <w:gridCol w:w="108"/>
          </w:tblGrid>
        </w:tblGridChange>
      </w:tblGrid>
      <w:tr w:rsidR="005A03C8" w:rsidRPr="00B26251" w:rsidTr="00B261D7">
        <w:tc>
          <w:tcPr>
            <w:tcW w:w="534" w:type="dxa"/>
            <w:vAlign w:val="center"/>
          </w:tcPr>
          <w:p w:rsidR="005A03C8" w:rsidRPr="00B26251" w:rsidRDefault="005A03C8" w:rsidP="00B261D7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5A03C8" w:rsidRPr="00B26251" w:rsidRDefault="005A03C8" w:rsidP="00B261D7">
            <w:pPr>
              <w:pStyle w:val="a9"/>
            </w:pPr>
            <w:r w:rsidRPr="00B26251">
              <w:t xml:space="preserve">Комментарий </w:t>
            </w:r>
          </w:p>
        </w:tc>
      </w:tr>
      <w:tr w:rsidR="005A03C8" w:rsidRPr="00B26251" w:rsidTr="00B261D7">
        <w:tc>
          <w:tcPr>
            <w:tcW w:w="534" w:type="dxa"/>
            <w:vAlign w:val="center"/>
          </w:tcPr>
          <w:p w:rsidR="005A03C8" w:rsidRPr="00B26251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5A03C8" w:rsidRPr="005A03C8" w:rsidRDefault="005A03C8">
            <w:pPr>
              <w:snapToGrid w:val="0"/>
              <w:spacing w:before="120" w:line="360" w:lineRule="auto"/>
              <w:rPr>
                <w:sz w:val="20"/>
                <w:lang w:val="en-US"/>
              </w:rPr>
              <w:pPrChange w:id="12541" w:author="Автор">
                <w:pPr>
                  <w:snapToGrid w:val="0"/>
                  <w:spacing w:before="120" w:line="360" w:lineRule="auto"/>
                  <w:ind w:firstLine="34"/>
                </w:pPr>
              </w:pPrChange>
            </w:pPr>
            <w:ins w:id="12542" w:author="Автор">
              <w:r>
                <w:rPr>
                  <w:sz w:val="20"/>
                  <w:lang w:val="en-US"/>
                </w:rPr>
                <w:t>i</w:t>
              </w:r>
            </w:ins>
            <w:del w:id="12543" w:author="Автор">
              <w:r w:rsidDel="005A03C8">
                <w:rPr>
                  <w:sz w:val="20"/>
                  <w:lang w:val="en-US"/>
                </w:rPr>
                <w:delText>I</w:delText>
              </w:r>
            </w:del>
            <w:r>
              <w:rPr>
                <w:sz w:val="20"/>
                <w:lang w:val="en-US"/>
              </w:rPr>
              <w:t>d</w:t>
            </w:r>
          </w:p>
        </w:tc>
        <w:tc>
          <w:tcPr>
            <w:tcW w:w="1903" w:type="dxa"/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ins w:id="12544" w:author="Автор">
              <w:r>
                <w:rPr>
                  <w:sz w:val="20"/>
                </w:rPr>
                <w:t>Идентификатор организации</w:t>
              </w:r>
            </w:ins>
            <w:del w:id="12545" w:author="Автор">
              <w:r w:rsidRPr="00B26251" w:rsidDel="005A03C8">
                <w:rPr>
                  <w:sz w:val="20"/>
                </w:rPr>
                <w:delText>Номер договора (лицевого счета)</w:delText>
              </w:r>
            </w:del>
          </w:p>
        </w:tc>
        <w:tc>
          <w:tcPr>
            <w:tcW w:w="1965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ins w:id="12546" w:author="Автор">
              <w:r w:rsidRPr="005A03C8">
                <w:rPr>
                  <w:sz w:val="20"/>
                  <w:szCs w:val="20"/>
                </w:rPr>
                <w:t>xs:long</w:t>
              </w:r>
            </w:ins>
            <w:del w:id="12547" w:author="Автор">
              <w:r w:rsidRPr="00B26251" w:rsidDel="005A03C8">
                <w:rPr>
                  <w:sz w:val="20"/>
                  <w:szCs w:val="20"/>
                </w:rPr>
                <w:delText>xs:long</w:delText>
              </w:r>
            </w:del>
          </w:p>
        </w:tc>
        <w:tc>
          <w:tcPr>
            <w:tcW w:w="1989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  <w:del w:id="12548" w:author="Автор">
              <w:r w:rsidRPr="00B26251" w:rsidDel="005A03C8">
                <w:rPr>
                  <w:sz w:val="20"/>
                  <w:szCs w:val="20"/>
                </w:rPr>
                <w:delText>Rgu:ResultInformation</w:delText>
              </w:r>
            </w:del>
          </w:p>
        </w:tc>
      </w:tr>
      <w:tr w:rsidR="005A03C8" w:rsidRPr="00B26251" w:rsidTr="00B261D7">
        <w:tc>
          <w:tcPr>
            <w:tcW w:w="534" w:type="dxa"/>
            <w:vAlign w:val="center"/>
          </w:tcPr>
          <w:p w:rsidR="005A03C8" w:rsidRPr="006E4A90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5A03C8" w:rsidRPr="005A03C8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del w:id="12549" w:author="Автор">
              <w:r w:rsidRPr="00B26251" w:rsidDel="005A03C8">
                <w:rPr>
                  <w:sz w:val="20"/>
                </w:rPr>
                <w:delText>Дата регистрации клиента</w:delText>
              </w:r>
            </w:del>
            <w:ins w:id="12550" w:author="Автор">
              <w:r>
                <w:rPr>
                  <w:sz w:val="20"/>
                </w:rPr>
                <w:t>Название организации</w:t>
              </w:r>
            </w:ins>
          </w:p>
        </w:tc>
        <w:tc>
          <w:tcPr>
            <w:tcW w:w="1965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2551" w:author="Автор">
              <w:r w:rsidRPr="005A03C8">
                <w:rPr>
                  <w:sz w:val="20"/>
                  <w:szCs w:val="20"/>
                  <w:lang w:val="en-US"/>
                </w:rPr>
                <w:t>xs:string</w:t>
              </w:r>
            </w:ins>
            <w:del w:id="12552" w:author="Автор">
              <w:r w:rsidRPr="00B26251" w:rsidDel="005A03C8">
                <w:rPr>
                  <w:sz w:val="20"/>
                  <w:szCs w:val="20"/>
                  <w:lang w:val="en-US"/>
                </w:rPr>
                <w:delText>xs:date</w:delText>
              </w:r>
            </w:del>
          </w:p>
        </w:tc>
        <w:tc>
          <w:tcPr>
            <w:tcW w:w="1989" w:type="dxa"/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A03C8" w:rsidRPr="00B26251" w:rsidTr="005B793C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2553" w:author="Автор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2851"/>
          <w:trPrChange w:id="12554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2555" w:author="Автор">
              <w:tcPr>
                <w:tcW w:w="534" w:type="dxa"/>
                <w:gridSpan w:val="2"/>
                <w:vAlign w:val="center"/>
              </w:tcPr>
            </w:tcPrChange>
          </w:tcPr>
          <w:p w:rsidR="005A03C8" w:rsidRPr="006E4A90" w:rsidRDefault="005A03C8" w:rsidP="00B261D7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  <w:tcPrChange w:id="12556" w:author="Автор">
              <w:tcPr>
                <w:tcW w:w="2050" w:type="dxa"/>
                <w:gridSpan w:val="2"/>
              </w:tcPr>
            </w:tcPrChange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orgType</w:t>
            </w:r>
          </w:p>
        </w:tc>
        <w:tc>
          <w:tcPr>
            <w:tcW w:w="1903" w:type="dxa"/>
            <w:tcPrChange w:id="12557" w:author="Автор">
              <w:tcPr>
                <w:tcW w:w="1903" w:type="dxa"/>
                <w:gridSpan w:val="2"/>
              </w:tcPr>
            </w:tcPrChange>
          </w:tcPr>
          <w:p w:rsidR="005A03C8" w:rsidRPr="00B26251" w:rsidRDefault="005A03C8" w:rsidP="00B261D7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  <w:tcPrChange w:id="12558" w:author="Автор">
              <w:tcPr>
                <w:tcW w:w="1965" w:type="dxa"/>
                <w:gridSpan w:val="2"/>
              </w:tcPr>
            </w:tcPrChange>
          </w:tcPr>
          <w:p w:rsidR="005A03C8" w:rsidRPr="00B26251" w:rsidRDefault="005A03C8" w:rsidP="00B261D7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  <w:tcPrChange w:id="12559" w:author="Автор">
              <w:tcPr>
                <w:tcW w:w="1980" w:type="dxa"/>
                <w:gridSpan w:val="2"/>
              </w:tcPr>
            </w:tcPrChange>
          </w:tcPr>
          <w:p w:rsidR="005A03C8" w:rsidRPr="00B26251" w:rsidRDefault="005A03C8" w:rsidP="00B261D7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2560" w:author="Автор">
              <w:r w:rsidRPr="005A03C8">
                <w:rPr>
                  <w:sz w:val="20"/>
                  <w:szCs w:val="20"/>
                </w:rPr>
                <w:t>xs:string</w:t>
              </w:r>
            </w:ins>
            <w:del w:id="12561" w:author="Автор">
              <w:r w:rsidRPr="00B26251" w:rsidDel="005A03C8">
                <w:rPr>
                  <w:sz w:val="20"/>
                  <w:szCs w:val="20"/>
                </w:rPr>
                <w:delText>xs:</w:delText>
              </w:r>
              <w:r w:rsidRPr="00B26251" w:rsidDel="005A03C8">
                <w:rPr>
                  <w:sz w:val="20"/>
                  <w:szCs w:val="20"/>
                  <w:lang w:val="en-US"/>
                </w:rPr>
                <w:delText>string</w:delText>
              </w:r>
            </w:del>
          </w:p>
        </w:tc>
        <w:tc>
          <w:tcPr>
            <w:tcW w:w="1989" w:type="dxa"/>
            <w:tcPrChange w:id="12562" w:author="Автор">
              <w:tcPr>
                <w:tcW w:w="1989" w:type="dxa"/>
                <w:gridSpan w:val="2"/>
              </w:tcPr>
            </w:tcPrChange>
          </w:tcPr>
          <w:p w:rsidR="009C78C4" w:rsidRDefault="009C78C4" w:rsidP="009C78C4">
            <w:pPr>
              <w:pStyle w:val="affff1"/>
              <w:ind w:left="0"/>
              <w:rPr>
                <w:ins w:id="12563" w:author="Автор"/>
                <w:sz w:val="20"/>
                <w:szCs w:val="20"/>
              </w:rPr>
            </w:pPr>
            <w:ins w:id="12564" w:author="Автор">
              <w:r>
                <w:rPr>
                  <w:sz w:val="20"/>
                  <w:szCs w:val="20"/>
                </w:rPr>
                <w:t>Возможные значения:</w:t>
              </w:r>
            </w:ins>
          </w:p>
          <w:p w:rsidR="009C78C4" w:rsidRDefault="009C78C4" w:rsidP="009C78C4">
            <w:pPr>
              <w:pStyle w:val="affff1"/>
              <w:numPr>
                <w:ilvl w:val="0"/>
                <w:numId w:val="27"/>
              </w:numPr>
              <w:rPr>
                <w:ins w:id="12565" w:author="Автор"/>
                <w:sz w:val="20"/>
                <w:szCs w:val="20"/>
              </w:rPr>
            </w:pPr>
            <w:ins w:id="12566" w:author="Автор">
              <w:r w:rsidRPr="00762ECF">
                <w:rPr>
                  <w:sz w:val="20"/>
                  <w:szCs w:val="20"/>
                </w:rPr>
                <w:t xml:space="preserve">ch </w:t>
              </w:r>
              <w:r>
                <w:rPr>
                  <w:sz w:val="20"/>
                  <w:szCs w:val="20"/>
                </w:rPr>
                <w:t>–</w:t>
              </w:r>
              <w:r w:rsidRPr="00762ECF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t>детский сад;</w:t>
              </w:r>
            </w:ins>
          </w:p>
          <w:p w:rsidR="009C78C4" w:rsidRDefault="009C78C4" w:rsidP="009C78C4">
            <w:pPr>
              <w:pStyle w:val="affff1"/>
              <w:numPr>
                <w:ilvl w:val="0"/>
                <w:numId w:val="27"/>
              </w:numPr>
              <w:rPr>
                <w:ins w:id="12567" w:author="Автор"/>
                <w:sz w:val="20"/>
                <w:szCs w:val="20"/>
              </w:rPr>
            </w:pPr>
            <w:ins w:id="12568" w:author="Автор">
              <w:r w:rsidRPr="00762ECF">
                <w:rPr>
                  <w:sz w:val="20"/>
                  <w:szCs w:val="20"/>
                </w:rPr>
                <w:t xml:space="preserve">sc </w:t>
              </w:r>
              <w:r>
                <w:rPr>
                  <w:sz w:val="20"/>
                  <w:szCs w:val="20"/>
                </w:rPr>
                <w:t>–</w:t>
              </w:r>
              <w:r w:rsidRPr="00762ECF">
                <w:rPr>
                  <w:sz w:val="20"/>
                  <w:szCs w:val="20"/>
                </w:rPr>
                <w:t xml:space="preserve"> школ</w:t>
              </w:r>
              <w:r>
                <w:rPr>
                  <w:sz w:val="20"/>
                  <w:szCs w:val="20"/>
                </w:rPr>
                <w:t>а;</w:t>
              </w:r>
            </w:ins>
          </w:p>
          <w:p w:rsidR="009C78C4" w:rsidRDefault="009C78C4">
            <w:pPr>
              <w:pStyle w:val="affff1"/>
              <w:numPr>
                <w:ilvl w:val="0"/>
                <w:numId w:val="27"/>
              </w:numPr>
              <w:rPr>
                <w:ins w:id="12569" w:author="Автор"/>
                <w:sz w:val="20"/>
                <w:szCs w:val="20"/>
              </w:rPr>
              <w:pPrChange w:id="12570" w:author="Автор">
                <w:pPr>
                  <w:pStyle w:val="affff1"/>
                  <w:ind w:left="0"/>
                </w:pPr>
              </w:pPrChange>
            </w:pPr>
            <w:ins w:id="12571" w:author="Автор">
              <w:r w:rsidRPr="00762ECF">
                <w:rPr>
                  <w:sz w:val="20"/>
                  <w:szCs w:val="20"/>
                </w:rPr>
                <w:t xml:space="preserve">st </w:t>
              </w:r>
              <w:r>
                <w:rPr>
                  <w:sz w:val="20"/>
                  <w:szCs w:val="20"/>
                </w:rPr>
                <w:t>– ВУЗ;</w:t>
              </w:r>
            </w:ins>
          </w:p>
          <w:p w:rsidR="005A03C8" w:rsidRPr="009C78C4" w:rsidRDefault="009C78C4">
            <w:pPr>
              <w:pStyle w:val="affff1"/>
              <w:numPr>
                <w:ilvl w:val="0"/>
                <w:numId w:val="27"/>
              </w:numPr>
              <w:rPr>
                <w:sz w:val="20"/>
                <w:szCs w:val="20"/>
              </w:rPr>
              <w:pPrChange w:id="12572" w:author="Автор">
                <w:pPr>
                  <w:pStyle w:val="affff1"/>
                  <w:ind w:left="0"/>
                </w:pPr>
              </w:pPrChange>
            </w:pPr>
            <w:ins w:id="12573" w:author="Автор">
              <w:r w:rsidRPr="009C78C4">
                <w:rPr>
                  <w:sz w:val="20"/>
                  <w:szCs w:val="20"/>
                </w:rPr>
                <w:t xml:space="preserve">su – </w:t>
              </w:r>
              <w:r>
                <w:rPr>
                  <w:sz w:val="20"/>
                  <w:szCs w:val="20"/>
                </w:rPr>
                <w:t>поставщик</w:t>
              </w:r>
              <w:r w:rsidRPr="009C78C4">
                <w:rPr>
                  <w:sz w:val="20"/>
                  <w:szCs w:val="20"/>
                </w:rPr>
                <w:t>.</w:t>
              </w:r>
            </w:ins>
          </w:p>
        </w:tc>
      </w:tr>
    </w:tbl>
    <w:p w:rsidR="005A03C8" w:rsidRPr="005A03C8" w:rsidRDefault="005A03C8" w:rsidP="005A03C8"/>
    <w:p w:rsidR="009712E5" w:rsidRPr="00B77388" w:rsidRDefault="009712E5" w:rsidP="004A39CC">
      <w:pPr>
        <w:pStyle w:val="30"/>
      </w:pPr>
      <w:bookmarkStart w:id="12574" w:name="_Toc399186950"/>
      <w:r>
        <w:t xml:space="preserve">Параметр комплексного типа: </w:t>
      </w:r>
      <w:r w:rsidR="00E20C62" w:rsidRPr="00E20C62">
        <w:rPr>
          <w:lang w:val="en-US"/>
        </w:rPr>
        <w:t>ClientSummaryExt</w:t>
      </w:r>
      <w:bookmarkEnd w:id="125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9712E5" w:rsidRPr="00B26251" w:rsidTr="009712E5">
        <w:tc>
          <w:tcPr>
            <w:tcW w:w="534" w:type="dxa"/>
            <w:vAlign w:val="center"/>
          </w:tcPr>
          <w:p w:rsidR="009712E5" w:rsidRPr="00B26251" w:rsidRDefault="009712E5" w:rsidP="009712E5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9712E5" w:rsidRPr="00B26251" w:rsidRDefault="009712E5" w:rsidP="009712E5">
            <w:pPr>
              <w:pStyle w:val="a9"/>
            </w:pPr>
            <w:r w:rsidRPr="00B26251">
              <w:t xml:space="preserve">Комментарий 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B26251" w:rsidRDefault="0009076A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Rgu:ResultInformation</w:t>
            </w: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Дата регистрации клиента</w:t>
            </w:r>
          </w:p>
        </w:tc>
        <w:tc>
          <w:tcPr>
            <w:tcW w:w="1965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stateOfContract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Состояние договора клиента (Активен, Не заключен, Расторгнут по времени, Расторгнут по желанию клиента)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09076A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09076A" w:rsidRPr="00B26251" w:rsidTr="009712E5">
        <w:tc>
          <w:tcPr>
            <w:tcW w:w="534" w:type="dxa"/>
            <w:vAlign w:val="center"/>
          </w:tcPr>
          <w:p w:rsidR="0009076A" w:rsidRPr="006E4A90" w:rsidRDefault="006E4A90" w:rsidP="009712E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50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09076A" w:rsidRPr="00B26251" w:rsidRDefault="0009076A" w:rsidP="006179CD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Текущий баланс счета</w:t>
            </w:r>
          </w:p>
        </w:tc>
        <w:tc>
          <w:tcPr>
            <w:tcW w:w="1965" w:type="dxa"/>
          </w:tcPr>
          <w:p w:rsidR="0009076A" w:rsidRPr="00B26251" w:rsidRDefault="0009076A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09076A" w:rsidRPr="00B26251" w:rsidRDefault="0009076A" w:rsidP="009712E5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09076A" w:rsidRPr="00B26251" w:rsidRDefault="00540333" w:rsidP="009712E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Суммарный баланс лицевого счета, включает в себя сумму основного счета и счета на  </w:t>
            </w:r>
            <w:r>
              <w:rPr>
                <w:sz w:val="20"/>
              </w:rPr>
              <w:lastRenderedPageBreak/>
              <w:t>Абонементное питание</w:t>
            </w: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2050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  <w:lang w:val="en-US"/>
              </w:rPr>
              <w:t>subBalance</w:t>
            </w:r>
            <w:r>
              <w:rPr>
                <w:sz w:val="20"/>
              </w:rPr>
              <w:t>0</w:t>
            </w:r>
          </w:p>
        </w:tc>
        <w:tc>
          <w:tcPr>
            <w:tcW w:w="1903" w:type="dxa"/>
          </w:tcPr>
          <w:p w:rsidR="00540333" w:rsidRPr="0054033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основного счета</w:t>
            </w:r>
          </w:p>
        </w:tc>
        <w:tc>
          <w:tcPr>
            <w:tcW w:w="1965" w:type="dxa"/>
          </w:tcPr>
          <w:p w:rsidR="00540333" w:rsidRPr="0054033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050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subBalance1</w:t>
            </w:r>
          </w:p>
        </w:tc>
        <w:tc>
          <w:tcPr>
            <w:tcW w:w="1903" w:type="dxa"/>
          </w:tcPr>
          <w:p w:rsidR="00540333" w:rsidRPr="002077E3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Текущий баланс на Абонементное питание</w:t>
            </w:r>
          </w:p>
        </w:tc>
        <w:tc>
          <w:tcPr>
            <w:tcW w:w="1965" w:type="dxa"/>
          </w:tcPr>
          <w:p w:rsidR="00540333" w:rsidRPr="002077E3" w:rsidRDefault="00540333" w:rsidP="005403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overdraftLimit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Лимит овердрафта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expenditureLimit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Дневной лимит затрат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firstName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lastName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MiddleName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grade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Класс</w:t>
            </w:r>
            <w:r w:rsidRPr="00B26251">
              <w:rPr>
                <w:sz w:val="20"/>
                <w:lang w:val="en-US"/>
              </w:rPr>
              <w:t xml:space="preserve"> (</w:t>
            </w:r>
            <w:r w:rsidRPr="00B26251">
              <w:rPr>
                <w:sz w:val="20"/>
              </w:rPr>
              <w:t>группа)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officialName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Название организации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LastEnterEventCode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Код последнего события контроля доступа: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Entry = 0; //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Exit = 1; // выход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PassageIsForbidden = 2; // проход запрещен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EventWithoutPassage = 4; // событие без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PassageRufusal = 5; // отказ от прохода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ReEntry = 6; // повторный вход</w:t>
            </w:r>
          </w:p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ReExit = 7; // повторный выход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LastEnterEventTime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Время последнего события контроля </w:t>
            </w:r>
            <w:r w:rsidRPr="00B26251">
              <w:rPr>
                <w:sz w:val="20"/>
              </w:rPr>
              <w:lastRenderedPageBreak/>
              <w:t>доступа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xs:dateTime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lastRenderedPageBreak/>
              <w:t>16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NotifyViaSMS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SMS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NotifyViaEmail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Включено ли уведомление по </w:t>
            </w:r>
            <w:r w:rsidRPr="00B26251">
              <w:rPr>
                <w:sz w:val="20"/>
                <w:lang w:val="en-US"/>
              </w:rPr>
              <w:t>E</w:t>
            </w:r>
            <w:r w:rsidRPr="00B26251">
              <w:rPr>
                <w:sz w:val="20"/>
              </w:rPr>
              <w:t>-</w:t>
            </w:r>
            <w:r w:rsidRPr="00B26251">
              <w:rPr>
                <w:sz w:val="20"/>
                <w:lang w:val="en-US"/>
              </w:rPr>
              <w:t>Mail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xs:boolean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MobilePhone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 xml:space="preserve">Номер телефона для </w:t>
            </w:r>
            <w:r w:rsidRPr="00B26251">
              <w:rPr>
                <w:sz w:val="20"/>
                <w:lang w:val="en-US"/>
              </w:rPr>
              <w:t>SMS</w:t>
            </w:r>
            <w:r w:rsidRPr="00B26251">
              <w:rPr>
                <w:sz w:val="20"/>
              </w:rPr>
              <w:t xml:space="preserve">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Email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  <w:lang w:val="en-US"/>
              </w:rPr>
              <w:t xml:space="preserve">E-mail </w:t>
            </w:r>
            <w:r w:rsidRPr="00B26251">
              <w:rPr>
                <w:sz w:val="20"/>
              </w:rPr>
              <w:t>для уведомлений</w:t>
            </w:r>
          </w:p>
        </w:tc>
        <w:tc>
          <w:tcPr>
            <w:tcW w:w="1965" w:type="dxa"/>
          </w:tcPr>
          <w:p w:rsidR="00540333" w:rsidRPr="00B26251" w:rsidRDefault="00540333" w:rsidP="00540333"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RPr="00B26251" w:rsidTr="009712E5">
        <w:tc>
          <w:tcPr>
            <w:tcW w:w="534" w:type="dxa"/>
            <w:vAlign w:val="center"/>
          </w:tcPr>
          <w:p w:rsidR="00540333" w:rsidRPr="006E4A90" w:rsidRDefault="00540333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DefaultMerchantId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Идентификатор поставщика по-умолчанию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540333" w:rsidTr="009712E5">
        <w:tc>
          <w:tcPr>
            <w:tcW w:w="534" w:type="dxa"/>
            <w:vAlign w:val="center"/>
          </w:tcPr>
          <w:p w:rsidR="00540333" w:rsidRPr="00C43B4D" w:rsidRDefault="00C43B4D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2575" w:author="Автор">
                  <w:rPr>
                    <w:lang w:val="en-US"/>
                  </w:rPr>
                </w:rPrChange>
              </w:rPr>
            </w:pPr>
            <w:ins w:id="12576" w:author="Автор">
              <w:r>
                <w:t>21</w:t>
              </w:r>
            </w:ins>
          </w:p>
        </w:tc>
        <w:tc>
          <w:tcPr>
            <w:tcW w:w="2050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DefaultMerchantInfo</w:t>
            </w:r>
          </w:p>
        </w:tc>
        <w:tc>
          <w:tcPr>
            <w:tcW w:w="1903" w:type="dxa"/>
          </w:tcPr>
          <w:p w:rsidR="00540333" w:rsidRPr="00B26251" w:rsidRDefault="00540333" w:rsidP="00540333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Дополнительные данные по поставщику</w:t>
            </w:r>
          </w:p>
        </w:tc>
        <w:tc>
          <w:tcPr>
            <w:tcW w:w="1965" w:type="dxa"/>
          </w:tcPr>
          <w:p w:rsidR="00540333" w:rsidRPr="00B26251" w:rsidRDefault="00540333" w:rsidP="0054033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540333" w:rsidRPr="00B26251" w:rsidRDefault="00540333" w:rsidP="00540333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43B4D" w:rsidTr="009712E5">
        <w:trPr>
          <w:ins w:id="12577" w:author="Автор"/>
        </w:trPr>
        <w:tc>
          <w:tcPr>
            <w:tcW w:w="534" w:type="dxa"/>
            <w:vAlign w:val="center"/>
          </w:tcPr>
          <w:p w:rsidR="00C43B4D" w:rsidRPr="00C43B4D" w:rsidRDefault="00C43B4D" w:rsidP="0054033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578" w:author="Автор"/>
                <w:rPrChange w:id="12579" w:author="Автор">
                  <w:rPr>
                    <w:ins w:id="12580" w:author="Автор"/>
                    <w:lang w:val="en-US"/>
                  </w:rPr>
                </w:rPrChange>
              </w:rPr>
            </w:pPr>
            <w:ins w:id="12581" w:author="Автор">
              <w:r>
                <w:t>22</w:t>
              </w:r>
            </w:ins>
          </w:p>
        </w:tc>
        <w:tc>
          <w:tcPr>
            <w:tcW w:w="2050" w:type="dxa"/>
          </w:tcPr>
          <w:p w:rsidR="00C43B4D" w:rsidRPr="00B26251" w:rsidRDefault="00C43B4D" w:rsidP="00540333">
            <w:pPr>
              <w:snapToGrid w:val="0"/>
              <w:spacing w:before="120" w:line="360" w:lineRule="auto"/>
              <w:ind w:firstLine="34"/>
              <w:rPr>
                <w:ins w:id="12582" w:author="Автор"/>
                <w:sz w:val="20"/>
                <w:lang w:val="en-US"/>
              </w:rPr>
            </w:pPr>
            <w:ins w:id="12583" w:author="Автор">
              <w:r w:rsidRPr="00C43B4D">
                <w:rPr>
                  <w:sz w:val="20"/>
                  <w:lang w:val="en-US"/>
                </w:rPr>
                <w:t>OrgType</w:t>
              </w:r>
            </w:ins>
          </w:p>
        </w:tc>
        <w:tc>
          <w:tcPr>
            <w:tcW w:w="1903" w:type="dxa"/>
          </w:tcPr>
          <w:p w:rsidR="00C43B4D" w:rsidRPr="00C43B4D" w:rsidRDefault="00C43B4D" w:rsidP="00540333">
            <w:pPr>
              <w:snapToGrid w:val="0"/>
              <w:spacing w:before="120" w:line="360" w:lineRule="auto"/>
              <w:ind w:firstLine="34"/>
              <w:rPr>
                <w:ins w:id="12584" w:author="Автор"/>
                <w:sz w:val="20"/>
              </w:rPr>
            </w:pPr>
            <w:ins w:id="12585" w:author="Автор">
              <w:r>
                <w:rPr>
                  <w:sz w:val="20"/>
                </w:rPr>
                <w:t>Тип организации</w:t>
              </w:r>
            </w:ins>
          </w:p>
        </w:tc>
        <w:tc>
          <w:tcPr>
            <w:tcW w:w="1965" w:type="dxa"/>
          </w:tcPr>
          <w:p w:rsidR="00C43B4D" w:rsidRPr="00C43B4D" w:rsidRDefault="00C43B4D" w:rsidP="00540333">
            <w:pPr>
              <w:rPr>
                <w:ins w:id="12586" w:author="Автор"/>
                <w:sz w:val="20"/>
                <w:szCs w:val="20"/>
                <w:rPrChange w:id="12587" w:author="Автор">
                  <w:rPr>
                    <w:ins w:id="12588" w:author="Автор"/>
                    <w:sz w:val="20"/>
                    <w:szCs w:val="20"/>
                    <w:lang w:val="en-US"/>
                  </w:rPr>
                </w:rPrChange>
              </w:rPr>
            </w:pPr>
            <w:ins w:id="1258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43B4D" w:rsidRPr="00B26251" w:rsidRDefault="00C43B4D" w:rsidP="00540333">
            <w:pPr>
              <w:pStyle w:val="affff1"/>
              <w:ind w:left="0"/>
              <w:rPr>
                <w:ins w:id="12590" w:author="Автор"/>
                <w:sz w:val="20"/>
                <w:szCs w:val="20"/>
                <w:lang w:val="en-US"/>
              </w:rPr>
            </w:pPr>
            <w:ins w:id="12591" w:author="Автор">
              <w:r w:rsidRPr="00C43B4D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C43B4D" w:rsidRDefault="00C43B4D" w:rsidP="00540333">
            <w:pPr>
              <w:pStyle w:val="affff1"/>
              <w:ind w:left="0"/>
              <w:rPr>
                <w:ins w:id="12592" w:author="Автор"/>
                <w:sz w:val="20"/>
                <w:szCs w:val="20"/>
              </w:rPr>
            </w:pPr>
            <w:ins w:id="12593" w:author="Автор">
              <w:r>
                <w:rPr>
                  <w:sz w:val="20"/>
                  <w:szCs w:val="20"/>
                </w:rPr>
                <w:t>Возможные значения: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2594" w:author="Автор"/>
                <w:sz w:val="20"/>
                <w:szCs w:val="20"/>
              </w:rPr>
              <w:pPrChange w:id="12595" w:author="Автор">
                <w:pPr>
                  <w:pStyle w:val="affff1"/>
                </w:pPr>
              </w:pPrChange>
            </w:pPr>
            <w:ins w:id="12596" w:author="Автор">
              <w:r w:rsidRPr="00C43B4D">
                <w:rPr>
                  <w:sz w:val="20"/>
                  <w:szCs w:val="20"/>
                  <w:rPrChange w:id="12597" w:author="Автор">
                    <w:rPr/>
                  </w:rPrChange>
                </w:rPr>
                <w:t xml:space="preserve">ch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2598" w:author="Автор">
                    <w:rPr/>
                  </w:rPrChange>
                </w:rPr>
                <w:t xml:space="preserve"> </w:t>
              </w:r>
              <w:r>
                <w:rPr>
                  <w:sz w:val="20"/>
                  <w:szCs w:val="20"/>
                </w:rPr>
                <w:t>детсадовец;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2599" w:author="Автор"/>
                <w:sz w:val="20"/>
                <w:szCs w:val="20"/>
              </w:rPr>
              <w:pPrChange w:id="12600" w:author="Автор">
                <w:pPr>
                  <w:pStyle w:val="affff1"/>
                </w:pPr>
              </w:pPrChange>
            </w:pPr>
            <w:ins w:id="12601" w:author="Автор">
              <w:r w:rsidRPr="00C43B4D">
                <w:rPr>
                  <w:sz w:val="20"/>
                  <w:szCs w:val="20"/>
                  <w:rPrChange w:id="12602" w:author="Автор">
                    <w:rPr/>
                  </w:rPrChange>
                </w:rPr>
                <w:t xml:space="preserve">sc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2603" w:author="Автор">
                    <w:rPr/>
                  </w:rPrChange>
                </w:rPr>
                <w:t xml:space="preserve"> школ</w:t>
              </w:r>
              <w:r>
                <w:rPr>
                  <w:sz w:val="20"/>
                  <w:szCs w:val="20"/>
                </w:rPr>
                <w:t>ьник;</w:t>
              </w:r>
            </w:ins>
          </w:p>
          <w:p w:rsidR="00C43B4D" w:rsidRDefault="00C43B4D">
            <w:pPr>
              <w:pStyle w:val="affff1"/>
              <w:numPr>
                <w:ilvl w:val="0"/>
                <w:numId w:val="27"/>
              </w:numPr>
              <w:rPr>
                <w:ins w:id="12604" w:author="Автор"/>
                <w:sz w:val="20"/>
                <w:szCs w:val="20"/>
              </w:rPr>
              <w:pPrChange w:id="12605" w:author="Автор">
                <w:pPr>
                  <w:pStyle w:val="affff1"/>
                  <w:ind w:left="0"/>
                </w:pPr>
              </w:pPrChange>
            </w:pPr>
            <w:ins w:id="12606" w:author="Автор">
              <w:r w:rsidRPr="00C43B4D">
                <w:rPr>
                  <w:sz w:val="20"/>
                  <w:szCs w:val="20"/>
                  <w:rPrChange w:id="12607" w:author="Автор">
                    <w:rPr/>
                  </w:rPrChange>
                </w:rPr>
                <w:t xml:space="preserve">st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  <w:rPrChange w:id="12608" w:author="Автор">
                    <w:rPr/>
                  </w:rPrChange>
                </w:rPr>
                <w:t xml:space="preserve"> студент</w:t>
              </w:r>
              <w:r>
                <w:rPr>
                  <w:sz w:val="20"/>
                  <w:szCs w:val="20"/>
                </w:rPr>
                <w:t>;</w:t>
              </w:r>
            </w:ins>
          </w:p>
          <w:p w:rsidR="00C43B4D" w:rsidRPr="00C43B4D" w:rsidRDefault="00C43B4D">
            <w:pPr>
              <w:pStyle w:val="affff1"/>
              <w:numPr>
                <w:ilvl w:val="0"/>
                <w:numId w:val="27"/>
              </w:numPr>
              <w:rPr>
                <w:ins w:id="12609" w:author="Автор"/>
                <w:sz w:val="20"/>
                <w:szCs w:val="20"/>
              </w:rPr>
              <w:pPrChange w:id="12610" w:author="Автор">
                <w:pPr>
                  <w:pStyle w:val="affff1"/>
                  <w:ind w:left="0"/>
                </w:pPr>
              </w:pPrChange>
            </w:pPr>
            <w:ins w:id="12611" w:author="Автор">
              <w:r w:rsidRPr="00C43B4D">
                <w:rPr>
                  <w:sz w:val="20"/>
                  <w:szCs w:val="20"/>
                </w:rPr>
                <w:t xml:space="preserve">su </w:t>
              </w:r>
              <w:r>
                <w:rPr>
                  <w:sz w:val="20"/>
                  <w:szCs w:val="20"/>
                </w:rPr>
                <w:t>–</w:t>
              </w:r>
              <w:r w:rsidRPr="00C43B4D">
                <w:rPr>
                  <w:sz w:val="20"/>
                  <w:szCs w:val="20"/>
                </w:rPr>
                <w:t xml:space="preserve"> </w:t>
              </w:r>
              <w:r>
                <w:rPr>
                  <w:sz w:val="20"/>
                  <w:szCs w:val="20"/>
                </w:rPr>
                <w:t>сотрудник комбината.</w:t>
              </w:r>
            </w:ins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6E4A90" w:rsidRPr="00B77388" w:rsidRDefault="006E4A90" w:rsidP="004A39CC">
      <w:pPr>
        <w:pStyle w:val="30"/>
      </w:pPr>
      <w:bookmarkStart w:id="12612" w:name="_Toc399186951"/>
      <w:r>
        <w:t xml:space="preserve">Параметр комплексного типа: </w:t>
      </w:r>
      <w:r>
        <w:rPr>
          <w:lang w:val="en-US"/>
        </w:rPr>
        <w:t>ClientItem</w:t>
      </w:r>
      <w:bookmarkEnd w:id="126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E4A90" w:rsidRPr="00B26251" w:rsidRDefault="006E4A90" w:rsidP="001533A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B26251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 w:rsidRPr="00B26251">
              <w:t>1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  <w:lang w:val="en-US"/>
              </w:rPr>
              <w:t>ContractId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Номер договора (лицевого счета)</w:t>
            </w:r>
          </w:p>
        </w:tc>
        <w:tc>
          <w:tcPr>
            <w:tcW w:w="1965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E4A90" w:rsidRPr="00B26251" w:rsidTr="001533A1">
        <w:tc>
          <w:tcPr>
            <w:tcW w:w="534" w:type="dxa"/>
            <w:vAlign w:val="center"/>
          </w:tcPr>
          <w:p w:rsidR="006E4A90" w:rsidRPr="006E4A90" w:rsidRDefault="006E4A90" w:rsidP="001533A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50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6E4A90">
              <w:rPr>
                <w:sz w:val="20"/>
                <w:lang w:val="en-US"/>
              </w:rPr>
              <w:t>San</w:t>
            </w:r>
          </w:p>
        </w:tc>
        <w:tc>
          <w:tcPr>
            <w:tcW w:w="1903" w:type="dxa"/>
          </w:tcPr>
          <w:p w:rsidR="006E4A90" w:rsidRPr="00B26251" w:rsidRDefault="006E4A90" w:rsidP="001533A1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СНИЛС</w:t>
            </w:r>
          </w:p>
        </w:tc>
        <w:tc>
          <w:tcPr>
            <w:tcW w:w="1965" w:type="dxa"/>
          </w:tcPr>
          <w:p w:rsidR="006E4A90" w:rsidRPr="006E4A90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80" w:type="dxa"/>
          </w:tcPr>
          <w:p w:rsidR="006E4A90" w:rsidRPr="00B26251" w:rsidRDefault="006E4A90" w:rsidP="006E4A90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xs:</w:t>
            </w: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</w:tcPr>
          <w:p w:rsidR="006E4A90" w:rsidRPr="00B26251" w:rsidRDefault="006E4A90" w:rsidP="001533A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E4A90" w:rsidRDefault="006E4A90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2613" w:name="_Toc399186952"/>
      <w:r>
        <w:t xml:space="preserve">Параметр комплексного типа: </w:t>
      </w:r>
      <w:r w:rsidRPr="006179CD">
        <w:rPr>
          <w:lang w:val="en-US"/>
        </w:rPr>
        <w:t>PurchaseListExt</w:t>
      </w:r>
      <w:bookmarkEnd w:id="12613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Дата и время регистрации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xs:dateTime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SocDiscount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Социальная скидка (для льготного питания)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TrdDiscount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Торговая скидка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Donation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Дотация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ByCash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наличными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ByCard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Сумма, оплаченная по карте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Состав покупки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bookmarkStart w:id="12614" w:name="__DdeLink__32_999110676"/>
            <w:r w:rsidRPr="00B26251">
              <w:rPr>
                <w:sz w:val="20"/>
                <w:szCs w:val="20"/>
                <w:lang w:val="en-US"/>
              </w:rPr>
              <w:t>PurchaseElementExt</w:t>
            </w:r>
            <w:bookmarkEnd w:id="12614"/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>
      <w:pPr>
        <w:pStyle w:val="30"/>
        <w:pPrChange w:id="12615" w:author="Автор">
          <w:pPr>
            <w:pStyle w:val="11"/>
          </w:pPr>
        </w:pPrChange>
      </w:pPr>
      <w:bookmarkStart w:id="12616" w:name="_Toc399186953"/>
      <w:r>
        <w:t xml:space="preserve">Параметр комплексного типа: </w:t>
      </w:r>
      <w:r w:rsidRPr="009F0FA0">
        <w:rPr>
          <w:rPrChange w:id="12617" w:author="Автор">
            <w:rPr>
              <w:b/>
              <w:bCs/>
              <w:lang w:val="en-US"/>
            </w:rPr>
          </w:rPrChange>
        </w:rPr>
        <w:t>PurchaseElementExt</w:t>
      </w:r>
      <w:bookmarkEnd w:id="12616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B26251" w:rsidRDefault="006179CD" w:rsidP="006179CD">
            <w:pPr>
              <w:pStyle w:val="a9"/>
            </w:pPr>
            <w:r w:rsidRPr="00B26251">
              <w:t xml:space="preserve">Комментарий </w:t>
            </w: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Name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Наименование товара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string</w:t>
            </w:r>
          </w:p>
          <w:p w:rsidR="006179CD" w:rsidRPr="00B26251" w:rsidRDefault="006179CD" w:rsidP="006179CD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Sum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Сумма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RPr="00B26251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Amount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>Количество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6179CD" w:rsidTr="006179CD">
        <w:tc>
          <w:tcPr>
            <w:tcW w:w="534" w:type="dxa"/>
            <w:vAlign w:val="center"/>
          </w:tcPr>
          <w:p w:rsidR="006179CD" w:rsidRPr="00B26251" w:rsidRDefault="006179CD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  <w:rPr>
                <w:lang w:val="en-US"/>
              </w:rPr>
            </w:pPr>
            <w:r w:rsidRPr="00B26251">
              <w:rPr>
                <w:lang w:val="en-US"/>
              </w:rPr>
              <w:t>Type</w:t>
            </w:r>
          </w:p>
        </w:tc>
        <w:tc>
          <w:tcPr>
            <w:tcW w:w="1903" w:type="dxa"/>
          </w:tcPr>
          <w:p w:rsidR="006179CD" w:rsidRPr="00B26251" w:rsidRDefault="006179CD" w:rsidP="006179CD">
            <w:pPr>
              <w:snapToGrid w:val="0"/>
              <w:spacing w:before="120" w:line="360" w:lineRule="auto"/>
            </w:pPr>
            <w:r w:rsidRPr="00B26251">
              <w:t xml:space="preserve">Тип </w:t>
            </w:r>
          </w:p>
        </w:tc>
        <w:tc>
          <w:tcPr>
            <w:tcW w:w="1965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B26251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6179CD" w:rsidRPr="00B26251" w:rsidRDefault="006179CD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t>0 – блюдо, 1 – комплекс, 2 – блюдо из комплекса</w:t>
            </w:r>
          </w:p>
        </w:tc>
      </w:tr>
    </w:tbl>
    <w:p w:rsidR="006179CD" w:rsidRPr="005D1B09" w:rsidRDefault="006179CD" w:rsidP="006179CD">
      <w:pPr>
        <w:pStyle w:val="20"/>
        <w:numPr>
          <w:ilvl w:val="0"/>
          <w:numId w:val="0"/>
        </w:numPr>
        <w:ind w:left="453"/>
      </w:pPr>
    </w:p>
    <w:p w:rsidR="006179CD" w:rsidRDefault="006179CD" w:rsidP="004A39CC">
      <w:pPr>
        <w:pStyle w:val="30"/>
      </w:pPr>
      <w:bookmarkStart w:id="12618" w:name="_Toc399186954"/>
      <w:r>
        <w:t xml:space="preserve">Параметр комплексного типа: </w:t>
      </w:r>
      <w:r w:rsidRPr="006179CD">
        <w:rPr>
          <w:lang w:val="en-US"/>
        </w:rPr>
        <w:t>PurchaseExt</w:t>
      </w:r>
      <w:bookmarkEnd w:id="12618"/>
    </w:p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6179CD" w:rsidTr="006179CD">
        <w:tc>
          <w:tcPr>
            <w:tcW w:w="534" w:type="dxa"/>
            <w:vAlign w:val="center"/>
          </w:tcPr>
          <w:p w:rsidR="006179CD" w:rsidRPr="00703AC4" w:rsidRDefault="006179CD" w:rsidP="006179CD">
            <w:pPr>
              <w:pStyle w:val="a9"/>
              <w:rPr>
                <w:lang w:val="en-US"/>
              </w:rPr>
            </w:pPr>
            <w:r>
              <w:lastRenderedPageBreak/>
              <w:t>№</w:t>
            </w:r>
          </w:p>
        </w:tc>
        <w:tc>
          <w:tcPr>
            <w:tcW w:w="205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6179CD" w:rsidRPr="00703AC4" w:rsidRDefault="006179CD" w:rsidP="006179CD">
            <w:pPr>
              <w:pStyle w:val="a9"/>
            </w:pPr>
            <w:r w:rsidRPr="00703AC4">
              <w:t xml:space="preserve">Комментарий </w:t>
            </w: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Наименование товара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2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7E0526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3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Amount</w:t>
            </w:r>
          </w:p>
        </w:tc>
        <w:tc>
          <w:tcPr>
            <w:tcW w:w="1903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Количество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E0526" w:rsidTr="006179CD">
        <w:tc>
          <w:tcPr>
            <w:tcW w:w="534" w:type="dxa"/>
            <w:vAlign w:val="center"/>
          </w:tcPr>
          <w:p w:rsidR="007E0526" w:rsidRPr="007E0526" w:rsidRDefault="007E0526" w:rsidP="006179CD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4</w:t>
            </w:r>
          </w:p>
        </w:tc>
        <w:tc>
          <w:tcPr>
            <w:tcW w:w="2050" w:type="dxa"/>
          </w:tcPr>
          <w:p w:rsidR="007E0526" w:rsidRPr="007E0526" w:rsidRDefault="007E0526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903" w:type="dxa"/>
          </w:tcPr>
          <w:p w:rsidR="007E0526" w:rsidRPr="007E0526" w:rsidRDefault="007E0526" w:rsidP="007E0526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Тип</w:t>
            </w:r>
          </w:p>
        </w:tc>
        <w:tc>
          <w:tcPr>
            <w:tcW w:w="1965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7E0526"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7E0526" w:rsidRPr="007E0526" w:rsidRDefault="007E0526" w:rsidP="006179CD">
            <w:pPr>
              <w:pStyle w:val="affff1"/>
              <w:ind w:left="0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0 – блюдо, 1 – комплекс, 2 – блюдо из комплекса</w:t>
            </w:r>
          </w:p>
        </w:tc>
      </w:tr>
    </w:tbl>
    <w:p w:rsidR="006179CD" w:rsidRDefault="006179CD" w:rsidP="006179CD">
      <w:pPr>
        <w:pStyle w:val="20"/>
        <w:numPr>
          <w:ilvl w:val="0"/>
          <w:numId w:val="0"/>
        </w:numPr>
        <w:ind w:left="453"/>
      </w:pPr>
    </w:p>
    <w:p w:rsidR="00EB7828" w:rsidRDefault="00EB7828" w:rsidP="00827F99">
      <w:pPr>
        <w:pStyle w:val="30"/>
      </w:pPr>
      <w:bookmarkStart w:id="12619" w:name="_Toc399186955"/>
      <w:r>
        <w:t xml:space="preserve">Параметр комплексного типа: </w:t>
      </w:r>
      <w:r w:rsidRPr="00EB7828">
        <w:rPr>
          <w:lang w:val="en-US"/>
        </w:rPr>
        <w:t>PaymentList</w:t>
      </w:r>
      <w:bookmarkEnd w:id="12619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EB7828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P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B7828"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EB7828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EB7828" w:rsidRDefault="00EB7828" w:rsidP="00827F99">
      <w:pPr>
        <w:pStyle w:val="30"/>
      </w:pPr>
      <w:bookmarkStart w:id="12620" w:name="_Toc399186956"/>
      <w:r>
        <w:t xml:space="preserve">Параметр комплексного типа: </w:t>
      </w:r>
      <w:r w:rsidRPr="00EB7828">
        <w:rPr>
          <w:lang w:val="en-US"/>
        </w:rPr>
        <w:t>Payment</w:t>
      </w:r>
      <w:bookmarkEnd w:id="12620"/>
    </w:p>
    <w:p w:rsidR="00EB7828" w:rsidRDefault="00EB7828" w:rsidP="00EB7828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EB7828" w:rsidTr="002A4A95">
        <w:tc>
          <w:tcPr>
            <w:tcW w:w="534" w:type="dxa"/>
            <w:vAlign w:val="center"/>
          </w:tcPr>
          <w:p w:rsidR="00EB7828" w:rsidRPr="00703AC4" w:rsidRDefault="00EB7828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EB7828" w:rsidRPr="00703AC4" w:rsidRDefault="00EB7828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7E0526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EB7828" w:rsidRP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Time</w:t>
            </w:r>
          </w:p>
        </w:tc>
        <w:tc>
          <w:tcPr>
            <w:tcW w:w="1903" w:type="dxa"/>
          </w:tcPr>
          <w:p w:rsidR="00EB7828" w:rsidRP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пополнения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EB7828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Сумма</w:t>
            </w:r>
          </w:p>
        </w:tc>
        <w:tc>
          <w:tcPr>
            <w:tcW w:w="1965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EB7828" w:rsidRPr="00EB7828" w:rsidRDefault="00EB7828" w:rsidP="00EB7828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 копейках</w:t>
            </w:r>
          </w:p>
        </w:tc>
      </w:tr>
      <w:tr w:rsidR="00EB7828" w:rsidTr="002A4A95">
        <w:tc>
          <w:tcPr>
            <w:tcW w:w="534" w:type="dxa"/>
            <w:vAlign w:val="center"/>
          </w:tcPr>
          <w:p w:rsidR="00EB7828" w:rsidRPr="00EB7828" w:rsidRDefault="00EB7828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EB7828" w:rsidRDefault="00EB7828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Origin</w:t>
            </w:r>
          </w:p>
        </w:tc>
        <w:tc>
          <w:tcPr>
            <w:tcW w:w="1903" w:type="dxa"/>
          </w:tcPr>
          <w:p w:rsidR="00EB7828" w:rsidRDefault="00EB7828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t>Наименование системы и метода оплаты</w:t>
            </w:r>
          </w:p>
        </w:tc>
        <w:tc>
          <w:tcPr>
            <w:tcW w:w="1965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EB7828" w:rsidRPr="00EB7828" w:rsidRDefault="00EB7828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EB7828" w:rsidRPr="007E0526" w:rsidRDefault="00EB7828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9F0FA0" w:rsidRPr="00DC4A68" w:rsidRDefault="009F0FA0" w:rsidP="00DC4A68">
      <w:pPr>
        <w:pStyle w:val="30"/>
        <w:numPr>
          <w:ilvl w:val="0"/>
          <w:numId w:val="0"/>
        </w:numPr>
      </w:pPr>
    </w:p>
    <w:p w:rsidR="009F0FA0" w:rsidRDefault="009F0FA0" w:rsidP="009F0FA0">
      <w:pPr>
        <w:pStyle w:val="30"/>
        <w:numPr>
          <w:ilvl w:val="2"/>
          <w:numId w:val="32"/>
        </w:numPr>
      </w:pPr>
      <w:bookmarkStart w:id="12621" w:name="_Toc399186957"/>
      <w:r>
        <w:t xml:space="preserve">Параметр </w:t>
      </w:r>
      <w:ins w:id="12622" w:author="Автор">
        <w:r w:rsidR="00EF07CE">
          <w:t xml:space="preserve">комплексного </w:t>
        </w:r>
      </w:ins>
      <w:r w:rsidRPr="00DC4A68">
        <w:rPr>
          <w:lang w:val="en-US"/>
          <w:rPrChange w:id="12623" w:author="Автор">
            <w:rPr/>
          </w:rPrChange>
        </w:rPr>
        <w:t xml:space="preserve">типа: </w:t>
      </w:r>
      <w:ins w:id="12624" w:author="Автор">
        <w:r w:rsidR="00DC4A68" w:rsidRPr="00DC4A68">
          <w:rPr>
            <w:lang w:val="en-US"/>
            <w:rPrChange w:id="12625" w:author="Автор">
              <w:rPr>
                <w:sz w:val="20"/>
                <w:szCs w:val="20"/>
                <w:lang w:val="en-US"/>
              </w:rPr>
            </w:rPrChange>
          </w:rPr>
          <w:t>subscriptionFeedingSettingExt</w:t>
        </w:r>
      </w:ins>
      <w:bookmarkEnd w:id="126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DC4A68" w:rsidTr="003F5D6C">
        <w:tc>
          <w:tcPr>
            <w:tcW w:w="534" w:type="dxa"/>
            <w:vAlign w:val="center"/>
          </w:tcPr>
          <w:p w:rsidR="00DC4A68" w:rsidRPr="00703AC4" w:rsidRDefault="00DC4A68" w:rsidP="003F5D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DC4A68" w:rsidRPr="00703AC4" w:rsidRDefault="00DC4A68" w:rsidP="003F5D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DC4A68" w:rsidTr="003F5D6C">
        <w:tc>
          <w:tcPr>
            <w:tcW w:w="534" w:type="dxa"/>
            <w:vAlign w:val="center"/>
          </w:tcPr>
          <w:p w:rsidR="00DC4A68" w:rsidRPr="007E0526" w:rsidRDefault="00DC4A68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DC4A68" w:rsidRPr="002A4A95" w:rsidRDefault="00DC4A68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del w:id="12626" w:author="Автор">
              <w:r w:rsidDel="00DC4A68">
                <w:rPr>
                  <w:sz w:val="20"/>
                  <w:szCs w:val="20"/>
                  <w:lang w:val="en-US"/>
                </w:rPr>
                <w:delText>M</w:delText>
              </w:r>
            </w:del>
            <w:ins w:id="12627" w:author="Автор">
              <w:r w:rsidR="00F37F34" w:rsidRPr="00F37F34">
                <w:rPr>
                  <w:sz w:val="20"/>
                  <w:szCs w:val="20"/>
                  <w:lang w:val="en-US"/>
                </w:rPr>
                <w:t>dayRequest</w:t>
              </w:r>
            </w:ins>
          </w:p>
        </w:tc>
        <w:tc>
          <w:tcPr>
            <w:tcW w:w="1903" w:type="dxa"/>
          </w:tcPr>
          <w:p w:rsidR="00DC4A68" w:rsidRPr="002A4A95" w:rsidRDefault="00DC4A68" w:rsidP="003F5D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del w:id="12628" w:author="Автор">
              <w:r w:rsidDel="00F37F34">
                <w:rPr>
                  <w:sz w:val="20"/>
                  <w:szCs w:val="20"/>
                </w:rPr>
                <w:delText>Данные меню на день</w:delText>
              </w:r>
            </w:del>
          </w:p>
        </w:tc>
        <w:tc>
          <w:tcPr>
            <w:tcW w:w="1965" w:type="dxa"/>
          </w:tcPr>
          <w:p w:rsidR="00DC4A68" w:rsidRPr="007E0526" w:rsidRDefault="00DC4A68" w:rsidP="003F5D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DC4A68" w:rsidRPr="007E0526" w:rsidRDefault="00F37F34" w:rsidP="003F5D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ins w:id="12629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  <w:del w:id="12630" w:author="Автор">
              <w:r w:rsidR="00DC4A68" w:rsidRPr="002A4A95" w:rsidDel="00F37F34">
                <w:rPr>
                  <w:sz w:val="20"/>
                  <w:szCs w:val="20"/>
                  <w:lang w:val="en-US"/>
                </w:rPr>
                <w:delText>MenuDateItemExt</w:delText>
              </w:r>
            </w:del>
          </w:p>
        </w:tc>
        <w:tc>
          <w:tcPr>
            <w:tcW w:w="1989" w:type="dxa"/>
          </w:tcPr>
          <w:p w:rsidR="00DC4A68" w:rsidRPr="007E0526" w:rsidRDefault="00DC4A68" w:rsidP="003F5D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37F34" w:rsidTr="003F5D6C">
        <w:trPr>
          <w:ins w:id="12631" w:author="Автор"/>
        </w:trPr>
        <w:tc>
          <w:tcPr>
            <w:tcW w:w="534" w:type="dxa"/>
            <w:vAlign w:val="center"/>
          </w:tcPr>
          <w:p w:rsidR="00F37F34" w:rsidRP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632" w:author="Автор"/>
                <w:sz w:val="20"/>
                <w:szCs w:val="20"/>
                <w:lang w:val="en-US"/>
                <w:rPrChange w:id="12633" w:author="Автор">
                  <w:rPr>
                    <w:ins w:id="12634" w:author="Автор"/>
                    <w:sz w:val="20"/>
                    <w:szCs w:val="20"/>
                  </w:rPr>
                </w:rPrChange>
              </w:rPr>
            </w:pPr>
            <w:ins w:id="12635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F37F34" w:rsidDel="00DC4A68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2636" w:author="Автор"/>
                <w:sz w:val="20"/>
                <w:szCs w:val="20"/>
                <w:lang w:val="en-US"/>
              </w:rPr>
            </w:pPr>
            <w:ins w:id="12637" w:author="Автор">
              <w:r w:rsidRPr="00F37F34">
                <w:rPr>
                  <w:sz w:val="20"/>
                  <w:szCs w:val="20"/>
                  <w:lang w:val="en-US"/>
                </w:rPr>
                <w:t>dayDeActivate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2638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39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2640" w:author="Автор"/>
                <w:sz w:val="20"/>
                <w:szCs w:val="20"/>
                <w:lang w:val="en-US"/>
              </w:rPr>
            </w:pPr>
            <w:ins w:id="12641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42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2643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644" w:author="Автор"/>
                <w:sz w:val="20"/>
                <w:szCs w:val="20"/>
                <w:lang w:val="en-US"/>
              </w:rPr>
            </w:pPr>
            <w:ins w:id="12645" w:author="Автор">
              <w:r>
                <w:rPr>
                  <w:sz w:val="20"/>
                  <w:szCs w:val="20"/>
                  <w:lang w:val="en-US"/>
                </w:rPr>
                <w:lastRenderedPageBreak/>
                <w:t>3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2646" w:author="Автор"/>
                <w:sz w:val="20"/>
                <w:szCs w:val="20"/>
                <w:lang w:val="en-US"/>
              </w:rPr>
            </w:pPr>
            <w:ins w:id="12647" w:author="Автор">
              <w:r w:rsidRPr="00F37F34">
                <w:rPr>
                  <w:sz w:val="20"/>
                  <w:szCs w:val="20"/>
                  <w:lang w:val="en-US"/>
                </w:rPr>
                <w:t>enableFeeding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2648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49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2650" w:author="Автор"/>
                <w:sz w:val="20"/>
                <w:szCs w:val="20"/>
                <w:lang w:val="en-US"/>
              </w:rPr>
            </w:pPr>
            <w:ins w:id="12651" w:author="Автор">
              <w:r w:rsidRPr="00F37F34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52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2653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654" w:author="Автор"/>
                <w:sz w:val="20"/>
                <w:szCs w:val="20"/>
                <w:lang w:val="en-US"/>
              </w:rPr>
            </w:pPr>
            <w:ins w:id="12655" w:author="Автор">
              <w:r>
                <w:rPr>
                  <w:sz w:val="20"/>
                  <w:szCs w:val="20"/>
                  <w:lang w:val="en-US"/>
                </w:rPr>
                <w:t>4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2656" w:author="Автор"/>
                <w:sz w:val="20"/>
                <w:szCs w:val="20"/>
                <w:lang w:val="en-US"/>
              </w:rPr>
            </w:pPr>
            <w:ins w:id="12657" w:author="Автор">
              <w:r w:rsidRPr="00F37F34">
                <w:rPr>
                  <w:sz w:val="20"/>
                  <w:szCs w:val="20"/>
                  <w:lang w:val="en-US"/>
                </w:rPr>
                <w:t>dayForbidChange</w:t>
              </w:r>
            </w:ins>
          </w:p>
        </w:tc>
        <w:tc>
          <w:tcPr>
            <w:tcW w:w="1903" w:type="dxa"/>
          </w:tcPr>
          <w:p w:rsidR="00F37F34" w:rsidRDefault="00F37F34" w:rsidP="003F5D6C">
            <w:pPr>
              <w:snapToGrid w:val="0"/>
              <w:spacing w:before="120" w:line="360" w:lineRule="auto"/>
              <w:rPr>
                <w:ins w:id="12658" w:author="Автор"/>
                <w:sz w:val="20"/>
                <w:szCs w:val="20"/>
              </w:rPr>
            </w:pPr>
          </w:p>
        </w:tc>
        <w:tc>
          <w:tcPr>
            <w:tcW w:w="1965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59" w:author="Автор"/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2660" w:author="Автор"/>
                <w:sz w:val="20"/>
                <w:szCs w:val="20"/>
                <w:lang w:val="en-US"/>
              </w:rPr>
            </w:pPr>
            <w:ins w:id="12661" w:author="Автор">
              <w:r w:rsidRPr="00F37F3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F37F34" w:rsidRPr="007E0526" w:rsidRDefault="00F37F34" w:rsidP="003F5D6C">
            <w:pPr>
              <w:pStyle w:val="affff1"/>
              <w:ind w:left="0"/>
              <w:rPr>
                <w:ins w:id="12662" w:author="Автор"/>
                <w:sz w:val="20"/>
                <w:szCs w:val="20"/>
              </w:rPr>
            </w:pPr>
          </w:p>
        </w:tc>
      </w:tr>
      <w:tr w:rsidR="00F37F34" w:rsidTr="003F5D6C">
        <w:trPr>
          <w:ins w:id="12663" w:author="Автор"/>
        </w:trPr>
        <w:tc>
          <w:tcPr>
            <w:tcW w:w="534" w:type="dxa"/>
            <w:vAlign w:val="center"/>
          </w:tcPr>
          <w:p w:rsidR="00F37F34" w:rsidRDefault="00F37F34" w:rsidP="003F5D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664" w:author="Автор"/>
                <w:sz w:val="20"/>
                <w:szCs w:val="20"/>
                <w:lang w:val="en-US"/>
              </w:rPr>
            </w:pPr>
            <w:ins w:id="12665" w:author="Автор">
              <w:r>
                <w:rPr>
                  <w:sz w:val="20"/>
                  <w:szCs w:val="20"/>
                  <w:lang w:val="en-US"/>
                </w:rPr>
                <w:t>5</w:t>
              </w:r>
            </w:ins>
          </w:p>
        </w:tc>
        <w:tc>
          <w:tcPr>
            <w:tcW w:w="2050" w:type="dxa"/>
          </w:tcPr>
          <w:p w:rsidR="00F37F34" w:rsidRPr="00F37F34" w:rsidRDefault="00F37F34" w:rsidP="003F5D6C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2666" w:author="Автор"/>
                <w:sz w:val="20"/>
                <w:szCs w:val="20"/>
                <w:lang w:val="en-US"/>
              </w:rPr>
            </w:pPr>
            <w:ins w:id="12667" w:author="Автор">
              <w:r w:rsidRPr="00F37F34">
                <w:rPr>
                  <w:sz w:val="20"/>
                  <w:szCs w:val="20"/>
                  <w:lang w:val="en-US"/>
                </w:rPr>
                <w:t>sixWorkWeek</w:t>
              </w:r>
            </w:ins>
          </w:p>
        </w:tc>
        <w:tc>
          <w:tcPr>
            <w:tcW w:w="1903" w:type="dxa"/>
          </w:tcPr>
          <w:p w:rsidR="00F37F34" w:rsidRPr="00F37F34" w:rsidRDefault="00F37F34" w:rsidP="003F5D6C">
            <w:pPr>
              <w:snapToGrid w:val="0"/>
              <w:spacing w:before="120" w:line="360" w:lineRule="auto"/>
              <w:rPr>
                <w:ins w:id="12668" w:author="Автор"/>
                <w:sz w:val="20"/>
                <w:szCs w:val="20"/>
              </w:rPr>
            </w:pPr>
            <w:ins w:id="12669" w:author="Автор">
              <w:r>
                <w:rPr>
                  <w:sz w:val="20"/>
                  <w:szCs w:val="20"/>
                </w:rPr>
                <w:t>Определяет 5 или 6 дневная рабочая неделя</w:t>
              </w:r>
            </w:ins>
          </w:p>
        </w:tc>
        <w:tc>
          <w:tcPr>
            <w:tcW w:w="1965" w:type="dxa"/>
          </w:tcPr>
          <w:p w:rsidR="00F37F34" w:rsidRPr="00F37F34" w:rsidRDefault="00F37F34" w:rsidP="003F5D6C">
            <w:pPr>
              <w:pStyle w:val="affff1"/>
              <w:ind w:left="0"/>
              <w:rPr>
                <w:ins w:id="12670" w:author="Автор"/>
                <w:sz w:val="20"/>
                <w:szCs w:val="20"/>
                <w:rPrChange w:id="12671" w:author="Автор">
                  <w:rPr>
                    <w:ins w:id="12672" w:author="Автор"/>
                    <w:sz w:val="20"/>
                    <w:szCs w:val="20"/>
                    <w:lang w:val="en-US"/>
                  </w:rPr>
                </w:rPrChange>
              </w:rPr>
            </w:pPr>
          </w:p>
        </w:tc>
        <w:tc>
          <w:tcPr>
            <w:tcW w:w="1980" w:type="dxa"/>
          </w:tcPr>
          <w:p w:rsidR="00F37F34" w:rsidRPr="002A4A95" w:rsidRDefault="00F37F34" w:rsidP="003F5D6C">
            <w:pPr>
              <w:pStyle w:val="affff1"/>
              <w:ind w:left="0"/>
              <w:rPr>
                <w:ins w:id="12673" w:author="Автор"/>
                <w:sz w:val="20"/>
                <w:szCs w:val="20"/>
                <w:lang w:val="en-US"/>
              </w:rPr>
            </w:pPr>
            <w:ins w:id="12674" w:author="Автор">
              <w:r w:rsidRPr="00F37F34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</w:tcPr>
          <w:p w:rsidR="00F37F34" w:rsidRDefault="00F37F34" w:rsidP="003F5D6C">
            <w:pPr>
              <w:pStyle w:val="affff1"/>
              <w:ind w:left="0"/>
              <w:rPr>
                <w:ins w:id="12675" w:author="Автор"/>
                <w:sz w:val="20"/>
                <w:szCs w:val="20"/>
              </w:rPr>
            </w:pPr>
            <w:ins w:id="12676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="003F5D6C">
                <w:rPr>
                  <w:sz w:val="20"/>
                  <w:szCs w:val="20"/>
                </w:rPr>
                <w:t xml:space="preserve">: </w:t>
              </w:r>
              <w:del w:id="12677" w:author="Автор">
                <w:r w:rsidDel="003F5D6C">
                  <w:rPr>
                    <w:sz w:val="20"/>
                    <w:szCs w:val="20"/>
                    <w:lang w:val="en-US"/>
                  </w:rPr>
                  <w:delText xml:space="preserve"> - </w:delText>
                </w:r>
                <w:r w:rsidDel="003F5D6C">
                  <w:rPr>
                    <w:sz w:val="20"/>
                    <w:szCs w:val="20"/>
                  </w:rPr>
                  <w:delText xml:space="preserve"> </w:delText>
                </w:r>
              </w:del>
              <w:r>
                <w:rPr>
                  <w:sz w:val="20"/>
                  <w:szCs w:val="20"/>
                </w:rPr>
                <w:t>6 дневная;</w:t>
              </w:r>
            </w:ins>
          </w:p>
          <w:p w:rsidR="00F37F34" w:rsidRPr="00F37F34" w:rsidRDefault="00F37F34" w:rsidP="003F5D6C">
            <w:pPr>
              <w:pStyle w:val="affff1"/>
              <w:ind w:left="0"/>
              <w:rPr>
                <w:ins w:id="12678" w:author="Автор"/>
                <w:sz w:val="20"/>
                <w:szCs w:val="20"/>
              </w:rPr>
            </w:pPr>
            <w:ins w:id="12679" w:author="Автор">
              <w:r>
                <w:rPr>
                  <w:sz w:val="20"/>
                  <w:szCs w:val="20"/>
                  <w:lang w:val="en-US"/>
                </w:rPr>
                <w:t>False: 5-</w:t>
              </w:r>
              <w:r>
                <w:rPr>
                  <w:sz w:val="20"/>
                  <w:szCs w:val="20"/>
                </w:rPr>
                <w:t>дневная.</w:t>
              </w:r>
            </w:ins>
          </w:p>
        </w:tc>
      </w:tr>
    </w:tbl>
    <w:p w:rsidR="009F0FA0" w:rsidRPr="00DC4A68" w:rsidRDefault="009F0FA0" w:rsidP="00DC4A68">
      <w:pPr>
        <w:pStyle w:val="30"/>
        <w:numPr>
          <w:ilvl w:val="0"/>
          <w:numId w:val="0"/>
        </w:numPr>
        <w:rPr>
          <w:lang w:val="en-US"/>
        </w:rPr>
      </w:pPr>
    </w:p>
    <w:p w:rsidR="002A4A95" w:rsidRDefault="002A4A95" w:rsidP="00827F99">
      <w:pPr>
        <w:pStyle w:val="30"/>
      </w:pPr>
      <w:bookmarkStart w:id="12680" w:name="_Toc399186958"/>
      <w:r>
        <w:t xml:space="preserve">Параметр комплексного типа: </w:t>
      </w:r>
      <w:r>
        <w:rPr>
          <w:lang w:val="en-US"/>
        </w:rPr>
        <w:t>MenuListExt</w:t>
      </w:r>
      <w:bookmarkEnd w:id="12680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меню на день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MenuDateItemExt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2A4A95" w:rsidRDefault="002A4A95" w:rsidP="002A4A95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2A4A95" w:rsidRDefault="002A4A95" w:rsidP="00827F99">
      <w:pPr>
        <w:pStyle w:val="30"/>
      </w:pPr>
      <w:bookmarkStart w:id="12681" w:name="_Toc399186959"/>
      <w:r>
        <w:t xml:space="preserve">Параметр комплексного типа: </w:t>
      </w:r>
      <w:r w:rsidRPr="004270D2">
        <w:t>MenuDateItemExt</w:t>
      </w:r>
      <w:bookmarkEnd w:id="12681"/>
    </w:p>
    <w:p w:rsidR="002A4A95" w:rsidRDefault="002A4A95" w:rsidP="002A4A95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A4A95" w:rsidTr="002A4A95">
        <w:tc>
          <w:tcPr>
            <w:tcW w:w="534" w:type="dxa"/>
            <w:vAlign w:val="center"/>
          </w:tcPr>
          <w:p w:rsidR="002A4A95" w:rsidRPr="00703AC4" w:rsidRDefault="002A4A95" w:rsidP="002A4A95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A4A95" w:rsidRPr="00703AC4" w:rsidRDefault="002A4A95" w:rsidP="002A4A95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A4A95" w:rsidTr="002A4A95">
        <w:tc>
          <w:tcPr>
            <w:tcW w:w="534" w:type="dxa"/>
            <w:vAlign w:val="center"/>
          </w:tcPr>
          <w:p w:rsidR="002A4A95" w:rsidRPr="007E0526" w:rsidRDefault="002A4A95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A4A95" w:rsidRPr="002A4A95" w:rsidRDefault="002A4A95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2A4A95" w:rsidRPr="002A4A95" w:rsidRDefault="002A4A95" w:rsidP="002A4A95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Элементы меню </w:t>
            </w:r>
          </w:p>
        </w:tc>
        <w:tc>
          <w:tcPr>
            <w:tcW w:w="1965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2A4A95" w:rsidRPr="007E0526" w:rsidRDefault="002A4A95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A4A95">
        <w:tc>
          <w:tcPr>
            <w:tcW w:w="534" w:type="dxa"/>
            <w:vAlign w:val="center"/>
          </w:tcPr>
          <w:p w:rsidR="00B31A64" w:rsidRPr="00B31A64" w:rsidRDefault="00B31A64" w:rsidP="002A4A95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Default="00B31A64" w:rsidP="002A4A95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903" w:type="dxa"/>
          </w:tcPr>
          <w:p w:rsidR="00B31A64" w:rsidRPr="00B31A64" w:rsidRDefault="00B31A64" w:rsidP="002A4A95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меню</w:t>
            </w:r>
          </w:p>
        </w:tc>
        <w:tc>
          <w:tcPr>
            <w:tcW w:w="1965" w:type="dxa"/>
          </w:tcPr>
          <w:p w:rsidR="00B31A64" w:rsidRPr="00B31A64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B31A64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A4A95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EB7828" w:rsidRDefault="00EB7828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B31A64" w:rsidRDefault="00B31A64" w:rsidP="00827F99">
      <w:pPr>
        <w:pStyle w:val="30"/>
      </w:pPr>
      <w:bookmarkStart w:id="12682" w:name="_Toc399186960"/>
      <w:r>
        <w:t xml:space="preserve">Параметр комплексного типа: </w:t>
      </w:r>
      <w:r w:rsidRPr="004270D2">
        <w:t>MenuItemExt</w:t>
      </w:r>
      <w:bookmarkEnd w:id="12682"/>
    </w:p>
    <w:p w:rsidR="00B31A64" w:rsidRDefault="00B31A64" w:rsidP="00B31A64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B31A64" w:rsidTr="0025017C">
        <w:tc>
          <w:tcPr>
            <w:tcW w:w="534" w:type="dxa"/>
            <w:vAlign w:val="center"/>
          </w:tcPr>
          <w:p w:rsidR="00B31A64" w:rsidRPr="00703AC4" w:rsidRDefault="00B31A64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B31A64" w:rsidRPr="00703AC4" w:rsidRDefault="00B31A64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Group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Группа (Первое, Второе, Напитки, и т.д.)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2A4A95">
              <w:rPr>
                <w:sz w:val="20"/>
                <w:szCs w:val="20"/>
                <w:lang w:val="en-US"/>
              </w:rPr>
              <w:t>MenuItemExt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B31A64" w:rsidRPr="002A4A95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xs:date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Цена</w:t>
            </w:r>
          </w:p>
        </w:tc>
        <w:tc>
          <w:tcPr>
            <w:tcW w:w="1965" w:type="dxa"/>
          </w:tcPr>
          <w:p w:rsidR="00B31A64" w:rsidRP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Calories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Калории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</w:t>
            </w:r>
            <w:r w:rsidRPr="00B31A64">
              <w:rPr>
                <w:sz w:val="20"/>
                <w:szCs w:val="20"/>
                <w:lang w:val="en-US"/>
              </w:rPr>
              <w:t>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VitB1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B1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VitC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C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A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8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VitE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Витамин E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MinCa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Кальций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MinP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Фосфор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MinMg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Магний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B31A64" w:rsidTr="0025017C">
        <w:tc>
          <w:tcPr>
            <w:tcW w:w="534" w:type="dxa"/>
            <w:vAlign w:val="center"/>
          </w:tcPr>
          <w:p w:rsidR="00B31A64" w:rsidRPr="00B31A64" w:rsidRDefault="00B31A64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2050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B31A64">
              <w:rPr>
                <w:sz w:val="20"/>
                <w:szCs w:val="20"/>
                <w:lang w:val="en-US"/>
              </w:rPr>
              <w:t>MinFe</w:t>
            </w:r>
          </w:p>
        </w:tc>
        <w:tc>
          <w:tcPr>
            <w:tcW w:w="1903" w:type="dxa"/>
          </w:tcPr>
          <w:p w:rsidR="00B31A64" w:rsidRPr="00B31A64" w:rsidRDefault="00B31A64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 w:rsidRPr="00B31A64">
              <w:rPr>
                <w:sz w:val="20"/>
                <w:szCs w:val="20"/>
              </w:rPr>
              <w:t>Железо</w:t>
            </w:r>
          </w:p>
        </w:tc>
        <w:tc>
          <w:tcPr>
            <w:tcW w:w="1965" w:type="dxa"/>
          </w:tcPr>
          <w:p w:rsidR="00B31A64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B31A64" w:rsidRDefault="00B31A64">
            <w:r w:rsidRPr="00701373">
              <w:rPr>
                <w:sz w:val="20"/>
                <w:szCs w:val="20"/>
                <w:lang w:val="en-US"/>
              </w:rPr>
              <w:t>xs:double</w:t>
            </w:r>
          </w:p>
        </w:tc>
        <w:tc>
          <w:tcPr>
            <w:tcW w:w="1989" w:type="dxa"/>
          </w:tcPr>
          <w:p w:rsidR="00B31A64" w:rsidRPr="007E0526" w:rsidRDefault="00B31A64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180D63" w:rsidTr="0025017C">
        <w:tc>
          <w:tcPr>
            <w:tcW w:w="534" w:type="dxa"/>
            <w:vAlign w:val="center"/>
          </w:tcPr>
          <w:p w:rsidR="00180D63" w:rsidRPr="00414642" w:rsidRDefault="00180D63" w:rsidP="0025017C">
            <w:pPr>
              <w:widowControl/>
              <w:autoSpaceDN/>
              <w:adjustRightInd/>
              <w:spacing w:line="240" w:lineRule="auto"/>
              <w:ind w:left="1200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050" w:type="dxa"/>
          </w:tcPr>
          <w:p w:rsidR="00180D63" w:rsidRPr="00180D63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  <w:lang w:val="en-US"/>
              </w:rPr>
            </w:pPr>
            <w:r w:rsidRPr="00414642">
              <w:rPr>
                <w:sz w:val="20"/>
                <w:szCs w:val="20"/>
              </w:rPr>
              <w:t>Prohibition</w:t>
            </w:r>
            <w:r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903" w:type="dxa"/>
          </w:tcPr>
          <w:p w:rsidR="00180D63" w:rsidRPr="00B31A64" w:rsidRDefault="00180D63" w:rsidP="0025017C">
            <w:pPr>
              <w:snapToGrid w:val="0"/>
              <w:spacing w:before="120" w:line="360" w:lineRule="auto"/>
              <w:ind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Иде</w:t>
            </w:r>
            <w:r w:rsidR="00A75B69">
              <w:rPr>
                <w:sz w:val="20"/>
                <w:szCs w:val="20"/>
              </w:rPr>
              <w:t>нтификатор запрета</w:t>
            </w:r>
          </w:p>
        </w:tc>
        <w:tc>
          <w:tcPr>
            <w:tcW w:w="1965" w:type="dxa"/>
          </w:tcPr>
          <w:p w:rsidR="00180D63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80D63" w:rsidRPr="00701373" w:rsidRDefault="00A75B6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180D63" w:rsidRPr="007E0526" w:rsidRDefault="00180D6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B31A64" w:rsidRPr="00B31A64" w:rsidRDefault="00B31A64" w:rsidP="006179CD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6179CD" w:rsidRDefault="006179CD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2683" w:name="_Toc399186961"/>
      <w:r>
        <w:t xml:space="preserve">Параметр комплексного типа: </w:t>
      </w:r>
      <w:r w:rsidRPr="000C3AEA">
        <w:rPr>
          <w:lang w:val="en-US"/>
        </w:rPr>
        <w:t>EnterEventList</w:t>
      </w:r>
      <w:bookmarkEnd w:id="12683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0C3AEA" w:rsidTr="0025017C">
        <w:tc>
          <w:tcPr>
            <w:tcW w:w="534" w:type="dxa"/>
            <w:vAlign w:val="center"/>
          </w:tcPr>
          <w:p w:rsidR="000C3AEA" w:rsidRPr="007E0526" w:rsidRDefault="000C3AEA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0C3AEA" w:rsidRPr="002A4A95" w:rsidRDefault="000C3AEA" w:rsidP="0025017C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903" w:type="dxa"/>
          </w:tcPr>
          <w:p w:rsidR="000C3AEA" w:rsidRPr="000C3AEA" w:rsidRDefault="000C3AEA" w:rsidP="000C3AEA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Данные прохода</w:t>
            </w:r>
          </w:p>
        </w:tc>
        <w:tc>
          <w:tcPr>
            <w:tcW w:w="1965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C3AEA">
              <w:rPr>
                <w:sz w:val="20"/>
                <w:szCs w:val="20"/>
                <w:lang w:val="en-US"/>
              </w:rPr>
              <w:t>EnterEventItem</w:t>
            </w:r>
          </w:p>
        </w:tc>
        <w:tc>
          <w:tcPr>
            <w:tcW w:w="1989" w:type="dxa"/>
          </w:tcPr>
          <w:p w:rsidR="000C3AEA" w:rsidRPr="007E0526" w:rsidRDefault="000C3AEA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lang w:val="en-US"/>
        </w:rPr>
      </w:pPr>
    </w:p>
    <w:p w:rsidR="000C3AEA" w:rsidRDefault="000C3AEA" w:rsidP="00827F99">
      <w:pPr>
        <w:pStyle w:val="30"/>
      </w:pPr>
      <w:bookmarkStart w:id="12684" w:name="_Toc399186962"/>
      <w:r>
        <w:t xml:space="preserve">Параметр комплексного типа: </w:t>
      </w:r>
      <w:r w:rsidRPr="000C3AEA">
        <w:rPr>
          <w:lang w:val="en-US"/>
        </w:rPr>
        <w:t>EnterEventItem</w:t>
      </w:r>
      <w:bookmarkEnd w:id="12684"/>
    </w:p>
    <w:p w:rsidR="000C3AEA" w:rsidRDefault="000C3AEA" w:rsidP="000C3AEA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C3AEA" w:rsidTr="0025017C">
        <w:tc>
          <w:tcPr>
            <w:tcW w:w="534" w:type="dxa"/>
            <w:vAlign w:val="center"/>
          </w:tcPr>
          <w:p w:rsidR="000C3AEA" w:rsidRPr="00703AC4" w:rsidRDefault="000C3AEA" w:rsidP="0025017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0C3AEA" w:rsidRPr="00703AC4" w:rsidRDefault="000C3AEA" w:rsidP="0025017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Дата и время события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7E0526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day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 xml:space="preserve">День недели события 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C54BE3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enterName</w:t>
            </w:r>
          </w:p>
        </w:tc>
        <w:tc>
          <w:tcPr>
            <w:tcW w:w="1903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Наименование входной группы</w:t>
            </w:r>
          </w:p>
        </w:tc>
        <w:tc>
          <w:tcPr>
            <w:tcW w:w="1965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0C3AEA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direction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Направление прохода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color w:val="000000"/>
                <w:sz w:val="20"/>
                <w:szCs w:val="20"/>
              </w:rPr>
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</w:r>
          </w:p>
        </w:tc>
      </w:tr>
      <w:tr w:rsidR="00C54BE3" w:rsidTr="0025017C">
        <w:tc>
          <w:tcPr>
            <w:tcW w:w="534" w:type="dxa"/>
            <w:vAlign w:val="center"/>
          </w:tcPr>
          <w:p w:rsidR="00C54BE3" w:rsidRPr="00C54BE3" w:rsidRDefault="00C54BE3" w:rsidP="0025017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C54BE3" w:rsidRPr="00C54BE3" w:rsidRDefault="00C54BE3" w:rsidP="0025017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C54BE3">
              <w:rPr>
                <w:sz w:val="20"/>
                <w:szCs w:val="20"/>
                <w:lang w:val="en-US"/>
              </w:rPr>
              <w:t>temporaryCard</w:t>
            </w:r>
          </w:p>
        </w:tc>
        <w:tc>
          <w:tcPr>
            <w:tcW w:w="1903" w:type="dxa"/>
          </w:tcPr>
          <w:p w:rsidR="00C54BE3" w:rsidRPr="00C54BE3" w:rsidRDefault="00C54BE3" w:rsidP="00C54BE3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Событи</w:t>
            </w:r>
            <w:r>
              <w:rPr>
                <w:sz w:val="20"/>
                <w:szCs w:val="20"/>
              </w:rPr>
              <w:t xml:space="preserve">е совершено по </w:t>
            </w:r>
            <w:r>
              <w:rPr>
                <w:sz w:val="20"/>
                <w:szCs w:val="20"/>
              </w:rPr>
              <w:lastRenderedPageBreak/>
              <w:t>временной карте</w:t>
            </w:r>
          </w:p>
        </w:tc>
        <w:tc>
          <w:tcPr>
            <w:tcW w:w="1965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+</w:t>
            </w:r>
          </w:p>
        </w:tc>
        <w:tc>
          <w:tcPr>
            <w:tcW w:w="1980" w:type="dxa"/>
          </w:tcPr>
          <w:p w:rsidR="00C54BE3" w:rsidRPr="00C54BE3" w:rsidRDefault="00C54BE3" w:rsidP="0025017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C54BE3" w:rsidRPr="007E0526" w:rsidRDefault="00C54BE3" w:rsidP="0025017C">
            <w:pPr>
              <w:pStyle w:val="affff1"/>
              <w:ind w:left="0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0 — нет, 1 — да</w:t>
            </w:r>
          </w:p>
        </w:tc>
      </w:tr>
      <w:bookmarkEnd w:id="93"/>
      <w:tr w:rsidR="00827F99" w:rsidTr="00827F99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F99" w:rsidRPr="00AC0B8E" w:rsidRDefault="00827F9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AC0B8E">
              <w:rPr>
                <w:sz w:val="20"/>
                <w:szCs w:val="2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827F9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GuardianSan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Снилс родителя который провел ребенка в детском садике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827F99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827F99" w:rsidRDefault="00827F9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7F99" w:rsidRPr="00AC0B8E" w:rsidRDefault="00827F9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3A1E0A" w:rsidRDefault="003A1E0A">
      <w:pPr>
        <w:pStyle w:val="30"/>
        <w:rPr>
          <w:ins w:id="12685" w:author="Автор"/>
        </w:rPr>
        <w:pPrChange w:id="12686" w:author="Автор">
          <w:pPr>
            <w:pStyle w:val="30"/>
            <w:numPr>
              <w:numId w:val="19"/>
            </w:numPr>
          </w:pPr>
        </w:pPrChange>
      </w:pPr>
      <w:bookmarkStart w:id="12687" w:name="_Toc399186963"/>
      <w:ins w:id="12688" w:author="Автор">
        <w:r>
          <w:t xml:space="preserve">Параметр комплексного типа: </w:t>
        </w:r>
        <w:r w:rsidRPr="008907AE">
          <w:rPr>
            <w:rPrChange w:id="12689" w:author="Автор">
              <w:rPr>
                <w:lang w:val="en-US"/>
              </w:rPr>
            </w:rPrChange>
          </w:rPr>
          <w:t>EnterEventWithRepList</w:t>
        </w:r>
        <w:bookmarkEnd w:id="12687"/>
      </w:ins>
    </w:p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2690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2691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2050"/>
        <w:gridCol w:w="1903"/>
        <w:gridCol w:w="1965"/>
        <w:gridCol w:w="2303"/>
        <w:gridCol w:w="1666"/>
        <w:tblGridChange w:id="12692">
          <w:tblGrid>
            <w:gridCol w:w="534"/>
            <w:gridCol w:w="2050"/>
            <w:gridCol w:w="1903"/>
            <w:gridCol w:w="1965"/>
            <w:gridCol w:w="1980"/>
            <w:gridCol w:w="1989"/>
          </w:tblGrid>
        </w:tblGridChange>
      </w:tblGrid>
      <w:tr w:rsidR="003A1E0A" w:rsidTr="00554C0B">
        <w:trPr>
          <w:ins w:id="12693" w:author="Автор"/>
        </w:trPr>
        <w:tc>
          <w:tcPr>
            <w:tcW w:w="534" w:type="dxa"/>
            <w:vAlign w:val="center"/>
            <w:tcPrChange w:id="12694" w:author="Автор">
              <w:tcPr>
                <w:tcW w:w="534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695" w:author="Автор"/>
                <w:lang w:val="en-US"/>
              </w:rPr>
            </w:pPr>
            <w:ins w:id="12696" w:author="Автор">
              <w:r>
                <w:t>№</w:t>
              </w:r>
            </w:ins>
          </w:p>
        </w:tc>
        <w:tc>
          <w:tcPr>
            <w:tcW w:w="2050" w:type="dxa"/>
            <w:vAlign w:val="center"/>
            <w:tcPrChange w:id="12697" w:author="Автор">
              <w:tcPr>
                <w:tcW w:w="2050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698" w:author="Автор"/>
              </w:rPr>
            </w:pPr>
            <w:ins w:id="12699" w:author="Автор">
              <w:r w:rsidRPr="00703AC4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  <w:tcPrChange w:id="12700" w:author="Автор">
              <w:tcPr>
                <w:tcW w:w="1903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701" w:author="Автор"/>
              </w:rPr>
            </w:pPr>
            <w:ins w:id="12702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  <w:tcPrChange w:id="12703" w:author="Автор">
              <w:tcPr>
                <w:tcW w:w="1965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704" w:author="Автор"/>
              </w:rPr>
            </w:pPr>
            <w:ins w:id="12705" w:author="Автор">
              <w:r w:rsidRPr="00703AC4">
                <w:t xml:space="preserve">Обязательность </w:t>
              </w:r>
            </w:ins>
          </w:p>
        </w:tc>
        <w:tc>
          <w:tcPr>
            <w:tcW w:w="2303" w:type="dxa"/>
            <w:vAlign w:val="center"/>
            <w:tcPrChange w:id="12706" w:author="Автор">
              <w:tcPr>
                <w:tcW w:w="1980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707" w:author="Автор"/>
              </w:rPr>
            </w:pPr>
            <w:ins w:id="12708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666" w:type="dxa"/>
            <w:vAlign w:val="center"/>
            <w:tcPrChange w:id="12709" w:author="Автор">
              <w:tcPr>
                <w:tcW w:w="1989" w:type="dxa"/>
                <w:vAlign w:val="center"/>
              </w:tcPr>
            </w:tcPrChange>
          </w:tcPr>
          <w:p w:rsidR="003A1E0A" w:rsidRPr="00703AC4" w:rsidRDefault="003A1E0A" w:rsidP="002008CA">
            <w:pPr>
              <w:pStyle w:val="a9"/>
              <w:rPr>
                <w:ins w:id="12710" w:author="Автор"/>
              </w:rPr>
            </w:pPr>
            <w:ins w:id="12711" w:author="Автор">
              <w:r w:rsidRPr="00703AC4">
                <w:t xml:space="preserve">Комментарий </w:t>
              </w:r>
            </w:ins>
          </w:p>
        </w:tc>
      </w:tr>
      <w:tr w:rsidR="003A1E0A" w:rsidTr="00554C0B">
        <w:trPr>
          <w:ins w:id="12712" w:author="Автор"/>
        </w:trPr>
        <w:tc>
          <w:tcPr>
            <w:tcW w:w="534" w:type="dxa"/>
            <w:vAlign w:val="center"/>
            <w:tcPrChange w:id="12713" w:author="Автор">
              <w:tcPr>
                <w:tcW w:w="534" w:type="dxa"/>
                <w:vAlign w:val="center"/>
              </w:tcPr>
            </w:tcPrChange>
          </w:tcPr>
          <w:p w:rsidR="003A1E0A" w:rsidRPr="007E0526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714" w:author="Автор"/>
                <w:sz w:val="20"/>
                <w:szCs w:val="20"/>
              </w:rPr>
            </w:pPr>
            <w:ins w:id="12715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  <w:tcPrChange w:id="12716" w:author="Автор">
              <w:tcPr>
                <w:tcW w:w="2050" w:type="dxa"/>
              </w:tcPr>
            </w:tcPrChange>
          </w:tcPr>
          <w:p w:rsidR="003A1E0A" w:rsidRPr="002A4A95" w:rsidRDefault="003A1E0A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2717" w:author="Автор"/>
                <w:sz w:val="20"/>
                <w:szCs w:val="20"/>
                <w:lang w:val="en-US"/>
              </w:rPr>
            </w:pPr>
            <w:ins w:id="12718" w:author="Автор">
              <w:r>
                <w:rPr>
                  <w:sz w:val="20"/>
                  <w:szCs w:val="20"/>
                  <w:lang w:val="en-US"/>
                </w:rPr>
                <w:t>E</w:t>
              </w:r>
            </w:ins>
          </w:p>
        </w:tc>
        <w:tc>
          <w:tcPr>
            <w:tcW w:w="1903" w:type="dxa"/>
            <w:tcPrChange w:id="12719" w:author="Автор">
              <w:tcPr>
                <w:tcW w:w="1903" w:type="dxa"/>
              </w:tcPr>
            </w:tcPrChange>
          </w:tcPr>
          <w:p w:rsidR="003A1E0A" w:rsidRPr="000C3AEA" w:rsidRDefault="003A1E0A" w:rsidP="002008CA">
            <w:pPr>
              <w:snapToGrid w:val="0"/>
              <w:spacing w:before="120" w:line="360" w:lineRule="auto"/>
              <w:rPr>
                <w:ins w:id="12720" w:author="Автор"/>
                <w:sz w:val="20"/>
                <w:szCs w:val="20"/>
                <w:lang w:val="en-US"/>
              </w:rPr>
            </w:pPr>
            <w:ins w:id="12721" w:author="Автор">
              <w:r>
                <w:rPr>
                  <w:sz w:val="20"/>
                  <w:szCs w:val="20"/>
                </w:rPr>
                <w:t>Данные прохода</w:t>
              </w:r>
            </w:ins>
          </w:p>
        </w:tc>
        <w:tc>
          <w:tcPr>
            <w:tcW w:w="1965" w:type="dxa"/>
            <w:tcPrChange w:id="12722" w:author="Автор">
              <w:tcPr>
                <w:tcW w:w="1965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2723" w:author="Автор"/>
                <w:sz w:val="20"/>
                <w:szCs w:val="20"/>
                <w:lang w:val="en-US"/>
              </w:rPr>
            </w:pPr>
          </w:p>
        </w:tc>
        <w:tc>
          <w:tcPr>
            <w:tcW w:w="2303" w:type="dxa"/>
            <w:tcPrChange w:id="12724" w:author="Автор">
              <w:tcPr>
                <w:tcW w:w="1980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2725" w:author="Автор"/>
                <w:sz w:val="20"/>
                <w:szCs w:val="20"/>
                <w:lang w:val="en-US"/>
              </w:rPr>
            </w:pPr>
            <w:ins w:id="12726" w:author="Автор">
              <w:r w:rsidRPr="003A1E0A">
                <w:rPr>
                  <w:sz w:val="20"/>
                  <w:szCs w:val="20"/>
                  <w:lang w:val="en-US"/>
                </w:rPr>
                <w:t>EnterEventWithRepItem</w:t>
              </w:r>
            </w:ins>
          </w:p>
        </w:tc>
        <w:tc>
          <w:tcPr>
            <w:tcW w:w="1666" w:type="dxa"/>
            <w:tcPrChange w:id="12727" w:author="Автор">
              <w:tcPr>
                <w:tcW w:w="1989" w:type="dxa"/>
              </w:tcPr>
            </w:tcPrChange>
          </w:tcPr>
          <w:p w:rsidR="003A1E0A" w:rsidRPr="007E0526" w:rsidRDefault="003A1E0A" w:rsidP="002008CA">
            <w:pPr>
              <w:pStyle w:val="affff1"/>
              <w:ind w:left="0"/>
              <w:rPr>
                <w:ins w:id="12728" w:author="Автор"/>
                <w:sz w:val="20"/>
                <w:szCs w:val="20"/>
              </w:rPr>
            </w:pPr>
          </w:p>
        </w:tc>
      </w:tr>
    </w:tbl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2729" w:author="Автор"/>
          <w:lang w:val="en-US"/>
        </w:rPr>
      </w:pPr>
    </w:p>
    <w:p w:rsidR="003A1E0A" w:rsidRDefault="003A1E0A" w:rsidP="003A1E0A">
      <w:pPr>
        <w:pStyle w:val="30"/>
        <w:rPr>
          <w:ins w:id="12730" w:author="Автор"/>
        </w:rPr>
      </w:pPr>
      <w:bookmarkStart w:id="12731" w:name="_Toc399186964"/>
      <w:ins w:id="12732" w:author="Автор">
        <w:r>
          <w:t xml:space="preserve">Параметр комплексного типа: </w:t>
        </w:r>
        <w:r w:rsidRPr="000C3AEA">
          <w:rPr>
            <w:lang w:val="en-US"/>
          </w:rPr>
          <w:t>EnterEvent</w:t>
        </w:r>
        <w:r w:rsidR="00554C0B">
          <w:rPr>
            <w:lang w:val="en-US"/>
          </w:rPr>
          <w:t>WithRep</w:t>
        </w:r>
        <w:r w:rsidRPr="000C3AEA">
          <w:rPr>
            <w:lang w:val="en-US"/>
          </w:rPr>
          <w:t>Item</w:t>
        </w:r>
        <w:bookmarkEnd w:id="12731"/>
      </w:ins>
    </w:p>
    <w:p w:rsidR="003A1E0A" w:rsidRDefault="003A1E0A" w:rsidP="003A1E0A">
      <w:pPr>
        <w:pStyle w:val="20"/>
        <w:numPr>
          <w:ilvl w:val="0"/>
          <w:numId w:val="0"/>
        </w:numPr>
        <w:ind w:left="453"/>
        <w:rPr>
          <w:ins w:id="12733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3A1E0A" w:rsidTr="002008CA">
        <w:trPr>
          <w:ins w:id="12734" w:author="Автор"/>
        </w:trPr>
        <w:tc>
          <w:tcPr>
            <w:tcW w:w="534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35" w:author="Автор"/>
                <w:lang w:val="en-US"/>
              </w:rPr>
            </w:pPr>
            <w:ins w:id="12736" w:author="Автор">
              <w:r>
                <w:t>№</w:t>
              </w:r>
            </w:ins>
          </w:p>
        </w:tc>
        <w:tc>
          <w:tcPr>
            <w:tcW w:w="2050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37" w:author="Автор"/>
              </w:rPr>
            </w:pPr>
            <w:ins w:id="12738" w:author="Автор">
              <w:r w:rsidRPr="00703AC4">
                <w:t xml:space="preserve">Код параметра </w:t>
              </w:r>
            </w:ins>
          </w:p>
        </w:tc>
        <w:tc>
          <w:tcPr>
            <w:tcW w:w="1903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39" w:author="Автор"/>
              </w:rPr>
            </w:pPr>
            <w:ins w:id="12740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1965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41" w:author="Автор"/>
              </w:rPr>
            </w:pPr>
            <w:ins w:id="12742" w:author="Автор">
              <w:r w:rsidRPr="00703AC4">
                <w:t xml:space="preserve">Обязательность </w:t>
              </w:r>
            </w:ins>
          </w:p>
        </w:tc>
        <w:tc>
          <w:tcPr>
            <w:tcW w:w="1980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43" w:author="Автор"/>
              </w:rPr>
            </w:pPr>
            <w:ins w:id="12744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989" w:type="dxa"/>
            <w:vAlign w:val="center"/>
          </w:tcPr>
          <w:p w:rsidR="003A1E0A" w:rsidRPr="00703AC4" w:rsidRDefault="003A1E0A" w:rsidP="002008CA">
            <w:pPr>
              <w:pStyle w:val="a9"/>
              <w:rPr>
                <w:ins w:id="12745" w:author="Автор"/>
              </w:rPr>
            </w:pPr>
            <w:ins w:id="12746" w:author="Автор">
              <w:r w:rsidRPr="00703AC4">
                <w:t xml:space="preserve">Комментарий </w:t>
              </w:r>
            </w:ins>
          </w:p>
        </w:tc>
      </w:tr>
      <w:tr w:rsidR="003A1E0A" w:rsidTr="002008CA">
        <w:trPr>
          <w:ins w:id="12747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748" w:author="Автор"/>
                <w:sz w:val="20"/>
                <w:szCs w:val="20"/>
              </w:rPr>
            </w:pPr>
            <w:ins w:id="12749" w:author="Автор">
              <w:r w:rsidRPr="00C54BE3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50" w:author="Автор"/>
                <w:sz w:val="20"/>
                <w:szCs w:val="20"/>
                <w:lang w:val="en-US"/>
              </w:rPr>
            </w:pPr>
            <w:ins w:id="12751" w:author="Автор">
              <w:r w:rsidRPr="00C54BE3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52" w:author="Автор"/>
                <w:color w:val="000000"/>
                <w:sz w:val="20"/>
                <w:szCs w:val="20"/>
              </w:rPr>
            </w:pPr>
            <w:ins w:id="12753" w:author="Автор">
              <w:r w:rsidRPr="00C54BE3">
                <w:rPr>
                  <w:color w:val="000000"/>
                  <w:sz w:val="20"/>
                  <w:szCs w:val="20"/>
                </w:rPr>
                <w:t>Дата и время события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54" w:author="Автор"/>
                <w:sz w:val="20"/>
                <w:szCs w:val="20"/>
                <w:lang w:val="en-US"/>
              </w:rPr>
            </w:pPr>
            <w:ins w:id="12755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56" w:author="Автор"/>
                <w:sz w:val="20"/>
                <w:szCs w:val="20"/>
                <w:lang w:val="en-US"/>
              </w:rPr>
            </w:pPr>
            <w:ins w:id="12757" w:author="Автор">
              <w:r>
                <w:rPr>
                  <w:sz w:val="20"/>
                  <w:szCs w:val="20"/>
                  <w:lang w:val="en-US"/>
                </w:rPr>
                <w:t>xs</w:t>
              </w:r>
              <w:r>
                <w:rPr>
                  <w:lang w:val="en-US"/>
                </w:rPr>
                <w:t>:</w:t>
              </w:r>
              <w:r w:rsidRPr="00C54BE3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58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2759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760" w:author="Автор"/>
                <w:sz w:val="20"/>
                <w:szCs w:val="20"/>
                <w:lang w:val="en-US"/>
              </w:rPr>
            </w:pPr>
            <w:ins w:id="12761" w:author="Автор">
              <w:r>
                <w:rPr>
                  <w:sz w:val="20"/>
                  <w:szCs w:val="20"/>
                  <w:lang w:val="en-US"/>
                </w:rPr>
                <w:t>2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62" w:author="Автор"/>
                <w:sz w:val="20"/>
                <w:szCs w:val="20"/>
                <w:lang w:val="en-US"/>
              </w:rPr>
            </w:pPr>
            <w:ins w:id="12763" w:author="Автор">
              <w:r w:rsidRPr="00C54BE3">
                <w:rPr>
                  <w:sz w:val="20"/>
                  <w:szCs w:val="20"/>
                  <w:lang w:val="en-US"/>
                </w:rPr>
                <w:t>day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64" w:author="Автор"/>
                <w:sz w:val="20"/>
                <w:szCs w:val="20"/>
              </w:rPr>
            </w:pPr>
            <w:ins w:id="12765" w:author="Автор">
              <w:r w:rsidRPr="00C54BE3">
                <w:rPr>
                  <w:sz w:val="20"/>
                  <w:szCs w:val="20"/>
                </w:rPr>
                <w:t xml:space="preserve">День недели события 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66" w:author="Автор"/>
                <w:sz w:val="20"/>
                <w:szCs w:val="20"/>
                <w:lang w:val="en-US"/>
              </w:rPr>
            </w:pPr>
            <w:ins w:id="12767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0C3AEA" w:rsidRDefault="003A1E0A" w:rsidP="002008CA">
            <w:pPr>
              <w:pStyle w:val="affff1"/>
              <w:ind w:left="0"/>
              <w:rPr>
                <w:ins w:id="12768" w:author="Автор"/>
                <w:sz w:val="20"/>
                <w:szCs w:val="20"/>
                <w:lang w:val="en-US"/>
              </w:rPr>
            </w:pPr>
            <w:ins w:id="12769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70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2771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772" w:author="Автор"/>
                <w:sz w:val="20"/>
                <w:szCs w:val="20"/>
                <w:lang w:val="en-US"/>
              </w:rPr>
            </w:pPr>
            <w:ins w:id="12773" w:author="Автор">
              <w:r>
                <w:rPr>
                  <w:sz w:val="20"/>
                  <w:szCs w:val="20"/>
                  <w:lang w:val="en-US"/>
                </w:rPr>
                <w:t>3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74" w:author="Автор"/>
                <w:sz w:val="20"/>
                <w:szCs w:val="20"/>
                <w:lang w:val="en-US"/>
              </w:rPr>
            </w:pPr>
            <w:ins w:id="12775" w:author="Автор">
              <w:r w:rsidRPr="00C54BE3">
                <w:rPr>
                  <w:sz w:val="20"/>
                  <w:szCs w:val="20"/>
                  <w:lang w:val="en-US"/>
                </w:rPr>
                <w:t>enterName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76" w:author="Автор"/>
                <w:color w:val="000000"/>
                <w:sz w:val="20"/>
                <w:szCs w:val="20"/>
              </w:rPr>
            </w:pPr>
            <w:ins w:id="12777" w:author="Автор">
              <w:r w:rsidRPr="00C54BE3">
                <w:rPr>
                  <w:color w:val="000000"/>
                  <w:sz w:val="20"/>
                  <w:szCs w:val="20"/>
                </w:rPr>
                <w:t>Наименование входной группы</w:t>
              </w:r>
            </w:ins>
          </w:p>
        </w:tc>
        <w:tc>
          <w:tcPr>
            <w:tcW w:w="1965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78" w:author="Автор"/>
                <w:sz w:val="20"/>
                <w:szCs w:val="20"/>
                <w:lang w:val="en-US"/>
              </w:rPr>
            </w:pPr>
            <w:ins w:id="12779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0C3AEA" w:rsidRDefault="003A1E0A" w:rsidP="002008CA">
            <w:pPr>
              <w:pStyle w:val="affff1"/>
              <w:ind w:left="0"/>
              <w:rPr>
                <w:ins w:id="12780" w:author="Автор"/>
                <w:sz w:val="20"/>
                <w:szCs w:val="20"/>
                <w:lang w:val="en-US"/>
              </w:rPr>
            </w:pPr>
            <w:ins w:id="12781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82" w:author="Автор"/>
                <w:sz w:val="20"/>
                <w:szCs w:val="20"/>
              </w:rPr>
            </w:pPr>
          </w:p>
        </w:tc>
      </w:tr>
      <w:tr w:rsidR="003A1E0A" w:rsidTr="002008CA">
        <w:trPr>
          <w:ins w:id="12783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784" w:author="Автор"/>
                <w:sz w:val="20"/>
                <w:szCs w:val="20"/>
                <w:lang w:val="en-US"/>
              </w:rPr>
            </w:pPr>
            <w:ins w:id="12785" w:author="Автор">
              <w:r>
                <w:rPr>
                  <w:sz w:val="20"/>
                  <w:szCs w:val="20"/>
                  <w:lang w:val="en-US"/>
                </w:rPr>
                <w:t>4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86" w:author="Автор"/>
                <w:sz w:val="20"/>
                <w:szCs w:val="20"/>
                <w:lang w:val="en-US"/>
              </w:rPr>
            </w:pPr>
            <w:ins w:id="12787" w:author="Автор">
              <w:r w:rsidRPr="00C54BE3">
                <w:rPr>
                  <w:sz w:val="20"/>
                  <w:szCs w:val="20"/>
                  <w:lang w:val="en-US"/>
                </w:rPr>
                <w:t>direction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88" w:author="Автор"/>
                <w:color w:val="000000"/>
                <w:sz w:val="20"/>
                <w:szCs w:val="20"/>
                <w:lang w:val="en-US"/>
              </w:rPr>
            </w:pPr>
            <w:ins w:id="12789" w:author="Автор">
              <w:r>
                <w:rPr>
                  <w:color w:val="000000"/>
                  <w:sz w:val="20"/>
                  <w:szCs w:val="20"/>
                </w:rPr>
                <w:t>Направление прохода</w:t>
              </w:r>
            </w:ins>
          </w:p>
        </w:tc>
        <w:tc>
          <w:tcPr>
            <w:tcW w:w="1965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2790" w:author="Автор"/>
                <w:sz w:val="20"/>
                <w:szCs w:val="20"/>
                <w:lang w:val="en-US"/>
              </w:rPr>
            </w:pPr>
            <w:ins w:id="12791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2792" w:author="Автор"/>
                <w:sz w:val="20"/>
                <w:szCs w:val="20"/>
                <w:lang w:val="en-US"/>
              </w:rPr>
            </w:pPr>
            <w:ins w:id="12793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794" w:author="Автор"/>
                <w:sz w:val="20"/>
                <w:szCs w:val="20"/>
              </w:rPr>
            </w:pPr>
            <w:ins w:id="12795" w:author="Автор">
              <w:r w:rsidRPr="00C54BE3">
                <w:rPr>
                  <w:color w:val="000000"/>
                  <w:sz w:val="20"/>
                  <w:szCs w:val="20"/>
                </w:rPr>
                <w:t>0 – вход, 1 – выход, 2- проход запрещен, 3 – взлом турникета, 4 – событие без прохода, 5 – отказ от прохода, 6 – повторный вход, 7 – повторный выход</w:t>
              </w:r>
            </w:ins>
          </w:p>
        </w:tc>
      </w:tr>
      <w:tr w:rsidR="003A1E0A" w:rsidTr="002008CA">
        <w:trPr>
          <w:ins w:id="12796" w:author="Автор"/>
        </w:trPr>
        <w:tc>
          <w:tcPr>
            <w:tcW w:w="534" w:type="dxa"/>
            <w:vAlign w:val="center"/>
          </w:tcPr>
          <w:p w:rsidR="003A1E0A" w:rsidRPr="00C54BE3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797" w:author="Автор"/>
                <w:sz w:val="20"/>
                <w:szCs w:val="20"/>
                <w:lang w:val="en-US"/>
              </w:rPr>
            </w:pPr>
            <w:ins w:id="12798" w:author="Автор">
              <w:r>
                <w:rPr>
                  <w:sz w:val="20"/>
                  <w:szCs w:val="20"/>
                  <w:lang w:val="en-US"/>
                </w:rPr>
                <w:t>5</w:t>
              </w:r>
            </w:ins>
          </w:p>
        </w:tc>
        <w:tc>
          <w:tcPr>
            <w:tcW w:w="2050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799" w:author="Автор"/>
                <w:sz w:val="20"/>
                <w:szCs w:val="20"/>
                <w:lang w:val="en-US"/>
              </w:rPr>
            </w:pPr>
            <w:ins w:id="12800" w:author="Автор">
              <w:r w:rsidRPr="00C54BE3">
                <w:rPr>
                  <w:sz w:val="20"/>
                  <w:szCs w:val="20"/>
                  <w:lang w:val="en-US"/>
                </w:rPr>
                <w:t>temporaryCard</w:t>
              </w:r>
            </w:ins>
          </w:p>
        </w:tc>
        <w:tc>
          <w:tcPr>
            <w:tcW w:w="1903" w:type="dxa"/>
          </w:tcPr>
          <w:p w:rsidR="003A1E0A" w:rsidRPr="00C54BE3" w:rsidRDefault="003A1E0A" w:rsidP="002008CA">
            <w:pPr>
              <w:snapToGrid w:val="0"/>
              <w:spacing w:before="120" w:line="360" w:lineRule="auto"/>
              <w:rPr>
                <w:ins w:id="12801" w:author="Автор"/>
                <w:sz w:val="20"/>
                <w:szCs w:val="20"/>
              </w:rPr>
            </w:pPr>
            <w:ins w:id="12802" w:author="Автор">
              <w:r w:rsidRPr="00C54BE3">
                <w:rPr>
                  <w:sz w:val="20"/>
                  <w:szCs w:val="20"/>
                </w:rPr>
                <w:t>Событи</w:t>
              </w:r>
              <w:r>
                <w:rPr>
                  <w:sz w:val="20"/>
                  <w:szCs w:val="20"/>
                </w:rPr>
                <w:t>е совершено по временной карте</w:t>
              </w:r>
            </w:ins>
          </w:p>
        </w:tc>
        <w:tc>
          <w:tcPr>
            <w:tcW w:w="1965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2803" w:author="Автор"/>
                <w:sz w:val="20"/>
                <w:szCs w:val="20"/>
                <w:lang w:val="en-US"/>
              </w:rPr>
            </w:pPr>
            <w:ins w:id="12804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1980" w:type="dxa"/>
          </w:tcPr>
          <w:p w:rsidR="003A1E0A" w:rsidRPr="00C54BE3" w:rsidRDefault="003A1E0A" w:rsidP="002008CA">
            <w:pPr>
              <w:pStyle w:val="affff1"/>
              <w:ind w:left="0"/>
              <w:rPr>
                <w:ins w:id="12805" w:author="Автор"/>
                <w:sz w:val="20"/>
                <w:szCs w:val="20"/>
                <w:lang w:val="en-US"/>
              </w:rPr>
            </w:pPr>
            <w:ins w:id="12806" w:author="Автор">
              <w:r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</w:tcPr>
          <w:p w:rsidR="003A1E0A" w:rsidRPr="007E0526" w:rsidRDefault="003A1E0A" w:rsidP="002008CA">
            <w:pPr>
              <w:pStyle w:val="affff1"/>
              <w:ind w:left="0"/>
              <w:rPr>
                <w:ins w:id="12807" w:author="Автор"/>
                <w:sz w:val="20"/>
                <w:szCs w:val="20"/>
              </w:rPr>
            </w:pPr>
            <w:ins w:id="12808" w:author="Автор">
              <w:r w:rsidRPr="00C54BE3">
                <w:rPr>
                  <w:sz w:val="20"/>
                  <w:szCs w:val="20"/>
                </w:rPr>
                <w:t>0 — нет, 1 — да</w:t>
              </w:r>
            </w:ins>
          </w:p>
        </w:tc>
      </w:tr>
      <w:tr w:rsidR="003A1E0A" w:rsidTr="002008CA">
        <w:trPr>
          <w:ins w:id="12809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E0A" w:rsidRPr="00AC0B8E" w:rsidRDefault="003A1E0A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810" w:author="Автор"/>
                <w:sz w:val="20"/>
                <w:szCs w:val="20"/>
                <w:lang w:val="en-US"/>
              </w:rPr>
            </w:pPr>
            <w:ins w:id="12811" w:author="Автор">
              <w:r w:rsidRPr="00AC0B8E">
                <w:rPr>
                  <w:sz w:val="20"/>
                  <w:szCs w:val="20"/>
                  <w:lang w:val="en-US"/>
                </w:rPr>
                <w:t>6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827F99" w:rsidRDefault="003A1E0A" w:rsidP="002008CA">
            <w:pPr>
              <w:snapToGrid w:val="0"/>
              <w:spacing w:before="120" w:line="360" w:lineRule="auto"/>
              <w:rPr>
                <w:ins w:id="12812" w:author="Автор"/>
                <w:sz w:val="20"/>
                <w:szCs w:val="20"/>
                <w:lang w:val="en-US"/>
              </w:rPr>
            </w:pPr>
            <w:ins w:id="12813" w:author="Автор">
              <w:r w:rsidRPr="00827F99">
                <w:rPr>
                  <w:sz w:val="20"/>
                  <w:szCs w:val="20"/>
                  <w:lang w:val="en-US"/>
                </w:rPr>
                <w:t>GuardianSan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snapToGrid w:val="0"/>
              <w:spacing w:before="120" w:line="360" w:lineRule="auto"/>
              <w:rPr>
                <w:ins w:id="12814" w:author="Автор"/>
                <w:sz w:val="20"/>
                <w:szCs w:val="20"/>
              </w:rPr>
            </w:pPr>
            <w:ins w:id="12815" w:author="Автор">
              <w:r>
                <w:rPr>
                  <w:sz w:val="20"/>
                  <w:szCs w:val="20"/>
                </w:rPr>
                <w:t>Снилс родителя который провел ребенка в детском садике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pStyle w:val="affff1"/>
              <w:ind w:left="0"/>
              <w:rPr>
                <w:ins w:id="12816" w:author="Автор"/>
                <w:sz w:val="20"/>
                <w:szCs w:val="20"/>
                <w:lang w:val="en-US"/>
              </w:rPr>
            </w:pPr>
            <w:ins w:id="12817" w:author="Автор">
              <w:r w:rsidRPr="00827F99">
                <w:rPr>
                  <w:sz w:val="20"/>
                  <w:szCs w:val="20"/>
                  <w:lang w:val="en-US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827F99" w:rsidRDefault="003A1E0A" w:rsidP="002008CA">
            <w:pPr>
              <w:pStyle w:val="affff1"/>
              <w:ind w:left="0"/>
              <w:rPr>
                <w:ins w:id="12818" w:author="Автор"/>
                <w:sz w:val="20"/>
                <w:szCs w:val="20"/>
                <w:lang w:val="en-US"/>
              </w:rPr>
            </w:pPr>
            <w:ins w:id="12819" w:author="Автор">
              <w:r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E0A" w:rsidRPr="00AC0B8E" w:rsidRDefault="003A1E0A" w:rsidP="002008CA">
            <w:pPr>
              <w:pStyle w:val="affff1"/>
              <w:ind w:left="0"/>
              <w:rPr>
                <w:ins w:id="12820" w:author="Автор"/>
                <w:sz w:val="20"/>
                <w:szCs w:val="20"/>
              </w:rPr>
            </w:pPr>
          </w:p>
        </w:tc>
      </w:tr>
      <w:tr w:rsidR="00296D53" w:rsidTr="002008CA">
        <w:trPr>
          <w:ins w:id="12821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D53" w:rsidRPr="00AC0B8E" w:rsidRDefault="00296D53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822" w:author="Автор"/>
                <w:sz w:val="20"/>
                <w:szCs w:val="20"/>
                <w:lang w:val="en-US"/>
              </w:rPr>
            </w:pPr>
            <w:ins w:id="12823" w:author="Автор">
              <w:r>
                <w:rPr>
                  <w:sz w:val="20"/>
                  <w:szCs w:val="20"/>
                  <w:lang w:val="en-US"/>
                </w:rPr>
                <w:lastRenderedPageBreak/>
                <w:t>7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827F99" w:rsidRDefault="00296D53" w:rsidP="002008CA">
            <w:pPr>
              <w:snapToGrid w:val="0"/>
              <w:spacing w:before="120" w:line="360" w:lineRule="auto"/>
              <w:rPr>
                <w:ins w:id="12824" w:author="Автор"/>
                <w:sz w:val="20"/>
                <w:szCs w:val="20"/>
                <w:lang w:val="en-US"/>
              </w:rPr>
            </w:pPr>
            <w:ins w:id="12825" w:author="Автор">
              <w:r>
                <w:rPr>
                  <w:sz w:val="20"/>
                  <w:szCs w:val="20"/>
                  <w:lang w:val="en-US"/>
                </w:rPr>
                <w:t>RepId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2826" w:author="Автор"/>
                <w:sz w:val="20"/>
                <w:szCs w:val="20"/>
              </w:rPr>
            </w:pPr>
            <w:ins w:id="12827" w:author="Автор">
              <w:r>
                <w:rPr>
                  <w:sz w:val="20"/>
                  <w:szCs w:val="20"/>
                </w:rPr>
                <w:t>Номер лицевого счета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2828" w:author="Автор"/>
                <w:sz w:val="20"/>
                <w:szCs w:val="20"/>
                <w:rPrChange w:id="12829" w:author="Автор">
                  <w:rPr>
                    <w:ins w:id="12830" w:author="Автор"/>
                    <w:sz w:val="20"/>
                    <w:szCs w:val="20"/>
                    <w:lang w:val="en-US"/>
                  </w:rPr>
                </w:rPrChange>
              </w:rPr>
            </w:pPr>
            <w:ins w:id="12831" w:author="Автор">
              <w:r>
                <w:rPr>
                  <w:sz w:val="20"/>
                  <w:szCs w:val="20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pStyle w:val="affff1"/>
              <w:ind w:left="0"/>
              <w:rPr>
                <w:ins w:id="12832" w:author="Автор"/>
                <w:sz w:val="20"/>
                <w:szCs w:val="20"/>
                <w:lang w:val="en-US"/>
              </w:rPr>
            </w:pPr>
            <w:ins w:id="12833" w:author="Автор">
              <w:r w:rsidRPr="00296D53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AC0B8E" w:rsidRDefault="00296D53" w:rsidP="002008CA">
            <w:pPr>
              <w:pStyle w:val="affff1"/>
              <w:ind w:left="0"/>
              <w:rPr>
                <w:ins w:id="12834" w:author="Автор"/>
                <w:sz w:val="20"/>
                <w:szCs w:val="20"/>
              </w:rPr>
            </w:pPr>
          </w:p>
        </w:tc>
      </w:tr>
      <w:tr w:rsidR="00296D53" w:rsidTr="002008CA">
        <w:trPr>
          <w:ins w:id="12835" w:author="Автор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6D53" w:rsidRPr="00296D53" w:rsidRDefault="00296D53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836" w:author="Автор"/>
                <w:sz w:val="20"/>
                <w:szCs w:val="20"/>
                <w:rPrChange w:id="12837" w:author="Автор">
                  <w:rPr>
                    <w:ins w:id="12838" w:author="Автор"/>
                    <w:sz w:val="20"/>
                    <w:szCs w:val="20"/>
                    <w:lang w:val="en-US"/>
                  </w:rPr>
                </w:rPrChange>
              </w:rPr>
            </w:pPr>
            <w:ins w:id="12839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2840" w:author="Автор"/>
                <w:sz w:val="20"/>
                <w:szCs w:val="20"/>
                <w:lang w:val="en-US"/>
              </w:rPr>
            </w:pPr>
            <w:ins w:id="12841" w:author="Автор">
              <w:r w:rsidRPr="00296D53">
                <w:rPr>
                  <w:sz w:val="20"/>
                  <w:szCs w:val="20"/>
                  <w:lang w:val="en-US"/>
                </w:rPr>
                <w:t>RepName</w:t>
              </w:r>
            </w:ins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Default="00296D53" w:rsidP="002008CA">
            <w:pPr>
              <w:snapToGrid w:val="0"/>
              <w:spacing w:before="120" w:line="360" w:lineRule="auto"/>
              <w:rPr>
                <w:ins w:id="12842" w:author="Автор"/>
                <w:sz w:val="20"/>
                <w:szCs w:val="20"/>
              </w:rPr>
            </w:pPr>
            <w:ins w:id="12843" w:author="Автор">
              <w:r>
                <w:rPr>
                  <w:sz w:val="20"/>
                  <w:szCs w:val="20"/>
                </w:rPr>
                <w:t>ФИО представителя ребенка</w:t>
              </w:r>
            </w:ins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2844" w:author="Автор"/>
                <w:sz w:val="20"/>
                <w:szCs w:val="20"/>
                <w:rPrChange w:id="12845" w:author="Автор">
                  <w:rPr>
                    <w:ins w:id="12846" w:author="Автор"/>
                    <w:sz w:val="20"/>
                    <w:szCs w:val="20"/>
                    <w:lang w:val="en-US"/>
                  </w:rPr>
                </w:rPrChange>
              </w:rPr>
            </w:pPr>
            <w:ins w:id="12847" w:author="Автор">
              <w:r>
                <w:rPr>
                  <w:sz w:val="20"/>
                  <w:szCs w:val="20"/>
                </w:rPr>
                <w:t>-</w:t>
              </w:r>
            </w:ins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296D53" w:rsidRDefault="00296D53" w:rsidP="002008CA">
            <w:pPr>
              <w:pStyle w:val="affff1"/>
              <w:ind w:left="0"/>
              <w:rPr>
                <w:ins w:id="12848" w:author="Автор"/>
                <w:sz w:val="20"/>
                <w:szCs w:val="20"/>
                <w:lang w:val="en-US"/>
              </w:rPr>
            </w:pPr>
            <w:ins w:id="12849" w:author="Автор">
              <w:r w:rsidRPr="00296D53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6D53" w:rsidRPr="00AC0B8E" w:rsidRDefault="00296D53" w:rsidP="002008CA">
            <w:pPr>
              <w:pStyle w:val="affff1"/>
              <w:ind w:left="0"/>
              <w:rPr>
                <w:ins w:id="12850" w:author="Автор"/>
                <w:sz w:val="20"/>
                <w:szCs w:val="20"/>
              </w:rPr>
            </w:pPr>
          </w:p>
        </w:tc>
      </w:tr>
    </w:tbl>
    <w:p w:rsidR="000C3AEA" w:rsidRDefault="000C3AEA" w:rsidP="000C3AEA">
      <w:pPr>
        <w:pStyle w:val="20"/>
        <w:numPr>
          <w:ilvl w:val="0"/>
          <w:numId w:val="0"/>
        </w:numPr>
        <w:ind w:left="453"/>
        <w:rPr>
          <w:ins w:id="12851" w:author="Автор"/>
          <w:lang w:val="en-US"/>
        </w:rPr>
      </w:pPr>
    </w:p>
    <w:p w:rsidR="003A1E0A" w:rsidRPr="00554C0B" w:rsidRDefault="003A1E0A" w:rsidP="000C3AEA">
      <w:pPr>
        <w:pStyle w:val="20"/>
        <w:numPr>
          <w:ilvl w:val="0"/>
          <w:numId w:val="0"/>
        </w:numPr>
        <w:ind w:left="453"/>
        <w:rPr>
          <w:lang w:val="en-US"/>
          <w:rPrChange w:id="12852" w:author="Автор">
            <w:rPr/>
          </w:rPrChange>
        </w:rPr>
      </w:pPr>
    </w:p>
    <w:p w:rsidR="00735D71" w:rsidRDefault="00735D71" w:rsidP="00827F99">
      <w:pPr>
        <w:pStyle w:val="30"/>
      </w:pPr>
      <w:bookmarkStart w:id="12853" w:name="_Toc399186965"/>
      <w:r>
        <w:t xml:space="preserve">Параметр комплексного типа: </w:t>
      </w:r>
      <w:r w:rsidRPr="00735D71">
        <w:rPr>
          <w:lang w:val="en-US"/>
        </w:rPr>
        <w:t>ClientNotificationSettingsItem</w:t>
      </w:r>
      <w:bookmarkEnd w:id="12853"/>
    </w:p>
    <w:p w:rsidR="00735D71" w:rsidRDefault="00735D71" w:rsidP="00735D71">
      <w:pPr>
        <w:pStyle w:val="20"/>
        <w:numPr>
          <w:ilvl w:val="0"/>
          <w:numId w:val="0"/>
        </w:numPr>
        <w:ind w:left="45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pStyle w:val="a9"/>
              <w:rPr>
                <w:lang w:val="en-US"/>
              </w:rPr>
            </w:pPr>
            <w:r w:rsidRPr="00B26251">
              <w:t>№</w:t>
            </w:r>
          </w:p>
        </w:tc>
        <w:tc>
          <w:tcPr>
            <w:tcW w:w="205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735D71" w:rsidRPr="00B26251" w:rsidRDefault="00735D71" w:rsidP="00735D71">
            <w:pPr>
              <w:pStyle w:val="a9"/>
            </w:pPr>
            <w:r w:rsidRPr="00B26251">
              <w:t xml:space="preserve">Комментарий </w:t>
            </w: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typeOfNotification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 xml:space="preserve">Код типа </w:t>
            </w:r>
            <w:r w:rsidR="00735D71">
              <w:t>уведомления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="004270D2">
              <w:rPr>
                <w:sz w:val="20"/>
                <w:szCs w:val="20"/>
                <w:lang w:val="en-US"/>
              </w:rPr>
              <w:t>long</w:t>
            </w:r>
          </w:p>
          <w:p w:rsidR="00735D71" w:rsidRPr="00B26251" w:rsidRDefault="00735D71" w:rsidP="00735D71">
            <w:pPr>
              <w:ind w:firstLine="708"/>
              <w:rPr>
                <w:lang w:val="en-US"/>
              </w:rPr>
            </w:pP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735D71" w:rsidRPr="00B26251" w:rsidTr="00735D71">
        <w:tc>
          <w:tcPr>
            <w:tcW w:w="534" w:type="dxa"/>
            <w:vAlign w:val="center"/>
          </w:tcPr>
          <w:p w:rsidR="00735D71" w:rsidRPr="00B26251" w:rsidRDefault="00735D71" w:rsidP="00735D71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735D71" w:rsidRPr="00F96A39" w:rsidRDefault="00735D71" w:rsidP="00735D71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nameOfNotification</w:t>
            </w:r>
          </w:p>
        </w:tc>
        <w:tc>
          <w:tcPr>
            <w:tcW w:w="1903" w:type="dxa"/>
          </w:tcPr>
          <w:p w:rsidR="00735D71" w:rsidRPr="00B26251" w:rsidRDefault="004270D2" w:rsidP="00735D71">
            <w:pPr>
              <w:snapToGrid w:val="0"/>
              <w:spacing w:before="120" w:line="360" w:lineRule="auto"/>
            </w:pPr>
            <w:r>
              <w:t>Наименование</w:t>
            </w:r>
          </w:p>
        </w:tc>
        <w:tc>
          <w:tcPr>
            <w:tcW w:w="1965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735D71" w:rsidRPr="00B26251" w:rsidRDefault="00735D71" w:rsidP="00735D71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416B1A" w:rsidRDefault="00416B1A" w:rsidP="00827F99">
      <w:pPr>
        <w:pStyle w:val="30"/>
      </w:pPr>
      <w:bookmarkStart w:id="12854" w:name="_Toc399186966"/>
      <w:r>
        <w:t xml:space="preserve">Параметр комплексного типа: </w:t>
      </w:r>
      <w:r w:rsidR="00F96A39" w:rsidRPr="00F96A39">
        <w:t>StudentsConfirmPaymentList</w:t>
      </w:r>
      <w:bookmarkEnd w:id="12854"/>
    </w:p>
    <w:p w:rsidR="00F96A39" w:rsidRDefault="00F96A39" w:rsidP="00827F99">
      <w:pPr>
        <w:pStyle w:val="affff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7E0526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7E0526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F96A39" w:rsidRDefault="00F96A39" w:rsidP="0049359F">
            <w:pPr>
              <w:tabs>
                <w:tab w:val="center" w:pos="917"/>
              </w:tabs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StudentMustPayItems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клиентов</w:t>
            </w:r>
          </w:p>
        </w:tc>
        <w:tc>
          <w:tcPr>
            <w:tcW w:w="1965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StudentMustPayItem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F96A39" w:rsidRDefault="00F96A39" w:rsidP="00827F99">
      <w:pPr>
        <w:pStyle w:val="affff1"/>
      </w:pPr>
    </w:p>
    <w:p w:rsidR="00F96A39" w:rsidRDefault="00F96A39" w:rsidP="00827F99">
      <w:pPr>
        <w:pStyle w:val="30"/>
      </w:pPr>
      <w:bookmarkStart w:id="12855" w:name="_Toc399186967"/>
      <w:r>
        <w:t xml:space="preserve">Параметр комплексного типа: </w:t>
      </w:r>
      <w:r w:rsidRPr="00F96A39">
        <w:t>StudentMustPayItem</w:t>
      </w:r>
      <w:bookmarkEnd w:id="12855"/>
    </w:p>
    <w:p w:rsidR="00416B1A" w:rsidRDefault="00416B1A" w:rsidP="00735D71">
      <w:pPr>
        <w:pStyle w:val="20"/>
        <w:numPr>
          <w:ilvl w:val="0"/>
          <w:numId w:val="0"/>
        </w:numPr>
        <w:ind w:left="453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F96A39" w:rsidTr="0049359F">
        <w:tc>
          <w:tcPr>
            <w:tcW w:w="534" w:type="dxa"/>
            <w:vAlign w:val="center"/>
          </w:tcPr>
          <w:p w:rsidR="00F96A39" w:rsidRPr="00703AC4" w:rsidRDefault="00F96A39" w:rsidP="0049359F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F96A39" w:rsidRPr="00703AC4" w:rsidRDefault="00F96A39" w:rsidP="0049359F">
            <w:pPr>
              <w:pStyle w:val="a9"/>
            </w:pPr>
            <w:r w:rsidRPr="00703AC4">
              <w:t xml:space="preserve">Комментарий </w:t>
            </w: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FirstName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 w:rsidRPr="00B26251">
              <w:rPr>
                <w:sz w:val="20"/>
              </w:rPr>
              <w:t>Имя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Фамилия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F96A39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F96A39" w:rsidRPr="00C54BE3" w:rsidRDefault="00F96A39" w:rsidP="00F96A39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SecondName</w:t>
            </w:r>
          </w:p>
        </w:tc>
        <w:tc>
          <w:tcPr>
            <w:tcW w:w="1903" w:type="dxa"/>
          </w:tcPr>
          <w:p w:rsidR="00F96A39" w:rsidRPr="00B26251" w:rsidRDefault="00F96A39" w:rsidP="00F96A39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 w:rsidRPr="00B26251">
              <w:rPr>
                <w:sz w:val="20"/>
              </w:rPr>
              <w:t>Отчество клиента</w:t>
            </w:r>
          </w:p>
        </w:tc>
        <w:tc>
          <w:tcPr>
            <w:tcW w:w="1965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0C3AEA" w:rsidRDefault="00F96A39" w:rsidP="00F96A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03" w:type="dxa"/>
          </w:tcPr>
          <w:p w:rsidR="00F96A39" w:rsidRPr="00F96A39" w:rsidRDefault="00F96A39" w:rsidP="00F96A39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Входной баланс в моент соверщения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7E0526" w:rsidRDefault="00F96A39" w:rsidP="00F96A39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C54BE3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F96A39" w:rsidRPr="00C54BE3" w:rsidRDefault="00F96A39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F96A39">
              <w:rPr>
                <w:sz w:val="20"/>
                <w:szCs w:val="20"/>
                <w:lang w:val="en-US"/>
              </w:rPr>
              <w:t>CreateTime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покупки</w:t>
            </w:r>
          </w:p>
        </w:tc>
        <w:tc>
          <w:tcPr>
            <w:tcW w:w="1965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F96A39" w:rsidRPr="00C54BE3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F96A39" w:rsidRPr="007E0526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F96A39" w:rsidTr="0049359F">
        <w:tc>
          <w:tcPr>
            <w:tcW w:w="534" w:type="dxa"/>
            <w:vAlign w:val="center"/>
          </w:tcPr>
          <w:p w:rsidR="00F96A39" w:rsidRPr="00F96A39" w:rsidRDefault="00F96A39" w:rsidP="0049359F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F96A39" w:rsidRPr="00F96A39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DD7904">
              <w:rPr>
                <w:sz w:val="20"/>
                <w:szCs w:val="20"/>
                <w:lang w:val="en-US"/>
              </w:rPr>
              <w:t>PaySum</w:t>
            </w:r>
          </w:p>
        </w:tc>
        <w:tc>
          <w:tcPr>
            <w:tcW w:w="1903" w:type="dxa"/>
          </w:tcPr>
          <w:p w:rsidR="00F96A39" w:rsidRPr="00C54BE3" w:rsidRDefault="00DD7904" w:rsidP="0049359F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Стоимость </w:t>
            </w:r>
            <w:r>
              <w:rPr>
                <w:sz w:val="20"/>
                <w:szCs w:val="20"/>
              </w:rPr>
              <w:lastRenderedPageBreak/>
              <w:t>покупки</w:t>
            </w:r>
          </w:p>
        </w:tc>
        <w:tc>
          <w:tcPr>
            <w:tcW w:w="1965" w:type="dxa"/>
          </w:tcPr>
          <w:p w:rsidR="00F96A39" w:rsidRPr="00DD7904" w:rsidRDefault="00DD7904" w:rsidP="0049359F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+</w:t>
            </w:r>
          </w:p>
        </w:tc>
        <w:tc>
          <w:tcPr>
            <w:tcW w:w="1980" w:type="dxa"/>
          </w:tcPr>
          <w:p w:rsidR="00F96A39" w:rsidRDefault="00DD7904" w:rsidP="0049359F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xs:long</w:t>
            </w:r>
          </w:p>
        </w:tc>
        <w:tc>
          <w:tcPr>
            <w:tcW w:w="1989" w:type="dxa"/>
          </w:tcPr>
          <w:p w:rsidR="00F96A39" w:rsidRPr="00C54BE3" w:rsidRDefault="00F96A39" w:rsidP="0049359F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</w:tbl>
    <w:p w:rsidR="001A5149" w:rsidRDefault="001A5149" w:rsidP="001A5149">
      <w:pPr>
        <w:pStyle w:val="affff1"/>
        <w:rPr>
          <w:lang w:val="en-US"/>
        </w:rPr>
      </w:pPr>
    </w:p>
    <w:p w:rsidR="00735D71" w:rsidRDefault="004E016D" w:rsidP="004E016D">
      <w:pPr>
        <w:pStyle w:val="30"/>
        <w:rPr>
          <w:lang w:val="en-US"/>
        </w:rPr>
      </w:pPr>
      <w:bookmarkStart w:id="12856" w:name="_Toc399186968"/>
      <w:r>
        <w:t xml:space="preserve">Параметр комплексного типа: </w:t>
      </w:r>
      <w:ins w:id="12857" w:author="Автор">
        <w:r w:rsidR="004E38F4" w:rsidRPr="0003207D">
          <w:rPr>
            <w:lang w:val="en-US"/>
          </w:rPr>
          <w:t>CycleDiagramExt</w:t>
        </w:r>
      </w:ins>
      <w:del w:id="12858" w:author="Автор">
        <w:r w:rsidR="001A5149" w:rsidRPr="001A5149" w:rsidDel="004E38F4">
          <w:rPr>
            <w:lang w:val="en-US"/>
          </w:rPr>
          <w:delText>CycleDiagramIn</w:delText>
        </w:r>
      </w:del>
      <w:bookmarkEnd w:id="12856"/>
    </w:p>
    <w:p w:rsidR="001A5149" w:rsidRPr="001A5149" w:rsidRDefault="001A5149" w:rsidP="001A5149">
      <w:pPr>
        <w:pStyle w:val="affff1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D5371F" w:rsidRPr="0009076A" w:rsidTr="0092666C">
        <w:trPr>
          <w:ins w:id="12859" w:author="Автор"/>
        </w:trPr>
        <w:tc>
          <w:tcPr>
            <w:tcW w:w="534" w:type="dxa"/>
            <w:vAlign w:val="center"/>
          </w:tcPr>
          <w:p w:rsidR="00D5371F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860" w:author="Автор"/>
                <w:lang w:val="en-US"/>
              </w:rPr>
            </w:pPr>
            <w:ins w:id="12861" w:author="Автор">
              <w:r>
                <w:rPr>
                  <w:lang w:val="en-US"/>
                </w:rPr>
                <w:t>1</w:t>
              </w:r>
            </w:ins>
          </w:p>
        </w:tc>
        <w:tc>
          <w:tcPr>
            <w:tcW w:w="2050" w:type="dxa"/>
          </w:tcPr>
          <w:p w:rsidR="00D5371F" w:rsidRPr="000231DC" w:rsidRDefault="006E305A" w:rsidP="0092666C">
            <w:pPr>
              <w:pStyle w:val="affff1"/>
              <w:ind w:left="0"/>
              <w:rPr>
                <w:ins w:id="12862" w:author="Автор"/>
                <w:sz w:val="20"/>
                <w:szCs w:val="20"/>
                <w:lang w:val="en-US"/>
              </w:rPr>
            </w:pPr>
            <w:ins w:id="12863" w:author="Автор">
              <w:r w:rsidRPr="006E305A">
                <w:rPr>
                  <w:sz w:val="20"/>
                  <w:szCs w:val="20"/>
                  <w:lang w:val="en-US"/>
                </w:rPr>
                <w:t>GlobalId</w:t>
              </w:r>
            </w:ins>
          </w:p>
        </w:tc>
        <w:tc>
          <w:tcPr>
            <w:tcW w:w="1903" w:type="dxa"/>
          </w:tcPr>
          <w:p w:rsidR="00D5371F" w:rsidRPr="00001714" w:rsidRDefault="00001714" w:rsidP="0092666C">
            <w:pPr>
              <w:pStyle w:val="affff1"/>
              <w:ind w:left="0"/>
              <w:rPr>
                <w:ins w:id="12864" w:author="Автор"/>
                <w:sz w:val="20"/>
                <w:szCs w:val="20"/>
              </w:rPr>
            </w:pPr>
            <w:ins w:id="12865" w:author="Автор">
              <w:r>
                <w:rPr>
                  <w:sz w:val="20"/>
                  <w:szCs w:val="20"/>
                </w:rPr>
                <w:t>Идентификатор циклограммы</w:t>
              </w:r>
            </w:ins>
          </w:p>
        </w:tc>
        <w:tc>
          <w:tcPr>
            <w:tcW w:w="1965" w:type="dxa"/>
          </w:tcPr>
          <w:p w:rsidR="00D5371F" w:rsidRPr="00775B23" w:rsidRDefault="00001714" w:rsidP="0092666C">
            <w:pPr>
              <w:pStyle w:val="affff1"/>
              <w:ind w:left="0"/>
              <w:rPr>
                <w:ins w:id="12866" w:author="Автор"/>
                <w:sz w:val="20"/>
                <w:szCs w:val="20"/>
              </w:rPr>
            </w:pPr>
            <w:ins w:id="1286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D5371F" w:rsidRPr="0009076A" w:rsidRDefault="00001714" w:rsidP="0092666C">
            <w:pPr>
              <w:pStyle w:val="affff1"/>
              <w:ind w:left="0"/>
              <w:rPr>
                <w:ins w:id="12868" w:author="Автор"/>
                <w:sz w:val="20"/>
                <w:szCs w:val="20"/>
                <w:lang w:val="en-US"/>
              </w:rPr>
            </w:pPr>
            <w:ins w:id="12869" w:author="Автор">
              <w:r w:rsidRPr="00001714">
                <w:rPr>
                  <w:sz w:val="20"/>
                  <w:szCs w:val="20"/>
                  <w:lang w:val="en-US"/>
                </w:rPr>
                <w:t>xs:long</w:t>
              </w:r>
            </w:ins>
          </w:p>
        </w:tc>
        <w:tc>
          <w:tcPr>
            <w:tcW w:w="1989" w:type="dxa"/>
            <w:vAlign w:val="center"/>
          </w:tcPr>
          <w:p w:rsidR="00D5371F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870" w:author="Автор"/>
                <w:sz w:val="20"/>
                <w:szCs w:val="20"/>
              </w:rPr>
            </w:pP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2871" w:author="Автор">
              <w:r>
                <w:rPr>
                  <w:lang w:val="en-US"/>
                </w:rPr>
                <w:t>2</w:t>
              </w:r>
            </w:ins>
            <w:del w:id="12872" w:author="Автор">
              <w:r w:rsidR="001A5149" w:rsidDel="00D5371F">
                <w:rPr>
                  <w:lang w:val="en-US"/>
                </w:rPr>
                <w:delText>1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Monday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понедельник</w:t>
            </w:r>
          </w:p>
        </w:tc>
        <w:tc>
          <w:tcPr>
            <w:tcW w:w="1965" w:type="dxa"/>
          </w:tcPr>
          <w:p w:rsidR="001A5149" w:rsidRPr="00775B23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87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452ED3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Разделитель идентификаторов </w:t>
            </w:r>
            <w:ins w:id="12874" w:author="Автор">
              <w:r w:rsidR="00001714">
                <w:rPr>
                  <w:sz w:val="20"/>
                  <w:szCs w:val="20"/>
                </w:rPr>
                <w:t xml:space="preserve">назначаемых комплексов </w:t>
              </w:r>
            </w:ins>
            <w:del w:id="12875" w:author="Автор">
              <w:r w:rsidDel="00001714">
                <w:rPr>
                  <w:sz w:val="20"/>
                  <w:szCs w:val="20"/>
                </w:rPr>
                <w:delText xml:space="preserve">– </w:delText>
              </w:r>
            </w:del>
            <w:ins w:id="12876" w:author="Автор">
              <w:r w:rsidR="00001714">
                <w:rPr>
                  <w:sz w:val="20"/>
                  <w:szCs w:val="20"/>
                </w:rPr>
                <w:t xml:space="preserve">символ </w:t>
              </w:r>
            </w:ins>
            <w:r>
              <w:rPr>
                <w:sz w:val="20"/>
                <w:szCs w:val="20"/>
              </w:rPr>
              <w:t>«;»</w:t>
            </w:r>
            <w:ins w:id="12877" w:author="Автор">
              <w:r w:rsidR="00001714">
                <w:rPr>
                  <w:sz w:val="20"/>
                  <w:szCs w:val="20"/>
                </w:rPr>
                <w:t xml:space="preserve">. Идентификаторы комплексов получаются с помощью метода </w:t>
              </w:r>
              <w:r w:rsidR="00452ED3" w:rsidRPr="00452ED3">
                <w:rPr>
                  <w:sz w:val="20"/>
                  <w:szCs w:val="20"/>
                </w:rPr>
                <w:t>findComplexesWithSubFeeding</w:t>
              </w:r>
              <w:r w:rsidR="00001714">
                <w:rPr>
                  <w:sz w:val="20"/>
                  <w:szCs w:val="20"/>
                </w:rPr>
                <w:t>. Символ «</w:t>
              </w:r>
              <w:r w:rsidR="00001714" w:rsidRPr="00452ED3">
                <w:rPr>
                  <w:sz w:val="20"/>
                  <w:szCs w:val="20"/>
                  <w:rPrChange w:id="12878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>|</w:t>
              </w:r>
              <w:r w:rsidR="00001714">
                <w:rPr>
                  <w:sz w:val="20"/>
                  <w:szCs w:val="20"/>
                </w:rPr>
                <w:t xml:space="preserve">» разделяет </w:t>
              </w:r>
              <w:r w:rsidR="00452ED3">
                <w:rPr>
                  <w:sz w:val="20"/>
                  <w:szCs w:val="20"/>
                </w:rPr>
                <w:t>недели в случае, если цикличность циклограммы более 1 недели, например, 2, 3 и т.д.</w:t>
              </w:r>
            </w:ins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452ED3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2879" w:author="Автор">
                  <w:rPr>
                    <w:lang w:val="en-US"/>
                  </w:rPr>
                </w:rPrChange>
              </w:rPr>
            </w:pPr>
            <w:ins w:id="12880" w:author="Автор">
              <w:r w:rsidRPr="00452ED3">
                <w:rPr>
                  <w:rPrChange w:id="12881" w:author="Автор">
                    <w:rPr>
                      <w:lang w:val="en-US"/>
                    </w:rPr>
                  </w:rPrChange>
                </w:rPr>
                <w:t>3</w:t>
              </w:r>
            </w:ins>
            <w:del w:id="12882" w:author="Автор">
              <w:r w:rsidR="001A5149" w:rsidRPr="00452ED3" w:rsidDel="00D5371F">
                <w:rPr>
                  <w:rPrChange w:id="12883" w:author="Автор">
                    <w:rPr>
                      <w:lang w:val="en-US"/>
                    </w:rPr>
                  </w:rPrChange>
                </w:rPr>
                <w:delText>2</w:delText>
              </w:r>
            </w:del>
          </w:p>
        </w:tc>
        <w:tc>
          <w:tcPr>
            <w:tcW w:w="205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2884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231DC">
              <w:rPr>
                <w:sz w:val="20"/>
                <w:szCs w:val="20"/>
                <w:lang w:val="en-US"/>
              </w:rPr>
              <w:t>Tuesday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вторник</w:t>
            </w:r>
          </w:p>
        </w:tc>
        <w:tc>
          <w:tcPr>
            <w:tcW w:w="1965" w:type="dxa"/>
          </w:tcPr>
          <w:p w:rsidR="001A5149" w:rsidRPr="00775B23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88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2886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9076A">
              <w:rPr>
                <w:sz w:val="20"/>
                <w:szCs w:val="20"/>
                <w:lang w:val="en-US"/>
              </w:rPr>
              <w:t>xs</w:t>
            </w:r>
            <w:r w:rsidRPr="00452ED3">
              <w:rPr>
                <w:sz w:val="20"/>
                <w:szCs w:val="20"/>
                <w:rPrChange w:id="12887" w:author="Автор">
                  <w:rPr>
                    <w:sz w:val="20"/>
                    <w:szCs w:val="20"/>
                    <w:lang w:val="en-US"/>
                  </w:rPr>
                </w:rPrChange>
              </w:rPr>
              <w:t>:</w:t>
            </w:r>
            <w:r w:rsidRPr="0009076A"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2888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2889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452ED3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rPrChange w:id="12890" w:author="Автор">
                  <w:rPr>
                    <w:lang w:val="en-US"/>
                  </w:rPr>
                </w:rPrChange>
              </w:rPr>
            </w:pPr>
            <w:ins w:id="12891" w:author="Автор">
              <w:r w:rsidRPr="00452ED3">
                <w:rPr>
                  <w:rPrChange w:id="12892" w:author="Автор">
                    <w:rPr>
                      <w:lang w:val="en-US"/>
                    </w:rPr>
                  </w:rPrChange>
                </w:rPr>
                <w:t>4</w:t>
              </w:r>
            </w:ins>
            <w:del w:id="12893" w:author="Автор">
              <w:r w:rsidR="001A5149" w:rsidRPr="00452ED3" w:rsidDel="00D5371F">
                <w:rPr>
                  <w:rPrChange w:id="12894" w:author="Автор">
                    <w:rPr>
                      <w:lang w:val="en-US"/>
                    </w:rPr>
                  </w:rPrChange>
                </w:rPr>
                <w:delText>3</w:delText>
              </w:r>
            </w:del>
          </w:p>
        </w:tc>
        <w:tc>
          <w:tcPr>
            <w:tcW w:w="2050" w:type="dxa"/>
          </w:tcPr>
          <w:p w:rsidR="001A5149" w:rsidRPr="00452ED3" w:rsidRDefault="001A5149" w:rsidP="0092666C">
            <w:pPr>
              <w:pStyle w:val="affff1"/>
              <w:ind w:left="0"/>
              <w:rPr>
                <w:sz w:val="20"/>
                <w:szCs w:val="20"/>
                <w:rPrChange w:id="12895" w:author="Автор">
                  <w:rPr>
                    <w:sz w:val="20"/>
                    <w:szCs w:val="20"/>
                    <w:lang w:val="en-US"/>
                  </w:rPr>
                </w:rPrChange>
              </w:rPr>
            </w:pPr>
            <w:r w:rsidRPr="000231DC">
              <w:rPr>
                <w:sz w:val="20"/>
                <w:szCs w:val="20"/>
                <w:lang w:val="en-US"/>
              </w:rPr>
              <w:t>Wednesday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среду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89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2897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 xml:space="preserve">» разделяет недели в случае, если цикличность циклограммы более </w:t>
              </w:r>
              <w:r>
                <w:rPr>
                  <w:sz w:val="20"/>
                  <w:szCs w:val="20"/>
                </w:rPr>
                <w:lastRenderedPageBreak/>
                <w:t>1 недели, например, 2, 3 и т.д.</w:t>
              </w:r>
            </w:ins>
            <w:del w:id="12898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2899" w:author="Автор">
              <w:r>
                <w:rPr>
                  <w:lang w:val="en-US"/>
                </w:rPr>
                <w:lastRenderedPageBreak/>
                <w:t>5</w:t>
              </w:r>
            </w:ins>
            <w:del w:id="12900" w:author="Автор">
              <w:r w:rsidR="001A5149" w:rsidDel="00D5371F">
                <w:rPr>
                  <w:lang w:val="en-US"/>
                </w:rPr>
                <w:delText>4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Thursday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четверг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90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2902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2903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2904" w:author="Автор">
              <w:r>
                <w:rPr>
                  <w:lang w:val="en-US"/>
                </w:rPr>
                <w:t>6</w:t>
              </w:r>
            </w:ins>
            <w:del w:id="12905" w:author="Автор">
              <w:r w:rsidR="001A5149" w:rsidDel="00D5371F">
                <w:rPr>
                  <w:lang w:val="en-US"/>
                </w:rPr>
                <w:delText>5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Friday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пятницу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90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2907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2908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Pr="001A5149" w:rsidRDefault="00D5371F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lang w:val="en-US"/>
              </w:rPr>
            </w:pPr>
            <w:ins w:id="12909" w:author="Автор">
              <w:r>
                <w:rPr>
                  <w:lang w:val="en-US"/>
                </w:rPr>
                <w:t>7</w:t>
              </w:r>
            </w:ins>
            <w:del w:id="12910" w:author="Автор">
              <w:r w:rsidR="001A5149" w:rsidDel="00D5371F">
                <w:rPr>
                  <w:lang w:val="en-US"/>
                </w:rPr>
                <w:delText>6</w:delText>
              </w:r>
            </w:del>
          </w:p>
        </w:tc>
        <w:tc>
          <w:tcPr>
            <w:tcW w:w="205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231DC">
              <w:rPr>
                <w:sz w:val="20"/>
                <w:szCs w:val="20"/>
                <w:lang w:val="en-US"/>
              </w:rPr>
              <w:t>Saturday</w:t>
            </w:r>
          </w:p>
        </w:tc>
        <w:tc>
          <w:tcPr>
            <w:tcW w:w="1903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Список идентификаторов комплексов питания на субботу</w:t>
            </w:r>
          </w:p>
        </w:tc>
        <w:tc>
          <w:tcPr>
            <w:tcW w:w="1965" w:type="dxa"/>
          </w:tcPr>
          <w:p w:rsidR="001A5149" w:rsidRPr="00CC24E6" w:rsidRDefault="00001714" w:rsidP="0092666C">
            <w:pPr>
              <w:pStyle w:val="affff1"/>
              <w:ind w:left="0"/>
              <w:rPr>
                <w:sz w:val="20"/>
                <w:szCs w:val="20"/>
              </w:rPr>
            </w:pPr>
            <w:ins w:id="1291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1A5149" w:rsidRPr="0009076A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09076A"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  <w:vAlign w:val="center"/>
          </w:tcPr>
          <w:p w:rsidR="001A5149" w:rsidRPr="0009076A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ins w:id="12912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  <w:del w:id="12913" w:author="Автор">
              <w:r w:rsidR="001A5149" w:rsidDel="00452ED3">
                <w:rPr>
                  <w:sz w:val="20"/>
                  <w:szCs w:val="20"/>
                </w:rPr>
                <w:delText>Разделитель идентификаторов – «;»</w:delText>
              </w:r>
            </w:del>
          </w:p>
        </w:tc>
      </w:tr>
      <w:tr w:rsidR="00001714" w:rsidRPr="0009076A" w:rsidTr="0092666C">
        <w:trPr>
          <w:ins w:id="12914" w:author="Автор"/>
        </w:trPr>
        <w:tc>
          <w:tcPr>
            <w:tcW w:w="534" w:type="dxa"/>
            <w:vAlign w:val="center"/>
          </w:tcPr>
          <w:p w:rsidR="00001714" w:rsidRPr="00452ED3" w:rsidRDefault="0000171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15" w:author="Автор"/>
                <w:rPrChange w:id="12916" w:author="Автор">
                  <w:rPr>
                    <w:ins w:id="12917" w:author="Автор"/>
                    <w:lang w:val="en-US"/>
                  </w:rPr>
                </w:rPrChange>
              </w:rPr>
            </w:pPr>
            <w:ins w:id="12918" w:author="Автор">
              <w:r>
                <w:t>8</w:t>
              </w:r>
            </w:ins>
          </w:p>
        </w:tc>
        <w:tc>
          <w:tcPr>
            <w:tcW w:w="2050" w:type="dxa"/>
          </w:tcPr>
          <w:p w:rsidR="00001714" w:rsidRPr="000231DC" w:rsidRDefault="00001714" w:rsidP="0092666C">
            <w:pPr>
              <w:pStyle w:val="affff1"/>
              <w:ind w:left="0"/>
              <w:rPr>
                <w:ins w:id="12919" w:author="Автор"/>
                <w:sz w:val="20"/>
                <w:szCs w:val="20"/>
                <w:lang w:val="en-US"/>
              </w:rPr>
            </w:pPr>
            <w:ins w:id="12920" w:author="Автор">
              <w:r w:rsidRPr="00001714">
                <w:rPr>
                  <w:sz w:val="20"/>
                  <w:szCs w:val="20"/>
                  <w:lang w:val="en-US"/>
                </w:rPr>
                <w:t>Sunday</w:t>
              </w:r>
            </w:ins>
          </w:p>
        </w:tc>
        <w:tc>
          <w:tcPr>
            <w:tcW w:w="1903" w:type="dxa"/>
          </w:tcPr>
          <w:p w:rsidR="00001714" w:rsidRDefault="00001714" w:rsidP="00001714">
            <w:pPr>
              <w:pStyle w:val="affff1"/>
              <w:ind w:left="0"/>
              <w:rPr>
                <w:ins w:id="12921" w:author="Автор"/>
                <w:sz w:val="20"/>
                <w:szCs w:val="20"/>
              </w:rPr>
            </w:pPr>
            <w:ins w:id="12922" w:author="Автор">
              <w:r>
                <w:rPr>
                  <w:sz w:val="20"/>
                  <w:szCs w:val="20"/>
                </w:rPr>
                <w:t>Список идентификаторов комплексов питания на воскресенье</w:t>
              </w:r>
            </w:ins>
          </w:p>
        </w:tc>
        <w:tc>
          <w:tcPr>
            <w:tcW w:w="1965" w:type="dxa"/>
          </w:tcPr>
          <w:p w:rsidR="00001714" w:rsidRPr="00CC24E6" w:rsidRDefault="00001714" w:rsidP="0092666C">
            <w:pPr>
              <w:pStyle w:val="affff1"/>
              <w:ind w:left="0"/>
              <w:rPr>
                <w:ins w:id="12923" w:author="Автор"/>
                <w:sz w:val="20"/>
                <w:szCs w:val="20"/>
              </w:rPr>
            </w:pPr>
            <w:ins w:id="1292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001714" w:rsidRPr="00452ED3" w:rsidRDefault="00001714" w:rsidP="0092666C">
            <w:pPr>
              <w:pStyle w:val="affff1"/>
              <w:ind w:left="0"/>
              <w:rPr>
                <w:ins w:id="12925" w:author="Автор"/>
                <w:sz w:val="20"/>
                <w:szCs w:val="20"/>
                <w:rPrChange w:id="12926" w:author="Автор">
                  <w:rPr>
                    <w:ins w:id="12927" w:author="Автор"/>
                    <w:sz w:val="20"/>
                    <w:szCs w:val="20"/>
                    <w:lang w:val="en-US"/>
                  </w:rPr>
                </w:rPrChange>
              </w:rPr>
            </w:pPr>
            <w:ins w:id="12928" w:author="Автор">
              <w:r w:rsidRPr="0009076A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001714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29" w:author="Автор"/>
                <w:sz w:val="20"/>
                <w:szCs w:val="20"/>
              </w:rPr>
            </w:pPr>
            <w:ins w:id="12930" w:author="Автор">
              <w:r>
                <w:rPr>
                  <w:sz w:val="20"/>
                  <w:szCs w:val="20"/>
                </w:rPr>
                <w:t xml:space="preserve">Разделитель идентификаторов назначаемых комплексов символ «;». Идентификаторы комплексов получаются с помощью метода </w:t>
              </w:r>
              <w:r w:rsidRPr="00452ED3">
                <w:rPr>
                  <w:sz w:val="20"/>
                  <w:szCs w:val="20"/>
                </w:rPr>
                <w:t>findComplexesWithS</w:t>
              </w:r>
              <w:r w:rsidRPr="00452ED3">
                <w:rPr>
                  <w:sz w:val="20"/>
                  <w:szCs w:val="20"/>
                </w:rPr>
                <w:lastRenderedPageBreak/>
                <w:t>ubFeeding</w:t>
              </w:r>
              <w:r>
                <w:rPr>
                  <w:sz w:val="20"/>
                  <w:szCs w:val="20"/>
                </w:rPr>
                <w:t>. 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452ED3" w:rsidRPr="0009076A" w:rsidTr="0092666C">
        <w:trPr>
          <w:ins w:id="12931" w:author="Автор"/>
        </w:trPr>
        <w:tc>
          <w:tcPr>
            <w:tcW w:w="534" w:type="dxa"/>
            <w:vAlign w:val="center"/>
          </w:tcPr>
          <w:p w:rsidR="00452ED3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32" w:author="Автор"/>
              </w:rPr>
            </w:pPr>
            <w:ins w:id="12933" w:author="Автор">
              <w:r>
                <w:lastRenderedPageBreak/>
                <w:t>9</w:t>
              </w:r>
            </w:ins>
          </w:p>
        </w:tc>
        <w:tc>
          <w:tcPr>
            <w:tcW w:w="2050" w:type="dxa"/>
          </w:tcPr>
          <w:p w:rsidR="00452ED3" w:rsidRPr="00001714" w:rsidRDefault="00B77658" w:rsidP="0092666C">
            <w:pPr>
              <w:pStyle w:val="affff1"/>
              <w:ind w:left="0"/>
              <w:rPr>
                <w:ins w:id="12934" w:author="Автор"/>
                <w:sz w:val="20"/>
                <w:szCs w:val="20"/>
                <w:lang w:val="en-US"/>
              </w:rPr>
            </w:pPr>
            <w:ins w:id="12935" w:author="Автор">
              <w:r w:rsidRPr="00B77658">
                <w:rPr>
                  <w:sz w:val="20"/>
                  <w:szCs w:val="20"/>
                  <w:lang w:val="en-US"/>
                </w:rPr>
                <w:t>DateActivationDiagram</w:t>
              </w:r>
            </w:ins>
          </w:p>
        </w:tc>
        <w:tc>
          <w:tcPr>
            <w:tcW w:w="1903" w:type="dxa"/>
          </w:tcPr>
          <w:p w:rsidR="00452ED3" w:rsidRDefault="00B77658" w:rsidP="00001714">
            <w:pPr>
              <w:pStyle w:val="affff1"/>
              <w:ind w:left="0"/>
              <w:rPr>
                <w:ins w:id="12936" w:author="Автор"/>
                <w:sz w:val="20"/>
                <w:szCs w:val="20"/>
              </w:rPr>
            </w:pPr>
            <w:ins w:id="12937" w:author="Автор">
              <w:r>
                <w:rPr>
                  <w:sz w:val="20"/>
                  <w:szCs w:val="20"/>
                </w:rPr>
                <w:t>Дата активации циклограммы</w:t>
              </w:r>
            </w:ins>
          </w:p>
        </w:tc>
        <w:tc>
          <w:tcPr>
            <w:tcW w:w="1965" w:type="dxa"/>
          </w:tcPr>
          <w:p w:rsidR="00452ED3" w:rsidRDefault="00B77658" w:rsidP="0092666C">
            <w:pPr>
              <w:pStyle w:val="affff1"/>
              <w:ind w:left="0"/>
              <w:rPr>
                <w:ins w:id="12938" w:author="Автор"/>
                <w:sz w:val="20"/>
                <w:szCs w:val="20"/>
              </w:rPr>
            </w:pPr>
            <w:ins w:id="1293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452ED3" w:rsidRPr="0009076A" w:rsidRDefault="00B77658" w:rsidP="0092666C">
            <w:pPr>
              <w:pStyle w:val="affff1"/>
              <w:ind w:left="0"/>
              <w:rPr>
                <w:ins w:id="12940" w:author="Автор"/>
                <w:sz w:val="20"/>
                <w:szCs w:val="20"/>
                <w:lang w:val="en-US"/>
              </w:rPr>
            </w:pPr>
            <w:ins w:id="12941" w:author="Автор">
              <w:r w:rsidRPr="00B77658">
                <w:rPr>
                  <w:sz w:val="20"/>
                  <w:szCs w:val="20"/>
                  <w:lang w:val="en-US"/>
                </w:rPr>
                <w:t>xs:dateTime</w:t>
              </w:r>
            </w:ins>
          </w:p>
        </w:tc>
        <w:tc>
          <w:tcPr>
            <w:tcW w:w="1989" w:type="dxa"/>
            <w:vAlign w:val="center"/>
          </w:tcPr>
          <w:p w:rsidR="00452ED3" w:rsidRDefault="00452ED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42" w:author="Автор"/>
                <w:sz w:val="20"/>
                <w:szCs w:val="20"/>
              </w:rPr>
            </w:pPr>
          </w:p>
        </w:tc>
      </w:tr>
      <w:tr w:rsidR="00B77658" w:rsidRPr="0009076A" w:rsidTr="0092666C">
        <w:trPr>
          <w:ins w:id="12943" w:author="Автор"/>
        </w:trPr>
        <w:tc>
          <w:tcPr>
            <w:tcW w:w="534" w:type="dxa"/>
            <w:vAlign w:val="center"/>
          </w:tcPr>
          <w:p w:rsidR="00B77658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44" w:author="Автор"/>
              </w:rPr>
            </w:pPr>
            <w:ins w:id="12945" w:author="Автор">
              <w:r>
                <w:t>10</w:t>
              </w:r>
            </w:ins>
          </w:p>
        </w:tc>
        <w:tc>
          <w:tcPr>
            <w:tcW w:w="2050" w:type="dxa"/>
          </w:tcPr>
          <w:p w:rsidR="00B77658" w:rsidRPr="00B77658" w:rsidRDefault="00B77658" w:rsidP="0092666C">
            <w:pPr>
              <w:pStyle w:val="affff1"/>
              <w:ind w:left="0"/>
              <w:rPr>
                <w:ins w:id="12946" w:author="Автор"/>
                <w:sz w:val="20"/>
                <w:szCs w:val="20"/>
                <w:lang w:val="en-US"/>
              </w:rPr>
            </w:pPr>
            <w:ins w:id="12947" w:author="Автор">
              <w:r w:rsidRPr="00B77658">
                <w:rPr>
                  <w:sz w:val="20"/>
                  <w:szCs w:val="20"/>
                  <w:lang w:val="en-US"/>
                </w:rPr>
                <w:t>StateDiagram</w:t>
              </w:r>
            </w:ins>
          </w:p>
        </w:tc>
        <w:tc>
          <w:tcPr>
            <w:tcW w:w="1903" w:type="dxa"/>
          </w:tcPr>
          <w:p w:rsidR="00B77658" w:rsidRDefault="00010F66" w:rsidP="00001714">
            <w:pPr>
              <w:pStyle w:val="affff1"/>
              <w:ind w:left="0"/>
              <w:rPr>
                <w:ins w:id="12948" w:author="Автор"/>
                <w:sz w:val="20"/>
                <w:szCs w:val="20"/>
              </w:rPr>
            </w:pPr>
            <w:ins w:id="12949" w:author="Автор">
              <w:r>
                <w:rPr>
                  <w:sz w:val="20"/>
                  <w:szCs w:val="20"/>
                </w:rPr>
                <w:t>Состояние циклограммы</w:t>
              </w:r>
            </w:ins>
          </w:p>
        </w:tc>
        <w:tc>
          <w:tcPr>
            <w:tcW w:w="1965" w:type="dxa"/>
          </w:tcPr>
          <w:p w:rsidR="00B77658" w:rsidRDefault="00B77658" w:rsidP="0092666C">
            <w:pPr>
              <w:pStyle w:val="affff1"/>
              <w:ind w:left="0"/>
              <w:rPr>
                <w:ins w:id="12950" w:author="Автор"/>
                <w:sz w:val="20"/>
                <w:szCs w:val="20"/>
              </w:rPr>
            </w:pPr>
            <w:ins w:id="1295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B77658" w:rsidRPr="00B77658" w:rsidRDefault="00CA29C4" w:rsidP="0092666C">
            <w:pPr>
              <w:pStyle w:val="affff1"/>
              <w:ind w:left="0"/>
              <w:rPr>
                <w:ins w:id="12952" w:author="Автор"/>
                <w:sz w:val="20"/>
                <w:szCs w:val="20"/>
                <w:lang w:val="en-US"/>
              </w:rPr>
            </w:pPr>
            <w:ins w:id="12953" w:author="Автор">
              <w:r w:rsidRPr="00CA29C4">
                <w:rPr>
                  <w:sz w:val="20"/>
                  <w:szCs w:val="20"/>
                  <w:lang w:val="en-US"/>
                </w:rPr>
                <w:t>xs:int</w:t>
              </w:r>
            </w:ins>
          </w:p>
        </w:tc>
        <w:tc>
          <w:tcPr>
            <w:tcW w:w="1989" w:type="dxa"/>
            <w:vAlign w:val="center"/>
          </w:tcPr>
          <w:p w:rsidR="00B77658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54" w:author="Автор"/>
                <w:sz w:val="20"/>
                <w:szCs w:val="20"/>
              </w:rPr>
            </w:pPr>
            <w:ins w:id="12955" w:author="Автор">
              <w:r>
                <w:rPr>
                  <w:sz w:val="20"/>
                  <w:szCs w:val="20"/>
                </w:rPr>
                <w:t>0 – Активна;</w:t>
              </w:r>
            </w:ins>
          </w:p>
          <w:p w:rsidR="00E41893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56" w:author="Автор"/>
                <w:sz w:val="20"/>
                <w:szCs w:val="20"/>
              </w:rPr>
            </w:pPr>
            <w:ins w:id="12957" w:author="Автор">
              <w:r>
                <w:rPr>
                  <w:sz w:val="20"/>
                  <w:szCs w:val="20"/>
                </w:rPr>
                <w:t>1 – Ожидает активации;</w:t>
              </w:r>
            </w:ins>
          </w:p>
          <w:p w:rsidR="00E41893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58" w:author="Автор"/>
                <w:sz w:val="20"/>
                <w:szCs w:val="20"/>
              </w:rPr>
            </w:pPr>
            <w:ins w:id="12959" w:author="Автор">
              <w:r>
                <w:rPr>
                  <w:sz w:val="20"/>
                  <w:szCs w:val="20"/>
                </w:rPr>
                <w:t>2- Заблокирована.</w:t>
              </w:r>
            </w:ins>
          </w:p>
        </w:tc>
      </w:tr>
      <w:tr w:rsidR="00B77658" w:rsidRPr="0009076A" w:rsidTr="0092666C">
        <w:trPr>
          <w:ins w:id="12960" w:author="Автор"/>
        </w:trPr>
        <w:tc>
          <w:tcPr>
            <w:tcW w:w="534" w:type="dxa"/>
            <w:vAlign w:val="center"/>
          </w:tcPr>
          <w:p w:rsidR="00B77658" w:rsidRDefault="00B77658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61" w:author="Автор"/>
              </w:rPr>
            </w:pPr>
            <w:ins w:id="12962" w:author="Автор">
              <w:r>
                <w:t>11</w:t>
              </w:r>
            </w:ins>
          </w:p>
        </w:tc>
        <w:tc>
          <w:tcPr>
            <w:tcW w:w="2050" w:type="dxa"/>
          </w:tcPr>
          <w:p w:rsidR="00B77658" w:rsidRPr="00B77658" w:rsidRDefault="00B77658" w:rsidP="0092666C">
            <w:pPr>
              <w:pStyle w:val="affff1"/>
              <w:ind w:left="0"/>
              <w:rPr>
                <w:ins w:id="12963" w:author="Автор"/>
                <w:sz w:val="20"/>
                <w:szCs w:val="20"/>
                <w:lang w:val="en-US"/>
              </w:rPr>
            </w:pPr>
            <w:ins w:id="12964" w:author="Автор">
              <w:r w:rsidRPr="00B77658">
                <w:rPr>
                  <w:sz w:val="20"/>
                  <w:szCs w:val="20"/>
                  <w:lang w:val="en-US"/>
                </w:rPr>
                <w:t>MondayPrice</w:t>
              </w:r>
            </w:ins>
          </w:p>
        </w:tc>
        <w:tc>
          <w:tcPr>
            <w:tcW w:w="1903" w:type="dxa"/>
          </w:tcPr>
          <w:p w:rsidR="00B77658" w:rsidRPr="00010F66" w:rsidRDefault="00010F66" w:rsidP="00001714">
            <w:pPr>
              <w:pStyle w:val="affff1"/>
              <w:ind w:left="0"/>
              <w:rPr>
                <w:ins w:id="12965" w:author="Автор"/>
                <w:sz w:val="20"/>
                <w:szCs w:val="20"/>
              </w:rPr>
            </w:pPr>
            <w:ins w:id="12966" w:author="Автор">
              <w:r>
                <w:rPr>
                  <w:sz w:val="20"/>
                  <w:szCs w:val="20"/>
                </w:rPr>
                <w:t>Стоимость заказанного питания на понедельник</w:t>
              </w:r>
            </w:ins>
          </w:p>
        </w:tc>
        <w:tc>
          <w:tcPr>
            <w:tcW w:w="1965" w:type="dxa"/>
          </w:tcPr>
          <w:p w:rsidR="00B77658" w:rsidRDefault="00010F66" w:rsidP="0092666C">
            <w:pPr>
              <w:pStyle w:val="affff1"/>
              <w:ind w:left="0"/>
              <w:rPr>
                <w:ins w:id="12967" w:author="Автор"/>
                <w:sz w:val="20"/>
                <w:szCs w:val="20"/>
              </w:rPr>
            </w:pPr>
            <w:ins w:id="1296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B77658" w:rsidRPr="00B77658" w:rsidRDefault="00CA29C4" w:rsidP="0092666C">
            <w:pPr>
              <w:pStyle w:val="affff1"/>
              <w:ind w:left="0"/>
              <w:rPr>
                <w:ins w:id="12969" w:author="Автор"/>
                <w:sz w:val="20"/>
                <w:szCs w:val="20"/>
                <w:lang w:val="en-US"/>
              </w:rPr>
            </w:pPr>
            <w:ins w:id="12970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B77658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71" w:author="Автор"/>
                <w:sz w:val="20"/>
                <w:szCs w:val="20"/>
              </w:rPr>
            </w:pPr>
            <w:ins w:id="12972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2973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74" w:author="Автор"/>
              </w:rPr>
            </w:pPr>
            <w:ins w:id="12975" w:author="Автор">
              <w:r>
                <w:t>12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2976" w:author="Автор"/>
                <w:sz w:val="20"/>
                <w:szCs w:val="20"/>
                <w:lang w:val="en-US"/>
              </w:rPr>
            </w:pPr>
            <w:ins w:id="12977" w:author="Автор">
              <w:r w:rsidRPr="00B77658">
                <w:rPr>
                  <w:sz w:val="20"/>
                  <w:szCs w:val="20"/>
                  <w:lang w:val="en-US"/>
                </w:rPr>
                <w:t>TuesdayPrice</w:t>
              </w:r>
            </w:ins>
          </w:p>
        </w:tc>
        <w:tc>
          <w:tcPr>
            <w:tcW w:w="1903" w:type="dxa"/>
          </w:tcPr>
          <w:p w:rsidR="00CA29C4" w:rsidRPr="00010F66" w:rsidRDefault="00010F66" w:rsidP="00010F66">
            <w:pPr>
              <w:pStyle w:val="affff1"/>
              <w:ind w:left="0"/>
              <w:rPr>
                <w:ins w:id="12978" w:author="Автор"/>
                <w:sz w:val="20"/>
                <w:szCs w:val="20"/>
              </w:rPr>
            </w:pPr>
            <w:ins w:id="12979" w:author="Автор">
              <w:r>
                <w:rPr>
                  <w:sz w:val="20"/>
                  <w:szCs w:val="20"/>
                </w:rPr>
                <w:t>Стоимость заказанного питания на вторник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2980" w:author="Автор"/>
                <w:sz w:val="20"/>
                <w:szCs w:val="20"/>
              </w:rPr>
            </w:pPr>
            <w:ins w:id="1298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2982" w:author="Автор"/>
                <w:sz w:val="20"/>
                <w:szCs w:val="20"/>
                <w:lang w:val="en-US"/>
              </w:rPr>
            </w:pPr>
            <w:ins w:id="12983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84" w:author="Автор"/>
                <w:sz w:val="20"/>
                <w:szCs w:val="20"/>
              </w:rPr>
            </w:pPr>
            <w:ins w:id="12985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2986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87" w:author="Автор"/>
              </w:rPr>
            </w:pPr>
            <w:ins w:id="12988" w:author="Автор">
              <w:r>
                <w:t>13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2989" w:author="Автор"/>
                <w:sz w:val="20"/>
                <w:szCs w:val="20"/>
                <w:lang w:val="en-US"/>
              </w:rPr>
            </w:pPr>
            <w:ins w:id="12990" w:author="Автор">
              <w:r w:rsidRPr="00B77658">
                <w:rPr>
                  <w:sz w:val="20"/>
                  <w:szCs w:val="20"/>
                  <w:lang w:val="en-US"/>
                </w:rPr>
                <w:t>WednesdayPrice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2991" w:author="Автор"/>
                <w:sz w:val="20"/>
                <w:szCs w:val="20"/>
              </w:rPr>
            </w:pPr>
            <w:ins w:id="12992" w:author="Автор">
              <w:r>
                <w:rPr>
                  <w:sz w:val="20"/>
                  <w:szCs w:val="20"/>
                </w:rPr>
                <w:t>Стоимость заказанного питания на среду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2993" w:author="Автор"/>
                <w:sz w:val="20"/>
                <w:szCs w:val="20"/>
              </w:rPr>
            </w:pPr>
            <w:ins w:id="1299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2995" w:author="Автор"/>
                <w:sz w:val="20"/>
                <w:szCs w:val="20"/>
                <w:lang w:val="en-US"/>
              </w:rPr>
            </w:pPr>
            <w:ins w:id="12996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2997" w:author="Автор"/>
                <w:sz w:val="20"/>
                <w:szCs w:val="20"/>
              </w:rPr>
            </w:pPr>
            <w:ins w:id="12998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2999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00" w:author="Автор"/>
              </w:rPr>
            </w:pPr>
            <w:ins w:id="13001" w:author="Автор">
              <w:r>
                <w:t>14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02" w:author="Автор"/>
                <w:sz w:val="20"/>
                <w:szCs w:val="20"/>
                <w:lang w:val="en-US"/>
              </w:rPr>
            </w:pPr>
            <w:ins w:id="13003" w:author="Автор">
              <w:r w:rsidRPr="00B77658">
                <w:rPr>
                  <w:sz w:val="20"/>
                  <w:szCs w:val="20"/>
                  <w:lang w:val="en-US"/>
                </w:rPr>
                <w:t>ThursdayPrice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3004" w:author="Автор"/>
                <w:sz w:val="20"/>
                <w:szCs w:val="20"/>
              </w:rPr>
            </w:pPr>
            <w:ins w:id="13005" w:author="Автор">
              <w:r>
                <w:rPr>
                  <w:sz w:val="20"/>
                  <w:szCs w:val="20"/>
                </w:rPr>
                <w:t>Стоимость заказанного питания на четверг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006" w:author="Автор"/>
                <w:sz w:val="20"/>
                <w:szCs w:val="20"/>
              </w:rPr>
            </w:pPr>
            <w:ins w:id="1300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08" w:author="Автор"/>
                <w:sz w:val="20"/>
                <w:szCs w:val="20"/>
                <w:lang w:val="en-US"/>
              </w:rPr>
            </w:pPr>
            <w:ins w:id="13009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10" w:author="Автор"/>
                <w:sz w:val="20"/>
                <w:szCs w:val="20"/>
              </w:rPr>
            </w:pPr>
            <w:ins w:id="13011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012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13" w:author="Автор"/>
              </w:rPr>
            </w:pPr>
            <w:ins w:id="13014" w:author="Автор">
              <w:r>
                <w:t>15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15" w:author="Автор"/>
                <w:sz w:val="20"/>
                <w:szCs w:val="20"/>
                <w:lang w:val="en-US"/>
              </w:rPr>
            </w:pPr>
            <w:ins w:id="13016" w:author="Автор">
              <w:r w:rsidRPr="00B77658">
                <w:rPr>
                  <w:sz w:val="20"/>
                  <w:szCs w:val="20"/>
                  <w:lang w:val="en-US"/>
                </w:rPr>
                <w:t>FridayPrice</w:t>
              </w:r>
            </w:ins>
          </w:p>
        </w:tc>
        <w:tc>
          <w:tcPr>
            <w:tcW w:w="1903" w:type="dxa"/>
          </w:tcPr>
          <w:p w:rsidR="00CA29C4" w:rsidRPr="00010F66" w:rsidRDefault="00010F66" w:rsidP="00010F66">
            <w:pPr>
              <w:pStyle w:val="affff1"/>
              <w:ind w:left="0"/>
              <w:rPr>
                <w:ins w:id="13017" w:author="Автор"/>
                <w:sz w:val="20"/>
                <w:szCs w:val="20"/>
              </w:rPr>
            </w:pPr>
            <w:ins w:id="13018" w:author="Автор">
              <w:r>
                <w:rPr>
                  <w:sz w:val="20"/>
                  <w:szCs w:val="20"/>
                </w:rPr>
                <w:t>Стоимость заказанного питания на пятницу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019" w:author="Автор"/>
                <w:sz w:val="20"/>
                <w:szCs w:val="20"/>
              </w:rPr>
            </w:pPr>
            <w:ins w:id="1302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21" w:author="Автор"/>
                <w:sz w:val="20"/>
                <w:szCs w:val="20"/>
                <w:lang w:val="en-US"/>
              </w:rPr>
            </w:pPr>
            <w:ins w:id="13022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23" w:author="Автор"/>
                <w:sz w:val="20"/>
                <w:szCs w:val="20"/>
              </w:rPr>
            </w:pPr>
            <w:ins w:id="13024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025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26" w:author="Автор"/>
              </w:rPr>
            </w:pPr>
            <w:ins w:id="13027" w:author="Автор">
              <w:r>
                <w:t>16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28" w:author="Автор"/>
                <w:sz w:val="20"/>
                <w:szCs w:val="20"/>
                <w:lang w:val="en-US"/>
              </w:rPr>
            </w:pPr>
            <w:ins w:id="13029" w:author="Автор">
              <w:r w:rsidRPr="00B77658">
                <w:rPr>
                  <w:sz w:val="20"/>
                  <w:szCs w:val="20"/>
                  <w:lang w:val="en-US"/>
                </w:rPr>
                <w:t>SaturdayPrice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3030" w:author="Автор"/>
                <w:sz w:val="20"/>
                <w:szCs w:val="20"/>
              </w:rPr>
            </w:pPr>
            <w:ins w:id="13031" w:author="Автор">
              <w:r>
                <w:rPr>
                  <w:sz w:val="20"/>
                  <w:szCs w:val="20"/>
                </w:rPr>
                <w:t>Стоимость заказанного питания на субботу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032" w:author="Автор"/>
                <w:sz w:val="20"/>
                <w:szCs w:val="20"/>
              </w:rPr>
            </w:pPr>
            <w:ins w:id="1303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34" w:author="Автор"/>
                <w:sz w:val="20"/>
                <w:szCs w:val="20"/>
                <w:lang w:val="en-US"/>
              </w:rPr>
            </w:pPr>
            <w:ins w:id="13035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36" w:author="Автор"/>
                <w:sz w:val="20"/>
                <w:szCs w:val="20"/>
              </w:rPr>
            </w:pPr>
            <w:ins w:id="13037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038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39" w:author="Автор"/>
              </w:rPr>
            </w:pPr>
            <w:ins w:id="13040" w:author="Автор">
              <w:r>
                <w:t>17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41" w:author="Автор"/>
                <w:sz w:val="20"/>
                <w:szCs w:val="20"/>
                <w:lang w:val="en-US"/>
              </w:rPr>
            </w:pPr>
            <w:ins w:id="13042" w:author="Автор">
              <w:r w:rsidRPr="00B77658">
                <w:rPr>
                  <w:sz w:val="20"/>
                  <w:szCs w:val="20"/>
                  <w:lang w:val="en-US"/>
                </w:rPr>
                <w:t>SundayPrice</w:t>
              </w:r>
            </w:ins>
          </w:p>
        </w:tc>
        <w:tc>
          <w:tcPr>
            <w:tcW w:w="1903" w:type="dxa"/>
          </w:tcPr>
          <w:p w:rsidR="00CA29C4" w:rsidRDefault="00010F66" w:rsidP="00010F66">
            <w:pPr>
              <w:pStyle w:val="affff1"/>
              <w:ind w:left="0"/>
              <w:rPr>
                <w:ins w:id="13043" w:author="Автор"/>
                <w:sz w:val="20"/>
                <w:szCs w:val="20"/>
              </w:rPr>
            </w:pPr>
            <w:ins w:id="13044" w:author="Автор">
              <w:r>
                <w:rPr>
                  <w:sz w:val="20"/>
                  <w:szCs w:val="20"/>
                </w:rPr>
                <w:t>Стоимость заказанного питания на воскресенье</w:t>
              </w:r>
            </w:ins>
          </w:p>
        </w:tc>
        <w:tc>
          <w:tcPr>
            <w:tcW w:w="1965" w:type="dxa"/>
          </w:tcPr>
          <w:p w:rsidR="00CA29C4" w:rsidRDefault="00010F66" w:rsidP="0092666C">
            <w:pPr>
              <w:pStyle w:val="affff1"/>
              <w:ind w:left="0"/>
              <w:rPr>
                <w:ins w:id="13045" w:author="Автор"/>
                <w:sz w:val="20"/>
                <w:szCs w:val="20"/>
              </w:rPr>
            </w:pPr>
            <w:ins w:id="1304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47" w:author="Автор"/>
                <w:sz w:val="20"/>
                <w:szCs w:val="20"/>
                <w:lang w:val="en-US"/>
              </w:rPr>
            </w:pPr>
            <w:ins w:id="13048" w:author="Автор">
              <w:r w:rsidRPr="00CA29C4">
                <w:rPr>
                  <w:sz w:val="20"/>
                  <w:szCs w:val="20"/>
                  <w:lang w:val="en-US"/>
                </w:rPr>
                <w:t>xs:string</w:t>
              </w:r>
            </w:ins>
          </w:p>
        </w:tc>
        <w:tc>
          <w:tcPr>
            <w:tcW w:w="1989" w:type="dxa"/>
            <w:vAlign w:val="center"/>
          </w:tcPr>
          <w:p w:rsidR="00CA29C4" w:rsidRDefault="00E41893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49" w:author="Автор"/>
                <w:sz w:val="20"/>
                <w:szCs w:val="20"/>
              </w:rPr>
            </w:pPr>
            <w:ins w:id="13050" w:author="Автор">
              <w:r>
                <w:rPr>
                  <w:sz w:val="20"/>
                  <w:szCs w:val="20"/>
                </w:rPr>
                <w:t>Символ «</w:t>
              </w:r>
              <w:r w:rsidRPr="00976910">
                <w:rPr>
                  <w:sz w:val="20"/>
                  <w:szCs w:val="20"/>
                </w:rPr>
                <w:t>|</w:t>
              </w:r>
              <w:r>
                <w:rPr>
                  <w:sz w:val="20"/>
                  <w:szCs w:val="20"/>
                </w:rPr>
                <w:t>» разделяет недели в случае, если цикличность циклограммы более 1 недели, например, 2, 3 и т.д.</w:t>
              </w:r>
            </w:ins>
          </w:p>
        </w:tc>
      </w:tr>
      <w:tr w:rsidR="00CA29C4" w:rsidRPr="0009076A" w:rsidTr="0092666C">
        <w:trPr>
          <w:ins w:id="13051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52" w:author="Автор"/>
              </w:rPr>
            </w:pPr>
            <w:ins w:id="13053" w:author="Автор">
              <w:r>
                <w:lastRenderedPageBreak/>
                <w:t>18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54" w:author="Автор"/>
                <w:sz w:val="20"/>
                <w:szCs w:val="20"/>
                <w:lang w:val="en-US"/>
              </w:rPr>
            </w:pPr>
            <w:ins w:id="13055" w:author="Автор">
              <w:r w:rsidRPr="00B77658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903" w:type="dxa"/>
          </w:tcPr>
          <w:p w:rsidR="00CA29C4" w:rsidRDefault="00CA29C4" w:rsidP="00001714">
            <w:pPr>
              <w:pStyle w:val="affff1"/>
              <w:ind w:left="0"/>
              <w:rPr>
                <w:ins w:id="13056" w:author="Автор"/>
                <w:sz w:val="20"/>
                <w:szCs w:val="20"/>
              </w:rPr>
            </w:pPr>
            <w:ins w:id="13057" w:author="Автор">
              <w:r>
                <w:rPr>
                  <w:sz w:val="20"/>
                  <w:szCs w:val="20"/>
                </w:rPr>
                <w:t>Время обновления записи</w:t>
              </w:r>
            </w:ins>
          </w:p>
        </w:tc>
        <w:tc>
          <w:tcPr>
            <w:tcW w:w="1965" w:type="dxa"/>
          </w:tcPr>
          <w:p w:rsidR="00CA29C4" w:rsidRDefault="00CA29C4" w:rsidP="0092666C">
            <w:pPr>
              <w:pStyle w:val="affff1"/>
              <w:ind w:left="0"/>
              <w:rPr>
                <w:ins w:id="13058" w:author="Автор"/>
                <w:sz w:val="20"/>
                <w:szCs w:val="20"/>
              </w:rPr>
            </w:pPr>
            <w:ins w:id="1305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60" w:author="Автор"/>
                <w:sz w:val="20"/>
                <w:szCs w:val="20"/>
                <w:lang w:val="en-US"/>
              </w:rPr>
            </w:pPr>
            <w:ins w:id="13061" w:author="Автор">
              <w:r w:rsidRPr="00CA29C4">
                <w:rPr>
                  <w:sz w:val="20"/>
                  <w:szCs w:val="20"/>
                  <w:lang w:val="en-US"/>
                </w:rPr>
                <w:t>dateTime</w:t>
              </w:r>
            </w:ins>
          </w:p>
        </w:tc>
        <w:tc>
          <w:tcPr>
            <w:tcW w:w="1989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62" w:author="Автор"/>
                <w:sz w:val="20"/>
                <w:szCs w:val="20"/>
              </w:rPr>
            </w:pPr>
          </w:p>
        </w:tc>
      </w:tr>
      <w:tr w:rsidR="00CA29C4" w:rsidRPr="0009076A" w:rsidTr="0092666C">
        <w:trPr>
          <w:ins w:id="13063" w:author="Автор"/>
        </w:trPr>
        <w:tc>
          <w:tcPr>
            <w:tcW w:w="534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64" w:author="Автор"/>
              </w:rPr>
            </w:pPr>
            <w:ins w:id="13065" w:author="Автор">
              <w:r>
                <w:t>19</w:t>
              </w:r>
            </w:ins>
          </w:p>
        </w:tc>
        <w:tc>
          <w:tcPr>
            <w:tcW w:w="205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66" w:author="Автор"/>
                <w:sz w:val="20"/>
                <w:szCs w:val="20"/>
                <w:lang w:val="en-US"/>
              </w:rPr>
            </w:pPr>
            <w:ins w:id="13067" w:author="Автор">
              <w:r w:rsidRPr="00B77658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903" w:type="dxa"/>
          </w:tcPr>
          <w:p w:rsidR="00CA29C4" w:rsidRDefault="00CA29C4" w:rsidP="00001714">
            <w:pPr>
              <w:pStyle w:val="affff1"/>
              <w:ind w:left="0"/>
              <w:rPr>
                <w:ins w:id="13068" w:author="Автор"/>
                <w:sz w:val="20"/>
                <w:szCs w:val="20"/>
              </w:rPr>
            </w:pPr>
            <w:ins w:id="13069" w:author="Автор">
              <w:r>
                <w:rPr>
                  <w:sz w:val="20"/>
                  <w:szCs w:val="20"/>
                </w:rPr>
                <w:t>Определяет место изменения циклограммы</w:t>
              </w:r>
            </w:ins>
          </w:p>
        </w:tc>
        <w:tc>
          <w:tcPr>
            <w:tcW w:w="1965" w:type="dxa"/>
          </w:tcPr>
          <w:p w:rsidR="00CA29C4" w:rsidRDefault="00CA29C4" w:rsidP="0092666C">
            <w:pPr>
              <w:pStyle w:val="affff1"/>
              <w:ind w:left="0"/>
              <w:rPr>
                <w:ins w:id="13070" w:author="Автор"/>
                <w:sz w:val="20"/>
                <w:szCs w:val="20"/>
              </w:rPr>
            </w:pPr>
            <w:ins w:id="1307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1980" w:type="dxa"/>
          </w:tcPr>
          <w:p w:rsidR="00CA29C4" w:rsidRPr="00B77658" w:rsidRDefault="00CA29C4" w:rsidP="0092666C">
            <w:pPr>
              <w:pStyle w:val="affff1"/>
              <w:ind w:left="0"/>
              <w:rPr>
                <w:ins w:id="13072" w:author="Автор"/>
                <w:sz w:val="20"/>
                <w:szCs w:val="20"/>
                <w:lang w:val="en-US"/>
              </w:rPr>
            </w:pPr>
            <w:ins w:id="13073" w:author="Автор">
              <w:r w:rsidRPr="00B77658">
                <w:rPr>
                  <w:sz w:val="20"/>
                  <w:szCs w:val="20"/>
                  <w:lang w:val="en-US"/>
                </w:rPr>
                <w:t>xs:boolean</w:t>
              </w:r>
            </w:ins>
          </w:p>
        </w:tc>
        <w:tc>
          <w:tcPr>
            <w:tcW w:w="1989" w:type="dxa"/>
            <w:vAlign w:val="center"/>
          </w:tcPr>
          <w:p w:rsid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74" w:author="Автор"/>
                <w:sz w:val="20"/>
                <w:szCs w:val="20"/>
              </w:rPr>
            </w:pPr>
            <w:ins w:id="13075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5B3100">
                <w:rPr>
                  <w:sz w:val="20"/>
                  <w:szCs w:val="20"/>
                  <w:rPrChange w:id="13076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CA29C4" w:rsidRPr="00CA29C4" w:rsidRDefault="00CA29C4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077" w:author="Автор"/>
                <w:sz w:val="20"/>
                <w:szCs w:val="20"/>
              </w:rPr>
            </w:pPr>
            <w:ins w:id="13078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5B3100">
                <w:rPr>
                  <w:sz w:val="20"/>
                  <w:szCs w:val="20"/>
                  <w:rPrChange w:id="13079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</w:tbl>
    <w:p w:rsidR="0003207D" w:rsidRPr="00001714" w:rsidRDefault="0003207D">
      <w:pPr>
        <w:pStyle w:val="30"/>
        <w:numPr>
          <w:ilvl w:val="0"/>
          <w:numId w:val="0"/>
        </w:numPr>
        <w:rPr>
          <w:ins w:id="13080" w:author="Автор"/>
        </w:rPr>
        <w:pPrChange w:id="13081" w:author="Автор">
          <w:pPr>
            <w:pStyle w:val="30"/>
            <w:numPr>
              <w:numId w:val="33"/>
            </w:numPr>
          </w:pPr>
        </w:pPrChange>
      </w:pPr>
    </w:p>
    <w:p w:rsidR="0003207D" w:rsidRPr="00452ED3" w:rsidDel="00D5371F" w:rsidRDefault="0003207D" w:rsidP="0003207D">
      <w:pPr>
        <w:pStyle w:val="30"/>
        <w:numPr>
          <w:ilvl w:val="2"/>
          <w:numId w:val="33"/>
        </w:numPr>
        <w:rPr>
          <w:ins w:id="13082" w:author="Автор"/>
          <w:del w:id="13083" w:author="Автор"/>
          <w:rPrChange w:id="13084" w:author="Автор">
            <w:rPr>
              <w:ins w:id="13085" w:author="Автор"/>
              <w:del w:id="13086" w:author="Автор"/>
              <w:lang w:val="en-US"/>
            </w:rPr>
          </w:rPrChange>
        </w:rPr>
      </w:pPr>
      <w:bookmarkStart w:id="13087" w:name="_Toc398816674"/>
      <w:bookmarkStart w:id="13088" w:name="_Toc398817633"/>
      <w:bookmarkStart w:id="13089" w:name="_Toc398832379"/>
      <w:bookmarkStart w:id="13090" w:name="_Toc399186969"/>
      <w:ins w:id="13091" w:author="Автор">
        <w:del w:id="13092" w:author="Автор">
          <w:r w:rsidDel="00D5371F">
            <w:delText xml:space="preserve">Параметр комплексного типа: </w:delText>
          </w:r>
          <w:r w:rsidRPr="0003207D" w:rsidDel="00D5371F">
            <w:rPr>
              <w:lang w:val="en-US"/>
            </w:rPr>
            <w:delText>CycleDiagramExt</w:delText>
          </w:r>
          <w:bookmarkEnd w:id="13087"/>
          <w:bookmarkEnd w:id="13088"/>
          <w:bookmarkEnd w:id="13089"/>
          <w:bookmarkEnd w:id="13090"/>
        </w:del>
      </w:ins>
    </w:p>
    <w:p w:rsidR="0003207D" w:rsidRPr="00452ED3" w:rsidDel="00D5371F" w:rsidRDefault="0003207D" w:rsidP="0003207D">
      <w:pPr>
        <w:pStyle w:val="affff1"/>
        <w:rPr>
          <w:ins w:id="13093" w:author="Автор"/>
          <w:del w:id="13094" w:author="Автор"/>
          <w:rPrChange w:id="13095" w:author="Автор">
            <w:rPr>
              <w:ins w:id="13096" w:author="Автор"/>
              <w:del w:id="13097" w:author="Автор"/>
              <w:lang w:val="en-US"/>
            </w:rPr>
          </w:rPrChange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03207D" w:rsidRPr="0009076A" w:rsidDel="00D5371F" w:rsidTr="00782C66">
        <w:trPr>
          <w:ins w:id="13098" w:author="Автор"/>
          <w:del w:id="13099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pStyle w:val="a9"/>
              <w:rPr>
                <w:ins w:id="13100" w:author="Автор"/>
                <w:del w:id="13101" w:author="Автор"/>
                <w:rPrChange w:id="13102" w:author="Автор">
                  <w:rPr>
                    <w:ins w:id="13103" w:author="Автор"/>
                    <w:del w:id="13104" w:author="Автор"/>
                    <w:lang w:val="en-US"/>
                  </w:rPr>
                </w:rPrChange>
              </w:rPr>
            </w:pPr>
            <w:ins w:id="13105" w:author="Автор">
              <w:del w:id="13106" w:author="Автор">
                <w:r w:rsidRPr="0009076A" w:rsidDel="00D5371F">
                  <w:delText>№</w:delText>
                </w:r>
              </w:del>
            </w:ins>
          </w:p>
        </w:tc>
        <w:tc>
          <w:tcPr>
            <w:tcW w:w="2050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107" w:author="Автор"/>
                <w:del w:id="13108" w:author="Автор"/>
              </w:rPr>
            </w:pPr>
            <w:ins w:id="13109" w:author="Автор">
              <w:del w:id="13110" w:author="Автор">
                <w:r w:rsidRPr="0009076A" w:rsidDel="00D5371F">
                  <w:delText xml:space="preserve">Код параметра </w:delText>
                </w:r>
              </w:del>
            </w:ins>
          </w:p>
        </w:tc>
        <w:tc>
          <w:tcPr>
            <w:tcW w:w="1903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111" w:author="Автор"/>
                <w:del w:id="13112" w:author="Автор"/>
              </w:rPr>
            </w:pPr>
            <w:ins w:id="13113" w:author="Автор">
              <w:del w:id="13114" w:author="Автор">
                <w:r w:rsidRPr="0009076A" w:rsidDel="00D5371F">
                  <w:delText xml:space="preserve">Описание параметра </w:delText>
                </w:r>
              </w:del>
            </w:ins>
          </w:p>
        </w:tc>
        <w:tc>
          <w:tcPr>
            <w:tcW w:w="1965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115" w:author="Автор"/>
                <w:del w:id="13116" w:author="Автор"/>
              </w:rPr>
            </w:pPr>
            <w:ins w:id="13117" w:author="Автор">
              <w:del w:id="13118" w:author="Автор">
                <w:r w:rsidRPr="0009076A" w:rsidDel="00D5371F">
                  <w:delText xml:space="preserve">Обязательность </w:delText>
                </w:r>
              </w:del>
            </w:ins>
          </w:p>
        </w:tc>
        <w:tc>
          <w:tcPr>
            <w:tcW w:w="1980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119" w:author="Автор"/>
                <w:del w:id="13120" w:author="Автор"/>
              </w:rPr>
            </w:pPr>
            <w:ins w:id="13121" w:author="Автор">
              <w:del w:id="13122" w:author="Автор">
                <w:r w:rsidRPr="0009076A" w:rsidDel="00D5371F">
                  <w:delText xml:space="preserve">Способ заполнения/Тип 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pStyle w:val="a9"/>
              <w:rPr>
                <w:ins w:id="13123" w:author="Автор"/>
                <w:del w:id="13124" w:author="Автор"/>
              </w:rPr>
            </w:pPr>
            <w:ins w:id="13125" w:author="Автор">
              <w:del w:id="13126" w:author="Автор">
                <w:r w:rsidRPr="0009076A" w:rsidDel="00D5371F">
                  <w:delText xml:space="preserve">Комментарий </w:delText>
                </w:r>
              </w:del>
            </w:ins>
          </w:p>
        </w:tc>
      </w:tr>
      <w:tr w:rsidR="0003207D" w:rsidRPr="0009076A" w:rsidDel="00D5371F" w:rsidTr="00782C66">
        <w:trPr>
          <w:ins w:id="13127" w:author="Автор"/>
          <w:del w:id="13128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129" w:author="Автор"/>
                <w:del w:id="13130" w:author="Автор"/>
                <w:rPrChange w:id="13131" w:author="Автор">
                  <w:rPr>
                    <w:ins w:id="13132" w:author="Автор"/>
                    <w:del w:id="13133" w:author="Автор"/>
                    <w:lang w:val="en-US"/>
                  </w:rPr>
                </w:rPrChange>
              </w:rPr>
            </w:pPr>
            <w:ins w:id="13134" w:author="Автор">
              <w:del w:id="13135" w:author="Автор">
                <w:r w:rsidRPr="00452ED3" w:rsidDel="00D5371F">
                  <w:rPr>
                    <w:rPrChange w:id="13136" w:author="Автор">
                      <w:rPr>
                        <w:lang w:val="en-US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137" w:author="Автор"/>
                <w:del w:id="13138" w:author="Автор"/>
                <w:sz w:val="20"/>
                <w:szCs w:val="20"/>
                <w:rPrChange w:id="13139" w:author="Автор">
                  <w:rPr>
                    <w:ins w:id="13140" w:author="Автор"/>
                    <w:del w:id="1314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142" w:author="Автор">
              <w:del w:id="13143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Monday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144" w:author="Автор"/>
                <w:del w:id="13145" w:author="Автор"/>
                <w:sz w:val="20"/>
                <w:szCs w:val="20"/>
              </w:rPr>
            </w:pPr>
            <w:ins w:id="13146" w:author="Автор">
              <w:del w:id="13147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понедельник</w:delText>
                </w:r>
              </w:del>
            </w:ins>
          </w:p>
        </w:tc>
        <w:tc>
          <w:tcPr>
            <w:tcW w:w="1965" w:type="dxa"/>
          </w:tcPr>
          <w:p w:rsidR="0003207D" w:rsidRPr="00775B23" w:rsidDel="00D5371F" w:rsidRDefault="0003207D" w:rsidP="00782C66">
            <w:pPr>
              <w:pStyle w:val="affff1"/>
              <w:ind w:left="0"/>
              <w:rPr>
                <w:ins w:id="13148" w:author="Автор"/>
                <w:del w:id="13149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150" w:author="Автор"/>
                <w:del w:id="13151" w:author="Автор"/>
                <w:sz w:val="20"/>
                <w:szCs w:val="20"/>
                <w:rPrChange w:id="13152" w:author="Автор">
                  <w:rPr>
                    <w:ins w:id="13153" w:author="Автор"/>
                    <w:del w:id="13154" w:author="Автор"/>
                    <w:sz w:val="20"/>
                    <w:szCs w:val="20"/>
                    <w:lang w:val="en-US"/>
                  </w:rPr>
                </w:rPrChange>
              </w:rPr>
            </w:pPr>
            <w:ins w:id="13155" w:author="Автор">
              <w:del w:id="13156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157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158" w:author="Автор"/>
                <w:del w:id="13159" w:author="Автор"/>
                <w:sz w:val="20"/>
                <w:szCs w:val="20"/>
              </w:rPr>
            </w:pPr>
            <w:ins w:id="13160" w:author="Автор">
              <w:del w:id="13161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162" w:author="Автор"/>
          <w:del w:id="13163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164" w:author="Автор"/>
                <w:del w:id="13165" w:author="Автор"/>
                <w:rPrChange w:id="13166" w:author="Автор">
                  <w:rPr>
                    <w:ins w:id="13167" w:author="Автор"/>
                    <w:del w:id="13168" w:author="Автор"/>
                    <w:lang w:val="en-US"/>
                  </w:rPr>
                </w:rPrChange>
              </w:rPr>
            </w:pPr>
            <w:ins w:id="13169" w:author="Автор">
              <w:del w:id="13170" w:author="Автор">
                <w:r w:rsidRPr="00452ED3" w:rsidDel="00D5371F">
                  <w:rPr>
                    <w:rPrChange w:id="13171" w:author="Автор">
                      <w:rPr>
                        <w:lang w:val="en-US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172" w:author="Автор"/>
                <w:del w:id="13173" w:author="Автор"/>
                <w:sz w:val="20"/>
                <w:szCs w:val="20"/>
                <w:rPrChange w:id="13174" w:author="Автор">
                  <w:rPr>
                    <w:ins w:id="13175" w:author="Автор"/>
                    <w:del w:id="13176" w:author="Автор"/>
                    <w:sz w:val="20"/>
                    <w:szCs w:val="20"/>
                    <w:lang w:val="en-US"/>
                  </w:rPr>
                </w:rPrChange>
              </w:rPr>
            </w:pPr>
            <w:ins w:id="13177" w:author="Автор">
              <w:del w:id="13178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Tuesday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179" w:author="Автор"/>
                <w:del w:id="13180" w:author="Автор"/>
                <w:sz w:val="20"/>
                <w:szCs w:val="20"/>
              </w:rPr>
            </w:pPr>
            <w:ins w:id="13181" w:author="Автор">
              <w:del w:id="13182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вторник</w:delText>
                </w:r>
              </w:del>
            </w:ins>
          </w:p>
        </w:tc>
        <w:tc>
          <w:tcPr>
            <w:tcW w:w="1965" w:type="dxa"/>
          </w:tcPr>
          <w:p w:rsidR="0003207D" w:rsidRPr="00775B23" w:rsidDel="00D5371F" w:rsidRDefault="0003207D" w:rsidP="00782C66">
            <w:pPr>
              <w:pStyle w:val="affff1"/>
              <w:ind w:left="0"/>
              <w:rPr>
                <w:ins w:id="13183" w:author="Автор"/>
                <w:del w:id="13184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185" w:author="Автор"/>
                <w:del w:id="13186" w:author="Автор"/>
                <w:sz w:val="20"/>
                <w:szCs w:val="20"/>
                <w:rPrChange w:id="13187" w:author="Автор">
                  <w:rPr>
                    <w:ins w:id="13188" w:author="Автор"/>
                    <w:del w:id="13189" w:author="Автор"/>
                    <w:sz w:val="20"/>
                    <w:szCs w:val="20"/>
                    <w:lang w:val="en-US"/>
                  </w:rPr>
                </w:rPrChange>
              </w:rPr>
            </w:pPr>
            <w:ins w:id="13190" w:author="Автор">
              <w:del w:id="13191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192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193" w:author="Автор"/>
                <w:del w:id="13194" w:author="Автор"/>
                <w:sz w:val="20"/>
                <w:szCs w:val="20"/>
              </w:rPr>
            </w:pPr>
            <w:ins w:id="13195" w:author="Автор">
              <w:del w:id="13196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197" w:author="Автор"/>
          <w:del w:id="13198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199" w:author="Автор"/>
                <w:del w:id="13200" w:author="Автор"/>
                <w:rPrChange w:id="13201" w:author="Автор">
                  <w:rPr>
                    <w:ins w:id="13202" w:author="Автор"/>
                    <w:del w:id="13203" w:author="Автор"/>
                    <w:lang w:val="en-US"/>
                  </w:rPr>
                </w:rPrChange>
              </w:rPr>
            </w:pPr>
            <w:ins w:id="13204" w:author="Автор">
              <w:del w:id="13205" w:author="Автор">
                <w:r w:rsidRPr="00452ED3" w:rsidDel="00D5371F">
                  <w:rPr>
                    <w:rPrChange w:id="13206" w:author="Автор">
                      <w:rPr>
                        <w:lang w:val="en-US"/>
                      </w:rPr>
                    </w:rPrChange>
                  </w:rPr>
                  <w:delText>3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07" w:author="Автор"/>
                <w:del w:id="13208" w:author="Автор"/>
                <w:sz w:val="20"/>
                <w:szCs w:val="20"/>
                <w:rPrChange w:id="13209" w:author="Автор">
                  <w:rPr>
                    <w:ins w:id="13210" w:author="Автор"/>
                    <w:del w:id="1321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12" w:author="Автор">
              <w:del w:id="13213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Wednesday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214" w:author="Автор"/>
                <w:del w:id="13215" w:author="Автор"/>
                <w:sz w:val="20"/>
                <w:szCs w:val="20"/>
              </w:rPr>
            </w:pPr>
            <w:ins w:id="13216" w:author="Автор">
              <w:del w:id="13217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среду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3218" w:author="Автор"/>
                <w:del w:id="13219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20" w:author="Автор"/>
                <w:del w:id="13221" w:author="Автор"/>
                <w:sz w:val="20"/>
                <w:szCs w:val="20"/>
                <w:rPrChange w:id="13222" w:author="Автор">
                  <w:rPr>
                    <w:ins w:id="13223" w:author="Автор"/>
                    <w:del w:id="13224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25" w:author="Автор">
              <w:del w:id="13226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227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28" w:author="Автор"/>
                <w:del w:id="13229" w:author="Автор"/>
                <w:sz w:val="20"/>
                <w:szCs w:val="20"/>
              </w:rPr>
            </w:pPr>
            <w:ins w:id="13230" w:author="Автор">
              <w:del w:id="13231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232" w:author="Автор"/>
          <w:del w:id="13233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34" w:author="Автор"/>
                <w:del w:id="13235" w:author="Автор"/>
                <w:rPrChange w:id="13236" w:author="Автор">
                  <w:rPr>
                    <w:ins w:id="13237" w:author="Автор"/>
                    <w:del w:id="13238" w:author="Автор"/>
                    <w:lang w:val="en-US"/>
                  </w:rPr>
                </w:rPrChange>
              </w:rPr>
            </w:pPr>
            <w:ins w:id="13239" w:author="Автор">
              <w:del w:id="13240" w:author="Автор">
                <w:r w:rsidRPr="00452ED3" w:rsidDel="00D5371F">
                  <w:rPr>
                    <w:rPrChange w:id="13241" w:author="Автор">
                      <w:rPr>
                        <w:lang w:val="en-US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42" w:author="Автор"/>
                <w:del w:id="13243" w:author="Автор"/>
                <w:sz w:val="20"/>
                <w:szCs w:val="20"/>
                <w:rPrChange w:id="13244" w:author="Автор">
                  <w:rPr>
                    <w:ins w:id="13245" w:author="Автор"/>
                    <w:del w:id="13246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47" w:author="Автор">
              <w:del w:id="13248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Thursday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249" w:author="Автор"/>
                <w:del w:id="13250" w:author="Автор"/>
                <w:sz w:val="20"/>
                <w:szCs w:val="20"/>
              </w:rPr>
            </w:pPr>
            <w:ins w:id="13251" w:author="Автор">
              <w:del w:id="13252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четверг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3253" w:author="Автор"/>
                <w:del w:id="13254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55" w:author="Автор"/>
                <w:del w:id="13256" w:author="Автор"/>
                <w:sz w:val="20"/>
                <w:szCs w:val="20"/>
                <w:rPrChange w:id="13257" w:author="Автор">
                  <w:rPr>
                    <w:ins w:id="13258" w:author="Автор"/>
                    <w:del w:id="13259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60" w:author="Автор">
              <w:del w:id="13261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262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63" w:author="Автор"/>
                <w:del w:id="13264" w:author="Автор"/>
                <w:sz w:val="20"/>
                <w:szCs w:val="20"/>
              </w:rPr>
            </w:pPr>
            <w:ins w:id="13265" w:author="Автор">
              <w:del w:id="13266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267" w:author="Автор"/>
          <w:del w:id="13268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69" w:author="Автор"/>
                <w:del w:id="13270" w:author="Автор"/>
                <w:rPrChange w:id="13271" w:author="Автор">
                  <w:rPr>
                    <w:ins w:id="13272" w:author="Автор"/>
                    <w:del w:id="13273" w:author="Автор"/>
                    <w:lang w:val="en-US"/>
                  </w:rPr>
                </w:rPrChange>
              </w:rPr>
            </w:pPr>
            <w:ins w:id="13274" w:author="Автор">
              <w:del w:id="13275" w:author="Автор">
                <w:r w:rsidRPr="00452ED3" w:rsidDel="00D5371F">
                  <w:rPr>
                    <w:rPrChange w:id="13276" w:author="Автор">
                      <w:rPr>
                        <w:lang w:val="en-US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77" w:author="Автор"/>
                <w:del w:id="13278" w:author="Автор"/>
                <w:sz w:val="20"/>
                <w:szCs w:val="20"/>
                <w:rPrChange w:id="13279" w:author="Автор">
                  <w:rPr>
                    <w:ins w:id="13280" w:author="Автор"/>
                    <w:del w:id="1328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82" w:author="Автор">
              <w:del w:id="13283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Friday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284" w:author="Автор"/>
                <w:del w:id="13285" w:author="Автор"/>
                <w:sz w:val="20"/>
                <w:szCs w:val="20"/>
              </w:rPr>
            </w:pPr>
            <w:ins w:id="13286" w:author="Автор">
              <w:del w:id="13287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пятницу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3288" w:author="Автор"/>
                <w:del w:id="13289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290" w:author="Автор"/>
                <w:del w:id="13291" w:author="Автор"/>
                <w:sz w:val="20"/>
                <w:szCs w:val="20"/>
                <w:rPrChange w:id="13292" w:author="Автор">
                  <w:rPr>
                    <w:ins w:id="13293" w:author="Автор"/>
                    <w:del w:id="13294" w:author="Автор"/>
                    <w:sz w:val="20"/>
                    <w:szCs w:val="20"/>
                    <w:lang w:val="en-US"/>
                  </w:rPr>
                </w:rPrChange>
              </w:rPr>
            </w:pPr>
            <w:ins w:id="13295" w:author="Автор">
              <w:del w:id="13296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297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298" w:author="Автор"/>
                <w:del w:id="13299" w:author="Автор"/>
                <w:sz w:val="20"/>
                <w:szCs w:val="20"/>
              </w:rPr>
            </w:pPr>
            <w:ins w:id="13300" w:author="Автор">
              <w:del w:id="13301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  <w:tr w:rsidR="0003207D" w:rsidRPr="0009076A" w:rsidDel="00D5371F" w:rsidTr="00782C66">
        <w:trPr>
          <w:ins w:id="13302" w:author="Автор"/>
          <w:del w:id="13303" w:author="Автор"/>
        </w:trPr>
        <w:tc>
          <w:tcPr>
            <w:tcW w:w="534" w:type="dxa"/>
            <w:vAlign w:val="center"/>
          </w:tcPr>
          <w:p w:rsidR="0003207D" w:rsidRPr="00452ED3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304" w:author="Автор"/>
                <w:del w:id="13305" w:author="Автор"/>
                <w:rPrChange w:id="13306" w:author="Автор">
                  <w:rPr>
                    <w:ins w:id="13307" w:author="Автор"/>
                    <w:del w:id="13308" w:author="Автор"/>
                    <w:lang w:val="en-US"/>
                  </w:rPr>
                </w:rPrChange>
              </w:rPr>
            </w:pPr>
            <w:ins w:id="13309" w:author="Автор">
              <w:del w:id="13310" w:author="Автор">
                <w:r w:rsidRPr="00452ED3" w:rsidDel="00D5371F">
                  <w:rPr>
                    <w:rPrChange w:id="13311" w:author="Автор">
                      <w:rPr>
                        <w:lang w:val="en-US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205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312" w:author="Автор"/>
                <w:del w:id="13313" w:author="Автор"/>
                <w:sz w:val="20"/>
                <w:szCs w:val="20"/>
                <w:rPrChange w:id="13314" w:author="Автор">
                  <w:rPr>
                    <w:ins w:id="13315" w:author="Автор"/>
                    <w:del w:id="13316" w:author="Автор"/>
                    <w:sz w:val="20"/>
                    <w:szCs w:val="20"/>
                    <w:lang w:val="en-US"/>
                  </w:rPr>
                </w:rPrChange>
              </w:rPr>
            </w:pPr>
            <w:ins w:id="13317" w:author="Автор">
              <w:del w:id="13318" w:author="Автор">
                <w:r w:rsidRPr="000231DC" w:rsidDel="00D5371F">
                  <w:rPr>
                    <w:sz w:val="20"/>
                    <w:szCs w:val="20"/>
                    <w:lang w:val="en-US"/>
                  </w:rPr>
                  <w:delText>Saturday</w:delText>
                </w:r>
              </w:del>
            </w:ins>
          </w:p>
        </w:tc>
        <w:tc>
          <w:tcPr>
            <w:tcW w:w="1903" w:type="dxa"/>
          </w:tcPr>
          <w:p w:rsidR="0003207D" w:rsidRPr="0009076A" w:rsidDel="00D5371F" w:rsidRDefault="0003207D" w:rsidP="00782C66">
            <w:pPr>
              <w:pStyle w:val="affff1"/>
              <w:ind w:left="0"/>
              <w:rPr>
                <w:ins w:id="13319" w:author="Автор"/>
                <w:del w:id="13320" w:author="Автор"/>
                <w:sz w:val="20"/>
                <w:szCs w:val="20"/>
              </w:rPr>
            </w:pPr>
            <w:ins w:id="13321" w:author="Автор">
              <w:del w:id="13322" w:author="Автор">
                <w:r w:rsidDel="00D5371F">
                  <w:rPr>
                    <w:sz w:val="20"/>
                    <w:szCs w:val="20"/>
                  </w:rPr>
                  <w:delText>Список идентификаторов комплексов питания на субботу</w:delText>
                </w:r>
              </w:del>
            </w:ins>
          </w:p>
        </w:tc>
        <w:tc>
          <w:tcPr>
            <w:tcW w:w="1965" w:type="dxa"/>
          </w:tcPr>
          <w:p w:rsidR="0003207D" w:rsidRPr="00CC24E6" w:rsidDel="00D5371F" w:rsidRDefault="0003207D" w:rsidP="00782C66">
            <w:pPr>
              <w:pStyle w:val="affff1"/>
              <w:ind w:left="0"/>
              <w:rPr>
                <w:ins w:id="13323" w:author="Автор"/>
                <w:del w:id="13324" w:author="Автор"/>
                <w:sz w:val="20"/>
                <w:szCs w:val="20"/>
              </w:rPr>
            </w:pPr>
          </w:p>
        </w:tc>
        <w:tc>
          <w:tcPr>
            <w:tcW w:w="1980" w:type="dxa"/>
          </w:tcPr>
          <w:p w:rsidR="0003207D" w:rsidRPr="00452ED3" w:rsidDel="00D5371F" w:rsidRDefault="0003207D" w:rsidP="00782C66">
            <w:pPr>
              <w:pStyle w:val="affff1"/>
              <w:ind w:left="0"/>
              <w:rPr>
                <w:ins w:id="13325" w:author="Автор"/>
                <w:del w:id="13326" w:author="Автор"/>
                <w:sz w:val="20"/>
                <w:szCs w:val="20"/>
                <w:rPrChange w:id="13327" w:author="Автор">
                  <w:rPr>
                    <w:ins w:id="13328" w:author="Автор"/>
                    <w:del w:id="13329" w:author="Автор"/>
                    <w:sz w:val="20"/>
                    <w:szCs w:val="20"/>
                    <w:lang w:val="en-US"/>
                  </w:rPr>
                </w:rPrChange>
              </w:rPr>
            </w:pPr>
            <w:ins w:id="13330" w:author="Автор">
              <w:del w:id="13331" w:author="Автор">
                <w:r w:rsidRPr="0009076A" w:rsidDel="00D5371F">
                  <w:rPr>
                    <w:sz w:val="20"/>
                    <w:szCs w:val="20"/>
                    <w:lang w:val="en-US"/>
                  </w:rPr>
                  <w:delText>xs</w:delText>
                </w:r>
                <w:r w:rsidRPr="00452ED3" w:rsidDel="00D5371F">
                  <w:rPr>
                    <w:sz w:val="20"/>
                    <w:szCs w:val="20"/>
                    <w:rPrChange w:id="13332" w:author="Автор">
                      <w:rPr>
                        <w:sz w:val="20"/>
                        <w:szCs w:val="20"/>
                        <w:lang w:val="en-US"/>
                      </w:rPr>
                    </w:rPrChange>
                  </w:rPr>
                  <w:delText>:</w:delText>
                </w:r>
                <w:r w:rsidRPr="0009076A" w:rsidDel="00D5371F">
                  <w:rPr>
                    <w:sz w:val="20"/>
                    <w:szCs w:val="20"/>
                    <w:lang w:val="en-US"/>
                  </w:rPr>
                  <w:delText>string</w:delText>
                </w:r>
              </w:del>
            </w:ins>
          </w:p>
        </w:tc>
        <w:tc>
          <w:tcPr>
            <w:tcW w:w="1989" w:type="dxa"/>
            <w:vAlign w:val="center"/>
          </w:tcPr>
          <w:p w:rsidR="0003207D" w:rsidRPr="0009076A" w:rsidDel="00D5371F" w:rsidRDefault="0003207D" w:rsidP="00782C6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333" w:author="Автор"/>
                <w:del w:id="13334" w:author="Автор"/>
                <w:sz w:val="20"/>
                <w:szCs w:val="20"/>
              </w:rPr>
            </w:pPr>
            <w:ins w:id="13335" w:author="Автор">
              <w:del w:id="13336" w:author="Автор">
                <w:r w:rsidDel="00D5371F">
                  <w:rPr>
                    <w:sz w:val="20"/>
                    <w:szCs w:val="20"/>
                  </w:rPr>
                  <w:delText>Разделитель идентификаторов – «;»</w:delText>
                </w:r>
              </w:del>
            </w:ins>
          </w:p>
        </w:tc>
      </w:tr>
    </w:tbl>
    <w:p w:rsidR="001A5149" w:rsidDel="00D5371F" w:rsidRDefault="001A5149" w:rsidP="001A5149">
      <w:pPr>
        <w:rPr>
          <w:del w:id="13337" w:author="Автор"/>
        </w:rPr>
      </w:pPr>
    </w:p>
    <w:p w:rsidR="001A5149" w:rsidRDefault="001A5149" w:rsidP="001A5149">
      <w:pPr>
        <w:pStyle w:val="30"/>
        <w:rPr>
          <w:lang w:val="en-US"/>
        </w:rPr>
      </w:pPr>
      <w:bookmarkStart w:id="13338" w:name="_Toc399186970"/>
      <w:r>
        <w:t xml:space="preserve">Параметр комплексного типа: </w:t>
      </w:r>
      <w:r w:rsidRPr="001A5149">
        <w:rPr>
          <w:lang w:val="en-US"/>
        </w:rPr>
        <w:t>ComplexInfoList</w:t>
      </w:r>
      <w:bookmarkEnd w:id="13338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1A5149" w:rsidRPr="0009076A" w:rsidTr="0092666C">
        <w:tc>
          <w:tcPr>
            <w:tcW w:w="534" w:type="dxa"/>
            <w:vAlign w:val="center"/>
          </w:tcPr>
          <w:p w:rsidR="001A5149" w:rsidRPr="0009076A" w:rsidRDefault="001A5149" w:rsidP="0092666C">
            <w:pPr>
              <w:pStyle w:val="a9"/>
              <w:rPr>
                <w:lang w:val="en-US"/>
              </w:rPr>
            </w:pPr>
            <w:r w:rsidRPr="0009076A">
              <w:t>№</w:t>
            </w:r>
          </w:p>
        </w:tc>
        <w:tc>
          <w:tcPr>
            <w:tcW w:w="205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1A5149" w:rsidRPr="0009076A" w:rsidRDefault="001A5149" w:rsidP="0092666C">
            <w:pPr>
              <w:pStyle w:val="a9"/>
            </w:pPr>
            <w:r w:rsidRPr="0009076A">
              <w:t xml:space="preserve">Комментарий </w:t>
            </w:r>
          </w:p>
        </w:tc>
      </w:tr>
      <w:tr w:rsidR="001A5149" w:rsidRPr="0009076A" w:rsidTr="0092666C">
        <w:tc>
          <w:tcPr>
            <w:tcW w:w="534" w:type="dxa"/>
            <w:vAlign w:val="center"/>
          </w:tcPr>
          <w:p w:rsidR="001A514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</w:pPr>
            <w:r>
              <w:t>1</w:t>
            </w:r>
          </w:p>
        </w:tc>
        <w:tc>
          <w:tcPr>
            <w:tcW w:w="205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</w:rPr>
              <w:t>ComplexInfo</w:t>
            </w:r>
          </w:p>
        </w:tc>
        <w:tc>
          <w:tcPr>
            <w:tcW w:w="1903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 одного комплекса</w:t>
            </w:r>
          </w:p>
        </w:tc>
        <w:tc>
          <w:tcPr>
            <w:tcW w:w="1965" w:type="dxa"/>
          </w:tcPr>
          <w:p w:rsidR="001A5149" w:rsidRDefault="001A514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 w:rsidR="001A5149" w:rsidRPr="00F542DC" w:rsidRDefault="001A514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E4793B">
              <w:rPr>
                <w:sz w:val="20"/>
                <w:szCs w:val="20"/>
                <w:lang w:val="en-US"/>
              </w:rPr>
              <w:t>ComplexInfoExt</w:t>
            </w:r>
          </w:p>
        </w:tc>
        <w:tc>
          <w:tcPr>
            <w:tcW w:w="1989" w:type="dxa"/>
            <w:vAlign w:val="center"/>
          </w:tcPr>
          <w:p w:rsidR="001A5149" w:rsidRDefault="001A514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</w:p>
        </w:tc>
      </w:tr>
    </w:tbl>
    <w:p w:rsidR="001A5149" w:rsidRDefault="00225039" w:rsidP="00225039">
      <w:pPr>
        <w:pStyle w:val="30"/>
        <w:rPr>
          <w:lang w:val="en-US"/>
        </w:rPr>
      </w:pPr>
      <w:bookmarkStart w:id="13339" w:name="_Toc399186971"/>
      <w:r>
        <w:t xml:space="preserve">Параметр комплексного типа: </w:t>
      </w:r>
      <w:r w:rsidRPr="00225039">
        <w:rPr>
          <w:lang w:val="en-US"/>
        </w:rPr>
        <w:t>ComplexInfoExt</w:t>
      </w:r>
      <w:bookmarkEnd w:id="13339"/>
    </w:p>
    <w:p w:rsidR="00225039" w:rsidRPr="00225039" w:rsidRDefault="00225039" w:rsidP="00225039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050"/>
        <w:gridCol w:w="1903"/>
        <w:gridCol w:w="1965"/>
        <w:gridCol w:w="1980"/>
        <w:gridCol w:w="1989"/>
      </w:tblGrid>
      <w:tr w:rsidR="00225039" w:rsidTr="0092666C">
        <w:tc>
          <w:tcPr>
            <w:tcW w:w="534" w:type="dxa"/>
            <w:vAlign w:val="center"/>
          </w:tcPr>
          <w:p w:rsidR="00225039" w:rsidRPr="00703AC4" w:rsidRDefault="00225039" w:rsidP="0092666C">
            <w:pPr>
              <w:pStyle w:val="a9"/>
              <w:rPr>
                <w:lang w:val="en-US"/>
              </w:rPr>
            </w:pPr>
            <w:r>
              <w:t>№</w:t>
            </w:r>
          </w:p>
        </w:tc>
        <w:tc>
          <w:tcPr>
            <w:tcW w:w="205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Код параметра </w:t>
            </w:r>
          </w:p>
        </w:tc>
        <w:tc>
          <w:tcPr>
            <w:tcW w:w="1903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Описание параметра </w:t>
            </w:r>
          </w:p>
        </w:tc>
        <w:tc>
          <w:tcPr>
            <w:tcW w:w="1965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Обязательность </w:t>
            </w:r>
          </w:p>
        </w:tc>
        <w:tc>
          <w:tcPr>
            <w:tcW w:w="1980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Способ заполнения/Тип </w:t>
            </w:r>
          </w:p>
        </w:tc>
        <w:tc>
          <w:tcPr>
            <w:tcW w:w="1989" w:type="dxa"/>
            <w:vAlign w:val="center"/>
          </w:tcPr>
          <w:p w:rsidR="00225039" w:rsidRPr="00703AC4" w:rsidRDefault="00225039" w:rsidP="0092666C">
            <w:pPr>
              <w:pStyle w:val="a9"/>
            </w:pPr>
            <w:r w:rsidRPr="00703AC4">
              <w:t xml:space="preserve">Комментарий </w:t>
            </w: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 w:rsidRPr="00C54BE3">
              <w:rPr>
                <w:sz w:val="20"/>
                <w:szCs w:val="20"/>
              </w:rPr>
              <w:t>1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</w:rPr>
              <w:t>idOfComplexInfo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информации о комплексе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7E0526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idOfComplex</w:t>
            </w:r>
          </w:p>
        </w:tc>
        <w:tc>
          <w:tcPr>
            <w:tcW w:w="1903" w:type="dxa"/>
          </w:tcPr>
          <w:p w:rsidR="00225039" w:rsidRPr="00225039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</w:rPr>
            </w:pPr>
            <w:r>
              <w:rPr>
                <w:sz w:val="20"/>
              </w:rPr>
              <w:t>Идентификатор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xs:int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complexName</w:t>
            </w:r>
          </w:p>
        </w:tc>
        <w:tc>
          <w:tcPr>
            <w:tcW w:w="1903" w:type="dxa"/>
          </w:tcPr>
          <w:p w:rsidR="00225039" w:rsidRPr="00B26251" w:rsidRDefault="00225039" w:rsidP="0092666C">
            <w:pPr>
              <w:snapToGrid w:val="0"/>
              <w:spacing w:before="120" w:line="360" w:lineRule="auto"/>
              <w:ind w:firstLine="34"/>
              <w:rPr>
                <w:sz w:val="20"/>
                <w:lang w:val="en-US"/>
              </w:rPr>
            </w:pPr>
            <w:r>
              <w:rPr>
                <w:sz w:val="20"/>
              </w:rPr>
              <w:t>Наименование комплекса</w:t>
            </w:r>
          </w:p>
        </w:tc>
        <w:tc>
          <w:tcPr>
            <w:tcW w:w="1965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0C3AEA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xs:string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menuDate</w:t>
            </w:r>
          </w:p>
        </w:tc>
        <w:tc>
          <w:tcPr>
            <w:tcW w:w="1903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Дата, на которую данная информация о комплексе актуальна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 w:rsidRPr="00C54BE3">
              <w:rPr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C54BE3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currentPrice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 комплекса</w:t>
            </w:r>
          </w:p>
        </w:tc>
        <w:tc>
          <w:tcPr>
            <w:tcW w:w="1965" w:type="dxa"/>
          </w:tcPr>
          <w:p w:rsidR="00225039" w:rsidRPr="00C54BE3" w:rsidRDefault="00225039" w:rsidP="0092666C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</w:t>
            </w:r>
          </w:p>
        </w:tc>
        <w:tc>
          <w:tcPr>
            <w:tcW w:w="1980" w:type="dxa"/>
          </w:tcPr>
          <w:p w:rsidR="00225039" w:rsidRPr="00C54BE3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xs</w:t>
            </w:r>
            <w:r>
              <w:rPr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long</w:t>
            </w:r>
          </w:p>
        </w:tc>
        <w:tc>
          <w:tcPr>
            <w:tcW w:w="1989" w:type="dxa"/>
          </w:tcPr>
          <w:p w:rsidR="00225039" w:rsidRPr="007E0526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</w:p>
        </w:tc>
      </w:tr>
      <w:tr w:rsidR="00225039" w:rsidTr="0092666C">
        <w:tc>
          <w:tcPr>
            <w:tcW w:w="534" w:type="dxa"/>
            <w:vAlign w:val="center"/>
          </w:tcPr>
          <w:p w:rsidR="00225039" w:rsidRPr="00F96A39" w:rsidRDefault="00225039" w:rsidP="0092666C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50" w:type="dxa"/>
          </w:tcPr>
          <w:p w:rsidR="00225039" w:rsidRPr="00F96A39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  <w:lang w:val="en-US"/>
              </w:rPr>
            </w:pPr>
            <w:r w:rsidRPr="00225039">
              <w:rPr>
                <w:sz w:val="20"/>
                <w:szCs w:val="20"/>
                <w:lang w:val="en-US"/>
              </w:rPr>
              <w:t>usedSubscriptionFeeding</w:t>
            </w:r>
          </w:p>
        </w:tc>
        <w:tc>
          <w:tcPr>
            <w:tcW w:w="1903" w:type="dxa"/>
          </w:tcPr>
          <w:p w:rsidR="00225039" w:rsidRPr="00C54BE3" w:rsidRDefault="00225039" w:rsidP="0092666C">
            <w:pPr>
              <w:snapToGrid w:val="0"/>
              <w:spacing w:before="12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Отметка об участии комплекса в АП</w:t>
            </w:r>
          </w:p>
        </w:tc>
        <w:tc>
          <w:tcPr>
            <w:tcW w:w="1965" w:type="dxa"/>
          </w:tcPr>
          <w:p w:rsidR="00225039" w:rsidRPr="00DD7904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980" w:type="dxa"/>
          </w:tcPr>
          <w:p w:rsidR="00225039" w:rsidRPr="00225039" w:rsidRDefault="00225039" w:rsidP="00225039">
            <w:pPr>
              <w:pStyle w:val="affff1"/>
              <w:ind w:left="0"/>
              <w:rPr>
                <w:sz w:val="20"/>
                <w:szCs w:val="20"/>
                <w:lang w:val="en-US"/>
              </w:rPr>
            </w:pPr>
            <w:r w:rsidRPr="00B26251">
              <w:rPr>
                <w:sz w:val="20"/>
                <w:szCs w:val="20"/>
              </w:rPr>
              <w:t>xs:</w:t>
            </w: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1989" w:type="dxa"/>
          </w:tcPr>
          <w:p w:rsid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 w:rsidRPr="00225039">
              <w:rPr>
                <w:sz w:val="20"/>
                <w:szCs w:val="20"/>
              </w:rPr>
              <w:t xml:space="preserve">1 – </w:t>
            </w:r>
            <w:r>
              <w:rPr>
                <w:sz w:val="20"/>
                <w:szCs w:val="20"/>
              </w:rPr>
              <w:t>комплекс может участвовать в АП,</w:t>
            </w:r>
          </w:p>
          <w:p w:rsidR="00225039" w:rsidRPr="00225039" w:rsidRDefault="00225039" w:rsidP="0092666C">
            <w:pPr>
              <w:pStyle w:val="affff1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– не может.</w:t>
            </w:r>
          </w:p>
        </w:tc>
      </w:tr>
    </w:tbl>
    <w:p w:rsidR="00225039" w:rsidRDefault="00225039" w:rsidP="00225039">
      <w:pPr>
        <w:rPr>
          <w:ins w:id="13340" w:author="Автор"/>
        </w:rPr>
      </w:pPr>
      <w:r>
        <w:t>Все параметры данного типа – атрибуты.</w:t>
      </w:r>
    </w:p>
    <w:p w:rsidR="00F364EC" w:rsidRDefault="00F364EC" w:rsidP="00225039"/>
    <w:p w:rsidR="00634B72" w:rsidRDefault="00634B72">
      <w:pPr>
        <w:pStyle w:val="30"/>
        <w:rPr>
          <w:ins w:id="13341" w:author="Автор"/>
        </w:rPr>
        <w:pPrChange w:id="13342" w:author="Автор">
          <w:pPr>
            <w:pStyle w:val="30"/>
            <w:numPr>
              <w:numId w:val="23"/>
            </w:numPr>
          </w:pPr>
        </w:pPrChange>
      </w:pPr>
      <w:bookmarkStart w:id="13343" w:name="_Toc399186972"/>
      <w:ins w:id="13344" w:author="Автор">
        <w:r>
          <w:lastRenderedPageBreak/>
          <w:t xml:space="preserve">Параметр комплексного типа: </w:t>
        </w:r>
        <w:r w:rsidR="008366B2" w:rsidRPr="000A29E6">
          <w:rPr>
            <w:rPrChange w:id="13345" w:author="Автор">
              <w:rPr>
                <w:rFonts w:ascii="Courier New" w:hAnsi="Courier New" w:cs="Courier New"/>
                <w:color w:val="000000"/>
                <w:sz w:val="20"/>
                <w:szCs w:val="20"/>
              </w:rPr>
            </w:rPrChange>
          </w:rPr>
          <w:t>ClientRepresentativesList</w:t>
        </w:r>
        <w:r w:rsidR="008366B2" w:rsidRPr="00634B72" w:rsidDel="008366B2">
          <w:t xml:space="preserve"> </w:t>
        </w:r>
        <w:del w:id="13346" w:author="Автор">
          <w:r w:rsidRPr="00634B72" w:rsidDel="008366B2">
            <w:delText>c</w:delText>
          </w:r>
          <w:r w:rsidR="006C7245" w:rsidRPr="000A29E6" w:rsidDel="008366B2">
            <w:rPr>
              <w:rPrChange w:id="13347" w:author="Автор">
                <w:rPr>
                  <w:lang w:val="en-US"/>
                </w:rPr>
              </w:rPrChange>
            </w:rPr>
            <w:delText>Reps</w:delText>
          </w:r>
        </w:del>
        <w:bookmarkEnd w:id="13343"/>
      </w:ins>
    </w:p>
    <w:p w:rsidR="00634B72" w:rsidRDefault="00634B72" w:rsidP="00634B72">
      <w:pPr>
        <w:pStyle w:val="20"/>
        <w:numPr>
          <w:ilvl w:val="0"/>
          <w:numId w:val="0"/>
        </w:numPr>
        <w:ind w:left="453"/>
        <w:rPr>
          <w:ins w:id="13348" w:author="Автор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843"/>
        <w:gridCol w:w="2126"/>
        <w:gridCol w:w="2551"/>
        <w:gridCol w:w="1808"/>
      </w:tblGrid>
      <w:tr w:rsidR="00634B72" w:rsidTr="002008CA">
        <w:trPr>
          <w:ins w:id="13349" w:author="Автор"/>
        </w:trPr>
        <w:tc>
          <w:tcPr>
            <w:tcW w:w="534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50" w:author="Автор"/>
                <w:lang w:val="en-US"/>
              </w:rPr>
            </w:pPr>
            <w:ins w:id="13351" w:author="Автор">
              <w:r>
                <w:t>№</w:t>
              </w:r>
            </w:ins>
          </w:p>
        </w:tc>
        <w:tc>
          <w:tcPr>
            <w:tcW w:w="1559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52" w:author="Автор"/>
              </w:rPr>
            </w:pPr>
            <w:ins w:id="13353" w:author="Автор">
              <w:r w:rsidRPr="00703AC4">
                <w:t xml:space="preserve">Код параметра </w:t>
              </w:r>
            </w:ins>
          </w:p>
        </w:tc>
        <w:tc>
          <w:tcPr>
            <w:tcW w:w="1843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54" w:author="Автор"/>
              </w:rPr>
            </w:pPr>
            <w:ins w:id="13355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56" w:author="Автор"/>
              </w:rPr>
            </w:pPr>
            <w:ins w:id="13357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58" w:author="Автор"/>
              </w:rPr>
            </w:pPr>
            <w:ins w:id="13359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634B72" w:rsidRPr="00703AC4" w:rsidRDefault="00634B72" w:rsidP="002008CA">
            <w:pPr>
              <w:pStyle w:val="a9"/>
              <w:rPr>
                <w:ins w:id="13360" w:author="Автор"/>
              </w:rPr>
            </w:pPr>
            <w:ins w:id="13361" w:author="Автор">
              <w:r w:rsidRPr="00703AC4">
                <w:t xml:space="preserve">Комментарий </w:t>
              </w:r>
            </w:ins>
          </w:p>
        </w:tc>
      </w:tr>
      <w:tr w:rsidR="00634B72" w:rsidTr="002008CA">
        <w:trPr>
          <w:ins w:id="13362" w:author="Автор"/>
        </w:trPr>
        <w:tc>
          <w:tcPr>
            <w:tcW w:w="534" w:type="dxa"/>
            <w:vAlign w:val="center"/>
          </w:tcPr>
          <w:p w:rsidR="00634B72" w:rsidRPr="007E0526" w:rsidRDefault="00634B72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363" w:author="Автор"/>
                <w:sz w:val="20"/>
                <w:szCs w:val="20"/>
              </w:rPr>
            </w:pPr>
            <w:ins w:id="13364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559" w:type="dxa"/>
          </w:tcPr>
          <w:p w:rsidR="00634B72" w:rsidRPr="000A29E6" w:rsidRDefault="008366B2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365" w:author="Автор"/>
                <w:sz w:val="20"/>
                <w:szCs w:val="20"/>
                <w:rPrChange w:id="13366" w:author="Автор">
                  <w:rPr>
                    <w:ins w:id="13367" w:author="Автор"/>
                    <w:sz w:val="20"/>
                    <w:szCs w:val="20"/>
                    <w:lang w:val="en-US"/>
                  </w:rPr>
                </w:rPrChange>
              </w:rPr>
            </w:pPr>
            <w:ins w:id="13368" w:author="Автор">
              <w:r w:rsidRPr="000A29E6">
                <w:rPr>
                  <w:sz w:val="20"/>
                  <w:szCs w:val="20"/>
                  <w:lang w:val="en-US"/>
                  <w:rPrChange w:id="13369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Rep</w:t>
              </w:r>
              <w:del w:id="13370" w:author="Автор">
                <w:r w:rsidR="00634B72" w:rsidRPr="00634B72" w:rsidDel="008366B2">
                  <w:rPr>
                    <w:sz w:val="20"/>
                    <w:szCs w:val="20"/>
                    <w:lang w:val="en-US"/>
                  </w:rPr>
                  <w:delText>cRep</w:delText>
                </w:r>
                <w:r w:rsidR="00634B72" w:rsidRPr="00634B72" w:rsidDel="006C7245">
                  <w:rPr>
                    <w:sz w:val="20"/>
                    <w:szCs w:val="20"/>
                    <w:lang w:val="en-US"/>
                  </w:rPr>
                  <w:delText>s</w:delText>
                </w:r>
              </w:del>
            </w:ins>
          </w:p>
        </w:tc>
        <w:tc>
          <w:tcPr>
            <w:tcW w:w="1843" w:type="dxa"/>
          </w:tcPr>
          <w:p w:rsidR="00634B72" w:rsidRPr="000B3732" w:rsidRDefault="00634B72" w:rsidP="002008CA">
            <w:pPr>
              <w:snapToGrid w:val="0"/>
              <w:spacing w:before="120" w:line="360" w:lineRule="auto"/>
              <w:rPr>
                <w:ins w:id="13371" w:author="Автор"/>
                <w:sz w:val="20"/>
                <w:szCs w:val="20"/>
                <w:lang w:val="en-US"/>
                <w:rPrChange w:id="13372" w:author="Автор">
                  <w:rPr>
                    <w:ins w:id="13373" w:author="Автор"/>
                    <w:sz w:val="20"/>
                    <w:szCs w:val="20"/>
                  </w:rPr>
                </w:rPrChange>
              </w:rPr>
            </w:pPr>
            <w:ins w:id="13374" w:author="Автор">
              <w:r>
                <w:rPr>
                  <w:sz w:val="20"/>
                  <w:szCs w:val="20"/>
                </w:rPr>
                <w:t>Данные о  клиент</w:t>
              </w:r>
              <w:r w:rsidR="008366B2">
                <w:rPr>
                  <w:sz w:val="20"/>
                  <w:szCs w:val="20"/>
                </w:rPr>
                <w:t>е</w:t>
              </w:r>
              <w:del w:id="13375" w:author="Автор">
                <w:r w:rsidR="006C7245" w:rsidDel="008366B2">
                  <w:rPr>
                    <w:sz w:val="20"/>
                    <w:szCs w:val="20"/>
                  </w:rPr>
                  <w:delText>ах</w:delText>
                </w:r>
                <w:r w:rsidDel="006C7245">
                  <w:rPr>
                    <w:sz w:val="20"/>
                    <w:szCs w:val="20"/>
                  </w:rPr>
                  <w:delText>е</w:delText>
                </w:r>
              </w:del>
            </w:ins>
          </w:p>
        </w:tc>
        <w:tc>
          <w:tcPr>
            <w:tcW w:w="2126" w:type="dxa"/>
          </w:tcPr>
          <w:p w:rsidR="00634B72" w:rsidRPr="007E0526" w:rsidRDefault="00634B72" w:rsidP="002008CA">
            <w:pPr>
              <w:pStyle w:val="affff1"/>
              <w:ind w:left="0"/>
              <w:rPr>
                <w:ins w:id="13376" w:author="Автор"/>
                <w:sz w:val="20"/>
                <w:szCs w:val="20"/>
                <w:lang w:val="en-US"/>
              </w:rPr>
            </w:pPr>
          </w:p>
        </w:tc>
        <w:tc>
          <w:tcPr>
            <w:tcW w:w="2551" w:type="dxa"/>
          </w:tcPr>
          <w:p w:rsidR="00634B72" w:rsidRPr="007E0526" w:rsidRDefault="006C7245" w:rsidP="002008CA">
            <w:pPr>
              <w:pStyle w:val="affff1"/>
              <w:ind w:left="0"/>
              <w:jc w:val="center"/>
              <w:rPr>
                <w:ins w:id="13377" w:author="Автор"/>
                <w:sz w:val="20"/>
                <w:szCs w:val="20"/>
                <w:lang w:val="en-US"/>
              </w:rPr>
            </w:pPr>
            <w:ins w:id="13378" w:author="Автор">
              <w:r w:rsidRPr="006C7245">
                <w:rPr>
                  <w:lang w:val="en-US"/>
                </w:rPr>
                <w:t>ClientRepresentative</w:t>
              </w:r>
              <w:del w:id="13379" w:author="Автор">
                <w:r w:rsidRPr="006C7245" w:rsidDel="000A29E6">
                  <w:rPr>
                    <w:lang w:val="en-US"/>
                  </w:rPr>
                  <w:delText>s</w:delText>
                </w:r>
                <w:r w:rsidR="00634B72" w:rsidRPr="00E20C62" w:rsidDel="006C7245">
                  <w:rPr>
                    <w:lang w:val="en-US"/>
                  </w:rPr>
                  <w:delText>ClientSummaryExt</w:delText>
                </w:r>
              </w:del>
            </w:ins>
          </w:p>
        </w:tc>
        <w:tc>
          <w:tcPr>
            <w:tcW w:w="1808" w:type="dxa"/>
          </w:tcPr>
          <w:p w:rsidR="00634B72" w:rsidRPr="007E0526" w:rsidRDefault="00634B72" w:rsidP="002008CA">
            <w:pPr>
              <w:pStyle w:val="affff1"/>
              <w:ind w:left="0"/>
              <w:rPr>
                <w:ins w:id="13380" w:author="Автор"/>
                <w:sz w:val="20"/>
                <w:szCs w:val="20"/>
              </w:rPr>
            </w:pPr>
          </w:p>
        </w:tc>
      </w:tr>
    </w:tbl>
    <w:p w:rsidR="009A379E" w:rsidRDefault="009A379E">
      <w:pPr>
        <w:pStyle w:val="30"/>
        <w:numPr>
          <w:ilvl w:val="0"/>
          <w:numId w:val="0"/>
        </w:numPr>
        <w:rPr>
          <w:ins w:id="13381" w:author="Автор"/>
        </w:rPr>
        <w:pPrChange w:id="13382" w:author="Автор">
          <w:pPr/>
        </w:pPrChange>
      </w:pPr>
    </w:p>
    <w:p w:rsidR="006C7245" w:rsidRDefault="006C7245">
      <w:pPr>
        <w:pStyle w:val="30"/>
        <w:rPr>
          <w:ins w:id="13383" w:author="Автор"/>
        </w:rPr>
        <w:pPrChange w:id="13384" w:author="Автор">
          <w:pPr>
            <w:pStyle w:val="30"/>
            <w:numPr>
              <w:numId w:val="25"/>
            </w:numPr>
          </w:pPr>
        </w:pPrChange>
      </w:pPr>
      <w:bookmarkStart w:id="13385" w:name="_Toc399186973"/>
      <w:ins w:id="13386" w:author="Автор">
        <w:r>
          <w:t xml:space="preserve">Параметр комплексного типа: </w:t>
        </w:r>
        <w:r w:rsidRPr="006C7245">
          <w:rPr>
            <w:lang w:val="en-US"/>
          </w:rPr>
          <w:t>ClientRepresentative</w:t>
        </w:r>
        <w:del w:id="13387" w:author="Автор">
          <w:r w:rsidRPr="006C7245" w:rsidDel="000A29E6">
            <w:rPr>
              <w:lang w:val="en-US"/>
            </w:rPr>
            <w:delText>s</w:delText>
          </w:r>
        </w:del>
        <w:bookmarkEnd w:id="13385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843"/>
        <w:gridCol w:w="2126"/>
        <w:gridCol w:w="2551"/>
        <w:gridCol w:w="1808"/>
      </w:tblGrid>
      <w:tr w:rsidR="006C7245" w:rsidTr="002008CA">
        <w:trPr>
          <w:ins w:id="13388" w:author="Автор"/>
        </w:trPr>
        <w:tc>
          <w:tcPr>
            <w:tcW w:w="534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389" w:author="Автор"/>
                <w:lang w:val="en-US"/>
              </w:rPr>
            </w:pPr>
            <w:ins w:id="13390" w:author="Автор">
              <w:r>
                <w:t>№</w:t>
              </w:r>
            </w:ins>
          </w:p>
        </w:tc>
        <w:tc>
          <w:tcPr>
            <w:tcW w:w="1559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391" w:author="Автор"/>
              </w:rPr>
            </w:pPr>
            <w:ins w:id="13392" w:author="Автор">
              <w:r w:rsidRPr="00703AC4">
                <w:t xml:space="preserve">Код параметра </w:t>
              </w:r>
            </w:ins>
          </w:p>
        </w:tc>
        <w:tc>
          <w:tcPr>
            <w:tcW w:w="1843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393" w:author="Автор"/>
              </w:rPr>
            </w:pPr>
            <w:ins w:id="13394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395" w:author="Автор"/>
              </w:rPr>
            </w:pPr>
            <w:ins w:id="13396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397" w:author="Автор"/>
              </w:rPr>
            </w:pPr>
            <w:ins w:id="13398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6C7245" w:rsidRPr="00703AC4" w:rsidRDefault="006C7245" w:rsidP="002008CA">
            <w:pPr>
              <w:pStyle w:val="a9"/>
              <w:rPr>
                <w:ins w:id="13399" w:author="Автор"/>
              </w:rPr>
            </w:pPr>
            <w:ins w:id="13400" w:author="Автор">
              <w:r w:rsidRPr="00703AC4">
                <w:t xml:space="preserve">Комментарий </w:t>
              </w:r>
            </w:ins>
          </w:p>
        </w:tc>
      </w:tr>
      <w:tr w:rsidR="006C7245" w:rsidTr="002008CA">
        <w:trPr>
          <w:ins w:id="13401" w:author="Автор"/>
        </w:trPr>
        <w:tc>
          <w:tcPr>
            <w:tcW w:w="534" w:type="dxa"/>
            <w:vAlign w:val="center"/>
          </w:tcPr>
          <w:p w:rsidR="006C7245" w:rsidRPr="007E0526" w:rsidRDefault="006C7245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02" w:author="Автор"/>
                <w:sz w:val="20"/>
                <w:szCs w:val="20"/>
              </w:rPr>
            </w:pPr>
            <w:ins w:id="13403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559" w:type="dxa"/>
          </w:tcPr>
          <w:p w:rsidR="006C7245" w:rsidRPr="002A4A95" w:rsidRDefault="006C7245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404" w:author="Автор"/>
                <w:sz w:val="20"/>
                <w:szCs w:val="20"/>
                <w:lang w:val="en-US"/>
              </w:rPr>
            </w:pPr>
            <w:ins w:id="13405" w:author="Автор">
              <w:r w:rsidRPr="006C7245">
                <w:rPr>
                  <w:sz w:val="20"/>
                  <w:szCs w:val="20"/>
                  <w:lang w:val="en-US"/>
                </w:rPr>
                <w:t>Id</w:t>
              </w:r>
            </w:ins>
          </w:p>
        </w:tc>
        <w:tc>
          <w:tcPr>
            <w:tcW w:w="1843" w:type="dxa"/>
          </w:tcPr>
          <w:p w:rsidR="006C7245" w:rsidRPr="0060707F" w:rsidRDefault="000A29E6" w:rsidP="002008CA">
            <w:pPr>
              <w:snapToGrid w:val="0"/>
              <w:spacing w:before="120" w:line="360" w:lineRule="auto"/>
              <w:rPr>
                <w:ins w:id="13406" w:author="Автор"/>
                <w:sz w:val="20"/>
                <w:szCs w:val="20"/>
                <w:lang w:val="en-US"/>
              </w:rPr>
            </w:pPr>
            <w:ins w:id="13407" w:author="Автор">
              <w:r w:rsidRPr="00B26251">
                <w:rPr>
                  <w:sz w:val="20"/>
                </w:rPr>
                <w:t>Номер договора (лицевого счета)</w:t>
              </w:r>
              <w:del w:id="13408" w:author="Автор">
                <w:r w:rsidR="006C7245" w:rsidDel="000A29E6">
                  <w:rPr>
                    <w:sz w:val="20"/>
                    <w:szCs w:val="20"/>
                  </w:rPr>
                  <w:delText>Данные о  клиентах</w:delText>
                </w:r>
              </w:del>
            </w:ins>
          </w:p>
        </w:tc>
        <w:tc>
          <w:tcPr>
            <w:tcW w:w="2126" w:type="dxa"/>
          </w:tcPr>
          <w:p w:rsidR="006C7245" w:rsidRPr="000A29E6" w:rsidRDefault="000A29E6" w:rsidP="002008CA">
            <w:pPr>
              <w:pStyle w:val="affff1"/>
              <w:ind w:left="0"/>
              <w:rPr>
                <w:ins w:id="13409" w:author="Автор"/>
                <w:sz w:val="20"/>
                <w:szCs w:val="20"/>
                <w:rPrChange w:id="13410" w:author="Автор">
                  <w:rPr>
                    <w:ins w:id="1341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41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6C7245" w:rsidRPr="000A29E6" w:rsidRDefault="000A29E6">
            <w:pPr>
              <w:snapToGrid w:val="0"/>
              <w:spacing w:before="120" w:line="360" w:lineRule="auto"/>
              <w:rPr>
                <w:ins w:id="13413" w:author="Автор"/>
                <w:sz w:val="20"/>
                <w:rPrChange w:id="13414" w:author="Автор">
                  <w:rPr>
                    <w:ins w:id="13415" w:author="Автор"/>
                    <w:sz w:val="20"/>
                    <w:szCs w:val="20"/>
                    <w:lang w:val="en-US"/>
                  </w:rPr>
                </w:rPrChange>
              </w:rPr>
              <w:pPrChange w:id="13416" w:author="Автор">
                <w:pPr>
                  <w:pStyle w:val="affff1"/>
                  <w:ind w:left="0"/>
                  <w:jc w:val="center"/>
                </w:pPr>
              </w:pPrChange>
            </w:pPr>
            <w:ins w:id="13417" w:author="Автор">
              <w:r w:rsidRPr="000A29E6">
                <w:rPr>
                  <w:sz w:val="20"/>
                  <w:rPrChange w:id="13418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xs:long</w:t>
              </w:r>
              <w:del w:id="13419" w:author="Автор">
                <w:r w:rsidR="006C7245" w:rsidRPr="000A29E6" w:rsidDel="000A29E6">
                  <w:rPr>
                    <w:sz w:val="20"/>
                    <w:rPrChange w:id="13420" w:author="Автор">
                      <w:rPr>
                        <w:lang w:val="en-US"/>
                      </w:rPr>
                    </w:rPrChange>
                  </w:rPr>
                  <w:delText>ClientRepresentatives</w:delText>
                </w:r>
              </w:del>
            </w:ins>
          </w:p>
        </w:tc>
        <w:tc>
          <w:tcPr>
            <w:tcW w:w="1808" w:type="dxa"/>
          </w:tcPr>
          <w:p w:rsidR="006C7245" w:rsidRPr="007E0526" w:rsidRDefault="006C7245" w:rsidP="002008CA">
            <w:pPr>
              <w:pStyle w:val="affff1"/>
              <w:ind w:left="0"/>
              <w:rPr>
                <w:ins w:id="13421" w:author="Автор"/>
                <w:sz w:val="20"/>
                <w:szCs w:val="20"/>
              </w:rPr>
            </w:pPr>
          </w:p>
        </w:tc>
      </w:tr>
      <w:tr w:rsidR="000A29E6" w:rsidTr="002008CA">
        <w:trPr>
          <w:ins w:id="13422" w:author="Автор"/>
        </w:trPr>
        <w:tc>
          <w:tcPr>
            <w:tcW w:w="534" w:type="dxa"/>
            <w:vAlign w:val="center"/>
          </w:tcPr>
          <w:p w:rsidR="000A29E6" w:rsidRPr="007E0526" w:rsidRDefault="000A29E6" w:rsidP="002008CA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23" w:author="Автор"/>
                <w:sz w:val="20"/>
                <w:szCs w:val="20"/>
              </w:rPr>
            </w:pPr>
            <w:ins w:id="13424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559" w:type="dxa"/>
          </w:tcPr>
          <w:p w:rsidR="000A29E6" w:rsidRPr="000A29E6" w:rsidRDefault="000A29E6" w:rsidP="002008CA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425" w:author="Автор"/>
                <w:sz w:val="20"/>
                <w:szCs w:val="20"/>
                <w:lang w:val="en-US"/>
              </w:rPr>
            </w:pPr>
            <w:ins w:id="13426" w:author="Автор">
              <w:r>
                <w:rPr>
                  <w:sz w:val="20"/>
                  <w:szCs w:val="20"/>
                  <w:lang w:val="en-US"/>
                </w:rPr>
                <w:t>Name</w:t>
              </w:r>
            </w:ins>
          </w:p>
        </w:tc>
        <w:tc>
          <w:tcPr>
            <w:tcW w:w="1843" w:type="dxa"/>
          </w:tcPr>
          <w:p w:rsidR="000A29E6" w:rsidRPr="000A29E6" w:rsidRDefault="000A29E6" w:rsidP="002008CA">
            <w:pPr>
              <w:snapToGrid w:val="0"/>
              <w:spacing w:before="120" w:line="360" w:lineRule="auto"/>
              <w:rPr>
                <w:ins w:id="13427" w:author="Автор"/>
                <w:sz w:val="20"/>
                <w:szCs w:val="20"/>
              </w:rPr>
            </w:pPr>
            <w:ins w:id="13428" w:author="Автор">
              <w:r>
                <w:rPr>
                  <w:sz w:val="20"/>
                  <w:szCs w:val="20"/>
                </w:rPr>
                <w:t>ФИО представителя ребенка</w:t>
              </w:r>
            </w:ins>
          </w:p>
        </w:tc>
        <w:tc>
          <w:tcPr>
            <w:tcW w:w="2126" w:type="dxa"/>
          </w:tcPr>
          <w:p w:rsidR="000A29E6" w:rsidRPr="000A29E6" w:rsidRDefault="000A29E6" w:rsidP="002008CA">
            <w:pPr>
              <w:pStyle w:val="affff1"/>
              <w:ind w:left="0"/>
              <w:rPr>
                <w:ins w:id="13429" w:author="Автор"/>
                <w:sz w:val="20"/>
                <w:szCs w:val="20"/>
                <w:rPrChange w:id="13430" w:author="Автор">
                  <w:rPr>
                    <w:ins w:id="13431" w:author="Автор"/>
                    <w:sz w:val="20"/>
                    <w:szCs w:val="20"/>
                    <w:lang w:val="en-US"/>
                  </w:rPr>
                </w:rPrChange>
              </w:rPr>
            </w:pPr>
            <w:ins w:id="1343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0A29E6" w:rsidRPr="000A29E6" w:rsidRDefault="000A29E6">
            <w:pPr>
              <w:snapToGrid w:val="0"/>
              <w:spacing w:before="120" w:line="360" w:lineRule="auto"/>
              <w:rPr>
                <w:ins w:id="13433" w:author="Автор"/>
                <w:sz w:val="20"/>
                <w:rPrChange w:id="13434" w:author="Автор">
                  <w:rPr>
                    <w:ins w:id="13435" w:author="Автор"/>
                    <w:lang w:val="en-US"/>
                  </w:rPr>
                </w:rPrChange>
              </w:rPr>
              <w:pPrChange w:id="13436" w:author="Автор">
                <w:pPr>
                  <w:pStyle w:val="affff1"/>
                  <w:ind w:left="0"/>
                  <w:jc w:val="center"/>
                </w:pPr>
              </w:pPrChange>
            </w:pPr>
            <w:ins w:id="13437" w:author="Автор">
              <w:r w:rsidRPr="000A29E6">
                <w:rPr>
                  <w:sz w:val="20"/>
                  <w:rPrChange w:id="13438" w:author="Автор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rPrChange>
                </w:rPr>
                <w:t>xs:string</w:t>
              </w:r>
            </w:ins>
          </w:p>
        </w:tc>
        <w:tc>
          <w:tcPr>
            <w:tcW w:w="1808" w:type="dxa"/>
          </w:tcPr>
          <w:p w:rsidR="000A29E6" w:rsidRPr="007E0526" w:rsidRDefault="000A29E6" w:rsidP="002008CA">
            <w:pPr>
              <w:pStyle w:val="affff1"/>
              <w:ind w:left="0"/>
              <w:rPr>
                <w:ins w:id="13439" w:author="Автор"/>
                <w:sz w:val="20"/>
                <w:szCs w:val="20"/>
              </w:rPr>
            </w:pPr>
          </w:p>
        </w:tc>
      </w:tr>
    </w:tbl>
    <w:p w:rsidR="00634B72" w:rsidRDefault="00634B72" w:rsidP="00634B72">
      <w:pPr>
        <w:rPr>
          <w:ins w:id="13440" w:author="Автор"/>
          <w:lang w:val="en-US"/>
        </w:rPr>
      </w:pPr>
    </w:p>
    <w:p w:rsidR="00CF7C67" w:rsidRDefault="00CF7C67">
      <w:pPr>
        <w:pStyle w:val="30"/>
        <w:rPr>
          <w:ins w:id="13441" w:author="Автор"/>
          <w:lang w:val="en-US"/>
        </w:rPr>
        <w:pPrChange w:id="13442" w:author="Автор">
          <w:pPr/>
        </w:pPrChange>
      </w:pPr>
      <w:bookmarkStart w:id="13443" w:name="_Toc399186974"/>
      <w:ins w:id="13444" w:author="Автор">
        <w:r>
          <w:t xml:space="preserve">Параметр комплексного типа: </w:t>
        </w:r>
        <w:r w:rsidRPr="00CF7C67">
          <w:rPr>
            <w:rPrChange w:id="13445" w:author="Автор">
              <w:rPr>
                <w:b/>
                <w:bCs/>
                <w:sz w:val="20"/>
                <w:szCs w:val="20"/>
                <w:lang w:val="en-US"/>
              </w:rPr>
            </w:rPrChange>
          </w:rPr>
          <w:t>SubscriptionFeedingExt</w:t>
        </w:r>
        <w:bookmarkEnd w:id="13443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3446" w:author="Автор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534"/>
        <w:gridCol w:w="1842"/>
        <w:gridCol w:w="1560"/>
        <w:gridCol w:w="2126"/>
        <w:gridCol w:w="2551"/>
        <w:gridCol w:w="1808"/>
        <w:tblGridChange w:id="13447">
          <w:tblGrid>
            <w:gridCol w:w="108"/>
            <w:gridCol w:w="426"/>
            <w:gridCol w:w="108"/>
            <w:gridCol w:w="1451"/>
            <w:gridCol w:w="391"/>
            <w:gridCol w:w="1452"/>
            <w:gridCol w:w="108"/>
            <w:gridCol w:w="2018"/>
            <w:gridCol w:w="108"/>
            <w:gridCol w:w="2443"/>
            <w:gridCol w:w="108"/>
            <w:gridCol w:w="1700"/>
            <w:gridCol w:w="108"/>
          </w:tblGrid>
        </w:tblGridChange>
      </w:tblGrid>
      <w:tr w:rsidR="00CF7C67" w:rsidTr="00CF7C67">
        <w:trPr>
          <w:ins w:id="13448" w:author="Автор"/>
          <w:trPrChange w:id="13449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3450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51" w:author="Автор"/>
                <w:lang w:val="en-US"/>
              </w:rPr>
            </w:pPr>
            <w:ins w:id="13452" w:author="Автор">
              <w:r>
                <w:t>№</w:t>
              </w:r>
            </w:ins>
          </w:p>
        </w:tc>
        <w:tc>
          <w:tcPr>
            <w:tcW w:w="1842" w:type="dxa"/>
            <w:vAlign w:val="center"/>
            <w:tcPrChange w:id="13453" w:author="Автор">
              <w:tcPr>
                <w:tcW w:w="1559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54" w:author="Автор"/>
              </w:rPr>
            </w:pPr>
            <w:ins w:id="13455" w:author="Автор">
              <w:r w:rsidRPr="00703AC4">
                <w:t xml:space="preserve">Код параметра </w:t>
              </w:r>
            </w:ins>
          </w:p>
        </w:tc>
        <w:tc>
          <w:tcPr>
            <w:tcW w:w="1560" w:type="dxa"/>
            <w:vAlign w:val="center"/>
            <w:tcPrChange w:id="13456" w:author="Автор">
              <w:tcPr>
                <w:tcW w:w="1843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57" w:author="Автор"/>
              </w:rPr>
            </w:pPr>
            <w:ins w:id="13458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  <w:tcPrChange w:id="13459" w:author="Автор">
              <w:tcPr>
                <w:tcW w:w="2126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60" w:author="Автор"/>
              </w:rPr>
            </w:pPr>
            <w:ins w:id="13461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  <w:tcPrChange w:id="13462" w:author="Автор">
              <w:tcPr>
                <w:tcW w:w="2551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63" w:author="Автор"/>
              </w:rPr>
            </w:pPr>
            <w:ins w:id="13464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  <w:tcPrChange w:id="13465" w:author="Автор">
              <w:tcPr>
                <w:tcW w:w="1808" w:type="dxa"/>
                <w:gridSpan w:val="2"/>
                <w:vAlign w:val="center"/>
              </w:tcPr>
            </w:tcPrChange>
          </w:tcPr>
          <w:p w:rsidR="00CF7C67" w:rsidRPr="00703AC4" w:rsidRDefault="00CF7C67" w:rsidP="00976910">
            <w:pPr>
              <w:pStyle w:val="a9"/>
              <w:rPr>
                <w:ins w:id="13466" w:author="Автор"/>
              </w:rPr>
            </w:pPr>
            <w:ins w:id="13467" w:author="Автор">
              <w:r w:rsidRPr="00703AC4">
                <w:t xml:space="preserve">Комментарий </w:t>
              </w:r>
            </w:ins>
          </w:p>
        </w:tc>
      </w:tr>
      <w:tr w:rsidR="00CF7C67" w:rsidTr="00CF7C67">
        <w:trPr>
          <w:ins w:id="13468" w:author="Автор"/>
          <w:trPrChange w:id="13469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3470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Pr="007E0526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71" w:author="Автор"/>
                <w:sz w:val="20"/>
                <w:szCs w:val="20"/>
              </w:rPr>
            </w:pPr>
            <w:ins w:id="13472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842" w:type="dxa"/>
            <w:tcPrChange w:id="13473" w:author="Автор">
              <w:tcPr>
                <w:tcW w:w="1559" w:type="dxa"/>
                <w:gridSpan w:val="2"/>
              </w:tcPr>
            </w:tcPrChange>
          </w:tcPr>
          <w:p w:rsidR="00CF7C67" w:rsidRPr="002A4A95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474" w:author="Автор"/>
                <w:sz w:val="20"/>
                <w:szCs w:val="20"/>
                <w:lang w:val="en-US"/>
              </w:rPr>
            </w:pPr>
            <w:ins w:id="13475" w:author="Автор">
              <w:r w:rsidRPr="00CF7C67">
                <w:rPr>
                  <w:sz w:val="20"/>
                  <w:szCs w:val="20"/>
                  <w:lang w:val="en-US"/>
                </w:rPr>
                <w:t>IdOfSubscriptionFeeding</w:t>
              </w:r>
            </w:ins>
          </w:p>
        </w:tc>
        <w:tc>
          <w:tcPr>
            <w:tcW w:w="1560" w:type="dxa"/>
            <w:tcPrChange w:id="13476" w:author="Автор">
              <w:tcPr>
                <w:tcW w:w="1843" w:type="dxa"/>
                <w:gridSpan w:val="2"/>
              </w:tcPr>
            </w:tcPrChange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477" w:author="Автор"/>
                <w:sz w:val="20"/>
                <w:szCs w:val="20"/>
                <w:rPrChange w:id="13478" w:author="Автор">
                  <w:rPr>
                    <w:ins w:id="13479" w:author="Автор"/>
                    <w:sz w:val="20"/>
                    <w:szCs w:val="20"/>
                    <w:lang w:val="en-US"/>
                  </w:rPr>
                </w:rPrChange>
              </w:rPr>
            </w:pPr>
            <w:ins w:id="13480" w:author="Автор">
              <w:r>
                <w:rPr>
                  <w:sz w:val="20"/>
                </w:rPr>
                <w:t>Идентификатор подписки</w:t>
              </w:r>
            </w:ins>
          </w:p>
        </w:tc>
        <w:tc>
          <w:tcPr>
            <w:tcW w:w="2126" w:type="dxa"/>
            <w:tcPrChange w:id="13481" w:author="Автор">
              <w:tcPr>
                <w:tcW w:w="2126" w:type="dxa"/>
                <w:gridSpan w:val="2"/>
              </w:tcPr>
            </w:tcPrChange>
          </w:tcPr>
          <w:p w:rsidR="00CF7C67" w:rsidRPr="00976910" w:rsidRDefault="00CF7C67" w:rsidP="00976910">
            <w:pPr>
              <w:pStyle w:val="affff1"/>
              <w:ind w:left="0"/>
              <w:rPr>
                <w:ins w:id="13482" w:author="Автор"/>
                <w:sz w:val="20"/>
                <w:szCs w:val="20"/>
              </w:rPr>
            </w:pPr>
            <w:ins w:id="1348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3484" w:author="Автор">
              <w:tcPr>
                <w:tcW w:w="2551" w:type="dxa"/>
                <w:gridSpan w:val="2"/>
              </w:tcPr>
            </w:tcPrChange>
          </w:tcPr>
          <w:p w:rsidR="00CF7C67" w:rsidRPr="00976910" w:rsidRDefault="00CF7C67" w:rsidP="00976910">
            <w:pPr>
              <w:snapToGrid w:val="0"/>
              <w:spacing w:before="120" w:line="360" w:lineRule="auto"/>
              <w:rPr>
                <w:ins w:id="13485" w:author="Автор"/>
                <w:sz w:val="20"/>
              </w:rPr>
            </w:pPr>
            <w:ins w:id="13486" w:author="Автор">
              <w:r w:rsidRPr="00976910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  <w:tcPrChange w:id="13487" w:author="Автор">
              <w:tcPr>
                <w:tcW w:w="1808" w:type="dxa"/>
                <w:gridSpan w:val="2"/>
              </w:tcPr>
            </w:tcPrChange>
          </w:tcPr>
          <w:p w:rsidR="00CF7C67" w:rsidRPr="007E0526" w:rsidRDefault="00CF7C67" w:rsidP="00976910">
            <w:pPr>
              <w:pStyle w:val="affff1"/>
              <w:ind w:left="0"/>
              <w:rPr>
                <w:ins w:id="13488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489" w:author="Автор"/>
          <w:trPrChange w:id="13490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3491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Pr="007E0526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492" w:author="Автор"/>
                <w:sz w:val="20"/>
                <w:szCs w:val="20"/>
              </w:rPr>
            </w:pPr>
            <w:ins w:id="13493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842" w:type="dxa"/>
            <w:tcPrChange w:id="13494" w:author="Автор">
              <w:tcPr>
                <w:tcW w:w="1559" w:type="dxa"/>
                <w:gridSpan w:val="2"/>
              </w:tcPr>
            </w:tcPrChange>
          </w:tcPr>
          <w:p w:rsidR="00CF7C67" w:rsidRPr="000A29E6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495" w:author="Автор"/>
                <w:sz w:val="20"/>
                <w:szCs w:val="20"/>
                <w:lang w:val="en-US"/>
              </w:rPr>
            </w:pPr>
            <w:ins w:id="13496" w:author="Автор">
              <w:r w:rsidRPr="00CF7C67">
                <w:rPr>
                  <w:sz w:val="20"/>
                  <w:szCs w:val="20"/>
                  <w:lang w:val="en-US"/>
                </w:rPr>
                <w:t>guid</w:t>
              </w:r>
            </w:ins>
          </w:p>
        </w:tc>
        <w:tc>
          <w:tcPr>
            <w:tcW w:w="1560" w:type="dxa"/>
            <w:tcPrChange w:id="13497" w:author="Автор">
              <w:tcPr>
                <w:tcW w:w="1843" w:type="dxa"/>
                <w:gridSpan w:val="2"/>
              </w:tcPr>
            </w:tcPrChange>
          </w:tcPr>
          <w:p w:rsidR="00CF7C67" w:rsidRPr="000A29E6" w:rsidRDefault="00CF7C67" w:rsidP="00976910">
            <w:pPr>
              <w:snapToGrid w:val="0"/>
              <w:spacing w:before="120" w:line="360" w:lineRule="auto"/>
              <w:rPr>
                <w:ins w:id="13498" w:author="Автор"/>
                <w:sz w:val="20"/>
                <w:szCs w:val="20"/>
              </w:rPr>
            </w:pPr>
            <w:ins w:id="13499" w:author="Автор">
              <w:r>
                <w:rPr>
                  <w:sz w:val="20"/>
                  <w:szCs w:val="20"/>
                </w:rPr>
                <w:t>Глобальный идентификатор подписки</w:t>
              </w:r>
            </w:ins>
          </w:p>
        </w:tc>
        <w:tc>
          <w:tcPr>
            <w:tcW w:w="2126" w:type="dxa"/>
            <w:tcPrChange w:id="13500" w:author="Автор">
              <w:tcPr>
                <w:tcW w:w="2126" w:type="dxa"/>
                <w:gridSpan w:val="2"/>
              </w:tcPr>
            </w:tcPrChange>
          </w:tcPr>
          <w:p w:rsidR="00CF7C67" w:rsidRPr="00976910" w:rsidRDefault="00CF7C67" w:rsidP="00976910">
            <w:pPr>
              <w:pStyle w:val="affff1"/>
              <w:ind w:left="0"/>
              <w:rPr>
                <w:ins w:id="13501" w:author="Автор"/>
                <w:sz w:val="20"/>
                <w:szCs w:val="20"/>
              </w:rPr>
            </w:pPr>
            <w:ins w:id="1350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3503" w:author="Автор">
              <w:tcPr>
                <w:tcW w:w="2551" w:type="dxa"/>
                <w:gridSpan w:val="2"/>
              </w:tcPr>
            </w:tcPrChange>
          </w:tcPr>
          <w:p w:rsidR="00CF7C67" w:rsidRPr="00976910" w:rsidRDefault="00CF7C67" w:rsidP="00976910">
            <w:pPr>
              <w:snapToGrid w:val="0"/>
              <w:spacing w:before="120" w:line="360" w:lineRule="auto"/>
              <w:rPr>
                <w:ins w:id="13504" w:author="Автор"/>
                <w:sz w:val="20"/>
              </w:rPr>
            </w:pPr>
            <w:ins w:id="13505" w:author="Автор">
              <w:r w:rsidRPr="00976910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  <w:tcPrChange w:id="13506" w:author="Автор">
              <w:tcPr>
                <w:tcW w:w="1808" w:type="dxa"/>
                <w:gridSpan w:val="2"/>
              </w:tcPr>
            </w:tcPrChange>
          </w:tcPr>
          <w:p w:rsidR="00CF7C67" w:rsidRPr="007E0526" w:rsidRDefault="00CF7C67" w:rsidP="00976910">
            <w:pPr>
              <w:pStyle w:val="affff1"/>
              <w:ind w:left="0"/>
              <w:rPr>
                <w:ins w:id="13507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08" w:author="Автор"/>
          <w:trPrChange w:id="13509" w:author="Автор">
            <w:trPr>
              <w:gridAfter w:val="0"/>
            </w:trPr>
          </w:trPrChange>
        </w:trPr>
        <w:tc>
          <w:tcPr>
            <w:tcW w:w="534" w:type="dxa"/>
            <w:vAlign w:val="center"/>
            <w:tcPrChange w:id="13510" w:author="Автор">
              <w:tcPr>
                <w:tcW w:w="534" w:type="dxa"/>
                <w:gridSpan w:val="2"/>
                <w:vAlign w:val="center"/>
              </w:tcPr>
            </w:tcPrChange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11" w:author="Автор"/>
                <w:sz w:val="20"/>
                <w:szCs w:val="20"/>
              </w:rPr>
            </w:pPr>
            <w:ins w:id="13512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1842" w:type="dxa"/>
            <w:tcPrChange w:id="13513" w:author="Автор">
              <w:tcPr>
                <w:tcW w:w="1559" w:type="dxa"/>
                <w:gridSpan w:val="2"/>
              </w:tcPr>
            </w:tcPrChange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14" w:author="Автор"/>
                <w:sz w:val="20"/>
                <w:szCs w:val="20"/>
                <w:lang w:val="en-US"/>
              </w:rPr>
            </w:pPr>
            <w:ins w:id="13515" w:author="Автор">
              <w:r w:rsidRPr="00CF7C67">
                <w:rPr>
                  <w:sz w:val="20"/>
                  <w:szCs w:val="20"/>
                  <w:lang w:val="en-US"/>
                </w:rPr>
                <w:t>DateCreateService</w:t>
              </w:r>
            </w:ins>
          </w:p>
        </w:tc>
        <w:tc>
          <w:tcPr>
            <w:tcW w:w="1560" w:type="dxa"/>
            <w:tcPrChange w:id="13516" w:author="Автор">
              <w:tcPr>
                <w:tcW w:w="1843" w:type="dxa"/>
                <w:gridSpan w:val="2"/>
              </w:tcPr>
            </w:tcPrChange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517" w:author="Автор"/>
                <w:sz w:val="20"/>
                <w:szCs w:val="20"/>
              </w:rPr>
            </w:pPr>
            <w:ins w:id="13518" w:author="Автор">
              <w:r>
                <w:rPr>
                  <w:sz w:val="20"/>
                  <w:szCs w:val="20"/>
                </w:rPr>
                <w:t>Дата создания услуги</w:t>
              </w:r>
            </w:ins>
          </w:p>
        </w:tc>
        <w:tc>
          <w:tcPr>
            <w:tcW w:w="2126" w:type="dxa"/>
            <w:tcPrChange w:id="13519" w:author="Автор">
              <w:tcPr>
                <w:tcW w:w="2126" w:type="dxa"/>
                <w:gridSpan w:val="2"/>
              </w:tcPr>
            </w:tcPrChange>
          </w:tcPr>
          <w:p w:rsidR="00CF7C67" w:rsidRDefault="00CF7C67" w:rsidP="00976910">
            <w:pPr>
              <w:pStyle w:val="affff1"/>
              <w:ind w:left="0"/>
              <w:rPr>
                <w:ins w:id="13520" w:author="Автор"/>
                <w:sz w:val="20"/>
                <w:szCs w:val="20"/>
              </w:rPr>
            </w:pPr>
            <w:ins w:id="13521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  <w:tcPrChange w:id="13522" w:author="Автор">
              <w:tcPr>
                <w:tcW w:w="2551" w:type="dxa"/>
                <w:gridSpan w:val="2"/>
              </w:tcPr>
            </w:tcPrChange>
          </w:tcPr>
          <w:p w:rsidR="00CF7C67" w:rsidRPr="00976910" w:rsidRDefault="00CF7C67" w:rsidP="00976910">
            <w:pPr>
              <w:snapToGrid w:val="0"/>
              <w:spacing w:before="120" w:line="360" w:lineRule="auto"/>
              <w:rPr>
                <w:ins w:id="13523" w:author="Автор"/>
                <w:sz w:val="20"/>
              </w:rPr>
            </w:pPr>
            <w:ins w:id="13524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  <w:tcPrChange w:id="13525" w:author="Автор">
              <w:tcPr>
                <w:tcW w:w="1808" w:type="dxa"/>
                <w:gridSpan w:val="2"/>
              </w:tcPr>
            </w:tcPrChange>
          </w:tcPr>
          <w:p w:rsidR="00CF7C67" w:rsidRPr="007E0526" w:rsidRDefault="00CF7C67" w:rsidP="00976910">
            <w:pPr>
              <w:pStyle w:val="affff1"/>
              <w:ind w:left="0"/>
              <w:rPr>
                <w:ins w:id="13526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27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28" w:author="Автор"/>
                <w:sz w:val="20"/>
                <w:szCs w:val="20"/>
              </w:rPr>
            </w:pPr>
            <w:ins w:id="13529" w:author="Автор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30" w:author="Автор"/>
                <w:sz w:val="20"/>
                <w:szCs w:val="20"/>
                <w:lang w:val="en-US"/>
              </w:rPr>
            </w:pPr>
            <w:ins w:id="13531" w:author="Автор">
              <w:r w:rsidRPr="00CF7C67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560" w:type="dxa"/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532" w:author="Автор"/>
                <w:sz w:val="20"/>
                <w:szCs w:val="20"/>
              </w:rPr>
            </w:pPr>
            <w:ins w:id="13533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534" w:author="Автор"/>
                <w:sz w:val="20"/>
                <w:szCs w:val="20"/>
              </w:rPr>
            </w:pPr>
            <w:ins w:id="1353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536" w:author="Автор"/>
                <w:sz w:val="20"/>
              </w:rPr>
            </w:pPr>
            <w:ins w:id="13537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976910">
            <w:pPr>
              <w:pStyle w:val="affff1"/>
              <w:ind w:left="0"/>
              <w:rPr>
                <w:ins w:id="13538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39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40" w:author="Автор"/>
                <w:sz w:val="20"/>
                <w:szCs w:val="20"/>
              </w:rPr>
            </w:pPr>
            <w:ins w:id="13541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42" w:author="Автор"/>
                <w:sz w:val="20"/>
                <w:szCs w:val="20"/>
                <w:lang w:val="en-US"/>
              </w:rPr>
            </w:pPr>
            <w:ins w:id="13543" w:author="Автор">
              <w:r w:rsidRPr="00CF7C67">
                <w:rPr>
                  <w:sz w:val="20"/>
                  <w:szCs w:val="20"/>
                  <w:lang w:val="en-US"/>
                </w:rPr>
                <w:t>LastDatePauseSubscription</w:t>
              </w:r>
            </w:ins>
          </w:p>
        </w:tc>
        <w:tc>
          <w:tcPr>
            <w:tcW w:w="1560" w:type="dxa"/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544" w:author="Автор"/>
                <w:sz w:val="20"/>
                <w:szCs w:val="20"/>
              </w:rPr>
            </w:pPr>
            <w:ins w:id="13545" w:author="Автор">
              <w:r>
                <w:rPr>
                  <w:sz w:val="20"/>
                  <w:szCs w:val="20"/>
                </w:rPr>
                <w:t xml:space="preserve">Дата приостановки подписки 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546" w:author="Автор"/>
                <w:sz w:val="20"/>
                <w:szCs w:val="20"/>
              </w:rPr>
            </w:pPr>
            <w:ins w:id="13547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548" w:author="Автор"/>
                <w:sz w:val="20"/>
              </w:rPr>
            </w:pPr>
            <w:ins w:id="13549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976910">
            <w:pPr>
              <w:pStyle w:val="affff1"/>
              <w:ind w:left="0"/>
              <w:rPr>
                <w:ins w:id="13550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51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52" w:author="Автор"/>
                <w:sz w:val="20"/>
                <w:szCs w:val="20"/>
              </w:rPr>
            </w:pPr>
            <w:ins w:id="13553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54" w:author="Автор"/>
                <w:sz w:val="20"/>
                <w:szCs w:val="20"/>
                <w:lang w:val="en-US"/>
              </w:rPr>
            </w:pPr>
            <w:ins w:id="13555" w:author="Автор">
              <w:r w:rsidRPr="00CF7C67">
                <w:rPr>
                  <w:sz w:val="20"/>
                  <w:szCs w:val="20"/>
                  <w:lang w:val="en-US"/>
                </w:rPr>
                <w:t>DateDeactivateService</w:t>
              </w:r>
            </w:ins>
          </w:p>
        </w:tc>
        <w:tc>
          <w:tcPr>
            <w:tcW w:w="1560" w:type="dxa"/>
          </w:tcPr>
          <w:p w:rsidR="00CF7C67" w:rsidRDefault="00CF7C67" w:rsidP="00CF7C67">
            <w:pPr>
              <w:snapToGrid w:val="0"/>
              <w:spacing w:before="120" w:line="360" w:lineRule="auto"/>
              <w:rPr>
                <w:ins w:id="13556" w:author="Автор"/>
                <w:sz w:val="20"/>
                <w:szCs w:val="20"/>
              </w:rPr>
            </w:pPr>
            <w:ins w:id="13557" w:author="Автор">
              <w:r>
                <w:rPr>
                  <w:sz w:val="20"/>
                  <w:szCs w:val="20"/>
                </w:rPr>
                <w:t>Дата прекращения предоставления услуги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558" w:author="Автор"/>
                <w:sz w:val="20"/>
                <w:szCs w:val="20"/>
              </w:rPr>
            </w:pPr>
            <w:ins w:id="1355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560" w:author="Автор"/>
                <w:sz w:val="20"/>
              </w:rPr>
            </w:pPr>
            <w:ins w:id="13561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976910">
            <w:pPr>
              <w:pStyle w:val="affff1"/>
              <w:ind w:left="0"/>
              <w:rPr>
                <w:ins w:id="13562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63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64" w:author="Автор"/>
                <w:sz w:val="20"/>
                <w:szCs w:val="20"/>
              </w:rPr>
            </w:pPr>
            <w:ins w:id="13565" w:author="Автор">
              <w:r>
                <w:rPr>
                  <w:sz w:val="20"/>
                  <w:szCs w:val="20"/>
                </w:rPr>
                <w:t>7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66" w:author="Автор"/>
                <w:sz w:val="20"/>
                <w:szCs w:val="20"/>
                <w:lang w:val="en-US"/>
              </w:rPr>
            </w:pPr>
            <w:ins w:id="13567" w:author="Автор">
              <w:r w:rsidRPr="00CF7C67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560" w:type="dxa"/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568" w:author="Автор"/>
                <w:sz w:val="20"/>
                <w:szCs w:val="20"/>
              </w:rPr>
            </w:pPr>
            <w:ins w:id="13569" w:author="Автор">
              <w:r>
                <w:rPr>
                  <w:sz w:val="20"/>
                  <w:szCs w:val="20"/>
                </w:rPr>
                <w:t xml:space="preserve">Дата </w:t>
              </w:r>
              <w:r>
                <w:rPr>
                  <w:sz w:val="20"/>
                  <w:szCs w:val="20"/>
                </w:rPr>
                <w:lastRenderedPageBreak/>
                <w:t>обновления подписки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570" w:author="Автор"/>
                <w:sz w:val="20"/>
                <w:szCs w:val="20"/>
              </w:rPr>
            </w:pPr>
            <w:ins w:id="13571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572" w:author="Автор"/>
                <w:sz w:val="20"/>
              </w:rPr>
            </w:pPr>
            <w:ins w:id="13573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CF7C67" w:rsidRPr="007E0526" w:rsidRDefault="00CF7C67" w:rsidP="00976910">
            <w:pPr>
              <w:pStyle w:val="affff1"/>
              <w:ind w:left="0"/>
              <w:rPr>
                <w:ins w:id="13574" w:author="Автор"/>
                <w:sz w:val="20"/>
                <w:szCs w:val="20"/>
              </w:rPr>
            </w:pPr>
          </w:p>
        </w:tc>
      </w:tr>
      <w:tr w:rsidR="00CF7C67" w:rsidTr="00CF7C67">
        <w:trPr>
          <w:ins w:id="13575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76" w:author="Автор"/>
                <w:sz w:val="20"/>
                <w:szCs w:val="20"/>
              </w:rPr>
            </w:pPr>
            <w:ins w:id="13577" w:author="Автор">
              <w:r>
                <w:rPr>
                  <w:sz w:val="20"/>
                  <w:szCs w:val="20"/>
                </w:rPr>
                <w:lastRenderedPageBreak/>
                <w:t>8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78" w:author="Автор"/>
                <w:sz w:val="20"/>
                <w:szCs w:val="20"/>
                <w:lang w:val="en-US"/>
              </w:rPr>
            </w:pPr>
            <w:ins w:id="13579" w:author="Автор">
              <w:r w:rsidRPr="00CF7C67">
                <w:rPr>
                  <w:sz w:val="20"/>
                  <w:szCs w:val="20"/>
                  <w:lang w:val="en-US"/>
                </w:rPr>
                <w:t>WasSuspended</w:t>
              </w:r>
            </w:ins>
          </w:p>
        </w:tc>
        <w:tc>
          <w:tcPr>
            <w:tcW w:w="1560" w:type="dxa"/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580" w:author="Автор"/>
                <w:sz w:val="20"/>
                <w:szCs w:val="20"/>
              </w:rPr>
            </w:pPr>
            <w:ins w:id="13581" w:author="Автор">
              <w:r>
                <w:rPr>
                  <w:sz w:val="20"/>
                  <w:szCs w:val="20"/>
                </w:rPr>
                <w:t>Флаг приостановки подписки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582" w:author="Автор"/>
                <w:sz w:val="20"/>
                <w:szCs w:val="20"/>
              </w:rPr>
            </w:pPr>
            <w:ins w:id="13583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584" w:author="Автор"/>
                <w:sz w:val="20"/>
              </w:rPr>
            </w:pPr>
            <w:ins w:id="13585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CF7C67" w:rsidRDefault="00CF7C67" w:rsidP="00976910">
            <w:pPr>
              <w:pStyle w:val="affff1"/>
              <w:ind w:left="0"/>
              <w:rPr>
                <w:ins w:id="13586" w:author="Автор"/>
                <w:sz w:val="20"/>
                <w:szCs w:val="20"/>
              </w:rPr>
            </w:pPr>
            <w:ins w:id="13587" w:author="Автор">
              <w:r>
                <w:rPr>
                  <w:sz w:val="20"/>
                  <w:szCs w:val="20"/>
                  <w:lang w:val="en-US"/>
                </w:rPr>
                <w:t xml:space="preserve">True – </w:t>
              </w:r>
              <w:r>
                <w:rPr>
                  <w:sz w:val="20"/>
                  <w:szCs w:val="20"/>
                </w:rPr>
                <w:t>приостановка;</w:t>
              </w:r>
            </w:ins>
          </w:p>
          <w:p w:rsidR="00CF7C67" w:rsidRPr="00CF7C67" w:rsidRDefault="00CF7C67" w:rsidP="00107DA0">
            <w:pPr>
              <w:pStyle w:val="affff1"/>
              <w:ind w:left="0"/>
              <w:rPr>
                <w:ins w:id="13588" w:author="Автор"/>
                <w:sz w:val="20"/>
                <w:szCs w:val="20"/>
              </w:rPr>
            </w:pPr>
            <w:ins w:id="13589" w:author="Автор">
              <w:r>
                <w:rPr>
                  <w:sz w:val="20"/>
                  <w:szCs w:val="20"/>
                  <w:lang w:val="en-US"/>
                </w:rPr>
                <w:t xml:space="preserve">False – </w:t>
              </w:r>
              <w:r w:rsidR="00107DA0">
                <w:rPr>
                  <w:sz w:val="20"/>
                  <w:szCs w:val="20"/>
                </w:rPr>
                <w:t>в противном случае.</w:t>
              </w:r>
              <w:del w:id="13590" w:author="Автор">
                <w:r w:rsidDel="00107DA0">
                  <w:rPr>
                    <w:sz w:val="20"/>
                    <w:szCs w:val="20"/>
                  </w:rPr>
                  <w:delText>отмена приостановки</w:delText>
                </w:r>
              </w:del>
            </w:ins>
          </w:p>
        </w:tc>
      </w:tr>
      <w:tr w:rsidR="00CF7C67" w:rsidTr="00CF7C67">
        <w:trPr>
          <w:ins w:id="13591" w:author="Автор"/>
        </w:trPr>
        <w:tc>
          <w:tcPr>
            <w:tcW w:w="534" w:type="dxa"/>
            <w:vAlign w:val="center"/>
          </w:tcPr>
          <w:p w:rsidR="00CF7C67" w:rsidRDefault="00CF7C67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592" w:author="Автор"/>
                <w:sz w:val="20"/>
                <w:szCs w:val="20"/>
              </w:rPr>
            </w:pPr>
            <w:ins w:id="13593" w:author="Автор">
              <w:r>
                <w:rPr>
                  <w:sz w:val="20"/>
                  <w:szCs w:val="20"/>
                </w:rPr>
                <w:t>9</w:t>
              </w:r>
            </w:ins>
          </w:p>
        </w:tc>
        <w:tc>
          <w:tcPr>
            <w:tcW w:w="1842" w:type="dxa"/>
          </w:tcPr>
          <w:p w:rsidR="00CF7C67" w:rsidRPr="00CF7C67" w:rsidRDefault="00CF7C67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594" w:author="Автор"/>
                <w:sz w:val="20"/>
                <w:szCs w:val="20"/>
                <w:lang w:val="en-US"/>
              </w:rPr>
            </w:pPr>
            <w:ins w:id="13595" w:author="Автор">
              <w:r w:rsidRPr="00CF7C67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560" w:type="dxa"/>
          </w:tcPr>
          <w:p w:rsidR="00CF7C67" w:rsidRDefault="00CF7C67" w:rsidP="00976910">
            <w:pPr>
              <w:snapToGrid w:val="0"/>
              <w:spacing w:before="120" w:line="360" w:lineRule="auto"/>
              <w:rPr>
                <w:ins w:id="13596" w:author="Автор"/>
                <w:sz w:val="20"/>
                <w:szCs w:val="20"/>
              </w:rPr>
            </w:pPr>
            <w:ins w:id="13597" w:author="Автор">
              <w:r>
                <w:rPr>
                  <w:sz w:val="20"/>
                  <w:szCs w:val="20"/>
                </w:rPr>
                <w:t>Определяет место изменения подписки</w:t>
              </w:r>
            </w:ins>
          </w:p>
        </w:tc>
        <w:tc>
          <w:tcPr>
            <w:tcW w:w="2126" w:type="dxa"/>
          </w:tcPr>
          <w:p w:rsidR="00CF7C67" w:rsidRDefault="00CF7C67" w:rsidP="00976910">
            <w:pPr>
              <w:pStyle w:val="affff1"/>
              <w:ind w:left="0"/>
              <w:rPr>
                <w:ins w:id="13598" w:author="Автор"/>
                <w:sz w:val="20"/>
                <w:szCs w:val="20"/>
              </w:rPr>
            </w:pPr>
            <w:ins w:id="13599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CF7C67" w:rsidRPr="00CF7C67" w:rsidRDefault="00CF7C67" w:rsidP="00976910">
            <w:pPr>
              <w:snapToGrid w:val="0"/>
              <w:spacing w:before="120" w:line="360" w:lineRule="auto"/>
              <w:rPr>
                <w:ins w:id="13600" w:author="Автор"/>
                <w:sz w:val="20"/>
              </w:rPr>
            </w:pPr>
            <w:ins w:id="13601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3E2946" w:rsidRDefault="003E2946" w:rsidP="003E2946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02" w:author="Автор"/>
                <w:sz w:val="20"/>
                <w:szCs w:val="20"/>
              </w:rPr>
            </w:pPr>
            <w:ins w:id="13603" w:author="Автор">
              <w:r>
                <w:rPr>
                  <w:sz w:val="20"/>
                  <w:szCs w:val="20"/>
                  <w:lang w:val="en-US"/>
                </w:rPr>
                <w:t xml:space="preserve">True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CF7C67" w:rsidRPr="007E0526" w:rsidRDefault="003E2946" w:rsidP="003E2946">
            <w:pPr>
              <w:pStyle w:val="affff1"/>
              <w:ind w:left="0"/>
              <w:rPr>
                <w:ins w:id="13604" w:author="Автор"/>
                <w:sz w:val="20"/>
                <w:szCs w:val="20"/>
              </w:rPr>
            </w:pPr>
            <w:ins w:id="13605" w:author="Автор">
              <w:r>
                <w:rPr>
                  <w:sz w:val="20"/>
                  <w:szCs w:val="20"/>
                  <w:lang w:val="en-US"/>
                </w:rPr>
                <w:t xml:space="preserve">False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</w:tbl>
    <w:p w:rsidR="00CF7C67" w:rsidRDefault="00CF7C67" w:rsidP="00CF7C67">
      <w:pPr>
        <w:rPr>
          <w:ins w:id="13606" w:author="Автор"/>
          <w:lang w:val="en-US"/>
        </w:rPr>
      </w:pPr>
    </w:p>
    <w:p w:rsidR="0044186B" w:rsidRPr="0044186B" w:rsidRDefault="0044186B">
      <w:pPr>
        <w:pStyle w:val="30"/>
        <w:rPr>
          <w:ins w:id="13607" w:author="Автор"/>
          <w:rPrChange w:id="13608" w:author="Автор">
            <w:rPr>
              <w:ins w:id="13609" w:author="Автор"/>
              <w:lang w:val="en-US"/>
            </w:rPr>
          </w:rPrChange>
        </w:rPr>
        <w:pPrChange w:id="13610" w:author="Автор">
          <w:pPr>
            <w:pStyle w:val="30"/>
            <w:numPr>
              <w:numId w:val="35"/>
            </w:numPr>
          </w:pPr>
        </w:pPrChange>
      </w:pPr>
      <w:bookmarkStart w:id="13611" w:name="_Toc399186975"/>
      <w:ins w:id="13612" w:author="Автор">
        <w:r>
          <w:t xml:space="preserve">Параметр комплексного типа: </w:t>
        </w:r>
        <w:r w:rsidRPr="0044186B">
          <w:t>SubscriptionFeedingJournalExt</w:t>
        </w:r>
        <w:bookmarkEnd w:id="13611"/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1560"/>
        <w:gridCol w:w="2126"/>
        <w:gridCol w:w="2551"/>
        <w:gridCol w:w="1808"/>
      </w:tblGrid>
      <w:tr w:rsidR="0044186B" w:rsidTr="00976910">
        <w:trPr>
          <w:ins w:id="13613" w:author="Автор"/>
        </w:trPr>
        <w:tc>
          <w:tcPr>
            <w:tcW w:w="534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14" w:author="Автор"/>
                <w:lang w:val="en-US"/>
              </w:rPr>
            </w:pPr>
            <w:ins w:id="13615" w:author="Автор">
              <w:r>
                <w:t>№</w:t>
              </w:r>
            </w:ins>
          </w:p>
        </w:tc>
        <w:tc>
          <w:tcPr>
            <w:tcW w:w="1842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16" w:author="Автор"/>
              </w:rPr>
            </w:pPr>
            <w:ins w:id="13617" w:author="Автор">
              <w:r w:rsidRPr="00703AC4">
                <w:t xml:space="preserve">Код параметра </w:t>
              </w:r>
            </w:ins>
          </w:p>
        </w:tc>
        <w:tc>
          <w:tcPr>
            <w:tcW w:w="1560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18" w:author="Автор"/>
              </w:rPr>
            </w:pPr>
            <w:ins w:id="13619" w:author="Автор">
              <w:r w:rsidRPr="00703AC4">
                <w:t xml:space="preserve">Описание параметра </w:t>
              </w:r>
            </w:ins>
          </w:p>
        </w:tc>
        <w:tc>
          <w:tcPr>
            <w:tcW w:w="2126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20" w:author="Автор"/>
              </w:rPr>
            </w:pPr>
            <w:ins w:id="13621" w:author="Автор">
              <w:r w:rsidRPr="00703AC4">
                <w:t xml:space="preserve">Обязательность </w:t>
              </w:r>
            </w:ins>
          </w:p>
        </w:tc>
        <w:tc>
          <w:tcPr>
            <w:tcW w:w="2551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22" w:author="Автор"/>
              </w:rPr>
            </w:pPr>
            <w:ins w:id="13623" w:author="Автор">
              <w:r w:rsidRPr="00703AC4">
                <w:t xml:space="preserve">Способ заполнения/Тип </w:t>
              </w:r>
            </w:ins>
          </w:p>
        </w:tc>
        <w:tc>
          <w:tcPr>
            <w:tcW w:w="1808" w:type="dxa"/>
            <w:vAlign w:val="center"/>
          </w:tcPr>
          <w:p w:rsidR="0044186B" w:rsidRPr="00703AC4" w:rsidRDefault="0044186B" w:rsidP="00976910">
            <w:pPr>
              <w:pStyle w:val="a9"/>
              <w:rPr>
                <w:ins w:id="13624" w:author="Автор"/>
              </w:rPr>
            </w:pPr>
            <w:ins w:id="13625" w:author="Автор">
              <w:r w:rsidRPr="00703AC4">
                <w:t xml:space="preserve">Комментарий </w:t>
              </w:r>
            </w:ins>
          </w:p>
        </w:tc>
      </w:tr>
      <w:tr w:rsidR="0044186B" w:rsidTr="00976910">
        <w:trPr>
          <w:ins w:id="13626" w:author="Автор"/>
        </w:trPr>
        <w:tc>
          <w:tcPr>
            <w:tcW w:w="534" w:type="dxa"/>
            <w:vAlign w:val="center"/>
          </w:tcPr>
          <w:p w:rsidR="0044186B" w:rsidRPr="007E0526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27" w:author="Автор"/>
                <w:sz w:val="20"/>
                <w:szCs w:val="20"/>
              </w:rPr>
            </w:pPr>
            <w:ins w:id="13628" w:author="Автор">
              <w:r w:rsidRPr="007E0526">
                <w:rPr>
                  <w:sz w:val="20"/>
                  <w:szCs w:val="20"/>
                </w:rPr>
                <w:t>1</w:t>
              </w:r>
            </w:ins>
          </w:p>
        </w:tc>
        <w:tc>
          <w:tcPr>
            <w:tcW w:w="1842" w:type="dxa"/>
          </w:tcPr>
          <w:p w:rsidR="0044186B" w:rsidRPr="002A4A95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29" w:author="Автор"/>
                <w:sz w:val="20"/>
                <w:szCs w:val="20"/>
                <w:lang w:val="en-US"/>
              </w:rPr>
            </w:pPr>
            <w:ins w:id="13630" w:author="Автор">
              <w:r w:rsidRPr="00CF7C67">
                <w:rPr>
                  <w:sz w:val="20"/>
                  <w:szCs w:val="20"/>
                  <w:lang w:val="en-US"/>
                </w:rPr>
                <w:t>IdOfSubscriptionFeeding</w:t>
              </w:r>
            </w:ins>
          </w:p>
        </w:tc>
        <w:tc>
          <w:tcPr>
            <w:tcW w:w="1560" w:type="dxa"/>
          </w:tcPr>
          <w:p w:rsidR="0044186B" w:rsidRPr="00976910" w:rsidRDefault="0044186B" w:rsidP="00976910">
            <w:pPr>
              <w:snapToGrid w:val="0"/>
              <w:spacing w:before="120" w:line="360" w:lineRule="auto"/>
              <w:rPr>
                <w:ins w:id="13631" w:author="Автор"/>
                <w:sz w:val="20"/>
                <w:szCs w:val="20"/>
              </w:rPr>
            </w:pPr>
            <w:ins w:id="13632" w:author="Автор">
              <w:r>
                <w:rPr>
                  <w:sz w:val="20"/>
                </w:rPr>
                <w:t>Идентификатор подписки</w:t>
              </w:r>
            </w:ins>
          </w:p>
        </w:tc>
        <w:tc>
          <w:tcPr>
            <w:tcW w:w="2126" w:type="dxa"/>
          </w:tcPr>
          <w:p w:rsidR="0044186B" w:rsidRPr="00976910" w:rsidRDefault="0044186B" w:rsidP="00976910">
            <w:pPr>
              <w:pStyle w:val="affff1"/>
              <w:ind w:left="0"/>
              <w:rPr>
                <w:ins w:id="13633" w:author="Автор"/>
                <w:sz w:val="20"/>
                <w:szCs w:val="20"/>
              </w:rPr>
            </w:pPr>
            <w:ins w:id="1363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976910">
            <w:pPr>
              <w:snapToGrid w:val="0"/>
              <w:spacing w:before="120" w:line="360" w:lineRule="auto"/>
              <w:rPr>
                <w:ins w:id="13635" w:author="Автор"/>
                <w:sz w:val="20"/>
              </w:rPr>
            </w:pPr>
            <w:ins w:id="13636" w:author="Автор">
              <w:r w:rsidRPr="00976910">
                <w:rPr>
                  <w:sz w:val="20"/>
                </w:rPr>
                <w:t>xs:long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637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638" w:author="Автор"/>
        </w:trPr>
        <w:tc>
          <w:tcPr>
            <w:tcW w:w="534" w:type="dxa"/>
            <w:vAlign w:val="center"/>
          </w:tcPr>
          <w:p w:rsidR="0044186B" w:rsidRPr="007E0526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39" w:author="Автор"/>
                <w:sz w:val="20"/>
                <w:szCs w:val="20"/>
              </w:rPr>
            </w:pPr>
            <w:ins w:id="13640" w:author="Автор">
              <w:r>
                <w:rPr>
                  <w:sz w:val="20"/>
                  <w:szCs w:val="20"/>
                </w:rPr>
                <w:t>2</w:t>
              </w:r>
            </w:ins>
          </w:p>
        </w:tc>
        <w:tc>
          <w:tcPr>
            <w:tcW w:w="1842" w:type="dxa"/>
          </w:tcPr>
          <w:p w:rsidR="0044186B" w:rsidRPr="000A29E6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41" w:author="Автор"/>
                <w:sz w:val="20"/>
                <w:szCs w:val="20"/>
                <w:lang w:val="en-US"/>
              </w:rPr>
            </w:pPr>
            <w:ins w:id="13642" w:author="Автор">
              <w:r w:rsidRPr="00CF7C67">
                <w:rPr>
                  <w:sz w:val="20"/>
                  <w:szCs w:val="20"/>
                  <w:lang w:val="en-US"/>
                </w:rPr>
                <w:t>guid</w:t>
              </w:r>
            </w:ins>
          </w:p>
        </w:tc>
        <w:tc>
          <w:tcPr>
            <w:tcW w:w="1560" w:type="dxa"/>
          </w:tcPr>
          <w:p w:rsidR="0044186B" w:rsidRPr="000A29E6" w:rsidRDefault="0044186B" w:rsidP="00976910">
            <w:pPr>
              <w:snapToGrid w:val="0"/>
              <w:spacing w:before="120" w:line="360" w:lineRule="auto"/>
              <w:rPr>
                <w:ins w:id="13643" w:author="Автор"/>
                <w:sz w:val="20"/>
                <w:szCs w:val="20"/>
              </w:rPr>
            </w:pPr>
            <w:ins w:id="13644" w:author="Автор">
              <w:r>
                <w:rPr>
                  <w:sz w:val="20"/>
                  <w:szCs w:val="20"/>
                </w:rPr>
                <w:t>Глобальный идентификатор подписки</w:t>
              </w:r>
            </w:ins>
          </w:p>
        </w:tc>
        <w:tc>
          <w:tcPr>
            <w:tcW w:w="2126" w:type="dxa"/>
          </w:tcPr>
          <w:p w:rsidR="0044186B" w:rsidRPr="00976910" w:rsidRDefault="0044186B" w:rsidP="00976910">
            <w:pPr>
              <w:pStyle w:val="affff1"/>
              <w:ind w:left="0"/>
              <w:rPr>
                <w:ins w:id="13645" w:author="Автор"/>
                <w:sz w:val="20"/>
                <w:szCs w:val="20"/>
              </w:rPr>
            </w:pPr>
            <w:ins w:id="1364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976910">
            <w:pPr>
              <w:snapToGrid w:val="0"/>
              <w:spacing w:before="120" w:line="360" w:lineRule="auto"/>
              <w:rPr>
                <w:ins w:id="13647" w:author="Автор"/>
                <w:sz w:val="20"/>
              </w:rPr>
            </w:pPr>
            <w:ins w:id="13648" w:author="Автор">
              <w:r w:rsidRPr="00976910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649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650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51" w:author="Автор"/>
                <w:sz w:val="20"/>
                <w:szCs w:val="20"/>
              </w:rPr>
            </w:pPr>
            <w:ins w:id="13652" w:author="Автор">
              <w:r>
                <w:rPr>
                  <w:sz w:val="20"/>
                  <w:szCs w:val="20"/>
                </w:rPr>
                <w:t>3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53" w:author="Автор"/>
                <w:sz w:val="20"/>
                <w:szCs w:val="20"/>
                <w:lang w:val="en-US"/>
              </w:rPr>
            </w:pPr>
            <w:ins w:id="13654" w:author="Автор">
              <w:r w:rsidRPr="00CF7C67">
                <w:rPr>
                  <w:sz w:val="20"/>
                  <w:szCs w:val="20"/>
                  <w:lang w:val="en-US"/>
                </w:rPr>
                <w:t>DateCreateService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655" w:author="Автор"/>
                <w:sz w:val="20"/>
                <w:szCs w:val="20"/>
              </w:rPr>
            </w:pPr>
            <w:ins w:id="13656" w:author="Автор">
              <w:r>
                <w:rPr>
                  <w:sz w:val="20"/>
                  <w:szCs w:val="20"/>
                </w:rPr>
                <w:t>Дата создания услуги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657" w:author="Автор"/>
                <w:sz w:val="20"/>
                <w:szCs w:val="20"/>
              </w:rPr>
            </w:pPr>
            <w:ins w:id="13658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976910" w:rsidRDefault="0044186B" w:rsidP="00976910">
            <w:pPr>
              <w:snapToGrid w:val="0"/>
              <w:spacing w:before="120" w:line="360" w:lineRule="auto"/>
              <w:rPr>
                <w:ins w:id="13659" w:author="Автор"/>
                <w:sz w:val="20"/>
              </w:rPr>
            </w:pPr>
            <w:ins w:id="13660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661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662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63" w:author="Автор"/>
                <w:sz w:val="20"/>
                <w:szCs w:val="20"/>
              </w:rPr>
            </w:pPr>
            <w:ins w:id="13664" w:author="Автор">
              <w:r>
                <w:rPr>
                  <w:sz w:val="20"/>
                  <w:szCs w:val="20"/>
                </w:rPr>
                <w:t>4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65" w:author="Автор"/>
                <w:sz w:val="20"/>
                <w:szCs w:val="20"/>
                <w:lang w:val="en-US"/>
              </w:rPr>
            </w:pPr>
            <w:ins w:id="13666" w:author="Автор">
              <w:r w:rsidRPr="00CF7C67">
                <w:rPr>
                  <w:sz w:val="20"/>
                  <w:szCs w:val="20"/>
                  <w:lang w:val="en-US"/>
                </w:rPr>
                <w:t>DateActivateSubscription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667" w:author="Автор"/>
                <w:sz w:val="20"/>
                <w:szCs w:val="20"/>
              </w:rPr>
            </w:pPr>
            <w:ins w:id="13668" w:author="Автор">
              <w:r>
                <w:rPr>
                  <w:sz w:val="20"/>
                  <w:szCs w:val="20"/>
                </w:rPr>
                <w:t>Дата активации подписки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669" w:author="Автор"/>
                <w:sz w:val="20"/>
                <w:szCs w:val="20"/>
              </w:rPr>
            </w:pPr>
            <w:ins w:id="13670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671" w:author="Автор"/>
                <w:sz w:val="20"/>
              </w:rPr>
            </w:pPr>
            <w:ins w:id="13672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673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674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75" w:author="Автор"/>
                <w:sz w:val="20"/>
                <w:szCs w:val="20"/>
              </w:rPr>
            </w:pPr>
            <w:ins w:id="13676" w:author="Автор">
              <w:r>
                <w:rPr>
                  <w:sz w:val="20"/>
                  <w:szCs w:val="20"/>
                </w:rPr>
                <w:t>5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77" w:author="Автор"/>
                <w:sz w:val="20"/>
                <w:szCs w:val="20"/>
                <w:lang w:val="en-US"/>
              </w:rPr>
            </w:pPr>
            <w:ins w:id="13678" w:author="Автор">
              <w:r w:rsidRPr="00CF7C67">
                <w:rPr>
                  <w:sz w:val="20"/>
                  <w:szCs w:val="20"/>
                  <w:lang w:val="en-US"/>
                </w:rPr>
                <w:t>LastDatePauseSubscription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679" w:author="Автор"/>
                <w:sz w:val="20"/>
                <w:szCs w:val="20"/>
              </w:rPr>
            </w:pPr>
            <w:ins w:id="13680" w:author="Автор">
              <w:r>
                <w:rPr>
                  <w:sz w:val="20"/>
                  <w:szCs w:val="20"/>
                </w:rPr>
                <w:t xml:space="preserve">Дата приостановки подписки 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681" w:author="Автор"/>
                <w:sz w:val="20"/>
                <w:szCs w:val="20"/>
              </w:rPr>
            </w:pPr>
            <w:ins w:id="13682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683" w:author="Автор"/>
                <w:sz w:val="20"/>
              </w:rPr>
            </w:pPr>
            <w:ins w:id="13684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685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686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87" w:author="Автор"/>
                <w:sz w:val="20"/>
                <w:szCs w:val="20"/>
              </w:rPr>
            </w:pPr>
            <w:ins w:id="13688" w:author="Автор">
              <w:r>
                <w:rPr>
                  <w:sz w:val="20"/>
                  <w:szCs w:val="20"/>
                </w:rPr>
                <w:t>6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689" w:author="Автор"/>
                <w:sz w:val="20"/>
                <w:szCs w:val="20"/>
                <w:lang w:val="en-US"/>
              </w:rPr>
            </w:pPr>
            <w:ins w:id="13690" w:author="Автор">
              <w:r w:rsidRPr="00CF7C67">
                <w:rPr>
                  <w:sz w:val="20"/>
                  <w:szCs w:val="20"/>
                  <w:lang w:val="en-US"/>
                </w:rPr>
                <w:t>DateDeactivateService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691" w:author="Автор"/>
                <w:sz w:val="20"/>
                <w:szCs w:val="20"/>
              </w:rPr>
            </w:pPr>
            <w:ins w:id="13692" w:author="Автор">
              <w:r>
                <w:rPr>
                  <w:sz w:val="20"/>
                  <w:szCs w:val="20"/>
                </w:rPr>
                <w:t>Дата прекращения предоставления услуги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693" w:author="Автор"/>
                <w:sz w:val="20"/>
                <w:szCs w:val="20"/>
              </w:rPr>
            </w:pPr>
            <w:ins w:id="13694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695" w:author="Автор"/>
                <w:sz w:val="20"/>
              </w:rPr>
            </w:pPr>
            <w:ins w:id="13696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697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698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699" w:author="Автор"/>
                <w:sz w:val="20"/>
                <w:szCs w:val="20"/>
              </w:rPr>
            </w:pPr>
            <w:ins w:id="13700" w:author="Автор">
              <w:r>
                <w:rPr>
                  <w:sz w:val="20"/>
                  <w:szCs w:val="20"/>
                </w:rPr>
                <w:t>7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01" w:author="Автор"/>
                <w:sz w:val="20"/>
                <w:szCs w:val="20"/>
                <w:lang w:val="en-US"/>
              </w:rPr>
            </w:pPr>
            <w:ins w:id="13702" w:author="Автор">
              <w:r w:rsidRPr="00CF7C67">
                <w:rPr>
                  <w:sz w:val="20"/>
                  <w:szCs w:val="20"/>
                  <w:lang w:val="en-US"/>
                </w:rPr>
                <w:t>UpdateDate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703" w:author="Автор"/>
                <w:sz w:val="20"/>
                <w:szCs w:val="20"/>
              </w:rPr>
            </w:pPr>
            <w:ins w:id="13704" w:author="Автор">
              <w:r>
                <w:rPr>
                  <w:sz w:val="20"/>
                  <w:szCs w:val="20"/>
                </w:rPr>
                <w:t>Дата обновления подписки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705" w:author="Автор"/>
                <w:sz w:val="20"/>
                <w:szCs w:val="20"/>
              </w:rPr>
            </w:pPr>
            <w:ins w:id="13706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707" w:author="Автор"/>
                <w:sz w:val="20"/>
              </w:rPr>
            </w:pPr>
            <w:ins w:id="13708" w:author="Автор">
              <w:r w:rsidRPr="00CF7C67">
                <w:rPr>
                  <w:sz w:val="20"/>
                </w:rPr>
                <w:t>xs:dateTime</w:t>
              </w:r>
            </w:ins>
          </w:p>
        </w:tc>
        <w:tc>
          <w:tcPr>
            <w:tcW w:w="1808" w:type="dxa"/>
          </w:tcPr>
          <w:p w:rsidR="0044186B" w:rsidRPr="007E0526" w:rsidRDefault="0044186B" w:rsidP="00976910">
            <w:pPr>
              <w:pStyle w:val="affff1"/>
              <w:ind w:left="0"/>
              <w:rPr>
                <w:ins w:id="13709" w:author="Автор"/>
                <w:sz w:val="20"/>
                <w:szCs w:val="20"/>
              </w:rPr>
            </w:pPr>
          </w:p>
        </w:tc>
      </w:tr>
      <w:tr w:rsidR="0044186B" w:rsidTr="00976910">
        <w:trPr>
          <w:ins w:id="13710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11" w:author="Автор"/>
                <w:sz w:val="20"/>
                <w:szCs w:val="20"/>
              </w:rPr>
            </w:pPr>
            <w:ins w:id="13712" w:author="Автор">
              <w:r>
                <w:rPr>
                  <w:sz w:val="20"/>
                  <w:szCs w:val="20"/>
                </w:rPr>
                <w:t>8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13" w:author="Автор"/>
                <w:sz w:val="20"/>
                <w:szCs w:val="20"/>
                <w:lang w:val="en-US"/>
              </w:rPr>
            </w:pPr>
            <w:ins w:id="13714" w:author="Автор">
              <w:r w:rsidRPr="00CF7C67">
                <w:rPr>
                  <w:sz w:val="20"/>
                  <w:szCs w:val="20"/>
                  <w:lang w:val="en-US"/>
                </w:rPr>
                <w:t>WasSuspended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715" w:author="Автор"/>
                <w:sz w:val="20"/>
                <w:szCs w:val="20"/>
              </w:rPr>
            </w:pPr>
            <w:ins w:id="13716" w:author="Автор">
              <w:r>
                <w:rPr>
                  <w:sz w:val="20"/>
                  <w:szCs w:val="20"/>
                </w:rPr>
                <w:t xml:space="preserve">Флаг приостановки </w:t>
              </w:r>
              <w:r>
                <w:rPr>
                  <w:sz w:val="20"/>
                  <w:szCs w:val="20"/>
                </w:rPr>
                <w:lastRenderedPageBreak/>
                <w:t>подписки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717" w:author="Автор"/>
                <w:sz w:val="20"/>
                <w:szCs w:val="20"/>
              </w:rPr>
            </w:pPr>
            <w:ins w:id="13718" w:author="Автор">
              <w:r>
                <w:rPr>
                  <w:sz w:val="20"/>
                  <w:szCs w:val="20"/>
                </w:rPr>
                <w:lastRenderedPageBreak/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719" w:author="Автор"/>
                <w:sz w:val="20"/>
              </w:rPr>
            </w:pPr>
            <w:ins w:id="13720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44186B" w:rsidRDefault="0044186B" w:rsidP="00976910">
            <w:pPr>
              <w:pStyle w:val="affff1"/>
              <w:ind w:left="0"/>
              <w:rPr>
                <w:ins w:id="13721" w:author="Автор"/>
                <w:sz w:val="20"/>
                <w:szCs w:val="20"/>
              </w:rPr>
            </w:pPr>
            <w:ins w:id="13722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44186B">
                <w:rPr>
                  <w:sz w:val="20"/>
                  <w:szCs w:val="20"/>
                  <w:rPrChange w:id="1372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приостановка;</w:t>
              </w:r>
            </w:ins>
          </w:p>
          <w:p w:rsidR="0044186B" w:rsidRPr="00CF7C67" w:rsidRDefault="0044186B" w:rsidP="00976910">
            <w:pPr>
              <w:pStyle w:val="affff1"/>
              <w:ind w:left="0"/>
              <w:rPr>
                <w:ins w:id="13724" w:author="Автор"/>
                <w:sz w:val="20"/>
                <w:szCs w:val="20"/>
              </w:rPr>
            </w:pPr>
            <w:ins w:id="13725" w:author="Автор">
              <w:r>
                <w:rPr>
                  <w:sz w:val="20"/>
                  <w:szCs w:val="20"/>
                  <w:lang w:val="en-US"/>
                </w:rPr>
                <w:lastRenderedPageBreak/>
                <w:t>False</w:t>
              </w:r>
              <w:r w:rsidRPr="0044186B">
                <w:rPr>
                  <w:sz w:val="20"/>
                  <w:szCs w:val="20"/>
                  <w:rPrChange w:id="13726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в противном случае.</w:t>
              </w:r>
            </w:ins>
          </w:p>
        </w:tc>
      </w:tr>
      <w:tr w:rsidR="0044186B" w:rsidTr="00976910">
        <w:trPr>
          <w:ins w:id="13727" w:author="Автор"/>
        </w:trPr>
        <w:tc>
          <w:tcPr>
            <w:tcW w:w="534" w:type="dxa"/>
            <w:vAlign w:val="center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28" w:author="Автор"/>
                <w:sz w:val="20"/>
                <w:szCs w:val="20"/>
              </w:rPr>
            </w:pPr>
            <w:ins w:id="13729" w:author="Автор">
              <w:r>
                <w:rPr>
                  <w:sz w:val="20"/>
                  <w:szCs w:val="20"/>
                </w:rPr>
                <w:lastRenderedPageBreak/>
                <w:t>9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30" w:author="Автор"/>
                <w:sz w:val="20"/>
                <w:szCs w:val="20"/>
                <w:lang w:val="en-US"/>
              </w:rPr>
            </w:pPr>
            <w:ins w:id="13731" w:author="Автор">
              <w:r w:rsidRPr="00CF7C67">
                <w:rPr>
                  <w:sz w:val="20"/>
                  <w:szCs w:val="20"/>
                  <w:lang w:val="en-US"/>
                </w:rPr>
                <w:t>ChangesPlace</w:t>
              </w:r>
            </w:ins>
          </w:p>
        </w:tc>
        <w:tc>
          <w:tcPr>
            <w:tcW w:w="1560" w:type="dxa"/>
          </w:tcPr>
          <w:p w:rsidR="0044186B" w:rsidRDefault="0044186B" w:rsidP="00976910">
            <w:pPr>
              <w:snapToGrid w:val="0"/>
              <w:spacing w:before="120" w:line="360" w:lineRule="auto"/>
              <w:rPr>
                <w:ins w:id="13732" w:author="Автор"/>
                <w:sz w:val="20"/>
                <w:szCs w:val="20"/>
              </w:rPr>
            </w:pPr>
            <w:ins w:id="13733" w:author="Автор">
              <w:r>
                <w:rPr>
                  <w:sz w:val="20"/>
                  <w:szCs w:val="20"/>
                </w:rPr>
                <w:t>Определяет место изменения подписки</w:t>
              </w:r>
            </w:ins>
          </w:p>
        </w:tc>
        <w:tc>
          <w:tcPr>
            <w:tcW w:w="2126" w:type="dxa"/>
          </w:tcPr>
          <w:p w:rsidR="0044186B" w:rsidRDefault="0044186B" w:rsidP="00976910">
            <w:pPr>
              <w:pStyle w:val="affff1"/>
              <w:ind w:left="0"/>
              <w:rPr>
                <w:ins w:id="13734" w:author="Автор"/>
                <w:sz w:val="20"/>
                <w:szCs w:val="20"/>
              </w:rPr>
            </w:pPr>
            <w:ins w:id="13735" w:author="Автор">
              <w:r>
                <w:rPr>
                  <w:sz w:val="20"/>
                  <w:szCs w:val="20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736" w:author="Автор"/>
                <w:sz w:val="20"/>
              </w:rPr>
            </w:pPr>
            <w:ins w:id="13737" w:author="Автор">
              <w:r w:rsidRPr="00CF7C67">
                <w:rPr>
                  <w:sz w:val="20"/>
                </w:rPr>
                <w:t>xs:boolean</w:t>
              </w:r>
            </w:ins>
          </w:p>
        </w:tc>
        <w:tc>
          <w:tcPr>
            <w:tcW w:w="1808" w:type="dxa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38" w:author="Автор"/>
                <w:sz w:val="20"/>
                <w:szCs w:val="20"/>
              </w:rPr>
            </w:pPr>
            <w:ins w:id="13739" w:author="Автор">
              <w:r>
                <w:rPr>
                  <w:sz w:val="20"/>
                  <w:szCs w:val="20"/>
                  <w:lang w:val="en-US"/>
                </w:rPr>
                <w:t>True</w:t>
              </w:r>
              <w:r w:rsidRPr="0044186B">
                <w:rPr>
                  <w:sz w:val="20"/>
                  <w:szCs w:val="20"/>
                  <w:rPrChange w:id="13740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АРМ Администратора;</w:t>
              </w:r>
            </w:ins>
          </w:p>
          <w:p w:rsidR="0044186B" w:rsidRPr="007E0526" w:rsidRDefault="0044186B" w:rsidP="00976910">
            <w:pPr>
              <w:pStyle w:val="affff1"/>
              <w:ind w:left="0"/>
              <w:rPr>
                <w:ins w:id="13741" w:author="Автор"/>
                <w:sz w:val="20"/>
                <w:szCs w:val="20"/>
              </w:rPr>
            </w:pPr>
            <w:ins w:id="13742" w:author="Автор">
              <w:r>
                <w:rPr>
                  <w:sz w:val="20"/>
                  <w:szCs w:val="20"/>
                  <w:lang w:val="en-US"/>
                </w:rPr>
                <w:t>False</w:t>
              </w:r>
              <w:r w:rsidRPr="0044186B">
                <w:rPr>
                  <w:sz w:val="20"/>
                  <w:szCs w:val="20"/>
                  <w:rPrChange w:id="13743" w:author="Автор">
                    <w:rPr>
                      <w:sz w:val="20"/>
                      <w:szCs w:val="20"/>
                      <w:lang w:val="en-US"/>
                    </w:rPr>
                  </w:rPrChange>
                </w:rPr>
                <w:t xml:space="preserve"> – </w:t>
              </w:r>
              <w:r>
                <w:rPr>
                  <w:sz w:val="20"/>
                  <w:szCs w:val="20"/>
                </w:rPr>
                <w:t>Личный Кабинет</w:t>
              </w:r>
            </w:ins>
          </w:p>
        </w:tc>
      </w:tr>
      <w:tr w:rsidR="0044186B" w:rsidTr="00976910">
        <w:trPr>
          <w:ins w:id="13744" w:author="Автор"/>
        </w:trPr>
        <w:tc>
          <w:tcPr>
            <w:tcW w:w="534" w:type="dxa"/>
            <w:vAlign w:val="center"/>
          </w:tcPr>
          <w:p w:rsidR="0044186B" w:rsidRP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45" w:author="Автор"/>
                <w:sz w:val="20"/>
                <w:szCs w:val="20"/>
                <w:lang w:val="en-US"/>
                <w:rPrChange w:id="13746" w:author="Автор">
                  <w:rPr>
                    <w:ins w:id="13747" w:author="Автор"/>
                    <w:sz w:val="20"/>
                    <w:szCs w:val="20"/>
                  </w:rPr>
                </w:rPrChange>
              </w:rPr>
            </w:pPr>
            <w:ins w:id="13748" w:author="Автор">
              <w:r>
                <w:rPr>
                  <w:sz w:val="20"/>
                  <w:szCs w:val="20"/>
                  <w:lang w:val="en-US"/>
                </w:rPr>
                <w:t>10</w:t>
              </w:r>
            </w:ins>
          </w:p>
        </w:tc>
        <w:tc>
          <w:tcPr>
            <w:tcW w:w="1842" w:type="dxa"/>
          </w:tcPr>
          <w:p w:rsidR="0044186B" w:rsidRPr="00CF7C67" w:rsidRDefault="0044186B" w:rsidP="00976910">
            <w:pPr>
              <w:tabs>
                <w:tab w:val="center" w:pos="917"/>
              </w:tabs>
              <w:snapToGrid w:val="0"/>
              <w:spacing w:before="120" w:line="360" w:lineRule="auto"/>
              <w:rPr>
                <w:ins w:id="13749" w:author="Автор"/>
                <w:sz w:val="20"/>
                <w:szCs w:val="20"/>
                <w:lang w:val="en-US"/>
              </w:rPr>
            </w:pPr>
            <w:ins w:id="13750" w:author="Автор">
              <w:r w:rsidRPr="0044186B">
                <w:rPr>
                  <w:sz w:val="20"/>
                  <w:szCs w:val="20"/>
                  <w:lang w:val="en-US"/>
                </w:rPr>
                <w:t>SubscriptionFeedingStatus</w:t>
              </w:r>
            </w:ins>
          </w:p>
        </w:tc>
        <w:tc>
          <w:tcPr>
            <w:tcW w:w="1560" w:type="dxa"/>
          </w:tcPr>
          <w:p w:rsidR="0044186B" w:rsidRPr="0044186B" w:rsidRDefault="0044186B" w:rsidP="00976910">
            <w:pPr>
              <w:snapToGrid w:val="0"/>
              <w:spacing w:before="120" w:line="360" w:lineRule="auto"/>
              <w:rPr>
                <w:ins w:id="13751" w:author="Автор"/>
                <w:sz w:val="20"/>
                <w:szCs w:val="20"/>
              </w:rPr>
            </w:pPr>
            <w:ins w:id="13752" w:author="Автор">
              <w:r>
                <w:rPr>
                  <w:sz w:val="20"/>
                  <w:szCs w:val="20"/>
                </w:rPr>
                <w:t>Статус подписки в текстовой интерпретации</w:t>
              </w:r>
            </w:ins>
          </w:p>
        </w:tc>
        <w:tc>
          <w:tcPr>
            <w:tcW w:w="2126" w:type="dxa"/>
          </w:tcPr>
          <w:p w:rsidR="0044186B" w:rsidRPr="0044186B" w:rsidRDefault="0044186B" w:rsidP="00976910">
            <w:pPr>
              <w:pStyle w:val="affff1"/>
              <w:ind w:left="0"/>
              <w:rPr>
                <w:ins w:id="13753" w:author="Автор"/>
                <w:sz w:val="20"/>
                <w:szCs w:val="20"/>
                <w:lang w:val="en-US"/>
                <w:rPrChange w:id="13754" w:author="Автор">
                  <w:rPr>
                    <w:ins w:id="13755" w:author="Автор"/>
                    <w:sz w:val="20"/>
                    <w:szCs w:val="20"/>
                  </w:rPr>
                </w:rPrChange>
              </w:rPr>
            </w:pPr>
            <w:ins w:id="13756" w:author="Автор">
              <w:r>
                <w:rPr>
                  <w:sz w:val="20"/>
                  <w:szCs w:val="20"/>
                  <w:lang w:val="en-US"/>
                </w:rPr>
                <w:t>+</w:t>
              </w:r>
            </w:ins>
          </w:p>
        </w:tc>
        <w:tc>
          <w:tcPr>
            <w:tcW w:w="2551" w:type="dxa"/>
          </w:tcPr>
          <w:p w:rsidR="0044186B" w:rsidRPr="00CF7C67" w:rsidRDefault="0044186B" w:rsidP="00976910">
            <w:pPr>
              <w:snapToGrid w:val="0"/>
              <w:spacing w:before="120" w:line="360" w:lineRule="auto"/>
              <w:rPr>
                <w:ins w:id="13757" w:author="Автор"/>
                <w:sz w:val="20"/>
              </w:rPr>
            </w:pPr>
            <w:ins w:id="13758" w:author="Автор">
              <w:r w:rsidRPr="0044186B">
                <w:rPr>
                  <w:sz w:val="20"/>
                </w:rPr>
                <w:t>xs:string</w:t>
              </w:r>
            </w:ins>
          </w:p>
        </w:tc>
        <w:tc>
          <w:tcPr>
            <w:tcW w:w="1808" w:type="dxa"/>
          </w:tcPr>
          <w:p w:rsidR="0044186B" w:rsidRDefault="0044186B" w:rsidP="00976910">
            <w:pPr>
              <w:widowControl/>
              <w:autoSpaceDN/>
              <w:adjustRightInd/>
              <w:spacing w:line="240" w:lineRule="auto"/>
              <w:jc w:val="left"/>
              <w:textAlignment w:val="auto"/>
              <w:rPr>
                <w:ins w:id="13759" w:author="Автор"/>
                <w:sz w:val="20"/>
                <w:szCs w:val="20"/>
                <w:lang w:val="en-US"/>
              </w:rPr>
            </w:pPr>
          </w:p>
        </w:tc>
      </w:tr>
    </w:tbl>
    <w:p w:rsidR="003E2946" w:rsidRPr="0044186B" w:rsidRDefault="003E2946" w:rsidP="00CF7C67"/>
    <w:sectPr w:rsidR="003E2946" w:rsidRPr="0044186B" w:rsidSect="008A7C5D">
      <w:headerReference w:type="default" r:id="rId9"/>
      <w:footerReference w:type="default" r:id="rId10"/>
      <w:headerReference w:type="first" r:id="rId11"/>
      <w:pgSz w:w="11906" w:h="16838" w:code="9"/>
      <w:pgMar w:top="1245" w:right="567" w:bottom="851" w:left="1134" w:header="426" w:footer="5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C38" w:rsidRDefault="00F15C38" w:rsidP="002F27E2">
      <w:r>
        <w:separator/>
      </w:r>
    </w:p>
    <w:p w:rsidR="00F15C38" w:rsidRDefault="00F15C38"/>
    <w:p w:rsidR="00F15C38" w:rsidRDefault="00F15C38"/>
    <w:p w:rsidR="00F15C38" w:rsidRDefault="00F15C38"/>
    <w:p w:rsidR="00F15C38" w:rsidRDefault="00F15C38"/>
    <w:p w:rsidR="00F15C38" w:rsidRDefault="00F15C38"/>
  </w:endnote>
  <w:endnote w:type="continuationSeparator" w:id="0">
    <w:p w:rsidR="00F15C38" w:rsidRDefault="00F15C38" w:rsidP="002F27E2">
      <w:r>
        <w:continuationSeparator/>
      </w:r>
    </w:p>
    <w:p w:rsidR="00F15C38" w:rsidRDefault="00F15C38"/>
    <w:p w:rsidR="00F15C38" w:rsidRDefault="00F15C38"/>
    <w:p w:rsidR="00F15C38" w:rsidRDefault="00F15C38"/>
    <w:p w:rsidR="00F15C38" w:rsidRDefault="00F15C38"/>
    <w:p w:rsidR="00F15C38" w:rsidRDefault="00F15C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66" w:rsidRDefault="00782C66">
    <w:pPr>
      <w:pStyle w:val="af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905AA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C38" w:rsidRDefault="00F15C38" w:rsidP="002F27E2">
      <w:r>
        <w:separator/>
      </w:r>
    </w:p>
    <w:p w:rsidR="00F15C38" w:rsidRDefault="00F15C38"/>
    <w:p w:rsidR="00F15C38" w:rsidRDefault="00F15C38"/>
    <w:p w:rsidR="00F15C38" w:rsidRDefault="00F15C38"/>
    <w:p w:rsidR="00F15C38" w:rsidRDefault="00F15C38"/>
    <w:p w:rsidR="00F15C38" w:rsidRDefault="00F15C38"/>
  </w:footnote>
  <w:footnote w:type="continuationSeparator" w:id="0">
    <w:p w:rsidR="00F15C38" w:rsidRDefault="00F15C38" w:rsidP="002F27E2">
      <w:r>
        <w:continuationSeparator/>
      </w:r>
    </w:p>
    <w:p w:rsidR="00F15C38" w:rsidRDefault="00F15C38"/>
    <w:p w:rsidR="00F15C38" w:rsidRDefault="00F15C38"/>
    <w:p w:rsidR="00F15C38" w:rsidRDefault="00F15C38"/>
    <w:p w:rsidR="00F15C38" w:rsidRDefault="00F15C38"/>
    <w:p w:rsidR="00F15C38" w:rsidRDefault="00F15C3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C66" w:rsidRPr="007F797C" w:rsidRDefault="00782C66" w:rsidP="003D181E">
    <w:pPr>
      <w:pBdr>
        <w:bottom w:val="single" w:sz="4" w:space="0" w:color="auto"/>
      </w:pBdr>
      <w:rPr>
        <w:sz w:val="20"/>
        <w:szCs w:val="20"/>
        <w:highlight w:val="yellow"/>
      </w:rPr>
    </w:pPr>
    <w:r>
      <w:rPr>
        <w:sz w:val="20"/>
        <w:szCs w:val="20"/>
      </w:rPr>
      <w:t>Руководство пользователя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07" w:tblpY="15679"/>
      <w:tblW w:w="1046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408"/>
      <w:gridCol w:w="596"/>
      <w:gridCol w:w="1419"/>
      <w:gridCol w:w="870"/>
      <w:gridCol w:w="576"/>
      <w:gridCol w:w="6019"/>
      <w:gridCol w:w="573"/>
    </w:tblGrid>
    <w:tr w:rsidR="00782C66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tcFitText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 w:val="restart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  <w:lang w:val="en-US"/>
            </w:rPr>
            <w:t>&lt;</w:t>
          </w:r>
          <w:r>
            <w:rPr>
              <w:b/>
              <w:sz w:val="36"/>
              <w:szCs w:val="36"/>
            </w:rPr>
            <w:t>СИСТЕМА</w:t>
          </w:r>
          <w:r>
            <w:rPr>
              <w:b/>
              <w:sz w:val="36"/>
              <w:szCs w:val="36"/>
              <w:lang w:val="en-US"/>
            </w:rPr>
            <w:t>&gt;</w:t>
          </w:r>
          <w:r w:rsidRPr="00FE08F0">
            <w:rPr>
              <w:b/>
              <w:sz w:val="36"/>
              <w:szCs w:val="36"/>
            </w:rPr>
            <w:t>.П2.01.01-01.М</w:t>
          </w: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Лист</w:t>
          </w:r>
        </w:p>
      </w:tc>
    </w:tr>
    <w:tr w:rsidR="00782C66" w:rsidRPr="00F62E6D" w:rsidTr="006C2232">
      <w:trPr>
        <w:cantSplit/>
        <w:trHeight w:hRule="exact" w:val="113"/>
      </w:trPr>
      <w:tc>
        <w:tcPr>
          <w:tcW w:w="408" w:type="dxa"/>
          <w:vMerge w:val="restart"/>
          <w:shd w:val="clear" w:color="auto" w:fill="auto"/>
          <w:noWrap/>
          <w:tcFitText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 w:val="restart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 w:val="restart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 w:val="restart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 w:val="restart"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  <w:tr w:rsidR="00782C66" w:rsidRPr="00F62E6D" w:rsidTr="006C2232">
      <w:trPr>
        <w:cantSplit/>
        <w:trHeight w:hRule="exact" w:val="170"/>
      </w:trPr>
      <w:tc>
        <w:tcPr>
          <w:tcW w:w="408" w:type="dxa"/>
          <w:vMerge/>
          <w:shd w:val="clear" w:color="auto" w:fill="auto"/>
          <w:noWrap/>
          <w:tcFitText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96" w:type="dxa"/>
          <w:vMerge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1419" w:type="dxa"/>
          <w:vMerge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870" w:type="dxa"/>
          <w:vMerge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6" w:type="dxa"/>
          <w:vMerge/>
          <w:shd w:val="clear" w:color="auto" w:fill="auto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6019" w:type="dxa"/>
          <w:vMerge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</w:p>
      </w:tc>
      <w:tc>
        <w:tcPr>
          <w:tcW w:w="573" w:type="dxa"/>
          <w:vMerge w:val="restart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</w:pPr>
          <w:r w:rsidRPr="00F62E6D">
            <w:rPr>
              <w:b/>
            </w:rPr>
            <w:fldChar w:fldCharType="begin"/>
          </w:r>
          <w:r w:rsidRPr="00F62E6D">
            <w:rPr>
              <w:b/>
            </w:rPr>
            <w:instrText xml:space="preserve"> PAGE \* MERGEFORMAT </w:instrText>
          </w:r>
          <w:r w:rsidRPr="00F62E6D">
            <w:rPr>
              <w:b/>
            </w:rPr>
            <w:fldChar w:fldCharType="separate"/>
          </w:r>
          <w:r>
            <w:rPr>
              <w:b/>
              <w:noProof/>
            </w:rPr>
            <w:t>3</w:t>
          </w:r>
          <w:r w:rsidRPr="00F62E6D">
            <w:rPr>
              <w:b/>
            </w:rPr>
            <w:fldChar w:fldCharType="end"/>
          </w:r>
        </w:p>
      </w:tc>
    </w:tr>
    <w:tr w:rsidR="00782C66" w:rsidRPr="00F62E6D" w:rsidTr="006C2232">
      <w:trPr>
        <w:cantSplit/>
        <w:trHeight w:hRule="exact" w:val="284"/>
      </w:trPr>
      <w:tc>
        <w:tcPr>
          <w:tcW w:w="408" w:type="dxa"/>
          <w:shd w:val="clear" w:color="auto" w:fill="auto"/>
          <w:noWrap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Изм.</w:t>
          </w:r>
        </w:p>
      </w:tc>
      <w:tc>
        <w:tcPr>
          <w:tcW w:w="596" w:type="dxa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18"/>
              <w:szCs w:val="18"/>
            </w:rPr>
          </w:pPr>
          <w:r w:rsidRPr="00F62E6D">
            <w:rPr>
              <w:sz w:val="18"/>
              <w:szCs w:val="18"/>
            </w:rPr>
            <w:t>Лист</w:t>
          </w:r>
        </w:p>
      </w:tc>
      <w:tc>
        <w:tcPr>
          <w:tcW w:w="1419" w:type="dxa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№ документа</w:t>
          </w:r>
        </w:p>
      </w:tc>
      <w:tc>
        <w:tcPr>
          <w:tcW w:w="870" w:type="dxa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Подпись</w:t>
          </w:r>
        </w:p>
      </w:tc>
      <w:tc>
        <w:tcPr>
          <w:tcW w:w="576" w:type="dxa"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sz w:val="20"/>
              <w:szCs w:val="20"/>
            </w:rPr>
          </w:pPr>
          <w:r w:rsidRPr="00F62E6D">
            <w:rPr>
              <w:sz w:val="20"/>
              <w:szCs w:val="20"/>
            </w:rPr>
            <w:t>Дата</w:t>
          </w:r>
        </w:p>
      </w:tc>
      <w:tc>
        <w:tcPr>
          <w:tcW w:w="6019" w:type="dxa"/>
          <w:vMerge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  <w:tc>
        <w:tcPr>
          <w:tcW w:w="573" w:type="dxa"/>
          <w:vMerge/>
          <w:shd w:val="clear" w:color="auto" w:fill="auto"/>
          <w:vAlign w:val="center"/>
        </w:tcPr>
        <w:p w:rsidR="00782C66" w:rsidRPr="00F62E6D" w:rsidRDefault="00782C66" w:rsidP="006C2232">
          <w:pPr>
            <w:tabs>
              <w:tab w:val="center" w:pos="198"/>
            </w:tabs>
            <w:spacing w:line="240" w:lineRule="auto"/>
            <w:jc w:val="center"/>
            <w:rPr>
              <w:b/>
              <w:sz w:val="20"/>
              <w:szCs w:val="20"/>
            </w:rPr>
          </w:pPr>
        </w:p>
      </w:tc>
    </w:tr>
  </w:tbl>
  <w:p w:rsidR="00782C66" w:rsidRDefault="00782C66"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248285</wp:posOffset>
              </wp:positionH>
              <wp:positionV relativeFrom="page">
                <wp:posOffset>163830</wp:posOffset>
              </wp:positionV>
              <wp:extent cx="7091680" cy="10333990"/>
              <wp:effectExtent l="0" t="0" r="13970" b="29210"/>
              <wp:wrapNone/>
              <wp:docPr id="1" name="Group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680" cy="10333990"/>
                        <a:chOff x="454" y="284"/>
                        <a:chExt cx="11168" cy="16274"/>
                      </a:xfrm>
                    </wpg:grpSpPr>
                    <wps:wsp>
                      <wps:cNvPr id="2" name="Rectangle 4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7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80" cy="4821"/>
                          <a:chOff x="4941" y="6894"/>
                          <a:chExt cx="680" cy="4821"/>
                        </a:xfrm>
                      </wpg:grpSpPr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4941" y="10314"/>
                            <a:ext cx="283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2C66" w:rsidRPr="002B5D6A" w:rsidRDefault="00782C66" w:rsidP="00EF7C80">
                              <w:pPr>
                                <w:spacing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B5D6A">
                                <w:rPr>
                                  <w:sz w:val="18"/>
                                  <w:szCs w:val="18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49"/>
                        <wpg:cNvGrpSpPr>
                          <a:grpSpLocks/>
                        </wpg:cNvGrpSpPr>
                        <wpg:grpSpPr bwMode="auto">
                          <a:xfrm>
                            <a:off x="4941" y="6894"/>
                            <a:ext cx="680" cy="4821"/>
                            <a:chOff x="4941" y="6894"/>
                            <a:chExt cx="680" cy="4821"/>
                          </a:xfrm>
                        </wpg:grpSpPr>
                        <wpg:grpSp>
                          <wpg:cNvPr id="6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4941" y="6894"/>
                              <a:ext cx="680" cy="4821"/>
                              <a:chOff x="4941" y="6894"/>
                              <a:chExt cx="680" cy="4821"/>
                            </a:xfrm>
                          </wpg:grpSpPr>
                          <wpg:grpSp>
                            <wpg:cNvPr id="7" name="Group 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41" y="6894"/>
                                <a:ext cx="680" cy="4821"/>
                                <a:chOff x="3686" y="7003"/>
                                <a:chExt cx="680" cy="4821"/>
                              </a:xfrm>
                            </wpg:grpSpPr>
                            <wpg:grpSp>
                              <wpg:cNvPr id="8" name="Group 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686" y="7003"/>
                                  <a:ext cx="680" cy="4821"/>
                                  <a:chOff x="3686" y="7003"/>
                                  <a:chExt cx="680" cy="4821"/>
                                </a:xfrm>
                              </wpg:grpSpPr>
                              <wpg:grpSp>
                                <wpg:cNvPr id="9" name="Group 5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686" y="7003"/>
                                    <a:ext cx="680" cy="4821"/>
                                    <a:chOff x="3686" y="7003"/>
                                    <a:chExt cx="680" cy="4821"/>
                                  </a:xfrm>
                                </wpg:grpSpPr>
                                <wps:wsp>
                                  <wps:cNvPr id="10" name="Rectangle 5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686" y="7005"/>
                                      <a:ext cx="680" cy="4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Line 55"/>
                                  <wps:cNvCnPr/>
                                  <wps:spPr bwMode="auto">
                                    <a:xfrm>
                                      <a:off x="3970" y="7003"/>
                                      <a:ext cx="0" cy="481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" name="Line 56"/>
                                <wps:cNvCnPr/>
                                <wps:spPr bwMode="auto">
                                  <a:xfrm>
                                    <a:off x="3686" y="8432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" name="Line 57"/>
                              <wps:cNvCnPr/>
                              <wps:spPr bwMode="auto">
                                <a:xfrm>
                                  <a:off x="3686" y="10416"/>
                                  <a:ext cx="6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Text Box 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41" y="6894"/>
                                <a:ext cx="283" cy="13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2C66" w:rsidRPr="002B5D6A" w:rsidRDefault="00782C66" w:rsidP="00EF7C80">
                                  <w:pPr>
                                    <w:spacing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B5D6A">
                                    <w:rPr>
                                      <w:sz w:val="18"/>
                                      <w:szCs w:val="18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s:wsp>
                          <wps:cNvPr id="15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41" y="8334"/>
                              <a:ext cx="283" cy="1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82C66" w:rsidRPr="002B5D6A" w:rsidRDefault="00782C66" w:rsidP="00EF7C80">
                                <w:pPr>
                                  <w:spacing w:line="240" w:lineRule="auto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B5D6A">
                                  <w:rPr>
                                    <w:sz w:val="18"/>
                                    <w:szCs w:val="18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5" o:spid="_x0000_s1026" style="position:absolute;left:0;text-align:left;margin-left:19.55pt;margin-top:12.9pt;width:558.4pt;height:813.7pt;z-index:251657728;mso-position-horizontal-relative:page;mso-position-vertical-relative:page" coordorigin="454,284" coordsize="11168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">
              <v:rect id="Rectangle 46" o:spid="_x0000_s1027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<v:group id="Group 47" o:spid="_x0000_s1028" style="position:absolute;left:454;top:11737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8" o:spid="_x0000_s1029" type="#_x0000_t202" style="position:absolute;left:4941;top:1031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LzIcIA&#10;AADaAAAADwAAAGRycy9kb3ducmV2LnhtbESPzWrDMBCE74W8g9hAb43cpjHBjWKCwbQnQ34eYLE2&#10;lom1ciw1tt++KhR6HGbmG2aXT7YTDxp861jB6yoBQVw73XKj4HIuX7YgfEDW2DkmBTN5yPeLpx1m&#10;2o18pMcpNCJC2GeowITQZ1L62pBFv3I9cfSubrAYohwaqQccI9x28i1JUmmx5bhgsKfCUH07fVsF&#10;1SzNuLabS10UaZWu7yXePjulnpfT4QNEoCn8h//aX1rBO/xeiT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vMhwgAAANo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782C66" w:rsidRPr="002B5D6A" w:rsidRDefault="00782C66" w:rsidP="00EF7C80">
                        <w:pPr>
                          <w:spacing w:line="240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B5D6A">
                          <w:rPr>
                            <w:sz w:val="18"/>
                            <w:szCs w:val="18"/>
                          </w:rPr>
                          <w:t>Инв. № подл.</w:t>
                        </w:r>
                      </w:p>
                    </w:txbxContent>
                  </v:textbox>
                </v:shape>
                <v:group id="Group 49" o:spid="_x0000_s1030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50" o:spid="_x0000_s1031" style="position:absolute;left:4941;top:6894;width:680;height:4821" coordorigin="4941,6894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group id="Group 51" o:spid="_x0000_s1032" style="position:absolute;left:4941;top:6894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52" o:spid="_x0000_s1033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v:group id="Group 53" o:spid="_x0000_s1034" style="position:absolute;left:3686;top:7003;width:680;height:4821" coordorigin="3686,7003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rect id="Rectangle 54" o:spid="_x0000_s1035" style="position:absolute;left:3686;top:7005;width:680;height:4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5UMMA&#10;AADbAAAADwAAAGRycy9kb3ducmV2LnhtbESPQWsCMRCF74X+hzCF3mq2QousRlmLQk9CVVBvw2ZM&#10;FjeTZZO623/fORR6m+G9ee+bxWoMrbpTn5rIBl4nBSjiOtqGnYHjYfsyA5UyssU2Mhn4oQSr5ePD&#10;AksbB/6i+z47JSGcSjTgc+5KrVPtKWCaxI5YtGvsA2ZZe6dtj4OEh1ZPi+JdB2xYGjx29OGpvu2/&#10;g4FNd9lVby7p6pT9+RbXw9bvnDHPT2M1B5VpzP/mv+tPK/hCL7/IAH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15UMMAAADbAAAADwAAAAAAAAAAAAAAAACYAgAAZHJzL2Rv&#10;d25yZXYueG1sUEsFBgAAAAAEAAQA9QAAAIgDAAAAAA==&#10;" filled="f"/>
                          <v:line id="Line 55" o:spid="_x0000_s1036" style="position:absolute;visibility:visible;mso-wrap-style:square" from="3970,7003" to="3970,1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      </v:group>
                        <v:line id="Line 56" o:spid="_x0000_s1037" style="position:absolute;visibility:visible;mso-wrap-style:square" from="3686,8432" to="4366,8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      </v:group>
                      <v:line id="Line 57" o:spid="_x0000_s1038" style="position:absolute;visibility:visible;mso-wrap-style:square" from="3686,10416" to="4366,10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/v:group>
                    <v:shape id="Text Box 58" o:spid="_x0000_s1039" type="#_x0000_t202" style="position:absolute;left:4941;top:6894;width:283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wqsAA&#10;AADbAAAADwAAAGRycy9kb3ducmV2LnhtbERPS2rDMBDdF3IHMYHuGrlNY4IbxQSDaVeGfA4wWBPL&#10;xBo5lhrbt68Khe7m8b6zyyfbiQcNvnWs4HWVgCCunW65UXA5ly9bED4ga+wck4KZPOT7xdMOM+1G&#10;PtLjFBoRQ9hnqMCE0GdS+tqQRb9yPXHkrm6wGCIcGqkHHGO47eRbkqTSYsuxwWBPhaH6dvq2CqpZ&#10;mnFtN5e6KNIqXd9LvH12Sj0vp8MHiEBT+Bf/ub90nP8Ov7/EA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kwqsAAAADbAAAADwAAAAAAAAAAAAAAAACYAgAAZHJzL2Rvd25y&#10;ZXYueG1sUEsFBgAAAAAEAAQA9QAAAIUDAAAAAA==&#10;" filled="f" stroked="f">
                      <v:textbox style="layout-flow:vertical;mso-layout-flow-alt:bottom-to-top" inset="0,0,0,0">
                        <w:txbxContent>
                          <w:p w:rsidR="00782C66" w:rsidRPr="002B5D6A" w:rsidRDefault="00782C66" w:rsidP="00EF7C80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B5D6A">
                              <w:rPr>
                                <w:sz w:val="18"/>
                                <w:szCs w:val="18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</v:group>
                  <v:shape id="Text Box 59" o:spid="_x0000_s1040" type="#_x0000_t202" style="position:absolute;left:4941;top:8334;width:283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WVMcAA&#10;AADbAAAADwAAAGRycy9kb3ducmV2LnhtbERPzWrCQBC+F3yHZQRvdWNDgkRXKQGpp0CtDzBkx2ww&#10;O5tmV5O8fbdQ6G0+vt/ZHyfbiScNvnWsYLNOQBDXTrfcKLh+nV63IHxA1tg5JgUzeTgeFi97LLQb&#10;+ZOel9CIGMK+QAUmhL6Q0teGLPq164kjd3ODxRDh0Eg94BjDbSffkiSXFluODQZ7Kg3V98vDKqhm&#10;acbUZte6LPMqT79PeP/olFotp/cdiEBT+Bf/uc86zs/g95d4gDz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WVMcAAAADbAAAADwAAAAAAAAAAAAAAAACYAgAAZHJzL2Rvd25y&#10;ZXYueG1sUEsFBgAAAAAEAAQA9QAAAIUDAAAAAA==&#10;" filled="f" stroked="f">
                    <v:textbox style="layout-flow:vertical;mso-layout-flow-alt:bottom-to-top" inset="0,0,0,0">
                      <w:txbxContent>
                        <w:p w:rsidR="00782C66" w:rsidRPr="002B5D6A" w:rsidRDefault="00782C66" w:rsidP="00EF7C80">
                          <w:pPr>
                            <w:spacing w:line="24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B5D6A">
                            <w:rPr>
                              <w:sz w:val="18"/>
                              <w:szCs w:val="18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F016CC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1021" w:hanging="170"/>
      </w:pPr>
      <w:rPr>
        <w:rFonts w:ascii="Symbol" w:hAnsi="Symbol" w:hint="default"/>
      </w:rPr>
    </w:lvl>
  </w:abstractNum>
  <w:abstractNum w:abstractNumId="1">
    <w:nsid w:val="07741260"/>
    <w:multiLevelType w:val="multilevel"/>
    <w:tmpl w:val="BB0AE0E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">
    <w:nsid w:val="0FA010F2"/>
    <w:multiLevelType w:val="hybridMultilevel"/>
    <w:tmpl w:val="8B62A30E"/>
    <w:name w:val="WW8Num4"/>
    <w:lvl w:ilvl="0" w:tplc="72F472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F5671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B1AD6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0A656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B13254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140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7092F3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147E7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3FE1F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8897AC3"/>
    <w:multiLevelType w:val="multilevel"/>
    <w:tmpl w:val="B9CE88D0"/>
    <w:styleLink w:val="a"/>
    <w:lvl w:ilvl="0">
      <w:start w:val="1"/>
      <w:numFmt w:val="decimal"/>
      <w:suff w:val="space"/>
      <w:lvlText w:val="%1"/>
      <w:lvlJc w:val="left"/>
      <w:pPr>
        <w:ind w:left="0" w:firstLine="0"/>
      </w:pPr>
      <w:rPr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8B74DEC"/>
    <w:multiLevelType w:val="hybridMultilevel"/>
    <w:tmpl w:val="4A620D02"/>
    <w:lvl w:ilvl="0" w:tplc="80C445D6">
      <w:start w:val="1"/>
      <w:numFmt w:val="bullet"/>
      <w:pStyle w:val="1"/>
      <w:lvlText w:val=""/>
      <w:lvlJc w:val="left"/>
      <w:pPr>
        <w:ind w:left="22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5">
    <w:nsid w:val="1B857ED3"/>
    <w:multiLevelType w:val="multilevel"/>
    <w:tmpl w:val="00000000"/>
    <w:styleLink w:val="a0"/>
    <w:lvl w:ilvl="0">
      <w:start w:val="1"/>
      <w:numFmt w:val="decimal"/>
      <w:lvlText w:val="%1."/>
      <w:lvlJc w:val="left"/>
      <w:rPr>
        <w:bCs/>
        <w:sz w:val="24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6">
    <w:nsid w:val="464934E4"/>
    <w:multiLevelType w:val="multilevel"/>
    <w:tmpl w:val="DA9E6734"/>
    <w:styleLink w:val="a1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7BF24E6"/>
    <w:multiLevelType w:val="hybridMultilevel"/>
    <w:tmpl w:val="F2040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DB50C2"/>
    <w:multiLevelType w:val="multilevel"/>
    <w:tmpl w:val="205E02B8"/>
    <w:styleLink w:val="10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7A64E17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580D4115"/>
    <w:multiLevelType w:val="multilevel"/>
    <w:tmpl w:val="BD54F76E"/>
    <w:lvl w:ilvl="0">
      <w:start w:val="1"/>
      <w:numFmt w:val="decimal"/>
      <w:pStyle w:val="11"/>
      <w:lvlText w:val="%1."/>
      <w:lvlJc w:val="left"/>
      <w:pPr>
        <w:tabs>
          <w:tab w:val="num" w:pos="-1061"/>
        </w:tabs>
        <w:ind w:left="56" w:hanging="56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284"/>
        </w:tabs>
        <w:ind w:left="453" w:hanging="169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-624"/>
        </w:tabs>
        <w:ind w:left="454" w:firstLine="11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0"/>
        </w:tabs>
        <w:ind w:left="3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14"/>
        </w:tabs>
        <w:ind w:left="8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18"/>
        </w:tabs>
        <w:ind w:left="13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22"/>
        </w:tabs>
        <w:ind w:left="18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326"/>
        </w:tabs>
        <w:ind w:left="23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02"/>
        </w:tabs>
        <w:ind w:left="2902" w:hanging="1440"/>
      </w:pPr>
      <w:rPr>
        <w:rFonts w:hint="default"/>
      </w:rPr>
    </w:lvl>
  </w:abstractNum>
  <w:abstractNum w:abstractNumId="11">
    <w:nsid w:val="5A9556CB"/>
    <w:multiLevelType w:val="multilevel"/>
    <w:tmpl w:val="DBDE74B0"/>
    <w:lvl w:ilvl="0">
      <w:start w:val="1"/>
      <w:numFmt w:val="decimal"/>
      <w:pStyle w:val="12"/>
      <w:lvlText w:val="%1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  <w:color w:val="auto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32"/>
        <w:u w:val="none"/>
        <w:vertAlign w:val="baseline"/>
        <w:em w:val="none"/>
      </w:rPr>
    </w:lvl>
    <w:lvl w:ilvl="2">
      <w:start w:val="1"/>
      <w:numFmt w:val="decimal"/>
      <w:pStyle w:val="30"/>
      <w:suff w:val="space"/>
      <w:lvlText w:val="%1.%2.%3"/>
      <w:lvlJc w:val="left"/>
      <w:pPr>
        <w:ind w:left="184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ru-RU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63435759"/>
    <w:multiLevelType w:val="multilevel"/>
    <w:tmpl w:val="7F28B092"/>
    <w:styleLink w:val="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10"/>
        </w:tabs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1800"/>
      </w:pPr>
      <w:rPr>
        <w:rFonts w:hint="default"/>
      </w:rPr>
    </w:lvl>
  </w:abstractNum>
  <w:abstractNum w:abstractNumId="13">
    <w:nsid w:val="6D930206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731730D"/>
    <w:multiLevelType w:val="multilevel"/>
    <w:tmpl w:val="C68EED60"/>
    <w:styleLink w:val="a3"/>
    <w:lvl w:ilvl="0">
      <w:start w:val="1"/>
      <w:numFmt w:val="bullet"/>
      <w:lvlText w:val=""/>
      <w:lvlJc w:val="left"/>
      <w:pPr>
        <w:tabs>
          <w:tab w:val="num" w:pos="2509"/>
        </w:tabs>
        <w:ind w:left="2509" w:hanging="360"/>
      </w:pPr>
      <w:rPr>
        <w:rFonts w:ascii="Wingdings" w:hAnsi="Wingdings"/>
        <w:sz w:val="24"/>
      </w:rPr>
    </w:lvl>
    <w:lvl w:ilvl="1">
      <w:start w:val="1"/>
      <w:numFmt w:val="lowerLetter"/>
      <w:lvlText w:val="%2."/>
      <w:lvlJc w:val="left"/>
      <w:pPr>
        <w:tabs>
          <w:tab w:val="num" w:pos="3229"/>
        </w:tabs>
        <w:ind w:left="3229" w:hanging="360"/>
      </w:pPr>
    </w:lvl>
    <w:lvl w:ilvl="2">
      <w:start w:val="1"/>
      <w:numFmt w:val="lowerRoman"/>
      <w:lvlText w:val="%3."/>
      <w:lvlJc w:val="right"/>
      <w:pPr>
        <w:tabs>
          <w:tab w:val="num" w:pos="3949"/>
        </w:tabs>
        <w:ind w:left="3949" w:hanging="180"/>
      </w:pPr>
    </w:lvl>
    <w:lvl w:ilvl="3">
      <w:start w:val="1"/>
      <w:numFmt w:val="decimal"/>
      <w:lvlText w:val="%4."/>
      <w:lvlJc w:val="left"/>
      <w:pPr>
        <w:tabs>
          <w:tab w:val="num" w:pos="4669"/>
        </w:tabs>
        <w:ind w:left="4669" w:hanging="360"/>
      </w:pPr>
    </w:lvl>
    <w:lvl w:ilvl="4">
      <w:start w:val="1"/>
      <w:numFmt w:val="lowerLetter"/>
      <w:lvlText w:val="%5."/>
      <w:lvlJc w:val="left"/>
      <w:pPr>
        <w:tabs>
          <w:tab w:val="num" w:pos="5389"/>
        </w:tabs>
        <w:ind w:left="5389" w:hanging="360"/>
      </w:pPr>
    </w:lvl>
    <w:lvl w:ilvl="5">
      <w:start w:val="1"/>
      <w:numFmt w:val="lowerRoman"/>
      <w:lvlText w:val="%6."/>
      <w:lvlJc w:val="right"/>
      <w:pPr>
        <w:tabs>
          <w:tab w:val="num" w:pos="6109"/>
        </w:tabs>
        <w:ind w:left="6109" w:hanging="180"/>
      </w:pPr>
    </w:lvl>
    <w:lvl w:ilvl="6">
      <w:start w:val="1"/>
      <w:numFmt w:val="decimal"/>
      <w:lvlText w:val="%7."/>
      <w:lvlJc w:val="left"/>
      <w:pPr>
        <w:tabs>
          <w:tab w:val="num" w:pos="6829"/>
        </w:tabs>
        <w:ind w:left="6829" w:hanging="360"/>
      </w:pPr>
    </w:lvl>
    <w:lvl w:ilvl="7">
      <w:start w:val="1"/>
      <w:numFmt w:val="lowerLetter"/>
      <w:lvlText w:val="%8."/>
      <w:lvlJc w:val="left"/>
      <w:pPr>
        <w:tabs>
          <w:tab w:val="num" w:pos="7549"/>
        </w:tabs>
        <w:ind w:left="7549" w:hanging="360"/>
      </w:pPr>
    </w:lvl>
    <w:lvl w:ilvl="8">
      <w:start w:val="1"/>
      <w:numFmt w:val="lowerRoman"/>
      <w:lvlText w:val="%9."/>
      <w:lvlJc w:val="right"/>
      <w:pPr>
        <w:tabs>
          <w:tab w:val="num" w:pos="8269"/>
        </w:tabs>
        <w:ind w:left="8269" w:hanging="180"/>
      </w:pPr>
    </w:lvl>
  </w:abstractNum>
  <w:abstractNum w:abstractNumId="15">
    <w:nsid w:val="78145B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95B623D"/>
    <w:multiLevelType w:val="singleLevel"/>
    <w:tmpl w:val="71427F0A"/>
    <w:name w:val="27"/>
    <w:lvl w:ilvl="0">
      <w:start w:val="1"/>
      <w:numFmt w:val="bullet"/>
      <w:pStyle w:val="a4"/>
      <w:lvlText w:val=""/>
      <w:lvlJc w:val="left"/>
      <w:pPr>
        <w:tabs>
          <w:tab w:val="num" w:pos="1381"/>
        </w:tabs>
        <w:ind w:left="567" w:firstLine="454"/>
      </w:pPr>
      <w:rPr>
        <w:rFonts w:ascii="Symbol" w:hAnsi="Symbol" w:hint="default"/>
      </w:rPr>
    </w:lvl>
  </w:abstractNum>
  <w:abstractNum w:abstractNumId="17">
    <w:nsid w:val="7C4D68F0"/>
    <w:multiLevelType w:val="hybridMultilevel"/>
    <w:tmpl w:val="010EEE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3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8"/>
  </w:num>
  <w:num w:numId="13">
    <w:abstractNumId w:val="10"/>
  </w:num>
  <w:num w:numId="14">
    <w:abstractNumId w:val="16"/>
  </w:num>
  <w:num w:numId="15">
    <w:abstractNumId w:val="4"/>
  </w:num>
  <w:num w:numId="16">
    <w:abstractNumId w:val="7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7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4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removePersonalInformation/>
  <w:removeDateAndTime/>
  <w:hideSpellingErrors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trackRevisions/>
  <w:styleLockQFSet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EC2"/>
    <w:rsid w:val="00001714"/>
    <w:rsid w:val="0000589A"/>
    <w:rsid w:val="00010F66"/>
    <w:rsid w:val="00013BA1"/>
    <w:rsid w:val="000143AF"/>
    <w:rsid w:val="00015A73"/>
    <w:rsid w:val="00016BC8"/>
    <w:rsid w:val="000212EA"/>
    <w:rsid w:val="000231DC"/>
    <w:rsid w:val="000243B5"/>
    <w:rsid w:val="00027632"/>
    <w:rsid w:val="0003207D"/>
    <w:rsid w:val="00032EB7"/>
    <w:rsid w:val="000369DF"/>
    <w:rsid w:val="000409C8"/>
    <w:rsid w:val="00041D74"/>
    <w:rsid w:val="0004223F"/>
    <w:rsid w:val="00043E70"/>
    <w:rsid w:val="000472BB"/>
    <w:rsid w:val="0004746B"/>
    <w:rsid w:val="000515E0"/>
    <w:rsid w:val="00054C04"/>
    <w:rsid w:val="000553DE"/>
    <w:rsid w:val="00062C2B"/>
    <w:rsid w:val="00063A79"/>
    <w:rsid w:val="0006773D"/>
    <w:rsid w:val="00070532"/>
    <w:rsid w:val="00071221"/>
    <w:rsid w:val="00071288"/>
    <w:rsid w:val="00072B78"/>
    <w:rsid w:val="00082149"/>
    <w:rsid w:val="00082589"/>
    <w:rsid w:val="000825B5"/>
    <w:rsid w:val="000843E2"/>
    <w:rsid w:val="0009076A"/>
    <w:rsid w:val="00092DDD"/>
    <w:rsid w:val="0009437C"/>
    <w:rsid w:val="00094E14"/>
    <w:rsid w:val="00097078"/>
    <w:rsid w:val="0009715C"/>
    <w:rsid w:val="000A0CDD"/>
    <w:rsid w:val="000A2301"/>
    <w:rsid w:val="000A29E6"/>
    <w:rsid w:val="000A57E4"/>
    <w:rsid w:val="000A65D3"/>
    <w:rsid w:val="000B3732"/>
    <w:rsid w:val="000B37D9"/>
    <w:rsid w:val="000B49E9"/>
    <w:rsid w:val="000B5DD5"/>
    <w:rsid w:val="000B6E0A"/>
    <w:rsid w:val="000B7A8D"/>
    <w:rsid w:val="000C315E"/>
    <w:rsid w:val="000C3AEA"/>
    <w:rsid w:val="000C5F06"/>
    <w:rsid w:val="000D3C28"/>
    <w:rsid w:val="000E4392"/>
    <w:rsid w:val="000F2BE3"/>
    <w:rsid w:val="000F521B"/>
    <w:rsid w:val="000F75A2"/>
    <w:rsid w:val="00104473"/>
    <w:rsid w:val="00104B36"/>
    <w:rsid w:val="00107DA0"/>
    <w:rsid w:val="00110F64"/>
    <w:rsid w:val="0011118C"/>
    <w:rsid w:val="0011695B"/>
    <w:rsid w:val="00117329"/>
    <w:rsid w:val="00117D3D"/>
    <w:rsid w:val="001258F9"/>
    <w:rsid w:val="001266EA"/>
    <w:rsid w:val="00127A5E"/>
    <w:rsid w:val="0013617E"/>
    <w:rsid w:val="001368E2"/>
    <w:rsid w:val="00141055"/>
    <w:rsid w:val="00141AB8"/>
    <w:rsid w:val="0014332F"/>
    <w:rsid w:val="00143685"/>
    <w:rsid w:val="00144539"/>
    <w:rsid w:val="00150D8D"/>
    <w:rsid w:val="00151949"/>
    <w:rsid w:val="001533A1"/>
    <w:rsid w:val="00153D83"/>
    <w:rsid w:val="001540CF"/>
    <w:rsid w:val="001565ED"/>
    <w:rsid w:val="00160317"/>
    <w:rsid w:val="00161010"/>
    <w:rsid w:val="001638A7"/>
    <w:rsid w:val="00164D94"/>
    <w:rsid w:val="0017389A"/>
    <w:rsid w:val="00180D63"/>
    <w:rsid w:val="0018677D"/>
    <w:rsid w:val="00194C24"/>
    <w:rsid w:val="0019582F"/>
    <w:rsid w:val="00197776"/>
    <w:rsid w:val="001A5149"/>
    <w:rsid w:val="001A6E51"/>
    <w:rsid w:val="001B0EB2"/>
    <w:rsid w:val="001B36A9"/>
    <w:rsid w:val="001B3C47"/>
    <w:rsid w:val="001B6966"/>
    <w:rsid w:val="001B7E41"/>
    <w:rsid w:val="001C268B"/>
    <w:rsid w:val="001C3CA6"/>
    <w:rsid w:val="001C4DC5"/>
    <w:rsid w:val="001D02BB"/>
    <w:rsid w:val="001D3917"/>
    <w:rsid w:val="001D41C4"/>
    <w:rsid w:val="001D42D3"/>
    <w:rsid w:val="001D6A02"/>
    <w:rsid w:val="001E0F67"/>
    <w:rsid w:val="001E1144"/>
    <w:rsid w:val="001E32BB"/>
    <w:rsid w:val="001E3696"/>
    <w:rsid w:val="001E5298"/>
    <w:rsid w:val="001E64D0"/>
    <w:rsid w:val="001F1505"/>
    <w:rsid w:val="001F17D3"/>
    <w:rsid w:val="001F2261"/>
    <w:rsid w:val="001F26C9"/>
    <w:rsid w:val="001F4C8B"/>
    <w:rsid w:val="001F63CD"/>
    <w:rsid w:val="001F7437"/>
    <w:rsid w:val="002008CA"/>
    <w:rsid w:val="0020138A"/>
    <w:rsid w:val="002039A6"/>
    <w:rsid w:val="00203BFE"/>
    <w:rsid w:val="002077E3"/>
    <w:rsid w:val="002117E2"/>
    <w:rsid w:val="00214F3E"/>
    <w:rsid w:val="00215E1A"/>
    <w:rsid w:val="002162CC"/>
    <w:rsid w:val="00216399"/>
    <w:rsid w:val="00220176"/>
    <w:rsid w:val="00225039"/>
    <w:rsid w:val="00226A65"/>
    <w:rsid w:val="002320BF"/>
    <w:rsid w:val="00236DFE"/>
    <w:rsid w:val="00241438"/>
    <w:rsid w:val="00242B99"/>
    <w:rsid w:val="00242DE6"/>
    <w:rsid w:val="0025017C"/>
    <w:rsid w:val="00250BEB"/>
    <w:rsid w:val="0025364B"/>
    <w:rsid w:val="00256E5C"/>
    <w:rsid w:val="0026068D"/>
    <w:rsid w:val="00262381"/>
    <w:rsid w:val="002657EB"/>
    <w:rsid w:val="002734DA"/>
    <w:rsid w:val="00280AFB"/>
    <w:rsid w:val="002818D0"/>
    <w:rsid w:val="00281CB7"/>
    <w:rsid w:val="0028493B"/>
    <w:rsid w:val="00284D28"/>
    <w:rsid w:val="00285F38"/>
    <w:rsid w:val="00292BBB"/>
    <w:rsid w:val="00294732"/>
    <w:rsid w:val="00296200"/>
    <w:rsid w:val="00296D53"/>
    <w:rsid w:val="002A095A"/>
    <w:rsid w:val="002A0BD8"/>
    <w:rsid w:val="002A25FC"/>
    <w:rsid w:val="002A306A"/>
    <w:rsid w:val="002A4A95"/>
    <w:rsid w:val="002B3BFF"/>
    <w:rsid w:val="002B50A7"/>
    <w:rsid w:val="002B6E0E"/>
    <w:rsid w:val="002B7F20"/>
    <w:rsid w:val="002C2841"/>
    <w:rsid w:val="002C3C86"/>
    <w:rsid w:val="002C73F4"/>
    <w:rsid w:val="002C7480"/>
    <w:rsid w:val="002D5A3F"/>
    <w:rsid w:val="002D6192"/>
    <w:rsid w:val="002E1E24"/>
    <w:rsid w:val="002E456B"/>
    <w:rsid w:val="002E6943"/>
    <w:rsid w:val="002E7230"/>
    <w:rsid w:val="002F27E2"/>
    <w:rsid w:val="002F3EF8"/>
    <w:rsid w:val="002F720B"/>
    <w:rsid w:val="003028A4"/>
    <w:rsid w:val="00304AEB"/>
    <w:rsid w:val="00306A27"/>
    <w:rsid w:val="00312496"/>
    <w:rsid w:val="0031402F"/>
    <w:rsid w:val="0031664D"/>
    <w:rsid w:val="003209D6"/>
    <w:rsid w:val="003232B6"/>
    <w:rsid w:val="00325F2A"/>
    <w:rsid w:val="003266ED"/>
    <w:rsid w:val="00327C01"/>
    <w:rsid w:val="00331346"/>
    <w:rsid w:val="00331961"/>
    <w:rsid w:val="00331F07"/>
    <w:rsid w:val="00335DAF"/>
    <w:rsid w:val="003435BD"/>
    <w:rsid w:val="0034732F"/>
    <w:rsid w:val="0034741C"/>
    <w:rsid w:val="0035247B"/>
    <w:rsid w:val="00356C42"/>
    <w:rsid w:val="00360672"/>
    <w:rsid w:val="0036229A"/>
    <w:rsid w:val="00365364"/>
    <w:rsid w:val="003655C7"/>
    <w:rsid w:val="00370B8D"/>
    <w:rsid w:val="003750ED"/>
    <w:rsid w:val="003753DD"/>
    <w:rsid w:val="003769E3"/>
    <w:rsid w:val="0038149F"/>
    <w:rsid w:val="00382AA1"/>
    <w:rsid w:val="003917F5"/>
    <w:rsid w:val="00393D20"/>
    <w:rsid w:val="003946CD"/>
    <w:rsid w:val="003950CA"/>
    <w:rsid w:val="0039724A"/>
    <w:rsid w:val="0039778C"/>
    <w:rsid w:val="003A1E0A"/>
    <w:rsid w:val="003A4C75"/>
    <w:rsid w:val="003A7C2E"/>
    <w:rsid w:val="003B1887"/>
    <w:rsid w:val="003B45E4"/>
    <w:rsid w:val="003B67D5"/>
    <w:rsid w:val="003C15A9"/>
    <w:rsid w:val="003C281F"/>
    <w:rsid w:val="003C2CC5"/>
    <w:rsid w:val="003C335A"/>
    <w:rsid w:val="003C48D8"/>
    <w:rsid w:val="003D099B"/>
    <w:rsid w:val="003D181E"/>
    <w:rsid w:val="003D1D9F"/>
    <w:rsid w:val="003D6EE4"/>
    <w:rsid w:val="003E0196"/>
    <w:rsid w:val="003E1357"/>
    <w:rsid w:val="003E2946"/>
    <w:rsid w:val="003E3797"/>
    <w:rsid w:val="003E6FD5"/>
    <w:rsid w:val="003F243B"/>
    <w:rsid w:val="003F42BB"/>
    <w:rsid w:val="003F5D6C"/>
    <w:rsid w:val="0040168A"/>
    <w:rsid w:val="00402A46"/>
    <w:rsid w:val="00403BAF"/>
    <w:rsid w:val="004048B5"/>
    <w:rsid w:val="004056E3"/>
    <w:rsid w:val="00411856"/>
    <w:rsid w:val="00412E6F"/>
    <w:rsid w:val="00414642"/>
    <w:rsid w:val="00416B1A"/>
    <w:rsid w:val="00420CAD"/>
    <w:rsid w:val="004270D2"/>
    <w:rsid w:val="00431EB5"/>
    <w:rsid w:val="00435C8E"/>
    <w:rsid w:val="00440167"/>
    <w:rsid w:val="0044186B"/>
    <w:rsid w:val="00441DCE"/>
    <w:rsid w:val="00442D39"/>
    <w:rsid w:val="00451FF2"/>
    <w:rsid w:val="00452ED3"/>
    <w:rsid w:val="00454648"/>
    <w:rsid w:val="0045611A"/>
    <w:rsid w:val="00461F1E"/>
    <w:rsid w:val="00462B91"/>
    <w:rsid w:val="00463656"/>
    <w:rsid w:val="00463F1B"/>
    <w:rsid w:val="00466F8E"/>
    <w:rsid w:val="00472F42"/>
    <w:rsid w:val="00476A33"/>
    <w:rsid w:val="00491CFA"/>
    <w:rsid w:val="0049359F"/>
    <w:rsid w:val="004938A9"/>
    <w:rsid w:val="004938DC"/>
    <w:rsid w:val="00494A5C"/>
    <w:rsid w:val="004956E6"/>
    <w:rsid w:val="00497339"/>
    <w:rsid w:val="004A24BF"/>
    <w:rsid w:val="004A2CC8"/>
    <w:rsid w:val="004A39CC"/>
    <w:rsid w:val="004A489E"/>
    <w:rsid w:val="004A687D"/>
    <w:rsid w:val="004B0A0D"/>
    <w:rsid w:val="004B2350"/>
    <w:rsid w:val="004B26BD"/>
    <w:rsid w:val="004B5866"/>
    <w:rsid w:val="004B65A8"/>
    <w:rsid w:val="004B69ED"/>
    <w:rsid w:val="004C25D8"/>
    <w:rsid w:val="004C2A57"/>
    <w:rsid w:val="004C32E5"/>
    <w:rsid w:val="004C51E5"/>
    <w:rsid w:val="004C6224"/>
    <w:rsid w:val="004D6E27"/>
    <w:rsid w:val="004E016D"/>
    <w:rsid w:val="004E1BA1"/>
    <w:rsid w:val="004E38F4"/>
    <w:rsid w:val="004E4FDF"/>
    <w:rsid w:val="004F0339"/>
    <w:rsid w:val="004F1959"/>
    <w:rsid w:val="004F1ABF"/>
    <w:rsid w:val="004F1F66"/>
    <w:rsid w:val="004F5268"/>
    <w:rsid w:val="004F6303"/>
    <w:rsid w:val="004F6C12"/>
    <w:rsid w:val="004F6D4D"/>
    <w:rsid w:val="005003F5"/>
    <w:rsid w:val="00501CF8"/>
    <w:rsid w:val="00501DFD"/>
    <w:rsid w:val="00503080"/>
    <w:rsid w:val="0051343C"/>
    <w:rsid w:val="00522AB4"/>
    <w:rsid w:val="00525309"/>
    <w:rsid w:val="00526075"/>
    <w:rsid w:val="00526784"/>
    <w:rsid w:val="005267DC"/>
    <w:rsid w:val="00527F26"/>
    <w:rsid w:val="005331EF"/>
    <w:rsid w:val="00534557"/>
    <w:rsid w:val="0053482B"/>
    <w:rsid w:val="00534ED1"/>
    <w:rsid w:val="005377F7"/>
    <w:rsid w:val="00540333"/>
    <w:rsid w:val="00541FFA"/>
    <w:rsid w:val="005424AD"/>
    <w:rsid w:val="00547386"/>
    <w:rsid w:val="00552C6C"/>
    <w:rsid w:val="00554343"/>
    <w:rsid w:val="00554C0B"/>
    <w:rsid w:val="00556606"/>
    <w:rsid w:val="0055784D"/>
    <w:rsid w:val="005606B0"/>
    <w:rsid w:val="00565248"/>
    <w:rsid w:val="00571F60"/>
    <w:rsid w:val="0057275E"/>
    <w:rsid w:val="00572A80"/>
    <w:rsid w:val="00572DE7"/>
    <w:rsid w:val="005748C4"/>
    <w:rsid w:val="00574A95"/>
    <w:rsid w:val="00577B28"/>
    <w:rsid w:val="005801E4"/>
    <w:rsid w:val="00581188"/>
    <w:rsid w:val="005830A5"/>
    <w:rsid w:val="00586CF9"/>
    <w:rsid w:val="00591F53"/>
    <w:rsid w:val="005952BB"/>
    <w:rsid w:val="005968F1"/>
    <w:rsid w:val="005A03C8"/>
    <w:rsid w:val="005A2516"/>
    <w:rsid w:val="005A2E52"/>
    <w:rsid w:val="005A330A"/>
    <w:rsid w:val="005A5E77"/>
    <w:rsid w:val="005B0EE4"/>
    <w:rsid w:val="005B3100"/>
    <w:rsid w:val="005B3D75"/>
    <w:rsid w:val="005B40C2"/>
    <w:rsid w:val="005B747F"/>
    <w:rsid w:val="005B77ED"/>
    <w:rsid w:val="005B793C"/>
    <w:rsid w:val="005C5A93"/>
    <w:rsid w:val="005D0881"/>
    <w:rsid w:val="005D1B09"/>
    <w:rsid w:val="005D2A63"/>
    <w:rsid w:val="005D492B"/>
    <w:rsid w:val="005D7CFA"/>
    <w:rsid w:val="005E1412"/>
    <w:rsid w:val="005E3FB7"/>
    <w:rsid w:val="005F6793"/>
    <w:rsid w:val="005F707F"/>
    <w:rsid w:val="005F7753"/>
    <w:rsid w:val="006030B7"/>
    <w:rsid w:val="00603602"/>
    <w:rsid w:val="0060423F"/>
    <w:rsid w:val="00607E9B"/>
    <w:rsid w:val="006147AF"/>
    <w:rsid w:val="006179CD"/>
    <w:rsid w:val="00624174"/>
    <w:rsid w:val="00624BF3"/>
    <w:rsid w:val="00632857"/>
    <w:rsid w:val="006342C7"/>
    <w:rsid w:val="0063473F"/>
    <w:rsid w:val="00634B72"/>
    <w:rsid w:val="00635176"/>
    <w:rsid w:val="00637AEA"/>
    <w:rsid w:val="00640D56"/>
    <w:rsid w:val="00641A17"/>
    <w:rsid w:val="006434CB"/>
    <w:rsid w:val="00645998"/>
    <w:rsid w:val="0064737F"/>
    <w:rsid w:val="00654140"/>
    <w:rsid w:val="00654ADF"/>
    <w:rsid w:val="00656B04"/>
    <w:rsid w:val="00656D4C"/>
    <w:rsid w:val="00657DB2"/>
    <w:rsid w:val="0066050C"/>
    <w:rsid w:val="0066082B"/>
    <w:rsid w:val="00660A93"/>
    <w:rsid w:val="00661EC2"/>
    <w:rsid w:val="00665D12"/>
    <w:rsid w:val="00670B39"/>
    <w:rsid w:val="006712A8"/>
    <w:rsid w:val="00672989"/>
    <w:rsid w:val="0067580C"/>
    <w:rsid w:val="00675FC6"/>
    <w:rsid w:val="00677CFB"/>
    <w:rsid w:val="00681E7C"/>
    <w:rsid w:val="006824A7"/>
    <w:rsid w:val="00685613"/>
    <w:rsid w:val="0069365C"/>
    <w:rsid w:val="00693C11"/>
    <w:rsid w:val="00696C14"/>
    <w:rsid w:val="00697877"/>
    <w:rsid w:val="00697F99"/>
    <w:rsid w:val="006A08A2"/>
    <w:rsid w:val="006A5B90"/>
    <w:rsid w:val="006A6619"/>
    <w:rsid w:val="006B2C63"/>
    <w:rsid w:val="006B3BC3"/>
    <w:rsid w:val="006B7E13"/>
    <w:rsid w:val="006C2065"/>
    <w:rsid w:val="006C2232"/>
    <w:rsid w:val="006C62E8"/>
    <w:rsid w:val="006C6876"/>
    <w:rsid w:val="006C6B0E"/>
    <w:rsid w:val="006C7245"/>
    <w:rsid w:val="006C7538"/>
    <w:rsid w:val="006C767B"/>
    <w:rsid w:val="006D1ECC"/>
    <w:rsid w:val="006D220D"/>
    <w:rsid w:val="006D71A5"/>
    <w:rsid w:val="006D74E8"/>
    <w:rsid w:val="006E0B9B"/>
    <w:rsid w:val="006E2B03"/>
    <w:rsid w:val="006E305A"/>
    <w:rsid w:val="006E4A90"/>
    <w:rsid w:val="006E7284"/>
    <w:rsid w:val="006F1065"/>
    <w:rsid w:val="007008A2"/>
    <w:rsid w:val="00703AC4"/>
    <w:rsid w:val="00706B3D"/>
    <w:rsid w:val="0071374B"/>
    <w:rsid w:val="00721F03"/>
    <w:rsid w:val="007256BD"/>
    <w:rsid w:val="00726C6F"/>
    <w:rsid w:val="0073077E"/>
    <w:rsid w:val="00732A9A"/>
    <w:rsid w:val="00732FDD"/>
    <w:rsid w:val="00735D71"/>
    <w:rsid w:val="007365A8"/>
    <w:rsid w:val="007405FF"/>
    <w:rsid w:val="00742363"/>
    <w:rsid w:val="007441D3"/>
    <w:rsid w:val="00750584"/>
    <w:rsid w:val="00750C2C"/>
    <w:rsid w:val="0075275A"/>
    <w:rsid w:val="00762BD6"/>
    <w:rsid w:val="00762C8F"/>
    <w:rsid w:val="00762E76"/>
    <w:rsid w:val="00772020"/>
    <w:rsid w:val="00773BA2"/>
    <w:rsid w:val="00775B23"/>
    <w:rsid w:val="00780902"/>
    <w:rsid w:val="00782C66"/>
    <w:rsid w:val="007846BD"/>
    <w:rsid w:val="007855DE"/>
    <w:rsid w:val="00785E65"/>
    <w:rsid w:val="00785F16"/>
    <w:rsid w:val="0078715A"/>
    <w:rsid w:val="00790338"/>
    <w:rsid w:val="0079204E"/>
    <w:rsid w:val="007A00B1"/>
    <w:rsid w:val="007A1064"/>
    <w:rsid w:val="007A1A70"/>
    <w:rsid w:val="007A1D90"/>
    <w:rsid w:val="007B5BDA"/>
    <w:rsid w:val="007B7E3E"/>
    <w:rsid w:val="007C1AAF"/>
    <w:rsid w:val="007C590D"/>
    <w:rsid w:val="007C6D3C"/>
    <w:rsid w:val="007D1BA0"/>
    <w:rsid w:val="007D200E"/>
    <w:rsid w:val="007D3BEE"/>
    <w:rsid w:val="007D443E"/>
    <w:rsid w:val="007E01EC"/>
    <w:rsid w:val="007E0526"/>
    <w:rsid w:val="007E1CC5"/>
    <w:rsid w:val="007E1D52"/>
    <w:rsid w:val="007E2214"/>
    <w:rsid w:val="007E2990"/>
    <w:rsid w:val="007E607D"/>
    <w:rsid w:val="007F797C"/>
    <w:rsid w:val="00800171"/>
    <w:rsid w:val="0080278B"/>
    <w:rsid w:val="008057A3"/>
    <w:rsid w:val="00805D83"/>
    <w:rsid w:val="008060F8"/>
    <w:rsid w:val="00806D68"/>
    <w:rsid w:val="00811ED8"/>
    <w:rsid w:val="00813628"/>
    <w:rsid w:val="008144DE"/>
    <w:rsid w:val="008160A5"/>
    <w:rsid w:val="008214B0"/>
    <w:rsid w:val="00826156"/>
    <w:rsid w:val="00827F99"/>
    <w:rsid w:val="00831967"/>
    <w:rsid w:val="00832E0D"/>
    <w:rsid w:val="00833FEA"/>
    <w:rsid w:val="008366B2"/>
    <w:rsid w:val="008411D0"/>
    <w:rsid w:val="0084212D"/>
    <w:rsid w:val="00842E9D"/>
    <w:rsid w:val="0084673F"/>
    <w:rsid w:val="00857179"/>
    <w:rsid w:val="00861168"/>
    <w:rsid w:val="00864515"/>
    <w:rsid w:val="00864888"/>
    <w:rsid w:val="00864D7C"/>
    <w:rsid w:val="00870311"/>
    <w:rsid w:val="00874D64"/>
    <w:rsid w:val="00875498"/>
    <w:rsid w:val="00880386"/>
    <w:rsid w:val="008817FC"/>
    <w:rsid w:val="00883F2F"/>
    <w:rsid w:val="00885978"/>
    <w:rsid w:val="00890604"/>
    <w:rsid w:val="008907AE"/>
    <w:rsid w:val="00891096"/>
    <w:rsid w:val="008A333B"/>
    <w:rsid w:val="008A5611"/>
    <w:rsid w:val="008A7BD0"/>
    <w:rsid w:val="008A7C5D"/>
    <w:rsid w:val="008B0487"/>
    <w:rsid w:val="008B1C82"/>
    <w:rsid w:val="008B28C3"/>
    <w:rsid w:val="008B419D"/>
    <w:rsid w:val="008C15D9"/>
    <w:rsid w:val="008C2151"/>
    <w:rsid w:val="008C271A"/>
    <w:rsid w:val="008D3841"/>
    <w:rsid w:val="008D46A8"/>
    <w:rsid w:val="008D4A12"/>
    <w:rsid w:val="008D5B15"/>
    <w:rsid w:val="008E064E"/>
    <w:rsid w:val="008F3C83"/>
    <w:rsid w:val="00910D16"/>
    <w:rsid w:val="00916933"/>
    <w:rsid w:val="009177E2"/>
    <w:rsid w:val="0092185F"/>
    <w:rsid w:val="00921AB7"/>
    <w:rsid w:val="009223DC"/>
    <w:rsid w:val="00922E42"/>
    <w:rsid w:val="0092666C"/>
    <w:rsid w:val="009402AE"/>
    <w:rsid w:val="00940707"/>
    <w:rsid w:val="00940999"/>
    <w:rsid w:val="00942133"/>
    <w:rsid w:val="00942334"/>
    <w:rsid w:val="0094448C"/>
    <w:rsid w:val="0094780C"/>
    <w:rsid w:val="0094796B"/>
    <w:rsid w:val="0095124E"/>
    <w:rsid w:val="0095619B"/>
    <w:rsid w:val="00962A85"/>
    <w:rsid w:val="00963D33"/>
    <w:rsid w:val="0097102A"/>
    <w:rsid w:val="009711BA"/>
    <w:rsid w:val="009712E5"/>
    <w:rsid w:val="00972091"/>
    <w:rsid w:val="00974A1F"/>
    <w:rsid w:val="009763A8"/>
    <w:rsid w:val="0098079E"/>
    <w:rsid w:val="00982104"/>
    <w:rsid w:val="00982170"/>
    <w:rsid w:val="00985863"/>
    <w:rsid w:val="00987B51"/>
    <w:rsid w:val="00991222"/>
    <w:rsid w:val="00997B9D"/>
    <w:rsid w:val="009A00B7"/>
    <w:rsid w:val="009A020F"/>
    <w:rsid w:val="009A14D3"/>
    <w:rsid w:val="009A379E"/>
    <w:rsid w:val="009A4240"/>
    <w:rsid w:val="009A5310"/>
    <w:rsid w:val="009A53D8"/>
    <w:rsid w:val="009A64C0"/>
    <w:rsid w:val="009B0B35"/>
    <w:rsid w:val="009B37FE"/>
    <w:rsid w:val="009B579E"/>
    <w:rsid w:val="009B5858"/>
    <w:rsid w:val="009B7C79"/>
    <w:rsid w:val="009C3E73"/>
    <w:rsid w:val="009C78C4"/>
    <w:rsid w:val="009C7E0E"/>
    <w:rsid w:val="009D12CB"/>
    <w:rsid w:val="009D465B"/>
    <w:rsid w:val="009D6AAF"/>
    <w:rsid w:val="009E197A"/>
    <w:rsid w:val="009E2AF4"/>
    <w:rsid w:val="009F0FA0"/>
    <w:rsid w:val="009F456A"/>
    <w:rsid w:val="009F647A"/>
    <w:rsid w:val="009F6E82"/>
    <w:rsid w:val="00A01F25"/>
    <w:rsid w:val="00A029A8"/>
    <w:rsid w:val="00A0322C"/>
    <w:rsid w:val="00A03BB4"/>
    <w:rsid w:val="00A042AB"/>
    <w:rsid w:val="00A0475C"/>
    <w:rsid w:val="00A06EC6"/>
    <w:rsid w:val="00A10F56"/>
    <w:rsid w:val="00A113F2"/>
    <w:rsid w:val="00A141E8"/>
    <w:rsid w:val="00A15290"/>
    <w:rsid w:val="00A160C4"/>
    <w:rsid w:val="00A16CBF"/>
    <w:rsid w:val="00A17652"/>
    <w:rsid w:val="00A2433F"/>
    <w:rsid w:val="00A31CF6"/>
    <w:rsid w:val="00A33F15"/>
    <w:rsid w:val="00A40F06"/>
    <w:rsid w:val="00A44E7B"/>
    <w:rsid w:val="00A46C79"/>
    <w:rsid w:val="00A504D5"/>
    <w:rsid w:val="00A50CFF"/>
    <w:rsid w:val="00A53C27"/>
    <w:rsid w:val="00A57DF0"/>
    <w:rsid w:val="00A65227"/>
    <w:rsid w:val="00A652F1"/>
    <w:rsid w:val="00A6651D"/>
    <w:rsid w:val="00A66891"/>
    <w:rsid w:val="00A67C88"/>
    <w:rsid w:val="00A70702"/>
    <w:rsid w:val="00A71E98"/>
    <w:rsid w:val="00A736ED"/>
    <w:rsid w:val="00A75305"/>
    <w:rsid w:val="00A75B69"/>
    <w:rsid w:val="00A770AE"/>
    <w:rsid w:val="00A80AB5"/>
    <w:rsid w:val="00A80BFE"/>
    <w:rsid w:val="00A81313"/>
    <w:rsid w:val="00A82A51"/>
    <w:rsid w:val="00A83146"/>
    <w:rsid w:val="00A8451F"/>
    <w:rsid w:val="00A90DD8"/>
    <w:rsid w:val="00A948DD"/>
    <w:rsid w:val="00A951AD"/>
    <w:rsid w:val="00A971EB"/>
    <w:rsid w:val="00AA082C"/>
    <w:rsid w:val="00AA1F86"/>
    <w:rsid w:val="00AA4A11"/>
    <w:rsid w:val="00AA4C60"/>
    <w:rsid w:val="00AA6802"/>
    <w:rsid w:val="00AA6D91"/>
    <w:rsid w:val="00AA7022"/>
    <w:rsid w:val="00AB0A0B"/>
    <w:rsid w:val="00AB1F8B"/>
    <w:rsid w:val="00AB2B42"/>
    <w:rsid w:val="00AB492F"/>
    <w:rsid w:val="00AC137B"/>
    <w:rsid w:val="00AC7DEF"/>
    <w:rsid w:val="00AD0FC7"/>
    <w:rsid w:val="00AD199A"/>
    <w:rsid w:val="00AD4202"/>
    <w:rsid w:val="00AD5FB0"/>
    <w:rsid w:val="00AD72D3"/>
    <w:rsid w:val="00AE26B4"/>
    <w:rsid w:val="00AE2DCB"/>
    <w:rsid w:val="00AE5725"/>
    <w:rsid w:val="00AF2462"/>
    <w:rsid w:val="00AF3146"/>
    <w:rsid w:val="00AF4365"/>
    <w:rsid w:val="00AF571B"/>
    <w:rsid w:val="00AF686D"/>
    <w:rsid w:val="00AF6E23"/>
    <w:rsid w:val="00B001A6"/>
    <w:rsid w:val="00B025F7"/>
    <w:rsid w:val="00B03CB2"/>
    <w:rsid w:val="00B10890"/>
    <w:rsid w:val="00B14C16"/>
    <w:rsid w:val="00B15F47"/>
    <w:rsid w:val="00B16CBE"/>
    <w:rsid w:val="00B20A28"/>
    <w:rsid w:val="00B22D27"/>
    <w:rsid w:val="00B24700"/>
    <w:rsid w:val="00B256CF"/>
    <w:rsid w:val="00B257A3"/>
    <w:rsid w:val="00B261D7"/>
    <w:rsid w:val="00B26251"/>
    <w:rsid w:val="00B31A64"/>
    <w:rsid w:val="00B31AE7"/>
    <w:rsid w:val="00B348E7"/>
    <w:rsid w:val="00B35CC3"/>
    <w:rsid w:val="00B37A5D"/>
    <w:rsid w:val="00B37C48"/>
    <w:rsid w:val="00B418B5"/>
    <w:rsid w:val="00B432D3"/>
    <w:rsid w:val="00B4462C"/>
    <w:rsid w:val="00B53D7C"/>
    <w:rsid w:val="00B54DFD"/>
    <w:rsid w:val="00B57924"/>
    <w:rsid w:val="00B57ABC"/>
    <w:rsid w:val="00B60846"/>
    <w:rsid w:val="00B63FBA"/>
    <w:rsid w:val="00B65D62"/>
    <w:rsid w:val="00B707D0"/>
    <w:rsid w:val="00B73382"/>
    <w:rsid w:val="00B7573B"/>
    <w:rsid w:val="00B77388"/>
    <w:rsid w:val="00B77658"/>
    <w:rsid w:val="00B837B0"/>
    <w:rsid w:val="00B83DF0"/>
    <w:rsid w:val="00B847BC"/>
    <w:rsid w:val="00B852EC"/>
    <w:rsid w:val="00B905AA"/>
    <w:rsid w:val="00B9482C"/>
    <w:rsid w:val="00B95681"/>
    <w:rsid w:val="00B96223"/>
    <w:rsid w:val="00BA0490"/>
    <w:rsid w:val="00BA1D09"/>
    <w:rsid w:val="00BA1D5E"/>
    <w:rsid w:val="00BB0646"/>
    <w:rsid w:val="00BB6B23"/>
    <w:rsid w:val="00BB73A0"/>
    <w:rsid w:val="00BC275F"/>
    <w:rsid w:val="00BD037E"/>
    <w:rsid w:val="00BD154D"/>
    <w:rsid w:val="00BD5837"/>
    <w:rsid w:val="00BD6E5B"/>
    <w:rsid w:val="00BD7438"/>
    <w:rsid w:val="00BE00BE"/>
    <w:rsid w:val="00BE086C"/>
    <w:rsid w:val="00BE516E"/>
    <w:rsid w:val="00BE7D56"/>
    <w:rsid w:val="00BF3268"/>
    <w:rsid w:val="00C007A3"/>
    <w:rsid w:val="00C0167D"/>
    <w:rsid w:val="00C02F55"/>
    <w:rsid w:val="00C040A6"/>
    <w:rsid w:val="00C100F2"/>
    <w:rsid w:val="00C1151E"/>
    <w:rsid w:val="00C115CA"/>
    <w:rsid w:val="00C11B3D"/>
    <w:rsid w:val="00C127FC"/>
    <w:rsid w:val="00C1582A"/>
    <w:rsid w:val="00C16236"/>
    <w:rsid w:val="00C17147"/>
    <w:rsid w:val="00C203AC"/>
    <w:rsid w:val="00C22319"/>
    <w:rsid w:val="00C22696"/>
    <w:rsid w:val="00C23959"/>
    <w:rsid w:val="00C27CA6"/>
    <w:rsid w:val="00C30B09"/>
    <w:rsid w:val="00C31078"/>
    <w:rsid w:val="00C3311E"/>
    <w:rsid w:val="00C34CB5"/>
    <w:rsid w:val="00C37188"/>
    <w:rsid w:val="00C4160E"/>
    <w:rsid w:val="00C43B4D"/>
    <w:rsid w:val="00C47BC4"/>
    <w:rsid w:val="00C52499"/>
    <w:rsid w:val="00C52AC4"/>
    <w:rsid w:val="00C54B1D"/>
    <w:rsid w:val="00C54BE3"/>
    <w:rsid w:val="00C54BE9"/>
    <w:rsid w:val="00C57523"/>
    <w:rsid w:val="00C61146"/>
    <w:rsid w:val="00C625D5"/>
    <w:rsid w:val="00C63032"/>
    <w:rsid w:val="00C64201"/>
    <w:rsid w:val="00C65759"/>
    <w:rsid w:val="00C66E25"/>
    <w:rsid w:val="00C70B87"/>
    <w:rsid w:val="00C74401"/>
    <w:rsid w:val="00C749EF"/>
    <w:rsid w:val="00C7613C"/>
    <w:rsid w:val="00C87F29"/>
    <w:rsid w:val="00C96E5E"/>
    <w:rsid w:val="00CA0298"/>
    <w:rsid w:val="00CA1C4D"/>
    <w:rsid w:val="00CA29C4"/>
    <w:rsid w:val="00CA5A84"/>
    <w:rsid w:val="00CA767C"/>
    <w:rsid w:val="00CB280C"/>
    <w:rsid w:val="00CB2F72"/>
    <w:rsid w:val="00CB4D69"/>
    <w:rsid w:val="00CB6B56"/>
    <w:rsid w:val="00CC234F"/>
    <w:rsid w:val="00CC24E6"/>
    <w:rsid w:val="00CC6C8D"/>
    <w:rsid w:val="00CD1F52"/>
    <w:rsid w:val="00CD54D2"/>
    <w:rsid w:val="00CE067D"/>
    <w:rsid w:val="00CE2D30"/>
    <w:rsid w:val="00CE5927"/>
    <w:rsid w:val="00CF665D"/>
    <w:rsid w:val="00CF744C"/>
    <w:rsid w:val="00CF7C67"/>
    <w:rsid w:val="00D024F8"/>
    <w:rsid w:val="00D030A6"/>
    <w:rsid w:val="00D06F45"/>
    <w:rsid w:val="00D11C70"/>
    <w:rsid w:val="00D16D51"/>
    <w:rsid w:val="00D2025E"/>
    <w:rsid w:val="00D20FE5"/>
    <w:rsid w:val="00D22722"/>
    <w:rsid w:val="00D2383E"/>
    <w:rsid w:val="00D2653A"/>
    <w:rsid w:val="00D27CAE"/>
    <w:rsid w:val="00D31E9E"/>
    <w:rsid w:val="00D3422F"/>
    <w:rsid w:val="00D46150"/>
    <w:rsid w:val="00D461C7"/>
    <w:rsid w:val="00D51808"/>
    <w:rsid w:val="00D5371F"/>
    <w:rsid w:val="00D56DF4"/>
    <w:rsid w:val="00D577A5"/>
    <w:rsid w:val="00D64E90"/>
    <w:rsid w:val="00D72664"/>
    <w:rsid w:val="00D76E08"/>
    <w:rsid w:val="00D774AE"/>
    <w:rsid w:val="00D81B66"/>
    <w:rsid w:val="00D84619"/>
    <w:rsid w:val="00D907A6"/>
    <w:rsid w:val="00D9643C"/>
    <w:rsid w:val="00D96750"/>
    <w:rsid w:val="00D97377"/>
    <w:rsid w:val="00DA070A"/>
    <w:rsid w:val="00DA6F40"/>
    <w:rsid w:val="00DB1007"/>
    <w:rsid w:val="00DB28CB"/>
    <w:rsid w:val="00DB2AA4"/>
    <w:rsid w:val="00DB2D64"/>
    <w:rsid w:val="00DB527F"/>
    <w:rsid w:val="00DC4A68"/>
    <w:rsid w:val="00DD08CB"/>
    <w:rsid w:val="00DD7904"/>
    <w:rsid w:val="00DE1280"/>
    <w:rsid w:val="00DE2CDC"/>
    <w:rsid w:val="00DE2DAF"/>
    <w:rsid w:val="00DE67FA"/>
    <w:rsid w:val="00DE6AEE"/>
    <w:rsid w:val="00DE6D22"/>
    <w:rsid w:val="00DF19BD"/>
    <w:rsid w:val="00DF454A"/>
    <w:rsid w:val="00DF5583"/>
    <w:rsid w:val="00E00E25"/>
    <w:rsid w:val="00E02045"/>
    <w:rsid w:val="00E036CF"/>
    <w:rsid w:val="00E04098"/>
    <w:rsid w:val="00E05C85"/>
    <w:rsid w:val="00E10818"/>
    <w:rsid w:val="00E1238C"/>
    <w:rsid w:val="00E123BC"/>
    <w:rsid w:val="00E144D5"/>
    <w:rsid w:val="00E153C5"/>
    <w:rsid w:val="00E16E79"/>
    <w:rsid w:val="00E20C62"/>
    <w:rsid w:val="00E218FC"/>
    <w:rsid w:val="00E22D1A"/>
    <w:rsid w:val="00E30656"/>
    <w:rsid w:val="00E31A4B"/>
    <w:rsid w:val="00E3226D"/>
    <w:rsid w:val="00E339F9"/>
    <w:rsid w:val="00E41893"/>
    <w:rsid w:val="00E43F12"/>
    <w:rsid w:val="00E44E98"/>
    <w:rsid w:val="00E451D8"/>
    <w:rsid w:val="00E462A6"/>
    <w:rsid w:val="00E4793B"/>
    <w:rsid w:val="00E47DEB"/>
    <w:rsid w:val="00E50582"/>
    <w:rsid w:val="00E524BC"/>
    <w:rsid w:val="00E53270"/>
    <w:rsid w:val="00E54384"/>
    <w:rsid w:val="00E65F51"/>
    <w:rsid w:val="00E67E45"/>
    <w:rsid w:val="00E70A81"/>
    <w:rsid w:val="00E74A07"/>
    <w:rsid w:val="00E752E0"/>
    <w:rsid w:val="00E76415"/>
    <w:rsid w:val="00E83360"/>
    <w:rsid w:val="00E838FA"/>
    <w:rsid w:val="00E87AA2"/>
    <w:rsid w:val="00E904BD"/>
    <w:rsid w:val="00E938B3"/>
    <w:rsid w:val="00E974F2"/>
    <w:rsid w:val="00EA6998"/>
    <w:rsid w:val="00EA7300"/>
    <w:rsid w:val="00EB1A92"/>
    <w:rsid w:val="00EB3DE2"/>
    <w:rsid w:val="00EB4290"/>
    <w:rsid w:val="00EB4E24"/>
    <w:rsid w:val="00EB663A"/>
    <w:rsid w:val="00EB7828"/>
    <w:rsid w:val="00EC1A7E"/>
    <w:rsid w:val="00EC4C22"/>
    <w:rsid w:val="00ED3AA2"/>
    <w:rsid w:val="00ED47C8"/>
    <w:rsid w:val="00ED567C"/>
    <w:rsid w:val="00ED6A19"/>
    <w:rsid w:val="00EE11F2"/>
    <w:rsid w:val="00EE198D"/>
    <w:rsid w:val="00EE523D"/>
    <w:rsid w:val="00EF07CE"/>
    <w:rsid w:val="00EF24BB"/>
    <w:rsid w:val="00EF2BB3"/>
    <w:rsid w:val="00EF6169"/>
    <w:rsid w:val="00EF672F"/>
    <w:rsid w:val="00EF7C80"/>
    <w:rsid w:val="00F00637"/>
    <w:rsid w:val="00F023AE"/>
    <w:rsid w:val="00F029C7"/>
    <w:rsid w:val="00F05ED1"/>
    <w:rsid w:val="00F139C9"/>
    <w:rsid w:val="00F15568"/>
    <w:rsid w:val="00F15C38"/>
    <w:rsid w:val="00F22925"/>
    <w:rsid w:val="00F27A14"/>
    <w:rsid w:val="00F27B5A"/>
    <w:rsid w:val="00F306EE"/>
    <w:rsid w:val="00F30833"/>
    <w:rsid w:val="00F364EC"/>
    <w:rsid w:val="00F366CA"/>
    <w:rsid w:val="00F37F34"/>
    <w:rsid w:val="00F4168C"/>
    <w:rsid w:val="00F43E02"/>
    <w:rsid w:val="00F47467"/>
    <w:rsid w:val="00F52064"/>
    <w:rsid w:val="00F528DD"/>
    <w:rsid w:val="00F532CA"/>
    <w:rsid w:val="00F542DC"/>
    <w:rsid w:val="00F54E35"/>
    <w:rsid w:val="00F54E4D"/>
    <w:rsid w:val="00F55FE2"/>
    <w:rsid w:val="00F6043E"/>
    <w:rsid w:val="00F60DB0"/>
    <w:rsid w:val="00F63103"/>
    <w:rsid w:val="00F6672C"/>
    <w:rsid w:val="00F66E73"/>
    <w:rsid w:val="00F71B4F"/>
    <w:rsid w:val="00F74C1A"/>
    <w:rsid w:val="00F75DC5"/>
    <w:rsid w:val="00F802F5"/>
    <w:rsid w:val="00F83315"/>
    <w:rsid w:val="00F84877"/>
    <w:rsid w:val="00F85949"/>
    <w:rsid w:val="00F85CDF"/>
    <w:rsid w:val="00F86951"/>
    <w:rsid w:val="00F8765B"/>
    <w:rsid w:val="00F90479"/>
    <w:rsid w:val="00F93CDE"/>
    <w:rsid w:val="00F96A39"/>
    <w:rsid w:val="00FA0B74"/>
    <w:rsid w:val="00FA2CD3"/>
    <w:rsid w:val="00FA7DEB"/>
    <w:rsid w:val="00FB0D14"/>
    <w:rsid w:val="00FB22BC"/>
    <w:rsid w:val="00FB2840"/>
    <w:rsid w:val="00FB4663"/>
    <w:rsid w:val="00FB476E"/>
    <w:rsid w:val="00FB6A85"/>
    <w:rsid w:val="00FB702E"/>
    <w:rsid w:val="00FB733B"/>
    <w:rsid w:val="00FC073F"/>
    <w:rsid w:val="00FC0888"/>
    <w:rsid w:val="00FC7683"/>
    <w:rsid w:val="00FD0ABC"/>
    <w:rsid w:val="00FD1CCA"/>
    <w:rsid w:val="00FD27CC"/>
    <w:rsid w:val="00FD395F"/>
    <w:rsid w:val="00FD5314"/>
    <w:rsid w:val="00FE5E32"/>
    <w:rsid w:val="00FE66E9"/>
    <w:rsid w:val="00FF0125"/>
    <w:rsid w:val="00FF7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xmlsoap.org/wsdl/"/>
  <w:attachedSchema w:val="http://schemas.xmlsoap.org/wsdl/soap/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0" w:defSemiHidden="1" w:defUnhideWhenUsed="1" w:defQFormat="0" w:count="267">
    <w:lsdException w:name="Normal" w:locked="0" w:semiHidden="0" w:unhideWhenUsed="0" w:qFormat="1"/>
    <w:lsdException w:name="heading 1" w:semiHidden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footnote reference" w:uiPriority="99"/>
    <w:lsdException w:name="List Number" w:unhideWhenUsed="0"/>
    <w:lsdException w:name="List 4" w:unhideWhenUsed="0"/>
    <w:lsdException w:name="List 5" w:unhideWhenUsed="0"/>
    <w:lsdException w:name="Title" w:semiHidden="0" w:unhideWhenUsed="0" w:qFormat="1"/>
    <w:lsdException w:name="Default Paragraph Font" w:lock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HTML Top of Form" w:locked="0"/>
    <w:lsdException w:name="HTML Bottom of Form" w:locked="0"/>
    <w:lsdException w:name="Normal (Web)" w:uiPriority="99"/>
    <w:lsdException w:name="Normal Table" w:locked="0"/>
    <w:lsdException w:name="annotation subject" w:uiPriority="99"/>
    <w:lsdException w:name="No List" w:locked="0" w:uiPriority="99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semiHidden/>
    <w:qFormat/>
    <w:rsid w:val="0009437C"/>
    <w:pPr>
      <w:widowControl w:val="0"/>
      <w:autoSpaceDN w:val="0"/>
      <w:adjustRightInd w:val="0"/>
      <w:spacing w:line="360" w:lineRule="atLeast"/>
      <w:jc w:val="both"/>
      <w:textAlignment w:val="baseline"/>
    </w:pPr>
    <w:rPr>
      <w:sz w:val="24"/>
      <w:szCs w:val="24"/>
    </w:rPr>
  </w:style>
  <w:style w:type="paragraph" w:styleId="13">
    <w:name w:val="heading 1"/>
    <w:basedOn w:val="a5"/>
    <w:next w:val="a5"/>
    <w:link w:val="14"/>
    <w:semiHidden/>
    <w:qFormat/>
    <w:locked/>
    <w:rsid w:val="00DB2AA4"/>
    <w:pPr>
      <w:keepNext/>
      <w:pageBreakBefore/>
      <w:spacing w:before="240" w:after="60"/>
      <w:outlineLvl w:val="0"/>
    </w:pPr>
    <w:rPr>
      <w:b/>
      <w:bCs/>
      <w:caps/>
      <w:kern w:val="32"/>
      <w:sz w:val="36"/>
      <w:szCs w:val="32"/>
    </w:rPr>
  </w:style>
  <w:style w:type="paragraph" w:styleId="21">
    <w:name w:val="heading 2"/>
    <w:basedOn w:val="a5"/>
    <w:next w:val="a5"/>
    <w:link w:val="22"/>
    <w:uiPriority w:val="9"/>
    <w:qFormat/>
    <w:locked/>
    <w:rsid w:val="00DB2AA4"/>
    <w:pPr>
      <w:keepNext/>
      <w:numPr>
        <w:ilvl w:val="1"/>
        <w:numId w:val="3"/>
      </w:numPr>
      <w:spacing w:before="160" w:after="160"/>
      <w:outlineLvl w:val="1"/>
    </w:pPr>
    <w:rPr>
      <w:b/>
      <w:bCs/>
      <w:iCs/>
      <w:sz w:val="32"/>
      <w:szCs w:val="28"/>
    </w:rPr>
  </w:style>
  <w:style w:type="paragraph" w:styleId="30">
    <w:name w:val="heading 3"/>
    <w:basedOn w:val="a5"/>
    <w:next w:val="a5"/>
    <w:link w:val="31"/>
    <w:uiPriority w:val="9"/>
    <w:qFormat/>
    <w:locked/>
    <w:rsid w:val="00DB2AA4"/>
    <w:pPr>
      <w:keepNext/>
      <w:numPr>
        <w:ilvl w:val="2"/>
        <w:numId w:val="3"/>
      </w:numPr>
      <w:spacing w:before="12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5"/>
    <w:next w:val="a5"/>
    <w:link w:val="40"/>
    <w:semiHidden/>
    <w:qFormat/>
    <w:locked/>
    <w:rsid w:val="00304AEB"/>
    <w:pPr>
      <w:keepNext/>
      <w:spacing w:before="80" w:after="80"/>
      <w:outlineLvl w:val="3"/>
    </w:pPr>
    <w:rPr>
      <w:rFonts w:ascii="Times New Roman Полужирный" w:hAnsi="Times New Roman Полужирный"/>
      <w:b/>
      <w:bCs/>
      <w:szCs w:val="28"/>
    </w:rPr>
  </w:style>
  <w:style w:type="paragraph" w:styleId="5">
    <w:name w:val="heading 5"/>
    <w:basedOn w:val="a5"/>
    <w:next w:val="a5"/>
    <w:link w:val="51"/>
    <w:semiHidden/>
    <w:qFormat/>
    <w:locked/>
    <w:rsid w:val="00DB2AA4"/>
    <w:pPr>
      <w:keepNext/>
      <w:numPr>
        <w:ilvl w:val="4"/>
        <w:numId w:val="4"/>
      </w:numPr>
      <w:spacing w:before="40" w:after="40"/>
      <w:jc w:val="center"/>
      <w:outlineLvl w:val="4"/>
    </w:pPr>
    <w:rPr>
      <w:b/>
      <w:bCs/>
      <w:szCs w:val="18"/>
    </w:rPr>
  </w:style>
  <w:style w:type="paragraph" w:styleId="6">
    <w:name w:val="heading 6"/>
    <w:basedOn w:val="a5"/>
    <w:next w:val="a5"/>
    <w:link w:val="60"/>
    <w:semiHidden/>
    <w:qFormat/>
    <w:locked/>
    <w:rsid w:val="00DB2AA4"/>
    <w:pPr>
      <w:numPr>
        <w:ilvl w:val="5"/>
        <w:numId w:val="4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5"/>
    <w:next w:val="a5"/>
    <w:link w:val="70"/>
    <w:semiHidden/>
    <w:qFormat/>
    <w:locked/>
    <w:rsid w:val="00DB2AA4"/>
    <w:pPr>
      <w:numPr>
        <w:ilvl w:val="6"/>
        <w:numId w:val="4"/>
      </w:numPr>
      <w:spacing w:before="240" w:after="120"/>
      <w:outlineLvl w:val="6"/>
    </w:pPr>
    <w:rPr>
      <w:rFonts w:ascii="Peterburg" w:hAnsi="Peterburg"/>
      <w:szCs w:val="20"/>
    </w:rPr>
  </w:style>
  <w:style w:type="paragraph" w:styleId="8">
    <w:name w:val="heading 8"/>
    <w:basedOn w:val="a5"/>
    <w:next w:val="a5"/>
    <w:link w:val="80"/>
    <w:semiHidden/>
    <w:qFormat/>
    <w:locked/>
    <w:rsid w:val="00DB2AA4"/>
    <w:pPr>
      <w:numPr>
        <w:ilvl w:val="7"/>
        <w:numId w:val="4"/>
      </w:numPr>
      <w:spacing w:before="240" w:after="120"/>
      <w:outlineLvl w:val="7"/>
    </w:pPr>
    <w:rPr>
      <w:rFonts w:ascii="Peterburg" w:hAnsi="Peterburg"/>
      <w:szCs w:val="20"/>
    </w:rPr>
  </w:style>
  <w:style w:type="paragraph" w:styleId="9">
    <w:name w:val="heading 9"/>
    <w:basedOn w:val="a5"/>
    <w:next w:val="a5"/>
    <w:link w:val="90"/>
    <w:semiHidden/>
    <w:qFormat/>
    <w:locked/>
    <w:rsid w:val="00DB2AA4"/>
    <w:pPr>
      <w:numPr>
        <w:ilvl w:val="8"/>
        <w:numId w:val="4"/>
      </w:numPr>
      <w:spacing w:before="240" w:after="120"/>
      <w:outlineLvl w:val="8"/>
    </w:pPr>
    <w:rPr>
      <w:rFonts w:ascii="Peterburg" w:hAnsi="Peterburg"/>
      <w:sz w:val="22"/>
      <w:szCs w:val="20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4">
    <w:name w:val="Заголовок 1 Знак"/>
    <w:link w:val="13"/>
    <w:semiHidden/>
    <w:rsid w:val="00A01F25"/>
    <w:rPr>
      <w:rFonts w:cs="Arial"/>
      <w:b/>
      <w:bCs/>
      <w:caps/>
      <w:kern w:val="32"/>
      <w:sz w:val="36"/>
      <w:szCs w:val="32"/>
    </w:rPr>
  </w:style>
  <w:style w:type="paragraph" w:customStyle="1" w:styleId="a9">
    <w:name w:val="_Заголовок таблицы"/>
    <w:basedOn w:val="a5"/>
    <w:rsid w:val="004B69ED"/>
    <w:pPr>
      <w:keepNext/>
      <w:widowControl/>
      <w:autoSpaceDN/>
      <w:adjustRightInd/>
      <w:spacing w:before="120" w:after="120" w:line="240" w:lineRule="auto"/>
      <w:jc w:val="center"/>
      <w:textAlignment w:val="auto"/>
    </w:pPr>
    <w:rPr>
      <w:b/>
    </w:rPr>
  </w:style>
  <w:style w:type="paragraph" w:customStyle="1" w:styleId="aa">
    <w:name w:val="_Титул_Организация"/>
    <w:basedOn w:val="a5"/>
    <w:link w:val="ab"/>
    <w:qFormat/>
    <w:rsid w:val="005968F1"/>
    <w:pPr>
      <w:widowControl/>
      <w:autoSpaceDN/>
      <w:adjustRightInd/>
      <w:spacing w:line="240" w:lineRule="auto"/>
      <w:ind w:left="284" w:firstLine="567"/>
      <w:jc w:val="center"/>
      <w:textAlignment w:val="auto"/>
    </w:pPr>
    <w:rPr>
      <w:color w:val="A6A6A6"/>
      <w:sz w:val="32"/>
      <w:szCs w:val="32"/>
    </w:rPr>
  </w:style>
  <w:style w:type="paragraph" w:customStyle="1" w:styleId="ac">
    <w:name w:val="_Титул_Москва год"/>
    <w:basedOn w:val="a5"/>
    <w:link w:val="ad"/>
    <w:qFormat/>
    <w:rsid w:val="00194C24"/>
    <w:pPr>
      <w:ind w:left="284" w:firstLine="567"/>
      <w:jc w:val="center"/>
    </w:pPr>
    <w:rPr>
      <w:b/>
      <w:sz w:val="28"/>
      <w:szCs w:val="28"/>
    </w:rPr>
  </w:style>
  <w:style w:type="paragraph" w:customStyle="1" w:styleId="12">
    <w:name w:val="_Заголовок 1"/>
    <w:basedOn w:val="13"/>
    <w:link w:val="15"/>
    <w:qFormat/>
    <w:rsid w:val="004A24BF"/>
    <w:pPr>
      <w:keepLines/>
      <w:pageBreakBefore w:val="0"/>
      <w:widowControl/>
      <w:numPr>
        <w:numId w:val="3"/>
      </w:numPr>
      <w:autoSpaceDN/>
      <w:adjustRightInd/>
      <w:spacing w:before="200" w:after="200" w:line="240" w:lineRule="auto"/>
      <w:jc w:val="left"/>
      <w:textAlignment w:val="auto"/>
    </w:pPr>
    <w:rPr>
      <w:rFonts w:ascii="Times New Roman Полужирный" w:hAnsi="Times New Roman Полужирный"/>
    </w:rPr>
  </w:style>
  <w:style w:type="character" w:customStyle="1" w:styleId="ab">
    <w:name w:val="_Титул_Организация Знак"/>
    <w:link w:val="aa"/>
    <w:rsid w:val="005968F1"/>
    <w:rPr>
      <w:color w:val="A6A6A6"/>
      <w:sz w:val="32"/>
      <w:szCs w:val="32"/>
    </w:rPr>
  </w:style>
  <w:style w:type="paragraph" w:styleId="ae">
    <w:name w:val="Document Map"/>
    <w:basedOn w:val="a5"/>
    <w:link w:val="af"/>
    <w:semiHidden/>
    <w:locked/>
    <w:rsid w:val="003950CA"/>
    <w:rPr>
      <w:rFonts w:ascii="Tahoma" w:hAnsi="Tahoma"/>
      <w:sz w:val="16"/>
      <w:szCs w:val="16"/>
    </w:rPr>
  </w:style>
  <w:style w:type="character" w:customStyle="1" w:styleId="ad">
    <w:name w:val="_Титул_Москва год Знак"/>
    <w:link w:val="ac"/>
    <w:rsid w:val="00194C24"/>
    <w:rPr>
      <w:b/>
      <w:sz w:val="28"/>
      <w:szCs w:val="28"/>
    </w:rPr>
  </w:style>
  <w:style w:type="character" w:customStyle="1" w:styleId="af">
    <w:name w:val="Схема документа Знак"/>
    <w:link w:val="ae"/>
    <w:semiHidden/>
    <w:rsid w:val="00A01F25"/>
    <w:rPr>
      <w:rFonts w:ascii="Tahoma" w:hAnsi="Tahoma" w:cs="Tahoma"/>
      <w:sz w:val="16"/>
      <w:szCs w:val="16"/>
    </w:rPr>
  </w:style>
  <w:style w:type="paragraph" w:customStyle="1" w:styleId="af0">
    <w:name w:val="_Заголовок без нумерации Не в оглавлении"/>
    <w:basedOn w:val="a5"/>
    <w:link w:val="af1"/>
    <w:qFormat/>
    <w:rsid w:val="00FC073F"/>
    <w:pPr>
      <w:spacing w:after="240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15">
    <w:name w:val="_Заголовок 1 Знак"/>
    <w:link w:val="12"/>
    <w:rsid w:val="004A24BF"/>
    <w:rPr>
      <w:rFonts w:ascii="Times New Roman Полужирный" w:hAnsi="Times New Roman Полужирный"/>
      <w:b/>
      <w:bCs/>
      <w:caps/>
      <w:kern w:val="32"/>
      <w:sz w:val="36"/>
      <w:szCs w:val="32"/>
    </w:rPr>
  </w:style>
  <w:style w:type="paragraph" w:styleId="af2">
    <w:name w:val="caption"/>
    <w:basedOn w:val="a5"/>
    <w:next w:val="a5"/>
    <w:semiHidden/>
    <w:qFormat/>
    <w:locked/>
    <w:rsid w:val="00DB2AA4"/>
    <w:pPr>
      <w:spacing w:before="60" w:after="120"/>
      <w:jc w:val="center"/>
    </w:pPr>
    <w:rPr>
      <w:bCs/>
      <w:sz w:val="22"/>
      <w:szCs w:val="20"/>
    </w:rPr>
  </w:style>
  <w:style w:type="paragraph" w:styleId="41">
    <w:name w:val="toc 4"/>
    <w:basedOn w:val="a5"/>
    <w:next w:val="a5"/>
    <w:autoRedefine/>
    <w:uiPriority w:val="39"/>
    <w:locked/>
    <w:rsid w:val="006F1065"/>
    <w:pPr>
      <w:ind w:left="720"/>
    </w:pPr>
  </w:style>
  <w:style w:type="paragraph" w:customStyle="1" w:styleId="af3">
    <w:name w:val="_Назв_рисунка"/>
    <w:basedOn w:val="a5"/>
    <w:next w:val="a5"/>
    <w:link w:val="af4"/>
    <w:rsid w:val="006B3BC3"/>
    <w:pPr>
      <w:spacing w:before="60" w:after="120"/>
      <w:jc w:val="center"/>
    </w:pPr>
    <w:rPr>
      <w:bCs/>
      <w:sz w:val="22"/>
      <w:szCs w:val="22"/>
    </w:rPr>
  </w:style>
  <w:style w:type="character" w:customStyle="1" w:styleId="af4">
    <w:name w:val="_Назв_рисунка Знак Знак"/>
    <w:link w:val="af3"/>
    <w:rsid w:val="00DB2AA4"/>
    <w:rPr>
      <w:bCs/>
      <w:sz w:val="22"/>
      <w:szCs w:val="22"/>
      <w:lang w:val="ru-RU" w:eastAsia="ru-RU" w:bidi="ar-SA"/>
    </w:rPr>
  </w:style>
  <w:style w:type="character" w:customStyle="1" w:styleId="af1">
    <w:name w:val="_Заголовок без нумерации Не в оглавлении Знак"/>
    <w:link w:val="af0"/>
    <w:rsid w:val="00FC073F"/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table" w:customStyle="1" w:styleId="af5">
    <w:name w:val="_Титул_Невидимая таблица"/>
    <w:basedOn w:val="a7"/>
    <w:rsid w:val="00DB2AA4"/>
    <w:tblPr>
      <w:tblInd w:w="675" w:type="dxa"/>
    </w:tblPr>
  </w:style>
  <w:style w:type="paragraph" w:customStyle="1" w:styleId="af6">
    <w:name w:val="_Основной перед списком"/>
    <w:basedOn w:val="af7"/>
    <w:link w:val="af8"/>
    <w:rsid w:val="00DB2AA4"/>
    <w:pPr>
      <w:keepNext/>
      <w:spacing w:before="60"/>
    </w:pPr>
  </w:style>
  <w:style w:type="paragraph" w:styleId="91">
    <w:name w:val="toc 9"/>
    <w:basedOn w:val="a5"/>
    <w:next w:val="a5"/>
    <w:autoRedefine/>
    <w:uiPriority w:val="39"/>
    <w:locked/>
    <w:rsid w:val="006F1065"/>
    <w:pPr>
      <w:ind w:left="1920"/>
    </w:pPr>
  </w:style>
  <w:style w:type="paragraph" w:customStyle="1" w:styleId="23">
    <w:name w:val="_Заголовок 2"/>
    <w:basedOn w:val="21"/>
    <w:link w:val="24"/>
    <w:qFormat/>
    <w:rsid w:val="0080278B"/>
  </w:style>
  <w:style w:type="paragraph" w:customStyle="1" w:styleId="32">
    <w:name w:val="_Заголовок 3"/>
    <w:basedOn w:val="30"/>
    <w:link w:val="33"/>
    <w:qFormat/>
    <w:rsid w:val="00B418B5"/>
    <w:pPr>
      <w:ind w:hanging="2552"/>
    </w:pPr>
  </w:style>
  <w:style w:type="paragraph" w:customStyle="1" w:styleId="af7">
    <w:name w:val="_Основной с красной строки"/>
    <w:basedOn w:val="a5"/>
    <w:link w:val="af9"/>
    <w:qFormat/>
    <w:rsid w:val="006B3BC3"/>
    <w:pPr>
      <w:widowControl/>
      <w:autoSpaceDN/>
      <w:adjustRightInd/>
      <w:spacing w:line="360" w:lineRule="exact"/>
      <w:ind w:firstLine="709"/>
      <w:textAlignment w:val="auto"/>
    </w:pPr>
  </w:style>
  <w:style w:type="character" w:customStyle="1" w:styleId="24">
    <w:name w:val="_Заголовок 2 Знак"/>
    <w:link w:val="23"/>
    <w:rsid w:val="0080278B"/>
    <w:rPr>
      <w:b/>
      <w:bCs/>
      <w:iCs/>
      <w:sz w:val="32"/>
      <w:szCs w:val="28"/>
    </w:rPr>
  </w:style>
  <w:style w:type="paragraph" w:customStyle="1" w:styleId="afa">
    <w:name w:val="_Согласовано"/>
    <w:aliases w:val="Составили"/>
    <w:basedOn w:val="a5"/>
    <w:link w:val="afb"/>
    <w:qFormat/>
    <w:rsid w:val="00FE66E9"/>
    <w:pPr>
      <w:spacing w:before="240"/>
    </w:pPr>
    <w:rPr>
      <w:rFonts w:ascii="Times New Roman Полужирный" w:hAnsi="Times New Roman Полужирный"/>
      <w:b/>
      <w:bCs/>
      <w:caps/>
    </w:rPr>
  </w:style>
  <w:style w:type="character" w:customStyle="1" w:styleId="33">
    <w:name w:val="_Заголовок 3 Знак"/>
    <w:link w:val="32"/>
    <w:rsid w:val="00B418B5"/>
    <w:rPr>
      <w:b/>
      <w:bCs/>
      <w:sz w:val="28"/>
      <w:szCs w:val="26"/>
    </w:rPr>
  </w:style>
  <w:style w:type="table" w:customStyle="1" w:styleId="afc">
    <w:name w:val="Таблица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table" w:customStyle="1" w:styleId="afd">
    <w:name w:val="_Таблица"/>
    <w:basedOn w:val="a7"/>
    <w:rsid w:val="00547386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er"/>
    <w:basedOn w:val="a5"/>
    <w:link w:val="aff"/>
    <w:uiPriority w:val="99"/>
    <w:locked/>
    <w:rsid w:val="00FE66E9"/>
    <w:pPr>
      <w:tabs>
        <w:tab w:val="center" w:pos="4677"/>
        <w:tab w:val="right" w:pos="9355"/>
      </w:tabs>
    </w:pPr>
  </w:style>
  <w:style w:type="paragraph" w:customStyle="1" w:styleId="aff0">
    <w:name w:val="_Текст исходного кода"/>
    <w:basedOn w:val="a5"/>
    <w:rsid w:val="003950CA"/>
    <w:rPr>
      <w:rFonts w:ascii="Courier New" w:hAnsi="Courier New" w:cs="Courier New"/>
      <w:sz w:val="20"/>
      <w:szCs w:val="20"/>
    </w:rPr>
  </w:style>
  <w:style w:type="paragraph" w:customStyle="1" w:styleId="aff1">
    <w:name w:val="_Титул_Название документа"/>
    <w:basedOn w:val="a5"/>
    <w:link w:val="aff2"/>
    <w:rsid w:val="00194C24"/>
    <w:pPr>
      <w:widowControl/>
      <w:autoSpaceDN/>
      <w:adjustRightInd/>
      <w:spacing w:before="1500" w:line="240" w:lineRule="auto"/>
      <w:ind w:left="851"/>
      <w:jc w:val="center"/>
      <w:textAlignment w:val="auto"/>
    </w:pPr>
    <w:rPr>
      <w:b/>
      <w:caps/>
      <w:sz w:val="32"/>
    </w:rPr>
  </w:style>
  <w:style w:type="paragraph" w:customStyle="1" w:styleId="aff3">
    <w:name w:val="_Титул наименование организации"/>
    <w:basedOn w:val="a5"/>
    <w:link w:val="aff4"/>
    <w:qFormat/>
    <w:rsid w:val="00A82A51"/>
    <w:pPr>
      <w:tabs>
        <w:tab w:val="left" w:pos="0"/>
      </w:tabs>
      <w:ind w:right="-5"/>
      <w:jc w:val="center"/>
    </w:pPr>
    <w:rPr>
      <w:noProof/>
      <w:sz w:val="28"/>
      <w:szCs w:val="28"/>
    </w:rPr>
  </w:style>
  <w:style w:type="paragraph" w:customStyle="1" w:styleId="aff5">
    <w:name w:val="_Титул_Название сервиса"/>
    <w:basedOn w:val="a5"/>
    <w:link w:val="aff6"/>
    <w:rsid w:val="005968F1"/>
    <w:pPr>
      <w:widowControl/>
      <w:autoSpaceDN/>
      <w:adjustRightInd/>
      <w:spacing w:before="240" w:line="240" w:lineRule="auto"/>
      <w:ind w:left="284" w:firstLine="567"/>
      <w:jc w:val="center"/>
      <w:textAlignment w:val="auto"/>
    </w:pPr>
    <w:rPr>
      <w:b/>
      <w:color w:val="A6A6A6"/>
      <w:sz w:val="36"/>
      <w:szCs w:val="36"/>
    </w:rPr>
  </w:style>
  <w:style w:type="character" w:customStyle="1" w:styleId="afb">
    <w:name w:val="_Согласовано Знак"/>
    <w:aliases w:val="Составили Знак"/>
    <w:link w:val="afa"/>
    <w:rsid w:val="00FE66E9"/>
    <w:rPr>
      <w:rFonts w:ascii="Times New Roman Полужирный" w:hAnsi="Times New Roman Полужирный"/>
      <w:b/>
      <w:bCs/>
      <w:caps/>
      <w:sz w:val="24"/>
      <w:szCs w:val="24"/>
    </w:rPr>
  </w:style>
  <w:style w:type="character" w:customStyle="1" w:styleId="aff4">
    <w:name w:val="_Титул наименование организации Знак"/>
    <w:link w:val="aff3"/>
    <w:rsid w:val="00A82A51"/>
    <w:rPr>
      <w:noProof/>
      <w:sz w:val="28"/>
      <w:szCs w:val="28"/>
    </w:rPr>
  </w:style>
  <w:style w:type="paragraph" w:styleId="25">
    <w:name w:val="toc 2"/>
    <w:basedOn w:val="a5"/>
    <w:next w:val="a5"/>
    <w:autoRedefine/>
    <w:uiPriority w:val="39"/>
    <w:locked/>
    <w:rsid w:val="00A82A51"/>
    <w:pPr>
      <w:ind w:left="240"/>
    </w:pPr>
  </w:style>
  <w:style w:type="paragraph" w:styleId="34">
    <w:name w:val="toc 3"/>
    <w:basedOn w:val="a5"/>
    <w:next w:val="a5"/>
    <w:autoRedefine/>
    <w:uiPriority w:val="39"/>
    <w:locked/>
    <w:rsid w:val="00A82A51"/>
    <w:pPr>
      <w:ind w:left="480"/>
    </w:pPr>
  </w:style>
  <w:style w:type="paragraph" w:customStyle="1" w:styleId="11">
    <w:name w:val="_Нумерованный 1"/>
    <w:basedOn w:val="a5"/>
    <w:link w:val="110"/>
    <w:qFormat/>
    <w:rsid w:val="003950CA"/>
    <w:pPr>
      <w:numPr>
        <w:numId w:val="13"/>
      </w:numPr>
    </w:pPr>
  </w:style>
  <w:style w:type="numbering" w:styleId="111111">
    <w:name w:val="Outline List 2"/>
    <w:basedOn w:val="a8"/>
    <w:locked/>
    <w:rsid w:val="00DB2AA4"/>
    <w:pPr>
      <w:numPr>
        <w:numId w:val="1"/>
      </w:numPr>
    </w:pPr>
  </w:style>
  <w:style w:type="numbering" w:styleId="1ai">
    <w:name w:val="Outline List 1"/>
    <w:basedOn w:val="a8"/>
    <w:locked/>
    <w:rsid w:val="00DB2AA4"/>
    <w:pPr>
      <w:numPr>
        <w:numId w:val="2"/>
      </w:numPr>
    </w:pPr>
  </w:style>
  <w:style w:type="table" w:customStyle="1" w:styleId="Table">
    <w:name w:val="Table"/>
    <w:basedOn w:val="a7"/>
    <w:semiHidden/>
    <w:locked/>
    <w:rsid w:val="00DB2AA4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shd w:val="clear" w:color="auto" w:fill="auto"/>
      <w:vAlign w:val="center"/>
    </w:tcPr>
  </w:style>
  <w:style w:type="paragraph" w:customStyle="1" w:styleId="20">
    <w:name w:val="_Нумерованный 2"/>
    <w:basedOn w:val="11"/>
    <w:link w:val="210"/>
    <w:qFormat/>
    <w:rsid w:val="003950CA"/>
    <w:pPr>
      <w:numPr>
        <w:ilvl w:val="1"/>
      </w:numPr>
    </w:pPr>
  </w:style>
  <w:style w:type="character" w:customStyle="1" w:styleId="aff">
    <w:name w:val="Нижний колонтитул Знак"/>
    <w:link w:val="afe"/>
    <w:uiPriority w:val="99"/>
    <w:rsid w:val="00B7573B"/>
    <w:rPr>
      <w:sz w:val="24"/>
      <w:szCs w:val="24"/>
    </w:rPr>
  </w:style>
  <w:style w:type="character" w:customStyle="1" w:styleId="16">
    <w:name w:val="_Нумерованный 1 Знак"/>
    <w:rsid w:val="003950CA"/>
    <w:rPr>
      <w:sz w:val="24"/>
      <w:szCs w:val="24"/>
    </w:rPr>
  </w:style>
  <w:style w:type="table" w:styleId="-1">
    <w:name w:val="Table Web 1"/>
    <w:basedOn w:val="a7"/>
    <w:locked/>
    <w:rsid w:val="00DB2AA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7"/>
    <w:locked/>
    <w:rsid w:val="00DB2AA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7"/>
    <w:locked/>
    <w:rsid w:val="00DB2AA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">
    <w:name w:val="_Нумерованный 3"/>
    <w:basedOn w:val="20"/>
    <w:link w:val="35"/>
    <w:qFormat/>
    <w:rsid w:val="003950CA"/>
    <w:pPr>
      <w:numPr>
        <w:ilvl w:val="2"/>
      </w:numPr>
    </w:pPr>
  </w:style>
  <w:style w:type="character" w:customStyle="1" w:styleId="110">
    <w:name w:val="_Нумерованный 1 Знак1"/>
    <w:link w:val="11"/>
    <w:rsid w:val="003950CA"/>
    <w:rPr>
      <w:sz w:val="24"/>
      <w:szCs w:val="24"/>
    </w:rPr>
  </w:style>
  <w:style w:type="character" w:styleId="aff7">
    <w:name w:val="Hyperlink"/>
    <w:uiPriority w:val="99"/>
    <w:locked/>
    <w:rsid w:val="00DB2AA4"/>
    <w:rPr>
      <w:color w:val="0000FF"/>
      <w:u w:val="single"/>
    </w:rPr>
  </w:style>
  <w:style w:type="character" w:customStyle="1" w:styleId="26">
    <w:name w:val="_Нумерованный 2 Знак"/>
    <w:basedOn w:val="110"/>
    <w:rsid w:val="003950CA"/>
    <w:rPr>
      <w:sz w:val="24"/>
      <w:szCs w:val="24"/>
    </w:rPr>
  </w:style>
  <w:style w:type="paragraph" w:styleId="17">
    <w:name w:val="toc 1"/>
    <w:basedOn w:val="a5"/>
    <w:next w:val="a5"/>
    <w:autoRedefine/>
    <w:uiPriority w:val="39"/>
    <w:locked/>
    <w:rsid w:val="0011118C"/>
    <w:pPr>
      <w:tabs>
        <w:tab w:val="left" w:pos="480"/>
        <w:tab w:val="right" w:leader="dot" w:pos="9911"/>
      </w:tabs>
    </w:pPr>
    <w:rPr>
      <w:caps/>
      <w:noProof/>
    </w:rPr>
  </w:style>
  <w:style w:type="character" w:customStyle="1" w:styleId="210">
    <w:name w:val="_Нумерованный 2 Знак1"/>
    <w:basedOn w:val="110"/>
    <w:link w:val="20"/>
    <w:rsid w:val="003950CA"/>
    <w:rPr>
      <w:sz w:val="24"/>
      <w:szCs w:val="24"/>
    </w:rPr>
  </w:style>
  <w:style w:type="character" w:customStyle="1" w:styleId="35">
    <w:name w:val="_Нумерованный 3 Знак"/>
    <w:basedOn w:val="210"/>
    <w:link w:val="3"/>
    <w:rsid w:val="003950CA"/>
    <w:rPr>
      <w:sz w:val="24"/>
      <w:szCs w:val="24"/>
    </w:rPr>
  </w:style>
  <w:style w:type="table" w:styleId="aff8">
    <w:name w:val="Table Elegant"/>
    <w:basedOn w:val="a7"/>
    <w:locked/>
    <w:rsid w:val="00DB2AA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Subtle 1"/>
    <w:basedOn w:val="a7"/>
    <w:locked/>
    <w:rsid w:val="00DB2AA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7"/>
    <w:locked/>
    <w:rsid w:val="00DB2AA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7"/>
    <w:locked/>
    <w:rsid w:val="00DB2AA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7"/>
    <w:locked/>
    <w:rsid w:val="00DB2AA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7"/>
    <w:locked/>
    <w:rsid w:val="00DB2AA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9">
    <w:name w:val="Невидимая таблица"/>
    <w:basedOn w:val="a7"/>
    <w:semiHidden/>
    <w:locked/>
    <w:rsid w:val="00DB2AA4"/>
    <w:pPr>
      <w:spacing w:before="60" w:after="60"/>
    </w:pPr>
    <w:tblPr/>
  </w:style>
  <w:style w:type="table" w:styleId="1a">
    <w:name w:val="Table 3D effects 1"/>
    <w:basedOn w:val="a7"/>
    <w:locked/>
    <w:rsid w:val="00DB2AA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3D effects 2"/>
    <w:basedOn w:val="a7"/>
    <w:locked/>
    <w:rsid w:val="00DB2AA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7"/>
    <w:locked/>
    <w:rsid w:val="00DB2AA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2">
    <w:name w:val="toc 5"/>
    <w:basedOn w:val="a5"/>
    <w:next w:val="a5"/>
    <w:autoRedefine/>
    <w:uiPriority w:val="39"/>
    <w:locked/>
    <w:rsid w:val="00DB2AA4"/>
    <w:pPr>
      <w:ind w:left="960"/>
    </w:pPr>
  </w:style>
  <w:style w:type="paragraph" w:styleId="61">
    <w:name w:val="toc 6"/>
    <w:basedOn w:val="a5"/>
    <w:next w:val="a5"/>
    <w:autoRedefine/>
    <w:uiPriority w:val="39"/>
    <w:locked/>
    <w:rsid w:val="00DB2AA4"/>
    <w:pPr>
      <w:ind w:left="1200"/>
    </w:pPr>
  </w:style>
  <w:style w:type="paragraph" w:styleId="71">
    <w:name w:val="toc 7"/>
    <w:basedOn w:val="a5"/>
    <w:next w:val="a5"/>
    <w:autoRedefine/>
    <w:uiPriority w:val="39"/>
    <w:locked/>
    <w:rsid w:val="00DB2AA4"/>
    <w:pPr>
      <w:ind w:left="1440"/>
    </w:pPr>
  </w:style>
  <w:style w:type="paragraph" w:styleId="81">
    <w:name w:val="toc 8"/>
    <w:basedOn w:val="a5"/>
    <w:next w:val="a5"/>
    <w:autoRedefine/>
    <w:uiPriority w:val="39"/>
    <w:locked/>
    <w:rsid w:val="00DB2AA4"/>
    <w:pPr>
      <w:ind w:left="1680"/>
    </w:pPr>
  </w:style>
  <w:style w:type="paragraph" w:styleId="2a">
    <w:name w:val="List Continue 2"/>
    <w:basedOn w:val="a5"/>
    <w:semiHidden/>
    <w:locked/>
    <w:rsid w:val="00DB2AA4"/>
    <w:pPr>
      <w:spacing w:after="120"/>
      <w:ind w:left="566"/>
    </w:pPr>
  </w:style>
  <w:style w:type="paragraph" w:styleId="38">
    <w:name w:val="List Continue 3"/>
    <w:basedOn w:val="a5"/>
    <w:semiHidden/>
    <w:locked/>
    <w:rsid w:val="00DB2AA4"/>
    <w:pPr>
      <w:spacing w:after="120"/>
      <w:ind w:left="849"/>
    </w:pPr>
  </w:style>
  <w:style w:type="table" w:styleId="1b">
    <w:name w:val="Table Simple 1"/>
    <w:basedOn w:val="a7"/>
    <w:locked/>
    <w:rsid w:val="00DB2AA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7"/>
    <w:locked/>
    <w:rsid w:val="00DB2AA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a">
    <w:name w:val="Table Grid"/>
    <w:basedOn w:val="a7"/>
    <w:locked/>
    <w:rsid w:val="00DB2AA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7"/>
    <w:locked/>
    <w:rsid w:val="00DB2AA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Grid 3"/>
    <w:basedOn w:val="a7"/>
    <w:locked/>
    <w:rsid w:val="00DB2AA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Grid 4"/>
    <w:basedOn w:val="a7"/>
    <w:locked/>
    <w:rsid w:val="00DB2AA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7"/>
    <w:locked/>
    <w:rsid w:val="00DB2AA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7"/>
    <w:locked/>
    <w:rsid w:val="00DB2A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b">
    <w:name w:val="Table Contemporary"/>
    <w:basedOn w:val="a7"/>
    <w:locked/>
    <w:rsid w:val="00DB2AA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c">
    <w:name w:val="List"/>
    <w:basedOn w:val="a5"/>
    <w:semiHidden/>
    <w:locked/>
    <w:rsid w:val="00DB2AA4"/>
    <w:pPr>
      <w:ind w:left="283" w:hanging="283"/>
    </w:pPr>
  </w:style>
  <w:style w:type="paragraph" w:styleId="2d">
    <w:name w:val="List 2"/>
    <w:basedOn w:val="a5"/>
    <w:semiHidden/>
    <w:locked/>
    <w:rsid w:val="00DB2AA4"/>
    <w:pPr>
      <w:ind w:left="566" w:hanging="283"/>
    </w:pPr>
  </w:style>
  <w:style w:type="paragraph" w:styleId="3b">
    <w:name w:val="List 3"/>
    <w:basedOn w:val="a5"/>
    <w:semiHidden/>
    <w:locked/>
    <w:rsid w:val="00DB2AA4"/>
    <w:pPr>
      <w:ind w:left="849" w:hanging="283"/>
    </w:pPr>
  </w:style>
  <w:style w:type="table" w:styleId="affd">
    <w:name w:val="Table Professional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2">
    <w:name w:val="Outline List 3"/>
    <w:basedOn w:val="a8"/>
    <w:locked/>
    <w:rsid w:val="00DB2AA4"/>
    <w:pPr>
      <w:numPr>
        <w:numId w:val="6"/>
      </w:numPr>
    </w:pPr>
  </w:style>
  <w:style w:type="table" w:styleId="1d">
    <w:name w:val="Table Columns 1"/>
    <w:basedOn w:val="a7"/>
    <w:locked/>
    <w:rsid w:val="00DB2AA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7"/>
    <w:locked/>
    <w:rsid w:val="00DB2AA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7"/>
    <w:locked/>
    <w:rsid w:val="00DB2AA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Columns 4"/>
    <w:basedOn w:val="a7"/>
    <w:locked/>
    <w:rsid w:val="00DB2AA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4">
    <w:name w:val="Table Columns 5"/>
    <w:basedOn w:val="a7"/>
    <w:locked/>
    <w:rsid w:val="00DB2AA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-10">
    <w:name w:val="Table List 1"/>
    <w:basedOn w:val="a7"/>
    <w:locked/>
    <w:rsid w:val="00DB2AA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7"/>
    <w:locked/>
    <w:rsid w:val="00DB2AA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7"/>
    <w:locked/>
    <w:rsid w:val="00DB2AA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7"/>
    <w:locked/>
    <w:rsid w:val="00DB2AA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7"/>
    <w:locked/>
    <w:rsid w:val="00DB2AA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7"/>
    <w:locked/>
    <w:rsid w:val="00DB2AA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7"/>
    <w:locked/>
    <w:rsid w:val="00DB2AA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2f">
    <w:name w:val="index 2"/>
    <w:basedOn w:val="a5"/>
    <w:next w:val="a5"/>
    <w:autoRedefine/>
    <w:semiHidden/>
    <w:locked/>
    <w:rsid w:val="00DB2AA4"/>
    <w:pPr>
      <w:ind w:left="480" w:hanging="240"/>
    </w:pPr>
  </w:style>
  <w:style w:type="paragraph" w:styleId="3d">
    <w:name w:val="index 3"/>
    <w:basedOn w:val="a5"/>
    <w:next w:val="a5"/>
    <w:autoRedefine/>
    <w:semiHidden/>
    <w:locked/>
    <w:rsid w:val="00DB2AA4"/>
    <w:pPr>
      <w:ind w:left="720" w:hanging="240"/>
    </w:pPr>
  </w:style>
  <w:style w:type="paragraph" w:styleId="45">
    <w:name w:val="index 4"/>
    <w:basedOn w:val="a5"/>
    <w:next w:val="a5"/>
    <w:autoRedefine/>
    <w:semiHidden/>
    <w:locked/>
    <w:rsid w:val="00DB2AA4"/>
    <w:pPr>
      <w:ind w:left="960" w:hanging="240"/>
    </w:pPr>
  </w:style>
  <w:style w:type="paragraph" w:styleId="55">
    <w:name w:val="index 5"/>
    <w:basedOn w:val="a5"/>
    <w:next w:val="a5"/>
    <w:autoRedefine/>
    <w:semiHidden/>
    <w:locked/>
    <w:rsid w:val="00DB2AA4"/>
    <w:pPr>
      <w:ind w:left="1200" w:hanging="240"/>
    </w:pPr>
  </w:style>
  <w:style w:type="paragraph" w:styleId="63">
    <w:name w:val="index 6"/>
    <w:basedOn w:val="a5"/>
    <w:next w:val="a5"/>
    <w:autoRedefine/>
    <w:semiHidden/>
    <w:locked/>
    <w:rsid w:val="00DB2AA4"/>
    <w:pPr>
      <w:ind w:left="1440" w:hanging="240"/>
    </w:pPr>
  </w:style>
  <w:style w:type="table" w:styleId="1e">
    <w:name w:val="Table Colorful 1"/>
    <w:basedOn w:val="a7"/>
    <w:locked/>
    <w:rsid w:val="00DB2AA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7"/>
    <w:locked/>
    <w:rsid w:val="00DB2AA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7"/>
    <w:locked/>
    <w:rsid w:val="00DB2AA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affe">
    <w:name w:val="_Таблица содержания работ"/>
    <w:basedOn w:val="a7"/>
    <w:rsid w:val="00BB0646"/>
    <w:rPr>
      <w:sz w:val="22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lastCol">
      <w:pPr>
        <w:jc w:val="center"/>
      </w:pPr>
      <w:tblPr/>
      <w:tcPr>
        <w:vAlign w:val="center"/>
      </w:tcPr>
    </w:tblStylePr>
  </w:style>
  <w:style w:type="table" w:customStyle="1" w:styleId="afff">
    <w:name w:val="_Таблица примечания"/>
    <w:basedOn w:val="a7"/>
    <w:rsid w:val="005D2A63"/>
    <w:pPr>
      <w:spacing w:before="120" w:after="120"/>
    </w:pPr>
    <w:tblPr/>
    <w:tblStylePr w:type="la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</w:tcPr>
    </w:tblStylePr>
  </w:style>
  <w:style w:type="paragraph" w:customStyle="1" w:styleId="afff0">
    <w:name w:val="_Название таблицы"/>
    <w:basedOn w:val="a5"/>
    <w:rsid w:val="00E904BD"/>
    <w:pPr>
      <w:keepNext/>
      <w:spacing w:before="120"/>
      <w:ind w:firstLine="357"/>
      <w:jc w:val="right"/>
    </w:pPr>
    <w:rPr>
      <w:sz w:val="22"/>
      <w:szCs w:val="20"/>
    </w:rPr>
  </w:style>
  <w:style w:type="paragraph" w:customStyle="1" w:styleId="afff1">
    <w:name w:val="_Подзаголовок таблицы"/>
    <w:basedOn w:val="a5"/>
    <w:rsid w:val="00A82A51"/>
    <w:pPr>
      <w:keepNext/>
      <w:spacing w:before="120" w:after="120"/>
      <w:jc w:val="center"/>
    </w:pPr>
    <w:rPr>
      <w:b/>
      <w:i/>
      <w:sz w:val="22"/>
    </w:rPr>
  </w:style>
  <w:style w:type="paragraph" w:customStyle="1" w:styleId="1">
    <w:name w:val="_Маркированный список уровня 1"/>
    <w:basedOn w:val="a5"/>
    <w:autoRedefine/>
    <w:rsid w:val="00780902"/>
    <w:pPr>
      <w:numPr>
        <w:numId w:val="15"/>
      </w:numPr>
      <w:tabs>
        <w:tab w:val="left" w:pos="1134"/>
      </w:tabs>
      <w:spacing w:after="60"/>
    </w:pPr>
  </w:style>
  <w:style w:type="paragraph" w:customStyle="1" w:styleId="2">
    <w:name w:val="_Маркированный список уровня 2"/>
    <w:basedOn w:val="1"/>
    <w:autoRedefine/>
    <w:rsid w:val="0080278B"/>
    <w:pPr>
      <w:numPr>
        <w:numId w:val="5"/>
      </w:numPr>
      <w:tabs>
        <w:tab w:val="left" w:pos="2410"/>
      </w:tabs>
      <w:ind w:left="1843" w:hanging="312"/>
    </w:pPr>
    <w:rPr>
      <w:szCs w:val="26"/>
    </w:rPr>
  </w:style>
  <w:style w:type="character" w:customStyle="1" w:styleId="af9">
    <w:name w:val="_Основной с красной строки Знак"/>
    <w:link w:val="af7"/>
    <w:rsid w:val="006B3BC3"/>
    <w:rPr>
      <w:sz w:val="24"/>
      <w:szCs w:val="24"/>
    </w:rPr>
  </w:style>
  <w:style w:type="character" w:customStyle="1" w:styleId="af8">
    <w:name w:val="_Основной перед списком Знак"/>
    <w:basedOn w:val="af9"/>
    <w:link w:val="af6"/>
    <w:rsid w:val="003266ED"/>
    <w:rPr>
      <w:sz w:val="24"/>
      <w:szCs w:val="24"/>
    </w:rPr>
  </w:style>
  <w:style w:type="character" w:customStyle="1" w:styleId="22">
    <w:name w:val="Заголовок 2 Знак"/>
    <w:link w:val="21"/>
    <w:uiPriority w:val="9"/>
    <w:rsid w:val="00A01F25"/>
    <w:rPr>
      <w:b/>
      <w:bCs/>
      <w:iCs/>
      <w:sz w:val="32"/>
      <w:szCs w:val="28"/>
    </w:rPr>
  </w:style>
  <w:style w:type="character" w:customStyle="1" w:styleId="31">
    <w:name w:val="Заголовок 3 Знак"/>
    <w:link w:val="30"/>
    <w:uiPriority w:val="9"/>
    <w:rsid w:val="00A01F25"/>
    <w:rPr>
      <w:b/>
      <w:bCs/>
      <w:sz w:val="28"/>
      <w:szCs w:val="26"/>
    </w:rPr>
  </w:style>
  <w:style w:type="character" w:customStyle="1" w:styleId="40">
    <w:name w:val="Заголовок 4 Знак"/>
    <w:link w:val="4"/>
    <w:semiHidden/>
    <w:rsid w:val="00A01F25"/>
    <w:rPr>
      <w:rFonts w:ascii="Times New Roman Полужирный" w:hAnsi="Times New Roman Полужирный"/>
      <w:b/>
      <w:bCs/>
      <w:sz w:val="24"/>
      <w:szCs w:val="28"/>
    </w:rPr>
  </w:style>
  <w:style w:type="character" w:customStyle="1" w:styleId="51">
    <w:name w:val="Заголовок 5 Знак"/>
    <w:link w:val="5"/>
    <w:semiHidden/>
    <w:rsid w:val="00A01F25"/>
    <w:rPr>
      <w:b/>
      <w:bCs/>
      <w:sz w:val="24"/>
      <w:szCs w:val="18"/>
    </w:rPr>
  </w:style>
  <w:style w:type="character" w:customStyle="1" w:styleId="60">
    <w:name w:val="Заголовок 6 Знак"/>
    <w:link w:val="6"/>
    <w:semiHidden/>
    <w:rsid w:val="00A01F25"/>
    <w:rPr>
      <w:i/>
      <w:sz w:val="22"/>
    </w:rPr>
  </w:style>
  <w:style w:type="character" w:customStyle="1" w:styleId="70">
    <w:name w:val="Заголовок 7 Знак"/>
    <w:link w:val="7"/>
    <w:semiHidden/>
    <w:rsid w:val="00A01F25"/>
    <w:rPr>
      <w:rFonts w:ascii="Peterburg" w:hAnsi="Peterburg"/>
      <w:sz w:val="24"/>
    </w:rPr>
  </w:style>
  <w:style w:type="character" w:customStyle="1" w:styleId="80">
    <w:name w:val="Заголовок 8 Знак"/>
    <w:link w:val="8"/>
    <w:semiHidden/>
    <w:rsid w:val="00A01F25"/>
    <w:rPr>
      <w:rFonts w:ascii="Peterburg" w:hAnsi="Peterburg"/>
      <w:sz w:val="24"/>
    </w:rPr>
  </w:style>
  <w:style w:type="character" w:customStyle="1" w:styleId="90">
    <w:name w:val="Заголовок 9 Знак"/>
    <w:link w:val="9"/>
    <w:semiHidden/>
    <w:rsid w:val="00A01F25"/>
    <w:rPr>
      <w:rFonts w:ascii="Peterburg" w:hAnsi="Peterburg"/>
      <w:sz w:val="22"/>
    </w:rPr>
  </w:style>
  <w:style w:type="table" w:customStyle="1" w:styleId="afff2">
    <w:name w:val="Стиль для вставляемой таблицы"/>
    <w:basedOn w:val="a7"/>
    <w:locked/>
    <w:rsid w:val="00922E42"/>
    <w:rPr>
      <w:sz w:val="18"/>
      <w:szCs w:val="18"/>
    </w:rPr>
    <w:tblPr>
      <w:tblStyleRowBandSize w:val="3"/>
      <w:tblStyleColBandSize w:val="3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тиль многоуровневый"/>
    <w:basedOn w:val="a8"/>
    <w:locked/>
    <w:rsid w:val="00922E42"/>
    <w:pPr>
      <w:numPr>
        <w:numId w:val="7"/>
      </w:numPr>
    </w:pPr>
  </w:style>
  <w:style w:type="numbering" w:customStyle="1" w:styleId="a0">
    <w:name w:val="Стиль многоуровневый полужирный"/>
    <w:basedOn w:val="a8"/>
    <w:locked/>
    <w:rsid w:val="00922E42"/>
    <w:pPr>
      <w:numPr>
        <w:numId w:val="8"/>
      </w:numPr>
    </w:pPr>
  </w:style>
  <w:style w:type="numbering" w:customStyle="1" w:styleId="a1">
    <w:name w:val="Стиль нумерованный"/>
    <w:basedOn w:val="a8"/>
    <w:semiHidden/>
    <w:locked/>
    <w:rsid w:val="00922E42"/>
    <w:pPr>
      <w:numPr>
        <w:numId w:val="9"/>
      </w:numPr>
    </w:pPr>
  </w:style>
  <w:style w:type="paragraph" w:customStyle="1" w:styleId="afff3">
    <w:name w:val="_Титул_Количество страниц"/>
    <w:basedOn w:val="a5"/>
    <w:link w:val="afff4"/>
    <w:rsid w:val="00194C24"/>
    <w:pPr>
      <w:widowControl/>
      <w:autoSpaceDN/>
      <w:adjustRightInd/>
      <w:spacing w:before="200" w:line="240" w:lineRule="auto"/>
      <w:ind w:left="284" w:firstLine="567"/>
      <w:jc w:val="center"/>
      <w:textAlignment w:val="auto"/>
    </w:pPr>
    <w:rPr>
      <w:sz w:val="20"/>
      <w:szCs w:val="20"/>
    </w:rPr>
  </w:style>
  <w:style w:type="paragraph" w:customStyle="1" w:styleId="afff5">
    <w:name w:val="_Заголовок без нумерации в оглавлении"/>
    <w:basedOn w:val="a5"/>
    <w:next w:val="a5"/>
    <w:autoRedefine/>
    <w:rsid w:val="00624174"/>
    <w:pPr>
      <w:keepNext/>
      <w:keepLines/>
      <w:pageBreakBefore/>
      <w:widowControl/>
      <w:autoSpaceDN/>
      <w:adjustRightInd/>
      <w:spacing w:before="480" w:after="360" w:line="360" w:lineRule="auto"/>
      <w:jc w:val="left"/>
      <w:textAlignment w:val="auto"/>
      <w:outlineLvl w:val="0"/>
    </w:pPr>
    <w:rPr>
      <w:rFonts w:ascii="Times New Roman Полужирный" w:hAnsi="Times New Roman Полужирный"/>
      <w:b/>
      <w:caps/>
      <w:sz w:val="32"/>
      <w:szCs w:val="32"/>
    </w:rPr>
  </w:style>
  <w:style w:type="numbering" w:customStyle="1" w:styleId="a3">
    <w:name w:val="Стиль маркированный"/>
    <w:basedOn w:val="a8"/>
    <w:locked/>
    <w:rsid w:val="00922E42"/>
    <w:pPr>
      <w:numPr>
        <w:numId w:val="10"/>
      </w:numPr>
    </w:pPr>
  </w:style>
  <w:style w:type="numbering" w:customStyle="1" w:styleId="50">
    <w:name w:val="Стиль5"/>
    <w:locked/>
    <w:rsid w:val="00922E42"/>
    <w:pPr>
      <w:numPr>
        <w:numId w:val="11"/>
      </w:numPr>
    </w:pPr>
  </w:style>
  <w:style w:type="table" w:customStyle="1" w:styleId="afff6">
    <w:name w:val="Заголовок вставляемой таблицы"/>
    <w:basedOn w:val="afff2"/>
    <w:locked/>
    <w:rsid w:val="00922E42"/>
    <w:pPr>
      <w:jc w:val="center"/>
    </w:pPr>
    <w:tblPr/>
    <w:tblStylePr w:type="firstRow">
      <w:pPr>
        <w:keepNext/>
        <w:keepLines/>
        <w:pageBreakBefore w:val="0"/>
        <w:widowControl/>
        <w:suppressLineNumbers w:val="0"/>
        <w:suppressAutoHyphens w:val="0"/>
        <w:wordWrap/>
        <w:spacing w:beforeLines="60" w:beforeAutospacing="0" w:afterLines="60" w:afterAutospacing="0" w:line="240" w:lineRule="auto"/>
        <w:ind w:firstLineChars="0" w:firstLine="0"/>
        <w:contextualSpacing w:val="0"/>
        <w:jc w:val="center"/>
      </w:pPr>
      <w:rPr>
        <w:rFonts w:ascii="Times New Roman" w:hAnsi="Times New Roman"/>
        <w:b/>
        <w:i w:val="0"/>
        <w:sz w:val="20"/>
        <w:szCs w:val="20"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paragraph" w:customStyle="1" w:styleId="afff7">
    <w:name w:val="Заголовок по центру"/>
    <w:basedOn w:val="a5"/>
    <w:next w:val="a5"/>
    <w:semiHidden/>
    <w:locked/>
    <w:rsid w:val="00281CB7"/>
    <w:pPr>
      <w:widowControl/>
      <w:autoSpaceDN/>
      <w:adjustRightInd/>
      <w:spacing w:before="40" w:after="40" w:line="240" w:lineRule="auto"/>
      <w:ind w:firstLine="709"/>
      <w:jc w:val="center"/>
      <w:textAlignment w:val="auto"/>
    </w:pPr>
    <w:rPr>
      <w:b/>
      <w:sz w:val="28"/>
    </w:rPr>
  </w:style>
  <w:style w:type="paragraph" w:customStyle="1" w:styleId="afff8">
    <w:name w:val="НАЗВАНИЕ БОЛЬШОЕ ПО ЦЕНТРУ не жирное курсив"/>
    <w:basedOn w:val="a5"/>
    <w:next w:val="a5"/>
    <w:semiHidden/>
    <w:locked/>
    <w:rsid w:val="00A82A51"/>
    <w:pPr>
      <w:widowControl/>
      <w:autoSpaceDN/>
      <w:adjustRightInd/>
      <w:spacing w:before="120" w:after="120" w:line="240" w:lineRule="auto"/>
      <w:jc w:val="center"/>
      <w:textAlignment w:val="auto"/>
    </w:pPr>
    <w:rPr>
      <w:i/>
      <w:caps/>
      <w:spacing w:val="20"/>
      <w:sz w:val="28"/>
      <w:szCs w:val="28"/>
    </w:rPr>
  </w:style>
  <w:style w:type="paragraph" w:customStyle="1" w:styleId="afff9">
    <w:name w:val="Название обычное по центру"/>
    <w:basedOn w:val="a5"/>
    <w:semiHidden/>
    <w:locked/>
    <w:rsid w:val="00281CB7"/>
    <w:pPr>
      <w:widowControl/>
      <w:autoSpaceDN/>
      <w:adjustRightInd/>
      <w:spacing w:before="120" w:after="120" w:line="240" w:lineRule="auto"/>
      <w:jc w:val="center"/>
      <w:textAlignment w:val="auto"/>
    </w:pPr>
    <w:rPr>
      <w:b/>
      <w:sz w:val="20"/>
    </w:rPr>
  </w:style>
  <w:style w:type="paragraph" w:customStyle="1" w:styleId="1f">
    <w:name w:val="оглавление 1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textAlignment w:val="auto"/>
    </w:pPr>
    <w:rPr>
      <w:b/>
    </w:rPr>
  </w:style>
  <w:style w:type="paragraph" w:customStyle="1" w:styleId="2f1">
    <w:name w:val="оглавление 2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198"/>
      <w:textAlignment w:val="auto"/>
    </w:pPr>
  </w:style>
  <w:style w:type="paragraph" w:customStyle="1" w:styleId="3f">
    <w:name w:val="оглавление 3"/>
    <w:basedOn w:val="a5"/>
    <w:semiHidden/>
    <w:locked/>
    <w:rsid w:val="00D461C7"/>
    <w:pPr>
      <w:widowControl/>
      <w:tabs>
        <w:tab w:val="right" w:leader="dot" w:pos="9922"/>
      </w:tabs>
      <w:autoSpaceDN/>
      <w:adjustRightInd/>
      <w:spacing w:line="240" w:lineRule="auto"/>
      <w:ind w:left="403"/>
      <w:textAlignment w:val="auto"/>
    </w:pPr>
  </w:style>
  <w:style w:type="table" w:customStyle="1" w:styleId="1f0">
    <w:name w:val="Сетка таблицы1"/>
    <w:basedOn w:val="a7"/>
    <w:next w:val="affa"/>
    <w:locked/>
    <w:rsid w:val="00922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_Текст таблицы"/>
    <w:basedOn w:val="a5"/>
    <w:rsid w:val="00281CB7"/>
    <w:pPr>
      <w:widowControl/>
      <w:autoSpaceDN/>
      <w:adjustRightInd/>
      <w:spacing w:line="240" w:lineRule="auto"/>
      <w:textAlignment w:val="auto"/>
    </w:pPr>
    <w:rPr>
      <w:sz w:val="22"/>
      <w:szCs w:val="20"/>
    </w:rPr>
  </w:style>
  <w:style w:type="numbering" w:customStyle="1" w:styleId="10">
    <w:name w:val="Текущий список1"/>
    <w:locked/>
    <w:rsid w:val="00922E42"/>
    <w:pPr>
      <w:numPr>
        <w:numId w:val="12"/>
      </w:numPr>
    </w:pPr>
  </w:style>
  <w:style w:type="character" w:customStyle="1" w:styleId="aff6">
    <w:name w:val="_Титул_Название сервиса Знак"/>
    <w:link w:val="aff5"/>
    <w:rsid w:val="005968F1"/>
    <w:rPr>
      <w:b/>
      <w:color w:val="A6A6A6"/>
      <w:sz w:val="36"/>
      <w:szCs w:val="36"/>
    </w:rPr>
  </w:style>
  <w:style w:type="character" w:customStyle="1" w:styleId="aff2">
    <w:name w:val="_Титул_Название документа Знак"/>
    <w:link w:val="aff1"/>
    <w:rsid w:val="00CB6B56"/>
    <w:rPr>
      <w:b/>
      <w:caps/>
      <w:sz w:val="32"/>
      <w:szCs w:val="24"/>
    </w:rPr>
  </w:style>
  <w:style w:type="character" w:customStyle="1" w:styleId="afff4">
    <w:name w:val="_Титул_Количество страниц Знак"/>
    <w:basedOn w:val="a6"/>
    <w:link w:val="afff3"/>
    <w:rsid w:val="00CB6B56"/>
  </w:style>
  <w:style w:type="character" w:styleId="afffb">
    <w:name w:val="footnote reference"/>
    <w:uiPriority w:val="99"/>
    <w:semiHidden/>
    <w:locked/>
    <w:rsid w:val="00117D3D"/>
    <w:rPr>
      <w:vertAlign w:val="superscript"/>
    </w:rPr>
  </w:style>
  <w:style w:type="paragraph" w:customStyle="1" w:styleId="afffc">
    <w:name w:val="_Текст сноски"/>
    <w:basedOn w:val="a5"/>
    <w:link w:val="afffd"/>
    <w:qFormat/>
    <w:rsid w:val="00117D3D"/>
    <w:pPr>
      <w:widowControl/>
      <w:suppressAutoHyphens/>
      <w:autoSpaceDN/>
      <w:adjustRightInd/>
      <w:spacing w:line="240" w:lineRule="auto"/>
      <w:jc w:val="left"/>
      <w:textAlignment w:val="auto"/>
    </w:pPr>
    <w:rPr>
      <w:bCs/>
      <w:sz w:val="16"/>
      <w:szCs w:val="20"/>
      <w:vertAlign w:val="superscript"/>
    </w:rPr>
  </w:style>
  <w:style w:type="character" w:customStyle="1" w:styleId="afffd">
    <w:name w:val="_Текст сноски Знак"/>
    <w:link w:val="afffc"/>
    <w:rsid w:val="00117D3D"/>
    <w:rPr>
      <w:bCs/>
      <w:sz w:val="16"/>
      <w:vertAlign w:val="superscript"/>
    </w:rPr>
  </w:style>
  <w:style w:type="paragraph" w:styleId="afffe">
    <w:name w:val="header"/>
    <w:basedOn w:val="a5"/>
    <w:link w:val="affff"/>
    <w:semiHidden/>
    <w:locked/>
    <w:rsid w:val="000F75A2"/>
    <w:pPr>
      <w:tabs>
        <w:tab w:val="center" w:pos="4677"/>
        <w:tab w:val="right" w:pos="9355"/>
      </w:tabs>
    </w:pPr>
  </w:style>
  <w:style w:type="character" w:customStyle="1" w:styleId="affff">
    <w:name w:val="Верхний колонтитул Знак"/>
    <w:link w:val="afffe"/>
    <w:semiHidden/>
    <w:rsid w:val="000F75A2"/>
    <w:rPr>
      <w:sz w:val="24"/>
      <w:szCs w:val="24"/>
    </w:rPr>
  </w:style>
  <w:style w:type="paragraph" w:customStyle="1" w:styleId="affff0">
    <w:name w:val="_Титул_НЮГК"/>
    <w:basedOn w:val="a5"/>
    <w:rsid w:val="000F75A2"/>
    <w:pPr>
      <w:spacing w:before="200"/>
      <w:jc w:val="center"/>
    </w:pPr>
    <w:rPr>
      <w:sz w:val="28"/>
      <w:szCs w:val="20"/>
    </w:rPr>
  </w:style>
  <w:style w:type="paragraph" w:styleId="affff1">
    <w:name w:val="List Paragraph"/>
    <w:basedOn w:val="a5"/>
    <w:uiPriority w:val="34"/>
    <w:qFormat/>
    <w:locked/>
    <w:rsid w:val="00382AA1"/>
    <w:pPr>
      <w:ind w:left="720"/>
      <w:contextualSpacing/>
    </w:pPr>
  </w:style>
  <w:style w:type="paragraph" w:customStyle="1" w:styleId="affff2">
    <w:name w:val="_Титул_Дата"/>
    <w:basedOn w:val="a5"/>
    <w:rsid w:val="005968F1"/>
    <w:pPr>
      <w:widowControl/>
      <w:autoSpaceDN/>
      <w:adjustRightInd/>
      <w:spacing w:before="200" w:line="240" w:lineRule="auto"/>
      <w:ind w:left="284" w:firstLine="567"/>
      <w:jc w:val="left"/>
      <w:textAlignment w:val="auto"/>
    </w:pPr>
    <w:rPr>
      <w:b/>
    </w:rPr>
  </w:style>
  <w:style w:type="character" w:styleId="affff3">
    <w:name w:val="Emphasis"/>
    <w:semiHidden/>
    <w:qFormat/>
    <w:locked/>
    <w:rsid w:val="00F63103"/>
    <w:rPr>
      <w:i/>
      <w:iCs/>
    </w:rPr>
  </w:style>
  <w:style w:type="paragraph" w:styleId="affff4">
    <w:name w:val="Balloon Text"/>
    <w:basedOn w:val="a5"/>
    <w:link w:val="affff5"/>
    <w:semiHidden/>
    <w:locked/>
    <w:rsid w:val="0094448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fff5">
    <w:name w:val="Текст выноски Знак"/>
    <w:link w:val="affff4"/>
    <w:semiHidden/>
    <w:rsid w:val="0094448C"/>
    <w:rPr>
      <w:rFonts w:ascii="Tahoma" w:hAnsi="Tahoma" w:cs="Tahoma"/>
      <w:sz w:val="16"/>
      <w:szCs w:val="16"/>
    </w:rPr>
  </w:style>
  <w:style w:type="paragraph" w:styleId="affff6">
    <w:name w:val="Normal (Web)"/>
    <w:basedOn w:val="a5"/>
    <w:uiPriority w:val="99"/>
    <w:semiHidden/>
    <w:unhideWhenUsed/>
    <w:locked/>
    <w:rsid w:val="0009437C"/>
    <w:pPr>
      <w:widowControl/>
      <w:autoSpaceDN/>
      <w:adjustRightInd/>
      <w:spacing w:before="100" w:beforeAutospacing="1" w:after="100" w:afterAutospacing="1" w:line="240" w:lineRule="auto"/>
      <w:jc w:val="left"/>
      <w:textAlignment w:val="auto"/>
    </w:pPr>
  </w:style>
  <w:style w:type="paragraph" w:customStyle="1" w:styleId="ConsPlusTitle">
    <w:name w:val="ConsPlusTitle"/>
    <w:uiPriority w:val="99"/>
    <w:rsid w:val="00DE2CDC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4">
    <w:name w:val="List Bullet"/>
    <w:aliases w:val="UL,Маркированный список 1"/>
    <w:basedOn w:val="a5"/>
    <w:link w:val="affff7"/>
    <w:locked/>
    <w:rsid w:val="006C62E8"/>
    <w:pPr>
      <w:widowControl/>
      <w:numPr>
        <w:numId w:val="14"/>
      </w:numPr>
      <w:tabs>
        <w:tab w:val="clear" w:pos="1381"/>
        <w:tab w:val="left" w:pos="1418"/>
      </w:tabs>
      <w:autoSpaceDN/>
      <w:adjustRightInd/>
      <w:spacing w:line="240" w:lineRule="auto"/>
      <w:textAlignment w:val="auto"/>
    </w:pPr>
  </w:style>
  <w:style w:type="character" w:customStyle="1" w:styleId="affff7">
    <w:name w:val="Маркированный список Знак"/>
    <w:aliases w:val="UL Знак,Маркированный список 1 Знак"/>
    <w:link w:val="a4"/>
    <w:locked/>
    <w:rsid w:val="006C62E8"/>
    <w:rPr>
      <w:sz w:val="24"/>
      <w:szCs w:val="24"/>
    </w:rPr>
  </w:style>
  <w:style w:type="paragraph" w:styleId="affff8">
    <w:name w:val="footnote text"/>
    <w:basedOn w:val="a5"/>
    <w:link w:val="affff9"/>
    <w:uiPriority w:val="99"/>
    <w:semiHidden/>
    <w:unhideWhenUsed/>
    <w:locked/>
    <w:rsid w:val="006C62E8"/>
    <w:pPr>
      <w:widowControl/>
      <w:autoSpaceDN/>
      <w:adjustRightInd/>
      <w:spacing w:after="200" w:line="276" w:lineRule="auto"/>
      <w:jc w:val="left"/>
      <w:textAlignment w:val="auto"/>
    </w:pPr>
    <w:rPr>
      <w:rFonts w:eastAsia="Calibri"/>
      <w:sz w:val="20"/>
      <w:szCs w:val="20"/>
      <w:lang w:val="en-US" w:eastAsia="en-US"/>
    </w:rPr>
  </w:style>
  <w:style w:type="character" w:customStyle="1" w:styleId="affff9">
    <w:name w:val="Текст сноски Знак"/>
    <w:link w:val="affff8"/>
    <w:uiPriority w:val="99"/>
    <w:semiHidden/>
    <w:rsid w:val="006C62E8"/>
    <w:rPr>
      <w:rFonts w:eastAsia="Calibri"/>
      <w:lang w:val="en-US" w:eastAsia="en-US"/>
    </w:rPr>
  </w:style>
  <w:style w:type="character" w:styleId="affffa">
    <w:name w:val="annotation reference"/>
    <w:semiHidden/>
    <w:locked/>
    <w:rsid w:val="00440167"/>
    <w:rPr>
      <w:sz w:val="16"/>
      <w:szCs w:val="16"/>
    </w:rPr>
  </w:style>
  <w:style w:type="paragraph" w:styleId="affffb">
    <w:name w:val="annotation text"/>
    <w:basedOn w:val="a5"/>
    <w:link w:val="affffc"/>
    <w:semiHidden/>
    <w:locked/>
    <w:rsid w:val="00440167"/>
    <w:rPr>
      <w:sz w:val="20"/>
      <w:szCs w:val="20"/>
    </w:rPr>
  </w:style>
  <w:style w:type="character" w:customStyle="1" w:styleId="affffc">
    <w:name w:val="Текст примечания Знак"/>
    <w:basedOn w:val="a6"/>
    <w:link w:val="affffb"/>
    <w:semiHidden/>
    <w:rsid w:val="00440167"/>
  </w:style>
  <w:style w:type="paragraph" w:styleId="affffd">
    <w:name w:val="annotation subject"/>
    <w:basedOn w:val="affffb"/>
    <w:next w:val="affffb"/>
    <w:link w:val="affffe"/>
    <w:uiPriority w:val="99"/>
    <w:semiHidden/>
    <w:locked/>
    <w:rsid w:val="00440167"/>
    <w:rPr>
      <w:b/>
      <w:bCs/>
    </w:rPr>
  </w:style>
  <w:style w:type="character" w:customStyle="1" w:styleId="affffe">
    <w:name w:val="Тема примечания Знак"/>
    <w:link w:val="affffd"/>
    <w:uiPriority w:val="99"/>
    <w:semiHidden/>
    <w:rsid w:val="00440167"/>
    <w:rPr>
      <w:b/>
      <w:bCs/>
    </w:rPr>
  </w:style>
  <w:style w:type="paragraph" w:customStyle="1" w:styleId="afffff">
    <w:name w:val="Серый список"/>
    <w:basedOn w:val="1"/>
    <w:qFormat/>
    <w:rsid w:val="00780902"/>
    <w:rPr>
      <w:color w:val="A6A6A6"/>
    </w:rPr>
  </w:style>
  <w:style w:type="character" w:customStyle="1" w:styleId="apple-style-span">
    <w:name w:val="apple-style-span"/>
    <w:basedOn w:val="a6"/>
    <w:rsid w:val="00B9482C"/>
  </w:style>
  <w:style w:type="paragraph" w:customStyle="1" w:styleId="1----111">
    <w:name w:val="Стиль1----111"/>
    <w:basedOn w:val="30"/>
    <w:link w:val="1----1110"/>
    <w:qFormat/>
    <w:rsid w:val="0031664D"/>
  </w:style>
  <w:style w:type="character" w:customStyle="1" w:styleId="1----1110">
    <w:name w:val="Стиль1----111 Знак"/>
    <w:basedOn w:val="31"/>
    <w:link w:val="1----111"/>
    <w:rsid w:val="0031664D"/>
    <w:rPr>
      <w:b/>
      <w:bCs/>
      <w:sz w:val="28"/>
      <w:szCs w:val="26"/>
    </w:rPr>
  </w:style>
  <w:style w:type="character" w:customStyle="1" w:styleId="apple-converted-space">
    <w:name w:val="apple-converted-space"/>
    <w:basedOn w:val="a6"/>
    <w:rsid w:val="00AA1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5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93CDD-3FCE-45C2-8504-88431890D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192</Pages>
  <Words>63673</Words>
  <Characters>362939</Characters>
  <Application>Microsoft Office Word</Application>
  <DocSecurity>0</DocSecurity>
  <Lines>3024</Lines>
  <Paragraphs>851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425761</CharactersWithSpaces>
  <SharedDoc>false</SharedDoc>
  <HLinks>
    <vt:vector size="180" baseType="variant">
      <vt:variant>
        <vt:i4>1048605</vt:i4>
      </vt:variant>
      <vt:variant>
        <vt:i4>171</vt:i4>
      </vt:variant>
      <vt:variant>
        <vt:i4>0</vt:i4>
      </vt:variant>
      <vt:variant>
        <vt:i4>5</vt:i4>
      </vt:variant>
      <vt:variant>
        <vt:lpwstr>http://1.2.34.56:7899/testws/testws?wsdl</vt:lpwstr>
      </vt:variant>
      <vt:variant>
        <vt:lpwstr/>
      </vt:variant>
      <vt:variant>
        <vt:i4>65589</vt:i4>
      </vt:variant>
      <vt:variant>
        <vt:i4>168</vt:i4>
      </vt:variant>
      <vt:variant>
        <vt:i4>0</vt:i4>
      </vt:variant>
      <vt:variant>
        <vt:i4>5</vt:i4>
      </vt:variant>
      <vt:variant>
        <vt:lpwstr>mailto:fio@contact.ru</vt:lpwstr>
      </vt:variant>
      <vt:variant>
        <vt:lpwstr/>
      </vt:variant>
      <vt:variant>
        <vt:i4>459872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_Запрос_состояния_заявки</vt:lpwstr>
      </vt:variant>
      <vt:variant>
        <vt:i4>7341163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_Подача_полного_описания</vt:lpwstr>
      </vt:variant>
      <vt:variant>
        <vt:i4>393218</vt:i4>
      </vt:variant>
      <vt:variant>
        <vt:i4>153</vt:i4>
      </vt:variant>
      <vt:variant>
        <vt:i4>0</vt:i4>
      </vt:variant>
      <vt:variant>
        <vt:i4>5</vt:i4>
      </vt:variant>
      <vt:variant>
        <vt:lpwstr>http://ru.wikipedia.org/wiki/%D0%92%D0%B5%D0%B1-%D1%81%D0%B5%D1%80%D0%B2%D0%B8%D1%81</vt:lpwstr>
      </vt:variant>
      <vt:variant>
        <vt:lpwstr/>
      </vt:variant>
      <vt:variant>
        <vt:i4>1048636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_Toc297119867</vt:lpwstr>
      </vt:variant>
      <vt:variant>
        <vt:i4>1048636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_Toc297119866</vt:lpwstr>
      </vt:variant>
      <vt:variant>
        <vt:i4>1048636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_Toc297119865</vt:lpwstr>
      </vt:variant>
      <vt:variant>
        <vt:i4>1048636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_Toc297119864</vt:lpwstr>
      </vt:variant>
      <vt:variant>
        <vt:i4>1048636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_Toc297119863</vt:lpwstr>
      </vt:variant>
      <vt:variant>
        <vt:i4>1048636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_Toc297119862</vt:lpwstr>
      </vt:variant>
      <vt:variant>
        <vt:i4>1048636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_Toc297119861</vt:lpwstr>
      </vt:variant>
      <vt:variant>
        <vt:i4>1048636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_Toc297119860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_Toc297119859</vt:lpwstr>
      </vt:variant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_Toc297119858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_Toc297119857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_Toc297119856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_Toc297119855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_Toc297119854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_Toc297119853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_Toc297119852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_Toc297119851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_Toc297119850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_Toc297119849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_Toc297119848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_Toc297119847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_Toc297119846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_Toc297119845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_Toc297119844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_Toc297119843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2014-08-26T16:03:00Z</dcterms:created>
  <dcterms:modified xsi:type="dcterms:W3CDTF">2014-09-22T18:01:00Z</dcterms:modified>
</cp:coreProperties>
</file>