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ins w:id="0" w:author="Автор">
        <w:r w:rsidR="004A1A30">
          <w:rPr>
            <w:szCs w:val="22"/>
          </w:rPr>
          <w:t>25</w:t>
        </w:r>
      </w:ins>
      <w:del w:id="1" w:author="Автор">
        <w:r w:rsidR="00C66E25" w:rsidRPr="004A1A30" w:rsidDel="004A1A30">
          <w:rPr>
            <w:szCs w:val="22"/>
          </w:rPr>
          <w:delText>17</w:delText>
        </w:r>
      </w:del>
      <w:r w:rsidR="003F42BB" w:rsidRPr="00785E65">
        <w:rPr>
          <w:szCs w:val="22"/>
        </w:rPr>
        <w:t>.</w:t>
      </w:r>
      <w:r w:rsidR="0034732F">
        <w:rPr>
          <w:szCs w:val="22"/>
        </w:rPr>
        <w:t>0</w:t>
      </w:r>
      <w:r w:rsidR="00C66E25" w:rsidRPr="004A1A30">
        <w:rPr>
          <w:szCs w:val="22"/>
        </w:rPr>
        <w:t>9</w:t>
      </w:r>
      <w:r w:rsidR="003F42BB" w:rsidRPr="00785E65">
        <w:rPr>
          <w:szCs w:val="22"/>
        </w:rPr>
        <w:t>.1</w:t>
      </w:r>
      <w:r w:rsidR="0066082B">
        <w:rPr>
          <w:szCs w:val="22"/>
        </w:rPr>
        <w:t>4</w:t>
      </w:r>
    </w:p>
    <w:p w:rsidR="00D461C7" w:rsidRPr="009F0FA0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66082B">
        <w:rPr>
          <w:szCs w:val="22"/>
        </w:rPr>
        <w:t>.</w:t>
      </w:r>
      <w:ins w:id="2" w:author="Автор">
        <w:r w:rsidR="004A1A30">
          <w:rPr>
            <w:szCs w:val="22"/>
          </w:rPr>
          <w:t>8</w:t>
        </w:r>
        <w:del w:id="3" w:author="Автор">
          <w:r w:rsidR="00C66E25" w:rsidRPr="009F0FA0" w:rsidDel="004A1A30">
            <w:rPr>
              <w:szCs w:val="22"/>
              <w:rPrChange w:id="4" w:author="Автор">
                <w:rPr>
                  <w:szCs w:val="22"/>
                  <w:lang w:val="en-US"/>
                </w:rPr>
              </w:rPrChange>
            </w:rPr>
            <w:delText>7</w:delText>
          </w:r>
        </w:del>
      </w:ins>
      <w:del w:id="5" w:author="Автор">
        <w:r w:rsidR="0034732F" w:rsidDel="00C66E25">
          <w:rPr>
            <w:szCs w:val="22"/>
          </w:rPr>
          <w:delText>5</w:delText>
        </w:r>
      </w:del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ins w:id="6" w:author="Автор">
        <w:r w:rsidR="004A1A30">
          <w:t>202</w:t>
        </w:r>
        <w:del w:id="7" w:author="Автор">
          <w:r w:rsidR="003B67D5" w:rsidRPr="00B905AA" w:rsidDel="004A1A30">
            <w:rPr>
              <w:rPrChange w:id="8" w:author="Автор">
                <w:rPr>
                  <w:lang w:val="en-US"/>
                </w:rPr>
              </w:rPrChange>
            </w:rPr>
            <w:delText>198</w:delText>
          </w:r>
        </w:del>
      </w:ins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CB670C" w:rsidRDefault="00E74A07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414982109" w:history="1">
        <w:r w:rsidR="00CB670C" w:rsidRPr="00933F56">
          <w:rPr>
            <w:rStyle w:val="aff7"/>
          </w:rPr>
          <w:t>1</w:t>
        </w:r>
        <w:r w:rsidR="00CB670C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CB670C" w:rsidRPr="00933F56">
          <w:rPr>
            <w:rStyle w:val="aff7"/>
          </w:rPr>
          <w:t>Общие сведения</w:t>
        </w:r>
        <w:r w:rsidR="00CB670C">
          <w:rPr>
            <w:webHidden/>
          </w:rPr>
          <w:tab/>
        </w:r>
        <w:r w:rsidR="00CB670C">
          <w:rPr>
            <w:webHidden/>
          </w:rPr>
          <w:fldChar w:fldCharType="begin"/>
        </w:r>
        <w:r w:rsidR="00CB670C">
          <w:rPr>
            <w:webHidden/>
          </w:rPr>
          <w:instrText xml:space="preserve"> PAGEREF _Toc414982109 \h </w:instrText>
        </w:r>
        <w:r w:rsidR="00CB670C">
          <w:rPr>
            <w:webHidden/>
          </w:rPr>
        </w:r>
        <w:r w:rsidR="00CB670C">
          <w:rPr>
            <w:webHidden/>
          </w:rPr>
          <w:fldChar w:fldCharType="separate"/>
        </w:r>
        <w:r w:rsidR="00CB670C">
          <w:rPr>
            <w:webHidden/>
          </w:rPr>
          <w:t>14</w:t>
        </w:r>
        <w:r w:rsidR="00CB670C">
          <w:rPr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10" w:history="1">
        <w:r w:rsidRPr="00933F56">
          <w:rPr>
            <w:rStyle w:val="aff7"/>
            <w:noProof/>
          </w:rPr>
          <w:t>1.1 Руководящие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11" w:history="1">
        <w:r w:rsidRPr="00933F56">
          <w:rPr>
            <w:rStyle w:val="aff7"/>
            <w:noProof/>
          </w:rPr>
          <w:t>1.2 Описание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12" w:history="1">
        <w:r w:rsidRPr="00933F56">
          <w:rPr>
            <w:rStyle w:val="aff7"/>
            <w:noProof/>
          </w:rPr>
          <w:t>1.3 Операции (методы)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13" w:history="1">
        <w:r w:rsidRPr="00933F56">
          <w:rPr>
            <w:rStyle w:val="aff7"/>
            <w:noProof/>
          </w:rPr>
          <w:t>1.4 Сценарии использования и схема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14" w:history="1">
        <w:r w:rsidRPr="00933F56">
          <w:rPr>
            <w:rStyle w:val="aff7"/>
            <w:noProof/>
          </w:rPr>
          <w:t>1.5 Связи с другими электронными 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14982115" w:history="1">
        <w:r w:rsidRPr="00933F56">
          <w:rPr>
            <w:rStyle w:val="aff7"/>
          </w:rPr>
          <w:t>2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933F56">
          <w:rPr>
            <w:rStyle w:val="aff7"/>
          </w:rPr>
          <w:t>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_Toc414982115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16" w:history="1">
        <w:r w:rsidRPr="00933F56">
          <w:rPr>
            <w:rStyle w:val="aff7"/>
            <w:noProof/>
          </w:rPr>
          <w:t>2.1 Операция «Получение данных об организации»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17" w:history="1">
        <w:r w:rsidRPr="00933F56">
          <w:rPr>
            <w:rStyle w:val="aff7"/>
            <w:noProof/>
          </w:rPr>
          <w:t>2.1.1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18" w:history="1">
        <w:r w:rsidRPr="00933F56">
          <w:rPr>
            <w:rStyle w:val="aff7"/>
            <w:noProof/>
          </w:rPr>
          <w:t>2.1.2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19" w:history="1">
        <w:r w:rsidRPr="00933F56">
          <w:rPr>
            <w:rStyle w:val="aff7"/>
            <w:noProof/>
          </w:rPr>
          <w:t>2.1.3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20" w:history="1">
        <w:r w:rsidRPr="00933F56">
          <w:rPr>
            <w:rStyle w:val="aff7"/>
            <w:noProof/>
          </w:rPr>
          <w:t>2.1.4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21" w:history="1">
        <w:r w:rsidRPr="00933F56">
          <w:rPr>
            <w:rStyle w:val="aff7"/>
            <w:noProof/>
          </w:rPr>
          <w:t>2.1.5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22" w:history="1">
        <w:r w:rsidRPr="00933F56">
          <w:rPr>
            <w:rStyle w:val="aff7"/>
            <w:noProof/>
          </w:rPr>
          <w:t>2.2 Операция «Получение данных о лицевом счете»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23" w:history="1">
        <w:r w:rsidRPr="00933F56">
          <w:rPr>
            <w:rStyle w:val="aff7"/>
            <w:noProof/>
          </w:rPr>
          <w:t>2.2.1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24" w:history="1">
        <w:r w:rsidRPr="00933F56">
          <w:rPr>
            <w:rStyle w:val="aff7"/>
            <w:noProof/>
          </w:rPr>
          <w:t>2.2.2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25" w:history="1">
        <w:r w:rsidRPr="00933F56">
          <w:rPr>
            <w:rStyle w:val="aff7"/>
            <w:noProof/>
          </w:rPr>
          <w:t>2.2.3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26" w:history="1">
        <w:r w:rsidRPr="00933F56">
          <w:rPr>
            <w:rStyle w:val="aff7"/>
            <w:noProof/>
          </w:rPr>
          <w:t>2.2.4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27" w:history="1">
        <w:r w:rsidRPr="00933F56">
          <w:rPr>
            <w:rStyle w:val="aff7"/>
            <w:noProof/>
          </w:rPr>
          <w:t>2.2.5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28" w:history="1">
        <w:r w:rsidRPr="00933F56">
          <w:rPr>
            <w:rStyle w:val="aff7"/>
            <w:noProof/>
          </w:rPr>
          <w:t>2.3 Операция «Получение данных о лицевом счете через идентификатор»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29" w:history="1">
        <w:r w:rsidRPr="00933F56">
          <w:rPr>
            <w:rStyle w:val="aff7"/>
            <w:noProof/>
          </w:rPr>
          <w:t>2.3.1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30" w:history="1">
        <w:r w:rsidRPr="00933F56">
          <w:rPr>
            <w:rStyle w:val="aff7"/>
            <w:noProof/>
          </w:rPr>
          <w:t>2.3.2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31" w:history="1">
        <w:r w:rsidRPr="00933F56">
          <w:rPr>
            <w:rStyle w:val="aff7"/>
            <w:noProof/>
          </w:rPr>
          <w:t>2.3.3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32" w:history="1">
        <w:r w:rsidRPr="00933F56">
          <w:rPr>
            <w:rStyle w:val="aff7"/>
            <w:noProof/>
          </w:rPr>
          <w:t>2.3.4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33" w:history="1">
        <w:r w:rsidRPr="00933F56">
          <w:rPr>
            <w:rStyle w:val="aff7"/>
            <w:noProof/>
          </w:rPr>
          <w:t>2.3.5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34" w:history="1">
        <w:r w:rsidRPr="00933F56">
          <w:rPr>
            <w:rStyle w:val="aff7"/>
            <w:noProof/>
          </w:rPr>
          <w:t>2.4 Операция «Получение данных о детях по номеру мобильного телефона»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35" w:history="1">
        <w:r w:rsidRPr="00933F56">
          <w:rPr>
            <w:rStyle w:val="aff7"/>
            <w:noProof/>
          </w:rPr>
          <w:t>2.4.1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36" w:history="1">
        <w:r w:rsidRPr="00933F56">
          <w:rPr>
            <w:rStyle w:val="aff7"/>
            <w:noProof/>
          </w:rPr>
          <w:t>2.4.2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37" w:history="1">
        <w:r w:rsidRPr="00933F56">
          <w:rPr>
            <w:rStyle w:val="aff7"/>
            <w:noProof/>
          </w:rPr>
          <w:t>2.4.3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38" w:history="1">
        <w:r w:rsidRPr="00933F56">
          <w:rPr>
            <w:rStyle w:val="aff7"/>
            <w:noProof/>
          </w:rPr>
          <w:t>2.4.4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39" w:history="1">
        <w:r w:rsidRPr="00933F56">
          <w:rPr>
            <w:rStyle w:val="aff7"/>
            <w:noProof/>
          </w:rPr>
          <w:t>2.4.5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40" w:history="1">
        <w:r w:rsidRPr="00933F56">
          <w:rPr>
            <w:rStyle w:val="aff7"/>
            <w:noProof/>
          </w:rPr>
          <w:t>2.5 Операция «Получение данных о покупках с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41" w:history="1">
        <w:r w:rsidRPr="00933F56">
          <w:rPr>
            <w:rStyle w:val="aff7"/>
            <w:noProof/>
          </w:rPr>
          <w:t>2.5.1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42" w:history="1">
        <w:r w:rsidRPr="00933F56">
          <w:rPr>
            <w:rStyle w:val="aff7"/>
            <w:noProof/>
          </w:rPr>
          <w:t>2.5.2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43" w:history="1">
        <w:r w:rsidRPr="00933F56">
          <w:rPr>
            <w:rStyle w:val="aff7"/>
            <w:noProof/>
          </w:rPr>
          <w:t>2.5.3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44" w:history="1">
        <w:r w:rsidRPr="00933F56">
          <w:rPr>
            <w:rStyle w:val="aff7"/>
            <w:noProof/>
          </w:rPr>
          <w:t>2.5.4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45" w:history="1">
        <w:r w:rsidRPr="00933F56">
          <w:rPr>
            <w:rStyle w:val="aff7"/>
            <w:noProof/>
          </w:rPr>
          <w:t>2.5.5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46" w:history="1">
        <w:r w:rsidRPr="00933F56">
          <w:rPr>
            <w:rStyle w:val="aff7"/>
            <w:noProof/>
          </w:rPr>
          <w:t>2.6 Операция «Получение данных о пополнениях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47" w:history="1">
        <w:r w:rsidRPr="00933F56">
          <w:rPr>
            <w:rStyle w:val="aff7"/>
            <w:noProof/>
          </w:rPr>
          <w:t>2.6.1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48" w:history="1">
        <w:r w:rsidRPr="00933F56">
          <w:rPr>
            <w:rStyle w:val="aff7"/>
            <w:noProof/>
          </w:rPr>
          <w:t>2.6.2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49" w:history="1">
        <w:r w:rsidRPr="00933F56">
          <w:rPr>
            <w:rStyle w:val="aff7"/>
            <w:noProof/>
          </w:rPr>
          <w:t>2.6.3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50" w:history="1">
        <w:r w:rsidRPr="00933F56">
          <w:rPr>
            <w:rStyle w:val="aff7"/>
            <w:noProof/>
          </w:rPr>
          <w:t>2.6.4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51" w:history="1">
        <w:r w:rsidRPr="00933F56">
          <w:rPr>
            <w:rStyle w:val="aff7"/>
            <w:noProof/>
          </w:rPr>
          <w:t>2.6.5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52" w:history="1">
        <w:r w:rsidRPr="00933F56">
          <w:rPr>
            <w:rStyle w:val="aff7"/>
            <w:noProof/>
          </w:rPr>
          <w:t>2.7 Операция «Получение информации о меню столовой»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53" w:history="1">
        <w:r w:rsidRPr="00933F56">
          <w:rPr>
            <w:rStyle w:val="aff7"/>
            <w:noProof/>
          </w:rPr>
          <w:t>2.7.1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54" w:history="1">
        <w:r w:rsidRPr="00933F56">
          <w:rPr>
            <w:rStyle w:val="aff7"/>
            <w:noProof/>
          </w:rPr>
          <w:t>2.7.2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55" w:history="1">
        <w:r w:rsidRPr="00933F56">
          <w:rPr>
            <w:rStyle w:val="aff7"/>
            <w:noProof/>
          </w:rPr>
          <w:t>2.7.3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56" w:history="1">
        <w:r w:rsidRPr="00933F56">
          <w:rPr>
            <w:rStyle w:val="aff7"/>
            <w:noProof/>
          </w:rPr>
          <w:t>2.7.4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57" w:history="1">
        <w:r w:rsidRPr="00933F56">
          <w:rPr>
            <w:rStyle w:val="aff7"/>
            <w:noProof/>
          </w:rPr>
          <w:t>2.7.5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58" w:history="1">
        <w:r w:rsidRPr="00933F56">
          <w:rPr>
            <w:rStyle w:val="aff7"/>
            <w:noProof/>
          </w:rPr>
          <w:t>2.8 Операция «Получение данных о посещении образовательного учреждения»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59" w:history="1">
        <w:r w:rsidRPr="00933F56">
          <w:rPr>
            <w:rStyle w:val="aff7"/>
            <w:noProof/>
          </w:rPr>
          <w:t>2.8.1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60" w:history="1">
        <w:r w:rsidRPr="00933F56">
          <w:rPr>
            <w:rStyle w:val="aff7"/>
            <w:noProof/>
          </w:rPr>
          <w:t>2.8.2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61" w:history="1">
        <w:r w:rsidRPr="00933F56">
          <w:rPr>
            <w:rStyle w:val="aff7"/>
            <w:noProof/>
          </w:rPr>
          <w:t>2.8.3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62" w:history="1">
        <w:r w:rsidRPr="00933F56">
          <w:rPr>
            <w:rStyle w:val="aff7"/>
            <w:noProof/>
          </w:rPr>
          <w:t>2.8.4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63" w:history="1">
        <w:r w:rsidRPr="00933F56">
          <w:rPr>
            <w:rStyle w:val="aff7"/>
            <w:noProof/>
          </w:rPr>
          <w:t>2.8.5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64" w:history="1">
        <w:r w:rsidRPr="00933F56">
          <w:rPr>
            <w:rStyle w:val="aff7"/>
            <w:noProof/>
          </w:rPr>
          <w:t>2.9 Операция «Получение данных о посещении дошкольного образовательного учреждения с информацией о представителе ребенка»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65" w:history="1">
        <w:r w:rsidRPr="00933F56">
          <w:rPr>
            <w:rStyle w:val="aff7"/>
            <w:noProof/>
          </w:rPr>
          <w:t>2.9.1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66" w:history="1">
        <w:r w:rsidRPr="00933F56">
          <w:rPr>
            <w:rStyle w:val="aff7"/>
            <w:noProof/>
          </w:rPr>
          <w:t>2.9.2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67" w:history="1">
        <w:r w:rsidRPr="00933F56">
          <w:rPr>
            <w:rStyle w:val="aff7"/>
            <w:noProof/>
          </w:rPr>
          <w:t>2.9.3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68" w:history="1">
        <w:r w:rsidRPr="00933F56">
          <w:rPr>
            <w:rStyle w:val="aff7"/>
            <w:noProof/>
          </w:rPr>
          <w:t>2.9.4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69" w:history="1">
        <w:r w:rsidRPr="00933F56">
          <w:rPr>
            <w:rStyle w:val="aff7"/>
            <w:noProof/>
          </w:rPr>
          <w:t>2.9.5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70" w:history="1">
        <w:r w:rsidRPr="00933F56">
          <w:rPr>
            <w:rStyle w:val="aff7"/>
            <w:noProof/>
          </w:rPr>
          <w:t>2.10 Операция «Включить/отключить СМС-информирование»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71" w:history="1">
        <w:r w:rsidRPr="00933F56">
          <w:rPr>
            <w:rStyle w:val="aff7"/>
            <w:noProof/>
          </w:rPr>
          <w:t>2.10.1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72" w:history="1">
        <w:r w:rsidRPr="00933F56">
          <w:rPr>
            <w:rStyle w:val="aff7"/>
            <w:noProof/>
          </w:rPr>
          <w:t>2.10.2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73" w:history="1">
        <w:r w:rsidRPr="00933F56">
          <w:rPr>
            <w:rStyle w:val="aff7"/>
            <w:noProof/>
          </w:rPr>
          <w:t>2.10.3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74" w:history="1">
        <w:r w:rsidRPr="00933F56">
          <w:rPr>
            <w:rStyle w:val="aff7"/>
            <w:noProof/>
          </w:rPr>
          <w:t>2.10.4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75" w:history="1">
        <w:r w:rsidRPr="00933F56">
          <w:rPr>
            <w:rStyle w:val="aff7"/>
            <w:noProof/>
          </w:rPr>
          <w:t>2.10.5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76" w:history="1">
        <w:r w:rsidRPr="00933F56">
          <w:rPr>
            <w:rStyle w:val="aff7"/>
            <w:noProof/>
          </w:rPr>
          <w:t>2.11 Операция «Изменить номер мобильного телефона для СМС-информирования»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77" w:history="1">
        <w:r w:rsidRPr="00933F56">
          <w:rPr>
            <w:rStyle w:val="aff7"/>
            <w:noProof/>
          </w:rPr>
          <w:t>2.11.1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78" w:history="1">
        <w:r w:rsidRPr="00933F56">
          <w:rPr>
            <w:rStyle w:val="aff7"/>
            <w:noProof/>
          </w:rPr>
          <w:t>2.11.2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79" w:history="1">
        <w:r w:rsidRPr="00933F56">
          <w:rPr>
            <w:rStyle w:val="aff7"/>
            <w:noProof/>
          </w:rPr>
          <w:t>2.11.3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80" w:history="1">
        <w:r w:rsidRPr="00933F56">
          <w:rPr>
            <w:rStyle w:val="aff7"/>
            <w:noProof/>
          </w:rPr>
          <w:t>2.11.4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81" w:history="1">
        <w:r w:rsidRPr="00933F56">
          <w:rPr>
            <w:rStyle w:val="aff7"/>
            <w:noProof/>
          </w:rPr>
          <w:t>2.11.5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82" w:history="1">
        <w:r w:rsidRPr="00933F56">
          <w:rPr>
            <w:rStyle w:val="aff7"/>
            <w:noProof/>
          </w:rPr>
          <w:t>2.12 Операция «Включить/отключить E-Mail-информирование»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83" w:history="1">
        <w:r w:rsidRPr="00933F56">
          <w:rPr>
            <w:rStyle w:val="aff7"/>
            <w:noProof/>
          </w:rPr>
          <w:t>2.12.1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84" w:history="1">
        <w:r w:rsidRPr="00933F56">
          <w:rPr>
            <w:rStyle w:val="aff7"/>
            <w:noProof/>
          </w:rPr>
          <w:t>2.12.2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85" w:history="1">
        <w:r w:rsidRPr="00933F56">
          <w:rPr>
            <w:rStyle w:val="aff7"/>
            <w:noProof/>
          </w:rPr>
          <w:t>2.12.3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86" w:history="1">
        <w:r w:rsidRPr="00933F56">
          <w:rPr>
            <w:rStyle w:val="aff7"/>
            <w:noProof/>
          </w:rPr>
          <w:t>2.12.4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87" w:history="1">
        <w:r w:rsidRPr="00933F56">
          <w:rPr>
            <w:rStyle w:val="aff7"/>
            <w:noProof/>
          </w:rPr>
          <w:t>2.12.5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88" w:history="1">
        <w:r w:rsidRPr="00933F56">
          <w:rPr>
            <w:rStyle w:val="aff7"/>
            <w:noProof/>
          </w:rPr>
          <w:t xml:space="preserve">2.13 Операция «Изменить адрес </w:t>
        </w:r>
        <w:r w:rsidRPr="00933F56">
          <w:rPr>
            <w:rStyle w:val="aff7"/>
            <w:noProof/>
            <w:lang w:val="en-US"/>
          </w:rPr>
          <w:t>e</w:t>
        </w:r>
        <w:r w:rsidRPr="00933F56">
          <w:rPr>
            <w:rStyle w:val="aff7"/>
            <w:noProof/>
          </w:rPr>
          <w:t>-</w:t>
        </w:r>
        <w:r w:rsidRPr="00933F56">
          <w:rPr>
            <w:rStyle w:val="aff7"/>
            <w:noProof/>
            <w:lang w:val="en-US"/>
          </w:rPr>
          <w:t>mail</w:t>
        </w:r>
        <w:r w:rsidRPr="00933F56">
          <w:rPr>
            <w:rStyle w:val="aff7"/>
            <w:noProof/>
          </w:rPr>
          <w:t xml:space="preserve"> для информирования»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89" w:history="1">
        <w:r w:rsidRPr="00933F56">
          <w:rPr>
            <w:rStyle w:val="aff7"/>
            <w:noProof/>
          </w:rPr>
          <w:t>2.13.1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90" w:history="1">
        <w:r w:rsidRPr="00933F56">
          <w:rPr>
            <w:rStyle w:val="aff7"/>
            <w:noProof/>
          </w:rPr>
          <w:t>2.13.2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91" w:history="1">
        <w:r w:rsidRPr="00933F56">
          <w:rPr>
            <w:rStyle w:val="aff7"/>
            <w:noProof/>
          </w:rPr>
          <w:t>2.13.3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92" w:history="1">
        <w:r w:rsidRPr="00933F56">
          <w:rPr>
            <w:rStyle w:val="aff7"/>
            <w:noProof/>
          </w:rPr>
          <w:t>2.13.4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93" w:history="1">
        <w:r w:rsidRPr="00933F56">
          <w:rPr>
            <w:rStyle w:val="aff7"/>
            <w:noProof/>
          </w:rPr>
          <w:t>2.13.5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94" w:history="1">
        <w:r w:rsidRPr="00933F56">
          <w:rPr>
            <w:rStyle w:val="aff7"/>
            <w:noProof/>
          </w:rPr>
          <w:t>2.14 Операция «Применить код активации»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95" w:history="1">
        <w:r w:rsidRPr="00933F56">
          <w:rPr>
            <w:rStyle w:val="aff7"/>
            <w:noProof/>
          </w:rPr>
          <w:t>2.14.1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96" w:history="1">
        <w:r w:rsidRPr="00933F56">
          <w:rPr>
            <w:rStyle w:val="aff7"/>
            <w:noProof/>
          </w:rPr>
          <w:t>2.14.2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97" w:history="1">
        <w:r w:rsidRPr="00933F56">
          <w:rPr>
            <w:rStyle w:val="aff7"/>
            <w:noProof/>
          </w:rPr>
          <w:t>2.14.3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98" w:history="1">
        <w:r w:rsidRPr="00933F56">
          <w:rPr>
            <w:rStyle w:val="aff7"/>
            <w:noProof/>
          </w:rPr>
          <w:t>2.14.4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199" w:history="1">
        <w:r w:rsidRPr="00933F56">
          <w:rPr>
            <w:rStyle w:val="aff7"/>
            <w:noProof/>
          </w:rPr>
          <w:t>2.14.5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00" w:history="1">
        <w:r w:rsidRPr="00933F56">
          <w:rPr>
            <w:rStyle w:val="aff7"/>
            <w:noProof/>
          </w:rPr>
          <w:t>2.15 Операция «Сформировать код активации»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01" w:history="1">
        <w:r w:rsidRPr="00933F56">
          <w:rPr>
            <w:rStyle w:val="aff7"/>
            <w:noProof/>
          </w:rPr>
          <w:t>2.15.1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02" w:history="1">
        <w:r w:rsidRPr="00933F56">
          <w:rPr>
            <w:rStyle w:val="aff7"/>
            <w:noProof/>
          </w:rPr>
          <w:t>2.15.2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03" w:history="1">
        <w:r w:rsidRPr="00933F56">
          <w:rPr>
            <w:rStyle w:val="aff7"/>
            <w:noProof/>
          </w:rPr>
          <w:t>2.15.3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04" w:history="1">
        <w:r w:rsidRPr="00933F56">
          <w:rPr>
            <w:rStyle w:val="aff7"/>
            <w:noProof/>
          </w:rPr>
          <w:t>2.15.4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05" w:history="1">
        <w:r w:rsidRPr="00933F56">
          <w:rPr>
            <w:rStyle w:val="aff7"/>
            <w:noProof/>
          </w:rPr>
          <w:t>2.15.5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06" w:history="1">
        <w:r w:rsidRPr="00933F56">
          <w:rPr>
            <w:rStyle w:val="aff7"/>
            <w:noProof/>
          </w:rPr>
          <w:t>2.16 Операция «Сформировать код активации и отправить по номеру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07" w:history="1">
        <w:r w:rsidRPr="00933F56">
          <w:rPr>
            <w:rStyle w:val="aff7"/>
            <w:noProof/>
          </w:rPr>
          <w:t>2.16.1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08" w:history="1">
        <w:r w:rsidRPr="00933F56">
          <w:rPr>
            <w:rStyle w:val="aff7"/>
            <w:noProof/>
          </w:rPr>
          <w:t>2.16.2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09" w:history="1">
        <w:r w:rsidRPr="00933F56">
          <w:rPr>
            <w:rStyle w:val="aff7"/>
            <w:noProof/>
          </w:rPr>
          <w:t>2.16.3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10" w:history="1">
        <w:r w:rsidRPr="00933F56">
          <w:rPr>
            <w:rStyle w:val="aff7"/>
            <w:noProof/>
          </w:rPr>
          <w:t>2.16.4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11" w:history="1">
        <w:r w:rsidRPr="00933F56">
          <w:rPr>
            <w:rStyle w:val="aff7"/>
            <w:noProof/>
          </w:rPr>
          <w:t>2.16.5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12" w:history="1">
        <w:r w:rsidRPr="00933F56">
          <w:rPr>
            <w:rStyle w:val="aff7"/>
            <w:noProof/>
          </w:rPr>
          <w:t>2.17 Операция «Сформировать код активации и отправить по e-mail и SMS»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13" w:history="1">
        <w:r w:rsidRPr="00933F56">
          <w:rPr>
            <w:rStyle w:val="aff7"/>
            <w:noProof/>
          </w:rPr>
          <w:t>2.17.1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14" w:history="1">
        <w:r w:rsidRPr="00933F56">
          <w:rPr>
            <w:rStyle w:val="aff7"/>
            <w:noProof/>
          </w:rPr>
          <w:t>2.17.2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15" w:history="1">
        <w:r w:rsidRPr="00933F56">
          <w:rPr>
            <w:rStyle w:val="aff7"/>
            <w:noProof/>
          </w:rPr>
          <w:t>2.17.3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16" w:history="1">
        <w:r w:rsidRPr="00933F56">
          <w:rPr>
            <w:rStyle w:val="aff7"/>
            <w:noProof/>
          </w:rPr>
          <w:t>2.17.4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17" w:history="1">
        <w:r w:rsidRPr="00933F56">
          <w:rPr>
            <w:rStyle w:val="aff7"/>
            <w:noProof/>
          </w:rPr>
          <w:t>2.17.5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18" w:history="1">
        <w:r w:rsidRPr="00933F56">
          <w:rPr>
            <w:rStyle w:val="aff7"/>
            <w:noProof/>
          </w:rPr>
          <w:t>2.18 Операция «Изменить размер дневного ограничения на затраты»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19" w:history="1">
        <w:r w:rsidRPr="00933F56">
          <w:rPr>
            <w:rStyle w:val="aff7"/>
            <w:noProof/>
          </w:rPr>
          <w:t>2.18.1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20" w:history="1">
        <w:r w:rsidRPr="00933F56">
          <w:rPr>
            <w:rStyle w:val="aff7"/>
            <w:noProof/>
          </w:rPr>
          <w:t>2.18.2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21" w:history="1">
        <w:r w:rsidRPr="00933F56">
          <w:rPr>
            <w:rStyle w:val="aff7"/>
            <w:noProof/>
          </w:rPr>
          <w:t>2.18.3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22" w:history="1">
        <w:r w:rsidRPr="00933F56">
          <w:rPr>
            <w:rStyle w:val="aff7"/>
            <w:noProof/>
          </w:rPr>
          <w:t>2.18.4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23" w:history="1">
        <w:r w:rsidRPr="00933F56">
          <w:rPr>
            <w:rStyle w:val="aff7"/>
            <w:noProof/>
          </w:rPr>
          <w:t>2.18.5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24" w:history="1">
        <w:r w:rsidRPr="00933F56">
          <w:rPr>
            <w:rStyle w:val="aff7"/>
            <w:noProof/>
          </w:rPr>
          <w:t>2.19 Операция «Прикрепить СНИЛС опекуна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25" w:history="1">
        <w:r w:rsidRPr="00933F56">
          <w:rPr>
            <w:rStyle w:val="aff7"/>
            <w:noProof/>
          </w:rPr>
          <w:t>2.19.1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26" w:history="1">
        <w:r w:rsidRPr="00933F56">
          <w:rPr>
            <w:rStyle w:val="aff7"/>
            <w:noProof/>
          </w:rPr>
          <w:t>2.19.2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27" w:history="1">
        <w:r w:rsidRPr="00933F56">
          <w:rPr>
            <w:rStyle w:val="aff7"/>
            <w:noProof/>
          </w:rPr>
          <w:t>2.19.3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28" w:history="1">
        <w:r w:rsidRPr="00933F56">
          <w:rPr>
            <w:rStyle w:val="aff7"/>
            <w:noProof/>
          </w:rPr>
          <w:t>2.19.4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29" w:history="1">
        <w:r w:rsidRPr="00933F56">
          <w:rPr>
            <w:rStyle w:val="aff7"/>
            <w:noProof/>
          </w:rPr>
          <w:t>2.20 Операция «Прикрепить СНИЛС опекуна по СНИЛС клиента»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30" w:history="1">
        <w:r w:rsidRPr="00933F56">
          <w:rPr>
            <w:rStyle w:val="aff7"/>
            <w:noProof/>
          </w:rPr>
          <w:t>2.20.1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31" w:history="1">
        <w:r w:rsidRPr="00933F56">
          <w:rPr>
            <w:rStyle w:val="aff7"/>
            <w:noProof/>
          </w:rPr>
          <w:t>2.20.2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32" w:history="1">
        <w:r w:rsidRPr="00933F56">
          <w:rPr>
            <w:rStyle w:val="aff7"/>
            <w:noProof/>
          </w:rPr>
          <w:t>2.20.3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33" w:history="1">
        <w:r w:rsidRPr="00933F56">
          <w:rPr>
            <w:rStyle w:val="aff7"/>
            <w:noProof/>
          </w:rPr>
          <w:t>2.20.4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34" w:history="1">
        <w:r w:rsidRPr="00933F56">
          <w:rPr>
            <w:rStyle w:val="aff7"/>
            <w:noProof/>
          </w:rPr>
          <w:t>2.21 Операция «Открепить СНИЛС опекуна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35" w:history="1">
        <w:r w:rsidRPr="00933F56">
          <w:rPr>
            <w:rStyle w:val="aff7"/>
            <w:noProof/>
          </w:rPr>
          <w:t>2.21.1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36" w:history="1">
        <w:r w:rsidRPr="00933F56">
          <w:rPr>
            <w:rStyle w:val="aff7"/>
            <w:noProof/>
          </w:rPr>
          <w:t>2.21.2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37" w:history="1">
        <w:r w:rsidRPr="00933F56">
          <w:rPr>
            <w:rStyle w:val="aff7"/>
            <w:noProof/>
          </w:rPr>
          <w:t>2.21.3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38" w:history="1">
        <w:r w:rsidRPr="00933F56">
          <w:rPr>
            <w:rStyle w:val="aff7"/>
            <w:noProof/>
          </w:rPr>
          <w:t>2.21.4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39" w:history="1">
        <w:r w:rsidRPr="00933F56">
          <w:rPr>
            <w:rStyle w:val="aff7"/>
            <w:noProof/>
          </w:rPr>
          <w:t>2.22 Операция «Открепить СНИЛС опекуна по СНИЛС клиента»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40" w:history="1">
        <w:r w:rsidRPr="00933F56">
          <w:rPr>
            <w:rStyle w:val="aff7"/>
            <w:noProof/>
          </w:rPr>
          <w:t>2.22.1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41" w:history="1">
        <w:r w:rsidRPr="00933F56">
          <w:rPr>
            <w:rStyle w:val="aff7"/>
            <w:noProof/>
          </w:rPr>
          <w:t>2.22.2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42" w:history="1">
        <w:r w:rsidRPr="00933F56">
          <w:rPr>
            <w:rStyle w:val="aff7"/>
            <w:noProof/>
          </w:rPr>
          <w:t>2.22.3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43" w:history="1">
        <w:r w:rsidRPr="00933F56">
          <w:rPr>
            <w:rStyle w:val="aff7"/>
            <w:noProof/>
          </w:rPr>
          <w:t>2.22.4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44" w:history="1">
        <w:r w:rsidRPr="00933F56">
          <w:rPr>
            <w:rStyle w:val="aff7"/>
            <w:noProof/>
          </w:rPr>
          <w:t>2.23 Операция «Получить список прикрепленных лицевых счетов по СНИЛС опекуна»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45" w:history="1">
        <w:r w:rsidRPr="00933F56">
          <w:rPr>
            <w:rStyle w:val="aff7"/>
            <w:noProof/>
          </w:rPr>
          <w:t>2.23.1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46" w:history="1">
        <w:r w:rsidRPr="00933F56">
          <w:rPr>
            <w:rStyle w:val="aff7"/>
            <w:noProof/>
          </w:rPr>
          <w:t>2.23.2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47" w:history="1">
        <w:r w:rsidRPr="00933F56">
          <w:rPr>
            <w:rStyle w:val="aff7"/>
            <w:noProof/>
          </w:rPr>
          <w:t>2.23.3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48" w:history="1">
        <w:r w:rsidRPr="00933F56">
          <w:rPr>
            <w:rStyle w:val="aff7"/>
            <w:noProof/>
          </w:rPr>
          <w:t>2.23.4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49" w:history="1">
        <w:r w:rsidRPr="00933F56">
          <w:rPr>
            <w:rStyle w:val="aff7"/>
            <w:noProof/>
          </w:rPr>
          <w:t>2.23.5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50" w:history="1">
        <w:r w:rsidRPr="00933F56">
          <w:rPr>
            <w:rStyle w:val="aff7"/>
            <w:noProof/>
          </w:rPr>
          <w:t>2.24 Операция «Получить статистику по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51" w:history="1">
        <w:r w:rsidRPr="00933F56">
          <w:rPr>
            <w:rStyle w:val="aff7"/>
            <w:noProof/>
          </w:rPr>
          <w:t>2.24.1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52" w:history="1">
        <w:r w:rsidRPr="00933F56">
          <w:rPr>
            <w:rStyle w:val="aff7"/>
            <w:noProof/>
          </w:rPr>
          <w:t>2.24.2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53" w:history="1">
        <w:r w:rsidRPr="00933F56">
          <w:rPr>
            <w:rStyle w:val="aff7"/>
            <w:noProof/>
          </w:rPr>
          <w:t>2.24.3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54" w:history="1">
        <w:r w:rsidRPr="00933F56">
          <w:rPr>
            <w:rStyle w:val="aff7"/>
            <w:noProof/>
          </w:rPr>
          <w:t>2.24.4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55" w:history="1">
        <w:r w:rsidRPr="00933F56">
          <w:rPr>
            <w:rStyle w:val="aff7"/>
            <w:noProof/>
          </w:rPr>
          <w:t>2.25 Перевод средств клиента между субсчетами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56" w:history="1">
        <w:r w:rsidRPr="00933F56">
          <w:rPr>
            <w:rStyle w:val="aff7"/>
            <w:noProof/>
          </w:rPr>
          <w:t>2.25.1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57" w:history="1">
        <w:r w:rsidRPr="00933F56">
          <w:rPr>
            <w:rStyle w:val="aff7"/>
            <w:noProof/>
          </w:rPr>
          <w:t>2.25.2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58" w:history="1">
        <w:r w:rsidRPr="00933F56">
          <w:rPr>
            <w:rStyle w:val="aff7"/>
            <w:noProof/>
          </w:rPr>
          <w:t>2.25.3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59" w:history="1">
        <w:r w:rsidRPr="00933F56">
          <w:rPr>
            <w:rStyle w:val="aff7"/>
            <w:noProof/>
          </w:rPr>
          <w:t>2.25.4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60" w:history="1">
        <w:r w:rsidRPr="00933F56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61" w:history="1">
        <w:r w:rsidRPr="00933F56">
          <w:rPr>
            <w:rStyle w:val="aff7"/>
            <w:noProof/>
          </w:rPr>
          <w:t>2.26.1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62" w:history="1">
        <w:r w:rsidRPr="00933F56">
          <w:rPr>
            <w:rStyle w:val="aff7"/>
            <w:noProof/>
          </w:rPr>
          <w:t>2.26.2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63" w:history="1">
        <w:r w:rsidRPr="00933F56">
          <w:rPr>
            <w:rStyle w:val="aff7"/>
            <w:noProof/>
          </w:rPr>
          <w:t>2.26.3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64" w:history="1">
        <w:r w:rsidRPr="00933F56">
          <w:rPr>
            <w:rStyle w:val="aff7"/>
            <w:noProof/>
          </w:rPr>
          <w:t>2.26.4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65" w:history="1">
        <w:r w:rsidRPr="00933F56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66" w:history="1">
        <w:r w:rsidRPr="00933F56">
          <w:rPr>
            <w:rStyle w:val="aff7"/>
            <w:noProof/>
          </w:rPr>
          <w:t>2.27.1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67" w:history="1">
        <w:r w:rsidRPr="00933F56">
          <w:rPr>
            <w:rStyle w:val="aff7"/>
            <w:noProof/>
          </w:rPr>
          <w:t>2.27.2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68" w:history="1">
        <w:r w:rsidRPr="00933F56">
          <w:rPr>
            <w:rStyle w:val="aff7"/>
            <w:noProof/>
          </w:rPr>
          <w:t>2.27.3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69" w:history="1">
        <w:r w:rsidRPr="00933F56">
          <w:rPr>
            <w:rStyle w:val="aff7"/>
            <w:noProof/>
          </w:rPr>
          <w:t>2.27.4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70" w:history="1">
        <w:r w:rsidRPr="00933F56">
          <w:rPr>
            <w:rStyle w:val="aff7"/>
            <w:noProof/>
          </w:rPr>
          <w:t>2.27.5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71" w:history="1">
        <w:r w:rsidRPr="00933F56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72" w:history="1">
        <w:r w:rsidRPr="00933F56">
          <w:rPr>
            <w:rStyle w:val="aff7"/>
            <w:noProof/>
          </w:rPr>
          <w:t>2.28.1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73" w:history="1">
        <w:r w:rsidRPr="00933F56">
          <w:rPr>
            <w:rStyle w:val="aff7"/>
            <w:noProof/>
          </w:rPr>
          <w:t>2.28.2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74" w:history="1">
        <w:r w:rsidRPr="00933F56">
          <w:rPr>
            <w:rStyle w:val="aff7"/>
            <w:noProof/>
          </w:rPr>
          <w:t>2.28.3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75" w:history="1">
        <w:r w:rsidRPr="00933F56">
          <w:rPr>
            <w:rStyle w:val="aff7"/>
            <w:noProof/>
          </w:rPr>
          <w:t>2.28.4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76" w:history="1">
        <w:r w:rsidRPr="00933F56">
          <w:rPr>
            <w:rStyle w:val="aff7"/>
            <w:noProof/>
          </w:rPr>
          <w:t>2.28.5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77" w:history="1">
        <w:r w:rsidRPr="00933F56">
          <w:rPr>
            <w:rStyle w:val="aff7"/>
            <w:noProof/>
          </w:rPr>
          <w:t>2.29 Перевод средств клиента между субсчетами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78" w:history="1">
        <w:r w:rsidRPr="00933F56">
          <w:rPr>
            <w:rStyle w:val="aff7"/>
            <w:noProof/>
          </w:rPr>
          <w:t>2.29.1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79" w:history="1">
        <w:r w:rsidRPr="00933F56">
          <w:rPr>
            <w:rStyle w:val="aff7"/>
            <w:noProof/>
          </w:rPr>
          <w:t>2.29.2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80" w:history="1">
        <w:r w:rsidRPr="00933F56">
          <w:rPr>
            <w:rStyle w:val="aff7"/>
            <w:noProof/>
          </w:rPr>
          <w:t>2.29.3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81" w:history="1">
        <w:r w:rsidRPr="00933F56">
          <w:rPr>
            <w:rStyle w:val="aff7"/>
            <w:noProof/>
          </w:rPr>
          <w:t>2.29.4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82" w:history="1">
        <w:r w:rsidRPr="00933F56">
          <w:rPr>
            <w:rStyle w:val="aff7"/>
            <w:noProof/>
          </w:rPr>
          <w:t>2.29.5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83" w:history="1">
        <w:r w:rsidRPr="00933F56">
          <w:rPr>
            <w:rStyle w:val="aff7"/>
            <w:noProof/>
          </w:rPr>
          <w:t>2.30 Операция «Активация подписки на АП клиенту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84" w:history="1">
        <w:r w:rsidRPr="00933F56">
          <w:rPr>
            <w:rStyle w:val="aff7"/>
            <w:noProof/>
          </w:rPr>
          <w:t>2.30.1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85" w:history="1">
        <w:r w:rsidRPr="00933F56">
          <w:rPr>
            <w:rStyle w:val="aff7"/>
            <w:noProof/>
          </w:rPr>
          <w:t>2.30.2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86" w:history="1">
        <w:r w:rsidRPr="00933F56">
          <w:rPr>
            <w:rStyle w:val="aff7"/>
            <w:noProof/>
          </w:rPr>
          <w:t>2.30.3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87" w:history="1">
        <w:r w:rsidRPr="00933F56">
          <w:rPr>
            <w:rStyle w:val="aff7"/>
            <w:noProof/>
          </w:rPr>
          <w:t>2.30.4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88" w:history="1">
        <w:r w:rsidRPr="00933F56">
          <w:rPr>
            <w:rStyle w:val="aff7"/>
            <w:noProof/>
          </w:rPr>
          <w:t>2.30.5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95" w:history="1">
        <w:r w:rsidRPr="00933F56">
          <w:rPr>
            <w:rStyle w:val="aff7"/>
            <w:noProof/>
          </w:rPr>
          <w:t>2.31 Операция «Получение данных об активной подписке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96" w:history="1">
        <w:r w:rsidRPr="00933F56">
          <w:rPr>
            <w:rStyle w:val="aff7"/>
            <w:noProof/>
          </w:rPr>
          <w:t>2.31.1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97" w:history="1">
        <w:r w:rsidRPr="00933F56">
          <w:rPr>
            <w:rStyle w:val="aff7"/>
            <w:noProof/>
          </w:rPr>
          <w:t>2.31.2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98" w:history="1">
        <w:r w:rsidRPr="00933F56">
          <w:rPr>
            <w:rStyle w:val="aff7"/>
            <w:noProof/>
          </w:rPr>
          <w:t>2.31.3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299" w:history="1">
        <w:r w:rsidRPr="00933F56">
          <w:rPr>
            <w:rStyle w:val="aff7"/>
            <w:noProof/>
          </w:rPr>
          <w:t>2.31.4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00" w:history="1">
        <w:r w:rsidRPr="00933F56">
          <w:rPr>
            <w:rStyle w:val="aff7"/>
            <w:noProof/>
          </w:rPr>
          <w:t>2.31.5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01" w:history="1">
        <w:r w:rsidRPr="00933F56">
          <w:rPr>
            <w:rStyle w:val="aff7"/>
            <w:noProof/>
          </w:rPr>
          <w:t>2.32 Операция «Получение данных об активной подписке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02" w:history="1">
        <w:r w:rsidRPr="00933F56">
          <w:rPr>
            <w:rStyle w:val="aff7"/>
            <w:noProof/>
          </w:rPr>
          <w:t>2.32.1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03" w:history="1">
        <w:r w:rsidRPr="00933F56">
          <w:rPr>
            <w:rStyle w:val="aff7"/>
            <w:noProof/>
          </w:rPr>
          <w:t>2.32.2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04" w:history="1">
        <w:r w:rsidRPr="00933F56">
          <w:rPr>
            <w:rStyle w:val="aff7"/>
            <w:noProof/>
          </w:rPr>
          <w:t>2.32.3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05" w:history="1">
        <w:r w:rsidRPr="00933F56">
          <w:rPr>
            <w:rStyle w:val="aff7"/>
            <w:noProof/>
          </w:rPr>
          <w:t>2.32.4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06" w:history="1">
        <w:r w:rsidRPr="00933F56">
          <w:rPr>
            <w:rStyle w:val="aff7"/>
            <w:noProof/>
          </w:rPr>
          <w:t>2.32.5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07" w:history="1">
        <w:r w:rsidRPr="00933F56">
          <w:rPr>
            <w:rStyle w:val="aff7"/>
            <w:noProof/>
          </w:rPr>
          <w:t>2.33 Операция «Получение настроек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08" w:history="1">
        <w:r w:rsidRPr="00933F56">
          <w:rPr>
            <w:rStyle w:val="aff7"/>
            <w:noProof/>
          </w:rPr>
          <w:t>2.33.1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09" w:history="1">
        <w:r w:rsidRPr="00933F56">
          <w:rPr>
            <w:rStyle w:val="aff7"/>
            <w:noProof/>
          </w:rPr>
          <w:t>2.33.2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10" w:history="1">
        <w:r w:rsidRPr="00933F56">
          <w:rPr>
            <w:rStyle w:val="aff7"/>
            <w:noProof/>
          </w:rPr>
          <w:t>2.33.1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11" w:history="1">
        <w:r w:rsidRPr="00933F56">
          <w:rPr>
            <w:rStyle w:val="aff7"/>
            <w:noProof/>
          </w:rPr>
          <w:t>2.33.2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12" w:history="1">
        <w:r w:rsidRPr="00933F56">
          <w:rPr>
            <w:rStyle w:val="aff7"/>
            <w:noProof/>
          </w:rPr>
          <w:t>2.33.3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13" w:history="1">
        <w:r w:rsidRPr="00933F56">
          <w:rPr>
            <w:rStyle w:val="aff7"/>
            <w:noProof/>
          </w:rPr>
          <w:t>2.34 Операция «Приостановка действия подписки на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14" w:history="1">
        <w:r w:rsidRPr="00933F56">
          <w:rPr>
            <w:rStyle w:val="aff7"/>
            <w:noProof/>
          </w:rPr>
          <w:t>2.34.1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15" w:history="1">
        <w:r w:rsidRPr="00933F56">
          <w:rPr>
            <w:rStyle w:val="aff7"/>
            <w:noProof/>
          </w:rPr>
          <w:t>2.34.2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16" w:history="1">
        <w:r w:rsidRPr="00933F56">
          <w:rPr>
            <w:rStyle w:val="aff7"/>
            <w:noProof/>
          </w:rPr>
          <w:t>2.34.3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17" w:history="1">
        <w:r w:rsidRPr="00933F56">
          <w:rPr>
            <w:rStyle w:val="aff7"/>
            <w:noProof/>
          </w:rPr>
          <w:t>2.34.4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18" w:history="1">
        <w:r w:rsidRPr="00933F56">
          <w:rPr>
            <w:rStyle w:val="aff7"/>
            <w:noProof/>
          </w:rPr>
          <w:t>2.34.5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19" w:history="1">
        <w:r w:rsidRPr="00933F56">
          <w:rPr>
            <w:rStyle w:val="aff7"/>
            <w:noProof/>
          </w:rPr>
          <w:t>2.35 Операция «Приостановка действия подписки на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20" w:history="1">
        <w:r w:rsidRPr="00933F56">
          <w:rPr>
            <w:rStyle w:val="aff7"/>
            <w:noProof/>
          </w:rPr>
          <w:t>2.35.1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21" w:history="1">
        <w:r w:rsidRPr="00933F56">
          <w:rPr>
            <w:rStyle w:val="aff7"/>
            <w:noProof/>
          </w:rPr>
          <w:t>2.35.2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22" w:history="1">
        <w:r w:rsidRPr="00933F56">
          <w:rPr>
            <w:rStyle w:val="aff7"/>
            <w:noProof/>
          </w:rPr>
          <w:t>2.35.3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23" w:history="1">
        <w:r w:rsidRPr="00933F56">
          <w:rPr>
            <w:rStyle w:val="aff7"/>
            <w:noProof/>
          </w:rPr>
          <w:t>2.35.4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24" w:history="1">
        <w:r w:rsidRPr="00933F56">
          <w:rPr>
            <w:rStyle w:val="aff7"/>
            <w:noProof/>
          </w:rPr>
          <w:t>2.35.5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25" w:history="1">
        <w:r w:rsidRPr="00933F56">
          <w:rPr>
            <w:rStyle w:val="aff7"/>
            <w:noProof/>
          </w:rPr>
          <w:t>2.36 Операция «Возобновление подписки на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26" w:history="1">
        <w:r w:rsidRPr="00933F56">
          <w:rPr>
            <w:rStyle w:val="aff7"/>
            <w:noProof/>
          </w:rPr>
          <w:t>2.36.1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27" w:history="1">
        <w:r w:rsidRPr="00933F56">
          <w:rPr>
            <w:rStyle w:val="aff7"/>
            <w:noProof/>
          </w:rPr>
          <w:t>2.36.2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28" w:history="1">
        <w:r w:rsidRPr="00933F56">
          <w:rPr>
            <w:rStyle w:val="aff7"/>
            <w:noProof/>
          </w:rPr>
          <w:t>2.36.3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29" w:history="1">
        <w:r w:rsidRPr="00933F56">
          <w:rPr>
            <w:rStyle w:val="aff7"/>
            <w:noProof/>
          </w:rPr>
          <w:t>2.36.4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30" w:history="1">
        <w:r w:rsidRPr="00933F56">
          <w:rPr>
            <w:rStyle w:val="aff7"/>
            <w:noProof/>
          </w:rPr>
          <w:t>2.36.5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31" w:history="1">
        <w:r w:rsidRPr="00933F56">
          <w:rPr>
            <w:rStyle w:val="aff7"/>
            <w:noProof/>
          </w:rPr>
          <w:t>2.37 Операция «Возобновление подписки на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32" w:history="1">
        <w:r w:rsidRPr="00933F56">
          <w:rPr>
            <w:rStyle w:val="aff7"/>
            <w:noProof/>
          </w:rPr>
          <w:t>2.37.1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33" w:history="1">
        <w:r w:rsidRPr="00933F56">
          <w:rPr>
            <w:rStyle w:val="aff7"/>
            <w:noProof/>
          </w:rPr>
          <w:t>2.37.2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34" w:history="1">
        <w:r w:rsidRPr="00933F56">
          <w:rPr>
            <w:rStyle w:val="aff7"/>
            <w:noProof/>
          </w:rPr>
          <w:t>2.37.3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35" w:history="1">
        <w:r w:rsidRPr="00933F56">
          <w:rPr>
            <w:rStyle w:val="aff7"/>
            <w:noProof/>
          </w:rPr>
          <w:t>2.37.4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36" w:history="1">
        <w:r w:rsidRPr="00933F56">
          <w:rPr>
            <w:rStyle w:val="aff7"/>
            <w:noProof/>
          </w:rPr>
          <w:t>2.37.5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37" w:history="1">
        <w:r w:rsidRPr="00933F56">
          <w:rPr>
            <w:rStyle w:val="aff7"/>
            <w:noProof/>
          </w:rPr>
          <w:t>2.38 Операция «Добавление циклограммы питания по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38" w:history="1">
        <w:r w:rsidRPr="00933F56">
          <w:rPr>
            <w:rStyle w:val="aff7"/>
            <w:noProof/>
          </w:rPr>
          <w:t>2.38.1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39" w:history="1">
        <w:r w:rsidRPr="00933F56">
          <w:rPr>
            <w:rStyle w:val="aff7"/>
            <w:noProof/>
          </w:rPr>
          <w:t>2.38.2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40" w:history="1">
        <w:r w:rsidRPr="00933F56">
          <w:rPr>
            <w:rStyle w:val="aff7"/>
            <w:noProof/>
          </w:rPr>
          <w:t>2.38.3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41" w:history="1">
        <w:r w:rsidRPr="00933F56">
          <w:rPr>
            <w:rStyle w:val="aff7"/>
            <w:noProof/>
          </w:rPr>
          <w:t>2.38.4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42" w:history="1">
        <w:r w:rsidRPr="00933F56">
          <w:rPr>
            <w:rStyle w:val="aff7"/>
            <w:noProof/>
          </w:rPr>
          <w:t>2.38.5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43" w:history="1">
        <w:r w:rsidRPr="00933F56">
          <w:rPr>
            <w:rStyle w:val="aff7"/>
            <w:noProof/>
          </w:rPr>
          <w:t>2.39 Операция «Добавление циклограммы питания по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44" w:history="1">
        <w:r w:rsidRPr="00933F56">
          <w:rPr>
            <w:rStyle w:val="aff7"/>
            <w:noProof/>
          </w:rPr>
          <w:t>2.39.1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45" w:history="1">
        <w:r w:rsidRPr="00933F56">
          <w:rPr>
            <w:rStyle w:val="aff7"/>
            <w:noProof/>
          </w:rPr>
          <w:t>2.39.2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46" w:history="1">
        <w:r w:rsidRPr="00933F56">
          <w:rPr>
            <w:rStyle w:val="aff7"/>
            <w:noProof/>
          </w:rPr>
          <w:t>2.39.3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47" w:history="1">
        <w:r w:rsidRPr="00933F56">
          <w:rPr>
            <w:rStyle w:val="aff7"/>
            <w:noProof/>
          </w:rPr>
          <w:t>2.39.4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48" w:history="1">
        <w:r w:rsidRPr="00933F56">
          <w:rPr>
            <w:rStyle w:val="aff7"/>
            <w:noProof/>
          </w:rPr>
          <w:t>2.39.5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49" w:history="1">
        <w:r w:rsidRPr="00933F56">
          <w:rPr>
            <w:rStyle w:val="aff7"/>
            <w:noProof/>
          </w:rPr>
          <w:t xml:space="preserve">2.40 Операция «Получение списка активной и ждущих активации циклограмм по АП по номеру </w:t>
        </w:r>
        <w:r w:rsidRPr="00933F56">
          <w:rPr>
            <w:rStyle w:val="aff7"/>
            <w:noProof/>
          </w:rPr>
          <w:lastRenderedPageBreak/>
          <w:t>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50" w:history="1">
        <w:r w:rsidRPr="00933F56">
          <w:rPr>
            <w:rStyle w:val="aff7"/>
            <w:noProof/>
          </w:rPr>
          <w:t>2.40.1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51" w:history="1">
        <w:r w:rsidRPr="00933F56">
          <w:rPr>
            <w:rStyle w:val="aff7"/>
            <w:noProof/>
          </w:rPr>
          <w:t>2.40.2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52" w:history="1">
        <w:r w:rsidRPr="00933F56">
          <w:rPr>
            <w:rStyle w:val="aff7"/>
            <w:noProof/>
          </w:rPr>
          <w:t>2.40.3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53" w:history="1">
        <w:r w:rsidRPr="00933F56">
          <w:rPr>
            <w:rStyle w:val="aff7"/>
            <w:noProof/>
          </w:rPr>
          <w:t>2.40.4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54" w:history="1">
        <w:r w:rsidRPr="00933F56">
          <w:rPr>
            <w:rStyle w:val="aff7"/>
            <w:noProof/>
          </w:rPr>
          <w:t>2.40.5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55" w:history="1">
        <w:r w:rsidRPr="00933F56">
          <w:rPr>
            <w:rStyle w:val="aff7"/>
            <w:noProof/>
          </w:rPr>
          <w:t>2.41 Операция «Получение списка активной и ждущих активации циклограмм по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56" w:history="1">
        <w:r w:rsidRPr="00933F56">
          <w:rPr>
            <w:rStyle w:val="aff7"/>
            <w:noProof/>
          </w:rPr>
          <w:t>2.41.1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57" w:history="1">
        <w:r w:rsidRPr="00933F56">
          <w:rPr>
            <w:rStyle w:val="aff7"/>
            <w:noProof/>
          </w:rPr>
          <w:t>2.41.2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58" w:history="1">
        <w:r w:rsidRPr="00933F56">
          <w:rPr>
            <w:rStyle w:val="aff7"/>
            <w:noProof/>
          </w:rPr>
          <w:t>2.41.3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59" w:history="1">
        <w:r w:rsidRPr="00933F56">
          <w:rPr>
            <w:rStyle w:val="aff7"/>
            <w:noProof/>
          </w:rPr>
          <w:t>2.41.4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60" w:history="1">
        <w:r w:rsidRPr="00933F56">
          <w:rPr>
            <w:rStyle w:val="aff7"/>
            <w:noProof/>
          </w:rPr>
          <w:t>2.41.5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61" w:history="1">
        <w:r w:rsidRPr="00933F56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62" w:history="1">
        <w:r w:rsidRPr="00933F56">
          <w:rPr>
            <w:rStyle w:val="aff7"/>
            <w:noProof/>
          </w:rPr>
          <w:t>2.42.1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63" w:history="1">
        <w:r w:rsidRPr="00933F56">
          <w:rPr>
            <w:rStyle w:val="aff7"/>
            <w:noProof/>
          </w:rPr>
          <w:t>2.42.2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64" w:history="1">
        <w:r w:rsidRPr="00933F56">
          <w:rPr>
            <w:rStyle w:val="aff7"/>
            <w:noProof/>
          </w:rPr>
          <w:t>2.42.3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65" w:history="1">
        <w:r w:rsidRPr="00933F56">
          <w:rPr>
            <w:rStyle w:val="aff7"/>
            <w:noProof/>
          </w:rPr>
          <w:t>2.42.4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66" w:history="1">
        <w:r w:rsidRPr="00933F56">
          <w:rPr>
            <w:rStyle w:val="aff7"/>
            <w:noProof/>
          </w:rPr>
          <w:t>2.42.5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67" w:history="1">
        <w:r w:rsidRPr="00933F56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68" w:history="1">
        <w:r w:rsidRPr="00933F56">
          <w:rPr>
            <w:rStyle w:val="aff7"/>
            <w:noProof/>
          </w:rPr>
          <w:t>2.43.1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69" w:history="1">
        <w:r w:rsidRPr="00933F56">
          <w:rPr>
            <w:rStyle w:val="aff7"/>
            <w:noProof/>
          </w:rPr>
          <w:t>2.43.2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70" w:history="1">
        <w:r w:rsidRPr="00933F56">
          <w:rPr>
            <w:rStyle w:val="aff7"/>
            <w:noProof/>
          </w:rPr>
          <w:t>2.43.3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71" w:history="1">
        <w:r w:rsidRPr="00933F56">
          <w:rPr>
            <w:rStyle w:val="aff7"/>
            <w:noProof/>
          </w:rPr>
          <w:t>2.43.4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72" w:history="1">
        <w:r w:rsidRPr="00933F56">
          <w:rPr>
            <w:rStyle w:val="aff7"/>
            <w:noProof/>
          </w:rPr>
          <w:t>2.43.5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73" w:history="1">
        <w:r w:rsidRPr="00933F56">
          <w:rPr>
            <w:rStyle w:val="aff7"/>
            <w:noProof/>
          </w:rPr>
          <w:t>2.44 Операция «Получение журнала изменений подписки,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74" w:history="1">
        <w:r w:rsidRPr="00933F56">
          <w:rPr>
            <w:rStyle w:val="aff7"/>
            <w:noProof/>
          </w:rPr>
          <w:t>2.44.1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75" w:history="1">
        <w:r w:rsidRPr="00933F56">
          <w:rPr>
            <w:rStyle w:val="aff7"/>
            <w:noProof/>
          </w:rPr>
          <w:t>2.44.2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76" w:history="1">
        <w:r w:rsidRPr="00933F56">
          <w:rPr>
            <w:rStyle w:val="aff7"/>
            <w:noProof/>
          </w:rPr>
          <w:t>2.44.3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77" w:history="1">
        <w:r w:rsidRPr="00933F56">
          <w:rPr>
            <w:rStyle w:val="aff7"/>
            <w:noProof/>
          </w:rPr>
          <w:t>2.44.4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78" w:history="1">
        <w:r w:rsidRPr="00933F56">
          <w:rPr>
            <w:rStyle w:val="aff7"/>
            <w:noProof/>
          </w:rPr>
          <w:t>2.44.5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85" w:history="1">
        <w:r w:rsidRPr="00933F56">
          <w:rPr>
            <w:rStyle w:val="aff7"/>
            <w:noProof/>
          </w:rPr>
          <w:t>2.45 Операция «Получения истории изменений циклограмм,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86" w:history="1">
        <w:r w:rsidRPr="00933F56">
          <w:rPr>
            <w:rStyle w:val="aff7"/>
            <w:noProof/>
          </w:rPr>
          <w:t>2.45.1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87" w:history="1">
        <w:r w:rsidRPr="00933F56">
          <w:rPr>
            <w:rStyle w:val="aff7"/>
            <w:noProof/>
          </w:rPr>
          <w:t>2.45.2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88" w:history="1">
        <w:r w:rsidRPr="00933F56">
          <w:rPr>
            <w:rStyle w:val="aff7"/>
            <w:noProof/>
          </w:rPr>
          <w:t>2.45.3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89" w:history="1">
        <w:r w:rsidRPr="00933F56">
          <w:rPr>
            <w:rStyle w:val="aff7"/>
            <w:noProof/>
          </w:rPr>
          <w:t>2.45.4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90" w:history="1">
        <w:r w:rsidRPr="00933F56">
          <w:rPr>
            <w:rStyle w:val="aff7"/>
            <w:noProof/>
          </w:rPr>
          <w:t>2.45.5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91" w:history="1">
        <w:r w:rsidRPr="00933F56">
          <w:rPr>
            <w:rStyle w:val="aff7"/>
            <w:noProof/>
          </w:rPr>
          <w:t>2.46 Операция «Получения истории изменений циклограмм,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92" w:history="1">
        <w:r w:rsidRPr="00933F56">
          <w:rPr>
            <w:rStyle w:val="aff7"/>
            <w:noProof/>
          </w:rPr>
          <w:t>2.46.1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93" w:history="1">
        <w:r w:rsidRPr="00933F56">
          <w:rPr>
            <w:rStyle w:val="aff7"/>
            <w:noProof/>
          </w:rPr>
          <w:t>2.46.2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94" w:history="1">
        <w:r w:rsidRPr="00933F56">
          <w:rPr>
            <w:rStyle w:val="aff7"/>
            <w:noProof/>
          </w:rPr>
          <w:t>2.46.3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95" w:history="1">
        <w:r w:rsidRPr="00933F56">
          <w:rPr>
            <w:rStyle w:val="aff7"/>
            <w:noProof/>
          </w:rPr>
          <w:t>2.46.4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96" w:history="1">
        <w:r w:rsidRPr="00933F56">
          <w:rPr>
            <w:rStyle w:val="aff7"/>
            <w:noProof/>
          </w:rPr>
          <w:t>2.46.5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97" w:history="1">
        <w:r w:rsidRPr="00933F56">
          <w:rPr>
            <w:rStyle w:val="aff7"/>
            <w:noProof/>
          </w:rPr>
          <w:t>2.47 Операция «Получения списка меню столовой для запрета,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98" w:history="1">
        <w:r w:rsidRPr="00933F56">
          <w:rPr>
            <w:rStyle w:val="aff7"/>
            <w:noProof/>
          </w:rPr>
          <w:t>2.47.1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399" w:history="1">
        <w:r w:rsidRPr="00933F56">
          <w:rPr>
            <w:rStyle w:val="aff7"/>
            <w:noProof/>
          </w:rPr>
          <w:t>2.47.2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00" w:history="1">
        <w:r w:rsidRPr="00933F56">
          <w:rPr>
            <w:rStyle w:val="aff7"/>
            <w:noProof/>
          </w:rPr>
          <w:t>2.47.3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01" w:history="1">
        <w:r w:rsidRPr="00933F56">
          <w:rPr>
            <w:rStyle w:val="aff7"/>
            <w:noProof/>
          </w:rPr>
          <w:t>2.47.4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02" w:history="1">
        <w:r w:rsidRPr="00933F56">
          <w:rPr>
            <w:rStyle w:val="aff7"/>
            <w:noProof/>
          </w:rPr>
          <w:t>2.47.5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03" w:history="1">
        <w:r w:rsidRPr="00933F56">
          <w:rPr>
            <w:rStyle w:val="aff7"/>
            <w:noProof/>
          </w:rPr>
          <w:t>2.48 Операция «Установка запрета,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04" w:history="1">
        <w:r w:rsidRPr="00933F56">
          <w:rPr>
            <w:rStyle w:val="aff7"/>
            <w:noProof/>
          </w:rPr>
          <w:t>2.48.1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05" w:history="1">
        <w:r w:rsidRPr="00933F56">
          <w:rPr>
            <w:rStyle w:val="aff7"/>
            <w:noProof/>
          </w:rPr>
          <w:t>2.48.2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06" w:history="1">
        <w:r w:rsidRPr="00933F56">
          <w:rPr>
            <w:rStyle w:val="aff7"/>
            <w:noProof/>
          </w:rPr>
          <w:t>2.48.3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07" w:history="1">
        <w:r w:rsidRPr="00933F56">
          <w:rPr>
            <w:rStyle w:val="aff7"/>
            <w:noProof/>
          </w:rPr>
          <w:t>2.48.4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08" w:history="1">
        <w:r w:rsidRPr="00933F56">
          <w:rPr>
            <w:rStyle w:val="aff7"/>
            <w:noProof/>
          </w:rPr>
          <w:t>2.48.5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09" w:history="1">
        <w:r w:rsidRPr="00933F56">
          <w:rPr>
            <w:rStyle w:val="aff7"/>
            <w:noProof/>
          </w:rPr>
          <w:t>2.49 Операция «Снятия запрета,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10" w:history="1">
        <w:r w:rsidRPr="00933F56">
          <w:rPr>
            <w:rStyle w:val="aff7"/>
            <w:noProof/>
          </w:rPr>
          <w:t>2.49.1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11" w:history="1">
        <w:r w:rsidRPr="00933F56">
          <w:rPr>
            <w:rStyle w:val="aff7"/>
            <w:noProof/>
          </w:rPr>
          <w:t>2.49.2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12" w:history="1">
        <w:r w:rsidRPr="00933F56">
          <w:rPr>
            <w:rStyle w:val="aff7"/>
            <w:noProof/>
          </w:rPr>
          <w:t>2.49.3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13" w:history="1">
        <w:r w:rsidRPr="00933F56">
          <w:rPr>
            <w:rStyle w:val="aff7"/>
            <w:noProof/>
          </w:rPr>
          <w:t>2.49.4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14" w:history="1">
        <w:r w:rsidRPr="00933F56">
          <w:rPr>
            <w:rStyle w:val="aff7"/>
            <w:noProof/>
          </w:rPr>
          <w:t>2.49.5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15" w:history="1">
        <w:r w:rsidRPr="00933F56">
          <w:rPr>
            <w:rStyle w:val="aff7"/>
            <w:noProof/>
          </w:rPr>
          <w:t>2.50 Операция «Получение данных о представителях ребенка по номеру контракта»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16" w:history="1">
        <w:r w:rsidRPr="00933F56">
          <w:rPr>
            <w:rStyle w:val="aff7"/>
            <w:noProof/>
          </w:rPr>
          <w:t>2.50.1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17" w:history="1">
        <w:r w:rsidRPr="00933F56">
          <w:rPr>
            <w:rStyle w:val="aff7"/>
            <w:noProof/>
          </w:rPr>
          <w:t>2.50.2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18" w:history="1">
        <w:r w:rsidRPr="00933F56">
          <w:rPr>
            <w:rStyle w:val="aff7"/>
            <w:noProof/>
          </w:rPr>
          <w:t>2.50.3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19" w:history="1">
        <w:r w:rsidRPr="00933F56">
          <w:rPr>
            <w:rStyle w:val="aff7"/>
            <w:noProof/>
          </w:rPr>
          <w:t>2.50.4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20" w:history="1">
        <w:r w:rsidRPr="00933F56">
          <w:rPr>
            <w:rStyle w:val="aff7"/>
            <w:noProof/>
          </w:rPr>
          <w:t>2.50.5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21" w:history="1">
        <w:r w:rsidRPr="00933F56">
          <w:rPr>
            <w:rStyle w:val="aff7"/>
            <w:noProof/>
          </w:rPr>
          <w:t>2.51 Операция «Получить типы уведомлений»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22" w:history="1">
        <w:r w:rsidRPr="00933F56">
          <w:rPr>
            <w:rStyle w:val="aff7"/>
            <w:noProof/>
          </w:rPr>
          <w:t>2.51.1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23" w:history="1">
        <w:r w:rsidRPr="00933F56">
          <w:rPr>
            <w:rStyle w:val="aff7"/>
            <w:noProof/>
          </w:rPr>
          <w:t>2.51.2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24" w:history="1">
        <w:r w:rsidRPr="00933F56">
          <w:rPr>
            <w:rStyle w:val="aff7"/>
            <w:noProof/>
          </w:rPr>
          <w:t>2.51.3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25" w:history="1">
        <w:r w:rsidRPr="00933F56">
          <w:rPr>
            <w:rStyle w:val="aff7"/>
            <w:noProof/>
          </w:rPr>
          <w:t>2.51.4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26" w:history="1">
        <w:r w:rsidRPr="00933F56">
          <w:rPr>
            <w:rStyle w:val="aff7"/>
            <w:noProof/>
          </w:rPr>
          <w:t>2.51.5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27" w:history="1">
        <w:r w:rsidRPr="00933F56">
          <w:rPr>
            <w:rStyle w:val="aff7"/>
            <w:noProof/>
          </w:rPr>
          <w:t>2.52 Операция «Получить настройки уведомлений клиента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28" w:history="1">
        <w:r w:rsidRPr="00933F56">
          <w:rPr>
            <w:rStyle w:val="aff7"/>
            <w:noProof/>
          </w:rPr>
          <w:t>2.52.1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29" w:history="1">
        <w:r w:rsidRPr="00933F56">
          <w:rPr>
            <w:rStyle w:val="aff7"/>
            <w:noProof/>
          </w:rPr>
          <w:t>2.52.2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30" w:history="1">
        <w:r w:rsidRPr="00933F56">
          <w:rPr>
            <w:rStyle w:val="aff7"/>
            <w:noProof/>
          </w:rPr>
          <w:t>2.52.3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31" w:history="1">
        <w:r w:rsidRPr="00933F56">
          <w:rPr>
            <w:rStyle w:val="aff7"/>
            <w:noProof/>
          </w:rPr>
          <w:t>2.52.4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32" w:history="1">
        <w:r w:rsidRPr="00933F56">
          <w:rPr>
            <w:rStyle w:val="aff7"/>
            <w:noProof/>
          </w:rPr>
          <w:t>2.52.5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33" w:history="1">
        <w:r w:rsidRPr="00933F56">
          <w:rPr>
            <w:rStyle w:val="aff7"/>
            <w:noProof/>
          </w:rPr>
          <w:t>2.53 Операция «Установить настройки уведомлений клиента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34" w:history="1">
        <w:r w:rsidRPr="00933F56">
          <w:rPr>
            <w:rStyle w:val="aff7"/>
            <w:noProof/>
          </w:rPr>
          <w:t>2.53.1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35" w:history="1">
        <w:r w:rsidRPr="00933F56">
          <w:rPr>
            <w:rStyle w:val="aff7"/>
            <w:noProof/>
          </w:rPr>
          <w:t>2.53.2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36" w:history="1">
        <w:r w:rsidRPr="00933F56">
          <w:rPr>
            <w:rStyle w:val="aff7"/>
            <w:noProof/>
          </w:rPr>
          <w:t>2.53.3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37" w:history="1">
        <w:r w:rsidRPr="00933F56">
          <w:rPr>
            <w:rStyle w:val="aff7"/>
            <w:noProof/>
          </w:rPr>
          <w:t>2.53.4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38" w:history="1">
        <w:r w:rsidRPr="00933F56">
          <w:rPr>
            <w:rStyle w:val="aff7"/>
            <w:noProof/>
          </w:rPr>
          <w:t>2.53.5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39" w:history="1">
        <w:r w:rsidRPr="00933F56">
          <w:rPr>
            <w:rStyle w:val="aff7"/>
            <w:noProof/>
          </w:rPr>
          <w:t>2.54 Операция «Получение статистики по клиентам внутри здания за сегодня»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40" w:history="1">
        <w:r w:rsidRPr="00933F56">
          <w:rPr>
            <w:rStyle w:val="aff7"/>
            <w:noProof/>
          </w:rPr>
          <w:t>2.54.1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41" w:history="1">
        <w:r w:rsidRPr="00933F56">
          <w:rPr>
            <w:rStyle w:val="aff7"/>
            <w:noProof/>
          </w:rPr>
          <w:t>2.54.2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42" w:history="1">
        <w:r w:rsidRPr="00933F56">
          <w:rPr>
            <w:rStyle w:val="aff7"/>
            <w:noProof/>
          </w:rPr>
          <w:t>2.54.3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43" w:history="1">
        <w:r w:rsidRPr="00933F56">
          <w:rPr>
            <w:rStyle w:val="aff7"/>
            <w:noProof/>
          </w:rPr>
          <w:t>2.54.4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44" w:history="1">
        <w:r w:rsidRPr="00933F56">
          <w:rPr>
            <w:rStyle w:val="aff7"/>
            <w:noProof/>
          </w:rPr>
          <w:t>2.54.5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45" w:history="1">
        <w:r w:rsidRPr="00933F56">
          <w:rPr>
            <w:rStyle w:val="aff7"/>
            <w:noProof/>
          </w:rPr>
          <w:t>2.55 Операция «Получение статистики по клиентам внутри здания в указанную дату»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46" w:history="1">
        <w:r w:rsidRPr="00933F56">
          <w:rPr>
            <w:rStyle w:val="aff7"/>
            <w:noProof/>
          </w:rPr>
          <w:t>2.55.1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47" w:history="1">
        <w:r w:rsidRPr="00933F56">
          <w:rPr>
            <w:rStyle w:val="aff7"/>
            <w:noProof/>
          </w:rPr>
          <w:t>2.55.2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48" w:history="1">
        <w:r w:rsidRPr="00933F56">
          <w:rPr>
            <w:rStyle w:val="aff7"/>
            <w:noProof/>
          </w:rPr>
          <w:t>2.55.3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49" w:history="1">
        <w:r w:rsidRPr="00933F56">
          <w:rPr>
            <w:rStyle w:val="aff7"/>
            <w:noProof/>
          </w:rPr>
          <w:t>2.55.4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50" w:history="1">
        <w:r w:rsidRPr="00933F56">
          <w:rPr>
            <w:rStyle w:val="aff7"/>
            <w:noProof/>
          </w:rPr>
          <w:t>2.55.5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14982451" w:history="1">
        <w:r w:rsidRPr="00933F56">
          <w:rPr>
            <w:rStyle w:val="aff7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_Toc414982451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121</w:t>
        </w:r>
        <w:r>
          <w:rPr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52" w:history="1">
        <w:r w:rsidRPr="00933F56">
          <w:rPr>
            <w:rStyle w:val="aff7"/>
            <w:noProof/>
            <w:lang w:val="en-US"/>
          </w:rPr>
          <w:t>2.56</w:t>
        </w:r>
        <w:r w:rsidRPr="00933F56">
          <w:rPr>
            <w:rStyle w:val="aff7"/>
            <w:noProof/>
          </w:rPr>
          <w:t xml:space="preserve"> Описание сервиса (WSDL)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53" w:history="1">
        <w:r w:rsidRPr="00933F56">
          <w:rPr>
            <w:rStyle w:val="aff7"/>
            <w:noProof/>
            <w:lang w:val="en-US"/>
          </w:rPr>
          <w:t>2.57</w:t>
        </w:r>
        <w:r w:rsidRPr="00933F56">
          <w:rPr>
            <w:rStyle w:val="aff7"/>
            <w:noProof/>
          </w:rPr>
          <w:t xml:space="preserve"> Описание</w:t>
        </w:r>
        <w:r w:rsidRPr="00933F56">
          <w:rPr>
            <w:rStyle w:val="aff7"/>
            <w:noProof/>
            <w:lang w:val="en-US"/>
          </w:rPr>
          <w:t xml:space="preserve"> </w:t>
        </w:r>
        <w:r w:rsidRPr="00933F56">
          <w:rPr>
            <w:rStyle w:val="aff7"/>
            <w:noProof/>
          </w:rPr>
          <w:t>общих</w:t>
        </w:r>
        <w:r w:rsidRPr="00933F56">
          <w:rPr>
            <w:rStyle w:val="aff7"/>
            <w:noProof/>
            <w:lang w:val="en-US"/>
          </w:rPr>
          <w:t xml:space="preserve"> </w:t>
        </w:r>
        <w:r w:rsidRPr="00933F56">
          <w:rPr>
            <w:rStyle w:val="aff7"/>
            <w:noProof/>
          </w:rPr>
          <w:t>структур</w:t>
        </w:r>
        <w:r w:rsidRPr="00933F56">
          <w:rPr>
            <w:rStyle w:val="aff7"/>
            <w:noProof/>
            <w:lang w:val="en-US"/>
          </w:rPr>
          <w:t xml:space="preserve"> </w:t>
        </w:r>
        <w:r w:rsidRPr="00933F56">
          <w:rPr>
            <w:rStyle w:val="aff7"/>
            <w:noProof/>
          </w:rPr>
          <w:t>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54" w:history="1">
        <w:r w:rsidRPr="00933F56">
          <w:rPr>
            <w:rStyle w:val="aff7"/>
            <w:noProof/>
          </w:rPr>
          <w:t>2.57.1 Параметр комплексного типа: orgSummary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55" w:history="1">
        <w:r w:rsidRPr="00933F56">
          <w:rPr>
            <w:rStyle w:val="aff7"/>
            <w:noProof/>
          </w:rPr>
          <w:t xml:space="preserve">2.57.2 Параметр комплексного типа: </w:t>
        </w:r>
        <w:r w:rsidRPr="00933F56">
          <w:rPr>
            <w:rStyle w:val="aff7"/>
            <w:noProof/>
            <w:lang w:val="en-US"/>
          </w:rPr>
          <w:t>ClientSummaryExt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56" w:history="1">
        <w:r w:rsidRPr="00933F56">
          <w:rPr>
            <w:rStyle w:val="aff7"/>
            <w:noProof/>
          </w:rPr>
          <w:t xml:space="preserve">2.57.3 Параметр комплексного типа: </w:t>
        </w:r>
        <w:r w:rsidRPr="00933F56">
          <w:rPr>
            <w:rStyle w:val="aff7"/>
            <w:noProof/>
            <w:lang w:val="en-US"/>
          </w:rPr>
          <w:t>ClientItem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57" w:history="1">
        <w:r w:rsidRPr="00933F56">
          <w:rPr>
            <w:rStyle w:val="aff7"/>
            <w:noProof/>
          </w:rPr>
          <w:t xml:space="preserve">2.57.4 Параметр комплексного типа: </w:t>
        </w:r>
        <w:r w:rsidRPr="00933F56">
          <w:rPr>
            <w:rStyle w:val="aff7"/>
            <w:noProof/>
            <w:lang w:val="en-US"/>
          </w:rPr>
          <w:t>PurchaseListExt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58" w:history="1">
        <w:r w:rsidRPr="00933F56">
          <w:rPr>
            <w:rStyle w:val="aff7"/>
            <w:noProof/>
          </w:rPr>
          <w:t>2.57.5 Параметр комплексного типа: PurchaseElementExt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59" w:history="1">
        <w:r w:rsidRPr="00933F56">
          <w:rPr>
            <w:rStyle w:val="aff7"/>
            <w:noProof/>
          </w:rPr>
          <w:t xml:space="preserve">2.57.6 Параметр комплексного типа: </w:t>
        </w:r>
        <w:r w:rsidRPr="00933F56">
          <w:rPr>
            <w:rStyle w:val="aff7"/>
            <w:noProof/>
            <w:lang w:val="en-US"/>
          </w:rPr>
          <w:t>PurchaseExt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60" w:history="1">
        <w:r w:rsidRPr="00933F56">
          <w:rPr>
            <w:rStyle w:val="aff7"/>
            <w:noProof/>
          </w:rPr>
          <w:t xml:space="preserve">2.57.7 Параметр комплексного типа: </w:t>
        </w:r>
        <w:r w:rsidRPr="00933F56">
          <w:rPr>
            <w:rStyle w:val="aff7"/>
            <w:noProof/>
            <w:lang w:val="en-US"/>
          </w:rPr>
          <w:t>PaymentList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61" w:history="1">
        <w:r w:rsidRPr="00933F56">
          <w:rPr>
            <w:rStyle w:val="aff7"/>
            <w:noProof/>
          </w:rPr>
          <w:t xml:space="preserve">2.57.8 Параметр комплексного типа: </w:t>
        </w:r>
        <w:r w:rsidRPr="00933F56">
          <w:rPr>
            <w:rStyle w:val="aff7"/>
            <w:noProof/>
            <w:lang w:val="en-US"/>
          </w:rPr>
          <w:t>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62" w:history="1">
        <w:r w:rsidRPr="00933F56">
          <w:rPr>
            <w:rStyle w:val="aff7"/>
            <w:noProof/>
          </w:rPr>
          <w:t xml:space="preserve">2.57.1 Параметр комплексного </w:t>
        </w:r>
        <w:r w:rsidRPr="00933F56">
          <w:rPr>
            <w:rStyle w:val="aff7"/>
            <w:noProof/>
            <w:lang w:val="en-US"/>
          </w:rPr>
          <w:t>типа: subscriptionFeedingSettingExt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63" w:history="1">
        <w:r w:rsidRPr="00933F56">
          <w:rPr>
            <w:rStyle w:val="aff7"/>
            <w:noProof/>
          </w:rPr>
          <w:t xml:space="preserve">2.57.2 Параметр комплексного типа: </w:t>
        </w:r>
        <w:r w:rsidRPr="00933F56">
          <w:rPr>
            <w:rStyle w:val="aff7"/>
            <w:noProof/>
            <w:lang w:val="en-US"/>
          </w:rPr>
          <w:t>MenuListExt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64" w:history="1">
        <w:r w:rsidRPr="00933F56">
          <w:rPr>
            <w:rStyle w:val="aff7"/>
            <w:noProof/>
          </w:rPr>
          <w:t>2.57.3 Параметр комплексного типа: MenuDateItemExt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65" w:history="1">
        <w:r w:rsidRPr="00933F56">
          <w:rPr>
            <w:rStyle w:val="aff7"/>
            <w:noProof/>
          </w:rPr>
          <w:t>2.57.4 Параметр комплексного типа: MenuItemExt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66" w:history="1">
        <w:r w:rsidRPr="00933F56">
          <w:rPr>
            <w:rStyle w:val="aff7"/>
            <w:noProof/>
          </w:rPr>
          <w:t xml:space="preserve">2.57.5 Параметр комплексного типа: </w:t>
        </w:r>
        <w:r w:rsidRPr="00933F56">
          <w:rPr>
            <w:rStyle w:val="aff7"/>
            <w:noProof/>
            <w:lang w:val="en-US"/>
          </w:rPr>
          <w:t>EnterEventList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67" w:history="1">
        <w:r w:rsidRPr="00933F56">
          <w:rPr>
            <w:rStyle w:val="aff7"/>
            <w:noProof/>
          </w:rPr>
          <w:t xml:space="preserve">2.57.6 Параметр комплексного типа: </w:t>
        </w:r>
        <w:r w:rsidRPr="00933F56">
          <w:rPr>
            <w:rStyle w:val="aff7"/>
            <w:noProof/>
            <w:lang w:val="en-US"/>
          </w:rPr>
          <w:t>EnterEventItem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68" w:history="1">
        <w:r w:rsidRPr="00933F56">
          <w:rPr>
            <w:rStyle w:val="aff7"/>
            <w:noProof/>
          </w:rPr>
          <w:t>2.57.7 Параметр комплексного типа: EnterEventWithRepList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69" w:history="1">
        <w:r w:rsidRPr="00933F56">
          <w:rPr>
            <w:rStyle w:val="aff7"/>
            <w:noProof/>
          </w:rPr>
          <w:t xml:space="preserve">2.57.8 Параметр комплексного типа: </w:t>
        </w:r>
        <w:r w:rsidRPr="00933F56">
          <w:rPr>
            <w:rStyle w:val="aff7"/>
            <w:noProof/>
            <w:lang w:val="en-US"/>
          </w:rPr>
          <w:t>EnterEventWithRepItem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70" w:history="1">
        <w:r w:rsidRPr="00933F56">
          <w:rPr>
            <w:rStyle w:val="aff7"/>
            <w:noProof/>
          </w:rPr>
          <w:t xml:space="preserve">2.57.9 Параметр комплексного типа: </w:t>
        </w:r>
        <w:r w:rsidRPr="00933F56">
          <w:rPr>
            <w:rStyle w:val="aff7"/>
            <w:noProof/>
            <w:lang w:val="en-US"/>
          </w:rPr>
          <w:t>ClientNotificationSettingsItem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71" w:history="1">
        <w:r w:rsidRPr="00933F56">
          <w:rPr>
            <w:rStyle w:val="aff7"/>
            <w:noProof/>
          </w:rPr>
          <w:t>2.57.10 Параметр комплексного типа: StudentsConfirmPaymentList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72" w:history="1">
        <w:r w:rsidRPr="00933F56">
          <w:rPr>
            <w:rStyle w:val="aff7"/>
            <w:noProof/>
          </w:rPr>
          <w:t>2.57.11 Параметр комплексного типа: StudentMustPayItem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73" w:history="1">
        <w:r w:rsidRPr="00933F56">
          <w:rPr>
            <w:rStyle w:val="aff7"/>
            <w:noProof/>
          </w:rPr>
          <w:t xml:space="preserve">2.57.12 Параметр комплексного типа: </w:t>
        </w:r>
        <w:r w:rsidRPr="00933F56">
          <w:rPr>
            <w:rStyle w:val="aff7"/>
            <w:noProof/>
            <w:lang w:val="en-US"/>
          </w:rPr>
          <w:t>CycleDiagramExt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75" w:history="1">
        <w:r w:rsidRPr="00933F56">
          <w:rPr>
            <w:rStyle w:val="aff7"/>
            <w:noProof/>
          </w:rPr>
          <w:t xml:space="preserve">2.57.13 Параметр комплексного типа: </w:t>
        </w:r>
        <w:r w:rsidRPr="00933F56">
          <w:rPr>
            <w:rStyle w:val="aff7"/>
            <w:noProof/>
            <w:lang w:val="en-US"/>
          </w:rPr>
          <w:t>ComplexInfoList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76" w:history="1">
        <w:r w:rsidRPr="00933F56">
          <w:rPr>
            <w:rStyle w:val="aff7"/>
            <w:noProof/>
          </w:rPr>
          <w:t xml:space="preserve">2.57.14 Параметр комплексного типа: </w:t>
        </w:r>
        <w:r w:rsidRPr="00933F56">
          <w:rPr>
            <w:rStyle w:val="aff7"/>
            <w:noProof/>
            <w:lang w:val="en-US"/>
          </w:rPr>
          <w:t>ComplexInfoExt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77" w:history="1">
        <w:r w:rsidRPr="00933F56">
          <w:rPr>
            <w:rStyle w:val="aff7"/>
            <w:noProof/>
          </w:rPr>
          <w:t xml:space="preserve">2.57.15 Параметр комплексного типа: ClientRepresentativesList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78" w:history="1">
        <w:r w:rsidRPr="00933F56">
          <w:rPr>
            <w:rStyle w:val="aff7"/>
            <w:noProof/>
          </w:rPr>
          <w:t xml:space="preserve">2.57.16 Параметр комплексного типа: </w:t>
        </w:r>
        <w:r w:rsidRPr="00933F56">
          <w:rPr>
            <w:rStyle w:val="aff7"/>
            <w:noProof/>
            <w:lang w:val="en-US"/>
          </w:rPr>
          <w:t>ClientRepresentative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79" w:history="1">
        <w:r w:rsidRPr="00933F56">
          <w:rPr>
            <w:rStyle w:val="aff7"/>
            <w:noProof/>
          </w:rPr>
          <w:t>2.57.17 Параметр комплексного типа: SubscriptionFeedingExt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80" w:history="1">
        <w:r w:rsidRPr="00933F56">
          <w:rPr>
            <w:rStyle w:val="aff7"/>
            <w:noProof/>
          </w:rPr>
          <w:t>2.57.18 Параметр комплексного типа: SubscriptionFeedingJournalExt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81" w:history="1">
        <w:r w:rsidRPr="00933F56">
          <w:rPr>
            <w:rStyle w:val="aff7"/>
            <w:noProof/>
          </w:rPr>
          <w:t>2.57.19 Параметр комплексного типа: visitorsSummaryList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CB670C" w:rsidRDefault="00CB670C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982482" w:history="1">
        <w:r w:rsidRPr="00933F56">
          <w:rPr>
            <w:rStyle w:val="aff7"/>
            <w:noProof/>
          </w:rPr>
          <w:t>2.57.20 Параметр комплексного типа: visitorsSummar</w:t>
        </w:r>
        <w:r w:rsidRPr="00933F56">
          <w:rPr>
            <w:rStyle w:val="aff7"/>
            <w:noProof/>
            <w:lang w:val="en-US"/>
          </w:rPr>
          <w:t>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F60DB0" w:rsidRDefault="00E74A07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  <w:tblPrChange w:id="9" w:author="Автор">
          <w:tblPr>
            <w:tblW w:w="9781" w:type="dxa"/>
            <w:tblInd w:w="392" w:type="dxa"/>
            <w:tbl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  <w:insideH w:val="single" w:sz="8" w:space="0" w:color="auto"/>
              <w:insideV w:val="single" w:sz="8" w:space="0" w:color="auto"/>
            </w:tblBorders>
            <w:tblLook w:val="0000" w:firstRow="0" w:lastRow="0" w:firstColumn="0" w:lastColumn="0" w:noHBand="0" w:noVBand="0"/>
          </w:tblPr>
        </w:tblPrChange>
      </w:tblPr>
      <w:tblGrid>
        <w:gridCol w:w="1276"/>
        <w:gridCol w:w="1536"/>
        <w:gridCol w:w="1821"/>
        <w:gridCol w:w="5148"/>
        <w:tblGridChange w:id="10">
          <w:tblGrid>
            <w:gridCol w:w="1276"/>
            <w:gridCol w:w="1536"/>
            <w:gridCol w:w="23"/>
            <w:gridCol w:w="1701"/>
            <w:gridCol w:w="97"/>
            <w:gridCol w:w="5148"/>
          </w:tblGrid>
        </w:tblGridChange>
      </w:tblGrid>
      <w:tr w:rsidR="00FB702E" w:rsidRPr="00FB702E" w:rsidTr="00DF19BD">
        <w:trPr>
          <w:trHeight w:val="330"/>
          <w:trPrChange w:id="11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12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417" w:type="dxa"/>
            <w:shd w:val="clear" w:color="auto" w:fill="auto"/>
            <w:noWrap/>
            <w:tcPrChange w:id="13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843" w:type="dxa"/>
            <w:tcPrChange w:id="14" w:author="Автор">
              <w:tcPr>
                <w:tcW w:w="1701" w:type="dxa"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  <w:tcPrChange w:id="15" w:author="Автор">
              <w:tcPr>
                <w:tcW w:w="5245" w:type="dxa"/>
                <w:gridSpan w:val="2"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DF19BD">
        <w:trPr>
          <w:trHeight w:val="330"/>
          <w:trPrChange w:id="16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17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417" w:type="dxa"/>
            <w:shd w:val="clear" w:color="auto" w:fill="auto"/>
            <w:noWrap/>
            <w:tcPrChange w:id="18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843" w:type="dxa"/>
            <w:tcPrChange w:id="19" w:author="Автор">
              <w:tcPr>
                <w:tcW w:w="1701" w:type="dxa"/>
              </w:tcPr>
            </w:tcPrChange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  <w:tcPrChange w:id="20" w:author="Автор">
              <w:tcPr>
                <w:tcW w:w="5245" w:type="dxa"/>
                <w:gridSpan w:val="2"/>
              </w:tcPr>
            </w:tcPrChange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DF19BD">
        <w:trPr>
          <w:trHeight w:val="330"/>
          <w:trPrChange w:id="21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22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417" w:type="dxa"/>
            <w:shd w:val="clear" w:color="auto" w:fill="auto"/>
            <w:noWrap/>
            <w:tcPrChange w:id="23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843" w:type="dxa"/>
            <w:tcPrChange w:id="24" w:author="Автор">
              <w:tcPr>
                <w:tcW w:w="1701" w:type="dxa"/>
              </w:tcPr>
            </w:tcPrChange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  <w:tcPrChange w:id="25" w:author="Автор">
              <w:tcPr>
                <w:tcW w:w="5245" w:type="dxa"/>
                <w:gridSpan w:val="2"/>
              </w:tcPr>
            </w:tcPrChange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DF19BD">
        <w:trPr>
          <w:trHeight w:val="315"/>
          <w:trPrChange w:id="26" w:author="Автор">
            <w:trPr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27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417" w:type="dxa"/>
            <w:shd w:val="clear" w:color="auto" w:fill="auto"/>
            <w:noWrap/>
            <w:tcPrChange w:id="28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843" w:type="dxa"/>
            <w:tcPrChange w:id="29" w:author="Автор">
              <w:tcPr>
                <w:tcW w:w="1701" w:type="dxa"/>
              </w:tcPr>
            </w:tcPrChange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30" w:author="Автор">
              <w:tcPr>
                <w:tcW w:w="5245" w:type="dxa"/>
                <w:gridSpan w:val="2"/>
              </w:tcPr>
            </w:tcPrChange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DF19BD">
        <w:trPr>
          <w:trHeight w:val="330"/>
          <w:trPrChange w:id="31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32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417" w:type="dxa"/>
            <w:shd w:val="clear" w:color="auto" w:fill="auto"/>
            <w:noWrap/>
            <w:tcPrChange w:id="33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843" w:type="dxa"/>
            <w:tcPrChange w:id="34" w:author="Автор">
              <w:tcPr>
                <w:tcW w:w="1701" w:type="dxa"/>
              </w:tcPr>
            </w:tcPrChange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  <w:tcPrChange w:id="35" w:author="Автор">
              <w:tcPr>
                <w:tcW w:w="5245" w:type="dxa"/>
                <w:gridSpan w:val="2"/>
              </w:tcPr>
            </w:tcPrChange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DF19BD">
        <w:trPr>
          <w:trHeight w:val="315"/>
          <w:trPrChange w:id="36" w:author="Автор">
            <w:trPr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37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417" w:type="dxa"/>
            <w:shd w:val="clear" w:color="auto" w:fill="auto"/>
            <w:noWrap/>
            <w:tcPrChange w:id="38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843" w:type="dxa"/>
            <w:tcPrChange w:id="39" w:author="Автор">
              <w:tcPr>
                <w:tcW w:w="1701" w:type="dxa"/>
              </w:tcPr>
            </w:tcPrChange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40" w:author="Автор">
              <w:tcPr>
                <w:tcW w:w="5245" w:type="dxa"/>
                <w:gridSpan w:val="2"/>
              </w:tcPr>
            </w:tcPrChange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Добавлены поля по Абоненскому питанию и добавлена опрерация перевода </w:t>
            </w:r>
            <w:proofErr w:type="gramStart"/>
            <w:r>
              <w:t>перевода</w:t>
            </w:r>
            <w:proofErr w:type="gramEnd"/>
            <w:r>
              <w:t xml:space="preserve"> средств с субсчетов</w:t>
            </w:r>
          </w:p>
        </w:tc>
      </w:tr>
      <w:tr w:rsidR="00FB702E" w:rsidRPr="004C4032" w:rsidTr="00DF19BD">
        <w:trPr>
          <w:trHeight w:val="315"/>
          <w:trPrChange w:id="41" w:author="Автор">
            <w:trPr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42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417" w:type="dxa"/>
            <w:shd w:val="clear" w:color="auto" w:fill="auto"/>
            <w:noWrap/>
            <w:tcPrChange w:id="43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843" w:type="dxa"/>
            <w:tcPrChange w:id="44" w:author="Автор">
              <w:tcPr>
                <w:tcW w:w="1701" w:type="dxa"/>
              </w:tcPr>
            </w:tcPrChange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45" w:author="Автор">
              <w:tcPr>
                <w:tcW w:w="5245" w:type="dxa"/>
                <w:gridSpan w:val="2"/>
              </w:tcPr>
            </w:tcPrChange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DF19BD">
        <w:trPr>
          <w:trHeight w:val="330"/>
          <w:trPrChange w:id="46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47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1.4.3</w:t>
            </w:r>
          </w:p>
        </w:tc>
        <w:tc>
          <w:tcPr>
            <w:tcW w:w="1417" w:type="dxa"/>
            <w:shd w:val="clear" w:color="auto" w:fill="auto"/>
            <w:noWrap/>
            <w:tcPrChange w:id="48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26</w:t>
            </w:r>
            <w:r w:rsidRPr="003C417B">
              <w:t>.</w:t>
            </w:r>
            <w:r>
              <w:t>03.2014</w:t>
            </w:r>
          </w:p>
        </w:tc>
        <w:tc>
          <w:tcPr>
            <w:tcW w:w="1843" w:type="dxa"/>
            <w:tcPrChange w:id="49" w:author="Автор">
              <w:tcPr>
                <w:tcW w:w="1701" w:type="dxa"/>
              </w:tcPr>
            </w:tcPrChange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50" w:author="Автор">
              <w:tcPr>
                <w:tcW w:w="5245" w:type="dxa"/>
                <w:gridSpan w:val="2"/>
              </w:tcPr>
            </w:tcPrChange>
          </w:tcPr>
          <w:p w:rsidR="00FB702E" w:rsidRPr="00E16E79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Дополнены методы веб сервисов по АП</w:t>
            </w:r>
          </w:p>
        </w:tc>
      </w:tr>
      <w:tr w:rsidR="00FB702E" w:rsidRPr="004C4032" w:rsidTr="00DF19BD">
        <w:trPr>
          <w:trHeight w:val="315"/>
          <w:trPrChange w:id="51" w:author="Автор">
            <w:trPr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52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FA6145" w:rsidRDefault="00E16E79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1.4.4</w:t>
            </w:r>
          </w:p>
        </w:tc>
        <w:tc>
          <w:tcPr>
            <w:tcW w:w="1417" w:type="dxa"/>
            <w:shd w:val="clear" w:color="auto" w:fill="auto"/>
            <w:noWrap/>
            <w:tcPrChange w:id="53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27.05.2014</w:t>
            </w:r>
          </w:p>
        </w:tc>
        <w:tc>
          <w:tcPr>
            <w:tcW w:w="1843" w:type="dxa"/>
            <w:tcPrChange w:id="54" w:author="Автор">
              <w:tcPr>
                <w:tcW w:w="1701" w:type="dxa"/>
              </w:tcPr>
            </w:tcPrChange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55" w:author="Автор">
              <w:tcPr>
                <w:tcW w:w="5245" w:type="dxa"/>
                <w:gridSpan w:val="2"/>
              </w:tcPr>
            </w:tcPrChange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Добавлены описания методов выборки буфетной продукции, и установка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запретов</w:t>
            </w:r>
            <w:proofErr w:type="gramEnd"/>
            <w:r>
              <w:t xml:space="preserve"> на продукции и на группы продукции</w:t>
            </w:r>
          </w:p>
        </w:tc>
      </w:tr>
      <w:tr w:rsidR="0034732F" w:rsidRPr="004C4032" w:rsidTr="00DF19BD">
        <w:trPr>
          <w:trHeight w:val="330"/>
          <w:trPrChange w:id="56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57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  <w:jc w:val="center"/>
            </w:pPr>
            <w:r>
              <w:t>1.4.5</w:t>
            </w:r>
          </w:p>
        </w:tc>
        <w:tc>
          <w:tcPr>
            <w:tcW w:w="1417" w:type="dxa"/>
            <w:shd w:val="clear" w:color="auto" w:fill="auto"/>
            <w:noWrap/>
            <w:tcPrChange w:id="58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24.06.2014</w:t>
            </w:r>
          </w:p>
        </w:tc>
        <w:tc>
          <w:tcPr>
            <w:tcW w:w="1843" w:type="dxa"/>
            <w:tcPrChange w:id="59" w:author="Автор">
              <w:tcPr>
                <w:tcW w:w="1701" w:type="dxa"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60" w:author="Автор">
              <w:tcPr>
                <w:tcW w:w="5245" w:type="dxa"/>
                <w:gridSpan w:val="2"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Поправки в методах по АП</w:t>
            </w:r>
          </w:p>
        </w:tc>
      </w:tr>
      <w:tr w:rsidR="00AD4202" w:rsidRPr="004C4032" w:rsidTr="00DF19BD">
        <w:trPr>
          <w:trHeight w:val="330"/>
          <w:ins w:id="61" w:author="Автор"/>
          <w:trPrChange w:id="62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63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AD4202" w:rsidRPr="00DF19BD" w:rsidRDefault="00AD4202" w:rsidP="0034732F">
            <w:pPr>
              <w:widowControl/>
              <w:autoSpaceDN/>
              <w:adjustRightInd/>
              <w:spacing w:line="240" w:lineRule="auto"/>
              <w:jc w:val="center"/>
              <w:rPr>
                <w:ins w:id="64" w:author="Автор"/>
                <w:lang w:val="en-US"/>
                <w:rPrChange w:id="65" w:author="Автор">
                  <w:rPr>
                    <w:ins w:id="66" w:author="Автор"/>
                  </w:rPr>
                </w:rPrChange>
              </w:rPr>
            </w:pPr>
            <w:ins w:id="67" w:author="Автор">
              <w:r>
                <w:rPr>
                  <w:lang w:val="en-US"/>
                </w:rPr>
                <w:t>1.4.</w:t>
              </w:r>
              <w:r w:rsidR="00F27A14">
                <w:rPr>
                  <w:lang w:val="en-US"/>
                </w:rPr>
                <w:t>7</w:t>
              </w:r>
              <w:del w:id="68" w:author="Автор">
                <w:r w:rsidDel="00F27A14">
                  <w:rPr>
                    <w:lang w:val="en-US"/>
                  </w:rPr>
                  <w:delText>6</w:delText>
                </w:r>
              </w:del>
            </w:ins>
          </w:p>
        </w:tc>
        <w:tc>
          <w:tcPr>
            <w:tcW w:w="1417" w:type="dxa"/>
            <w:shd w:val="clear" w:color="auto" w:fill="auto"/>
            <w:noWrap/>
            <w:tcPrChange w:id="69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AD4202" w:rsidRPr="00DF19BD" w:rsidRDefault="00C66E25" w:rsidP="0034732F">
            <w:pPr>
              <w:widowControl/>
              <w:autoSpaceDN/>
              <w:adjustRightInd/>
              <w:spacing w:line="240" w:lineRule="auto"/>
              <w:rPr>
                <w:ins w:id="70" w:author="Автор"/>
                <w:lang w:val="en-US"/>
                <w:rPrChange w:id="71" w:author="Автор">
                  <w:rPr>
                    <w:ins w:id="72" w:author="Автор"/>
                  </w:rPr>
                </w:rPrChange>
              </w:rPr>
            </w:pPr>
            <w:ins w:id="73" w:author="Автор">
              <w:r>
                <w:rPr>
                  <w:lang w:val="en-US"/>
                </w:rPr>
                <w:t>17</w:t>
              </w:r>
              <w:del w:id="74" w:author="Автор">
                <w:r w:rsidR="00AD4202" w:rsidDel="00C66E25">
                  <w:rPr>
                    <w:lang w:val="en-US"/>
                  </w:rPr>
                  <w:delText>08</w:delText>
                </w:r>
              </w:del>
              <w:r w:rsidR="00AD4202">
                <w:rPr>
                  <w:lang w:val="en-US"/>
                </w:rPr>
                <w:t>.09.2014</w:t>
              </w:r>
            </w:ins>
          </w:p>
        </w:tc>
        <w:tc>
          <w:tcPr>
            <w:tcW w:w="1843" w:type="dxa"/>
            <w:tcPrChange w:id="75" w:author="Автор">
              <w:tcPr>
                <w:tcW w:w="1701" w:type="dxa"/>
              </w:tcPr>
            </w:tcPrChange>
          </w:tcPr>
          <w:p w:rsidR="00AD4202" w:rsidRPr="00AD4202" w:rsidRDefault="00AD4202" w:rsidP="0034732F">
            <w:pPr>
              <w:widowControl/>
              <w:autoSpaceDN/>
              <w:adjustRightInd/>
              <w:spacing w:line="240" w:lineRule="auto"/>
              <w:rPr>
                <w:ins w:id="76" w:author="Автор"/>
              </w:rPr>
            </w:pPr>
            <w:ins w:id="77" w:author="Автор">
              <w:r>
                <w:t>Скворцов А.В.</w:t>
              </w:r>
            </w:ins>
          </w:p>
        </w:tc>
        <w:tc>
          <w:tcPr>
            <w:tcW w:w="5245" w:type="dxa"/>
            <w:tcPrChange w:id="78" w:author="Автор">
              <w:tcPr>
                <w:tcW w:w="5245" w:type="dxa"/>
                <w:gridSpan w:val="2"/>
              </w:tcPr>
            </w:tcPrChange>
          </w:tcPr>
          <w:p w:rsidR="00AD4202" w:rsidRDefault="00AD4202" w:rsidP="00985863">
            <w:pPr>
              <w:widowControl/>
              <w:autoSpaceDN/>
              <w:adjustRightInd/>
              <w:spacing w:line="240" w:lineRule="auto"/>
              <w:rPr>
                <w:ins w:id="79" w:author="Автор"/>
              </w:rPr>
            </w:pPr>
            <w:ins w:id="80" w:author="Автор">
              <w:r>
                <w:t xml:space="preserve">Добавление и </w:t>
              </w:r>
              <w:r w:rsidR="00985863">
                <w:t xml:space="preserve">актуализация </w:t>
              </w:r>
              <w:r>
                <w:t>методов</w:t>
              </w:r>
              <w:r w:rsidR="00985863">
                <w:t xml:space="preserve"> для МПГУ</w:t>
              </w:r>
            </w:ins>
          </w:p>
        </w:tc>
      </w:tr>
      <w:tr w:rsidR="00C17835" w:rsidRPr="004C4032" w:rsidTr="00DF19BD">
        <w:trPr>
          <w:trHeight w:val="330"/>
          <w:ins w:id="81" w:author="Автор"/>
        </w:trPr>
        <w:tc>
          <w:tcPr>
            <w:tcW w:w="1276" w:type="dxa"/>
            <w:shd w:val="clear" w:color="auto" w:fill="auto"/>
            <w:noWrap/>
          </w:tcPr>
          <w:p w:rsidR="00C17835" w:rsidRDefault="00C17835" w:rsidP="0034732F">
            <w:pPr>
              <w:widowControl/>
              <w:autoSpaceDN/>
              <w:adjustRightInd/>
              <w:spacing w:line="240" w:lineRule="auto"/>
              <w:jc w:val="center"/>
              <w:rPr>
                <w:ins w:id="82" w:author="Автор"/>
                <w:lang w:val="en-US"/>
              </w:rPr>
            </w:pPr>
            <w:ins w:id="83" w:author="Автор">
              <w:r>
                <w:rPr>
                  <w:lang w:val="en-US"/>
                </w:rPr>
                <w:t>1.4.8</w:t>
              </w:r>
            </w:ins>
          </w:p>
        </w:tc>
        <w:tc>
          <w:tcPr>
            <w:tcW w:w="1417" w:type="dxa"/>
            <w:shd w:val="clear" w:color="auto" w:fill="auto"/>
            <w:noWrap/>
          </w:tcPr>
          <w:p w:rsidR="00C17835" w:rsidRDefault="00C17835" w:rsidP="0034732F">
            <w:pPr>
              <w:widowControl/>
              <w:autoSpaceDN/>
              <w:adjustRightInd/>
              <w:spacing w:line="240" w:lineRule="auto"/>
              <w:rPr>
                <w:ins w:id="84" w:author="Автор"/>
                <w:lang w:val="en-US"/>
              </w:rPr>
            </w:pPr>
            <w:ins w:id="85" w:author="Автор">
              <w:r>
                <w:rPr>
                  <w:lang w:val="en-US"/>
                </w:rPr>
                <w:t>25.09.2014</w:t>
              </w:r>
            </w:ins>
          </w:p>
        </w:tc>
        <w:tc>
          <w:tcPr>
            <w:tcW w:w="1843" w:type="dxa"/>
          </w:tcPr>
          <w:p w:rsidR="00C17835" w:rsidRDefault="00C17835" w:rsidP="0034732F">
            <w:pPr>
              <w:widowControl/>
              <w:autoSpaceDN/>
              <w:adjustRightInd/>
              <w:spacing w:line="240" w:lineRule="auto"/>
              <w:rPr>
                <w:ins w:id="86" w:author="Автор"/>
              </w:rPr>
            </w:pPr>
            <w:ins w:id="87" w:author="Автор">
              <w:r>
                <w:t>Скворцов А.В.</w:t>
              </w:r>
            </w:ins>
          </w:p>
        </w:tc>
        <w:tc>
          <w:tcPr>
            <w:tcW w:w="5245" w:type="dxa"/>
          </w:tcPr>
          <w:p w:rsidR="00C17835" w:rsidRDefault="00C17835" w:rsidP="00985863">
            <w:pPr>
              <w:widowControl/>
              <w:autoSpaceDN/>
              <w:adjustRightInd/>
              <w:spacing w:line="240" w:lineRule="auto"/>
              <w:rPr>
                <w:ins w:id="88" w:author="Автор"/>
              </w:rPr>
            </w:pPr>
            <w:ins w:id="89" w:author="Автор">
              <w:r>
                <w:t xml:space="preserve">Добавление методов </w:t>
              </w:r>
              <w:r w:rsidRPr="00C17835">
                <w:t>getVisitorsSummary</w:t>
              </w:r>
              <w:r>
                <w:t>*.</w:t>
              </w:r>
            </w:ins>
          </w:p>
        </w:tc>
      </w:tr>
      <w:tr w:rsidR="00CB670C" w:rsidRPr="004C4032" w:rsidTr="00DF19BD">
        <w:trPr>
          <w:trHeight w:val="330"/>
          <w:ins w:id="90" w:author="Автор"/>
        </w:trPr>
        <w:tc>
          <w:tcPr>
            <w:tcW w:w="1276" w:type="dxa"/>
            <w:shd w:val="clear" w:color="auto" w:fill="auto"/>
            <w:noWrap/>
          </w:tcPr>
          <w:p w:rsidR="00CB670C" w:rsidRPr="00CB670C" w:rsidRDefault="00CB670C" w:rsidP="0034732F">
            <w:pPr>
              <w:widowControl/>
              <w:autoSpaceDN/>
              <w:adjustRightInd/>
              <w:spacing w:line="240" w:lineRule="auto"/>
              <w:jc w:val="center"/>
              <w:rPr>
                <w:ins w:id="91" w:author="Автор"/>
                <w:rPrChange w:id="92" w:author="Автор">
                  <w:rPr>
                    <w:ins w:id="93" w:author="Автор"/>
                    <w:lang w:val="en-US"/>
                  </w:rPr>
                </w:rPrChange>
              </w:rPr>
            </w:pPr>
            <w:ins w:id="94" w:author="Автор">
              <w:r>
                <w:t>1.4.9.</w:t>
              </w:r>
            </w:ins>
          </w:p>
        </w:tc>
        <w:tc>
          <w:tcPr>
            <w:tcW w:w="1417" w:type="dxa"/>
            <w:shd w:val="clear" w:color="auto" w:fill="auto"/>
            <w:noWrap/>
          </w:tcPr>
          <w:p w:rsidR="00CB670C" w:rsidRPr="00CB670C" w:rsidRDefault="00CB670C" w:rsidP="0034732F">
            <w:pPr>
              <w:widowControl/>
              <w:autoSpaceDN/>
              <w:adjustRightInd/>
              <w:spacing w:line="240" w:lineRule="auto"/>
              <w:rPr>
                <w:ins w:id="95" w:author="Автор"/>
                <w:rPrChange w:id="96" w:author="Автор">
                  <w:rPr>
                    <w:ins w:id="97" w:author="Автор"/>
                    <w:lang w:val="en-US"/>
                  </w:rPr>
                </w:rPrChange>
              </w:rPr>
            </w:pPr>
            <w:ins w:id="98" w:author="Автор">
              <w:r>
                <w:t>24.03.2015</w:t>
              </w:r>
            </w:ins>
          </w:p>
        </w:tc>
        <w:tc>
          <w:tcPr>
            <w:tcW w:w="1843" w:type="dxa"/>
          </w:tcPr>
          <w:p w:rsidR="00CB670C" w:rsidRDefault="00CB670C" w:rsidP="0034732F">
            <w:pPr>
              <w:widowControl/>
              <w:autoSpaceDN/>
              <w:adjustRightInd/>
              <w:spacing w:line="240" w:lineRule="auto"/>
              <w:rPr>
                <w:ins w:id="99" w:author="Автор"/>
              </w:rPr>
            </w:pPr>
            <w:ins w:id="100" w:author="Автор">
              <w:r>
                <w:t>Скворцов А.В.</w:t>
              </w:r>
            </w:ins>
          </w:p>
        </w:tc>
        <w:tc>
          <w:tcPr>
            <w:tcW w:w="5245" w:type="dxa"/>
          </w:tcPr>
          <w:p w:rsidR="00CB670C" w:rsidRDefault="00CB670C" w:rsidP="00985863">
            <w:pPr>
              <w:widowControl/>
              <w:autoSpaceDN/>
              <w:adjustRightInd/>
              <w:spacing w:line="240" w:lineRule="auto"/>
              <w:rPr>
                <w:ins w:id="101" w:author="Автор"/>
              </w:rPr>
            </w:pPr>
            <w:ins w:id="102" w:author="Автор">
              <w:r>
                <w:t xml:space="preserve">Обновление информации по методам </w:t>
              </w:r>
              <w:r w:rsidRPr="00C17835">
                <w:t>getVisitorsSummary</w:t>
              </w:r>
              <w:r>
                <w:t>*.</w:t>
              </w:r>
            </w:ins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CB670C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r w:rsidR="00E74A07">
              <w:fldChar w:fldCharType="begin"/>
            </w:r>
            <w:r w:rsidR="00E74A07" w:rsidRPr="00E74A07">
              <w:rPr>
                <w:lang w:val="en-US"/>
                <w:rPrChange w:id="103" w:author="Автор">
                  <w:rPr/>
                </w:rPrChange>
              </w:rPr>
              <w:instrText xml:space="preserve"> HYPERLINK "http://ru.wikipedia.org/wiki/%D0%92%D0%B5%D0%B1-%D1%81%D0%B5%D1%80%D0%B2%D0%B8%D1%81" \o "</w:instrText>
            </w:r>
            <w:r w:rsidR="007C1AAF">
              <w:instrText>Веб</w:instrText>
            </w:r>
            <w:r w:rsidR="00E74A07" w:rsidRPr="00E74A07">
              <w:rPr>
                <w:lang w:val="en-US"/>
                <w:rPrChange w:id="104" w:author="Автор">
                  <w:rPr/>
                </w:rPrChange>
              </w:rPr>
              <w:instrText>-</w:instrText>
            </w:r>
            <w:r w:rsidR="007C1AAF">
              <w:instrText>сервис</w:instrText>
            </w:r>
            <w:r w:rsidR="00E74A07" w:rsidRPr="00E74A07">
              <w:rPr>
                <w:lang w:val="en-US"/>
                <w:rPrChange w:id="105" w:author="Автор">
                  <w:rPr/>
                </w:rPrChange>
              </w:rPr>
              <w:instrText xml:space="preserve">" </w:instrText>
            </w:r>
            <w:r w:rsidR="00E74A07">
              <w:fldChar w:fldCharType="separate"/>
            </w:r>
            <w:r w:rsidRPr="0038149F">
              <w:t>веб</w:t>
            </w:r>
            <w:r w:rsidRPr="0038149F">
              <w:rPr>
                <w:lang w:val="en-US"/>
              </w:rPr>
              <w:t>-</w:t>
            </w:r>
            <w:r w:rsidRPr="0038149F">
              <w:t>сервисов</w:t>
            </w:r>
            <w:r w:rsidR="00E74A07">
              <w:fldChar w:fldCharType="end"/>
            </w:r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CB670C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gramStart"/>
            <w:r w:rsidRPr="00F30833">
              <w:rPr>
                <w:iCs/>
                <w:lang w:val="en-US"/>
              </w:rPr>
              <w:t>eXtensible</w:t>
            </w:r>
            <w:proofErr w:type="gramEnd"/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106" w:name="_Toc414982109"/>
      <w:r w:rsidR="0009437C" w:rsidRPr="004A24BF">
        <w:lastRenderedPageBreak/>
        <w:t>Общие сведения</w:t>
      </w:r>
      <w:bookmarkEnd w:id="106"/>
    </w:p>
    <w:p w:rsidR="00A80AB5" w:rsidRPr="00AE26B4" w:rsidRDefault="00A80AB5" w:rsidP="00A80AB5">
      <w:pPr>
        <w:pStyle w:val="23"/>
      </w:pPr>
      <w:bookmarkStart w:id="107" w:name="_Toc414982110"/>
      <w:r w:rsidRPr="00AE26B4">
        <w:t>Руководящие документы</w:t>
      </w:r>
      <w:bookmarkEnd w:id="107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108" w:name="_Toc294260366"/>
      <w:bookmarkStart w:id="109" w:name="_Toc414982111"/>
      <w:r>
        <w:t>Описание электронного сервиса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  <w:tr w:rsidR="00A770AE" w:rsidRPr="00A770AE" w:rsidTr="00703AC4">
        <w:tc>
          <w:tcPr>
            <w:tcW w:w="1951" w:type="dxa"/>
          </w:tcPr>
          <w:p w:rsidR="00A770AE" w:rsidRPr="00942334" w:rsidRDefault="00A770AE" w:rsidP="00703AC4">
            <w:pPr>
              <w:pStyle w:val="af7"/>
              <w:ind w:firstLine="0"/>
              <w:rPr>
                <w:b/>
              </w:rPr>
            </w:pPr>
            <w:r>
              <w:rPr>
                <w:b/>
                <w:lang w:val="en-US"/>
              </w:rPr>
              <w:t>URL (SOAP)</w:t>
            </w:r>
          </w:p>
        </w:tc>
        <w:tc>
          <w:tcPr>
            <w:tcW w:w="8470" w:type="dxa"/>
          </w:tcPr>
          <w:p w:rsidR="00A770AE" w:rsidRPr="00A770AE" w:rsidRDefault="00A770AE" w:rsidP="003F42BB">
            <w:pPr>
              <w:pStyle w:val="af7"/>
              <w:ind w:firstLine="0"/>
            </w:pPr>
            <w:r>
              <w:rPr>
                <w:lang w:val="en-US"/>
              </w:rPr>
              <w:t>https</w:t>
            </w:r>
            <w:r w:rsidRPr="00A770AE">
              <w:t>://</w:t>
            </w:r>
            <w:r>
              <w:rPr>
                <w:lang w:val="en-US"/>
              </w:rPr>
              <w:t>server</w:t>
            </w:r>
            <w:r w:rsidRPr="00A770AE">
              <w:t>:</w:t>
            </w:r>
            <w:r>
              <w:rPr>
                <w:lang w:val="en-US"/>
              </w:rPr>
              <w:t>port</w:t>
            </w:r>
            <w:r w:rsidRPr="00A770AE">
              <w:t>/</w:t>
            </w:r>
            <w:r>
              <w:rPr>
                <w:lang w:val="en-US"/>
              </w:rPr>
              <w:t>processor</w:t>
            </w:r>
            <w:r w:rsidRPr="00A770AE">
              <w:t>/</w:t>
            </w:r>
            <w:r>
              <w:rPr>
                <w:lang w:val="en-US"/>
              </w:rPr>
              <w:t>soap</w:t>
            </w:r>
            <w:r w:rsidRPr="00A770AE">
              <w:t>/</w:t>
            </w:r>
            <w:r>
              <w:rPr>
                <w:lang w:val="en-US"/>
              </w:rPr>
              <w:t>client</w:t>
            </w:r>
            <w:r w:rsidRPr="00A770AE">
              <w:t>?</w:t>
            </w:r>
            <w:r>
              <w:rPr>
                <w:lang w:val="en-US"/>
              </w:rPr>
              <w:t>wsdl</w:t>
            </w:r>
          </w:p>
        </w:tc>
      </w:tr>
    </w:tbl>
    <w:p w:rsidR="006C62E8" w:rsidRDefault="006C62E8" w:rsidP="005952BB">
      <w:pPr>
        <w:pStyle w:val="23"/>
      </w:pPr>
      <w:bookmarkStart w:id="110" w:name="_Toc414982112"/>
      <w:r>
        <w:t>Операции (методы) электронного сервиса</w:t>
      </w:r>
      <w:bookmarkEnd w:id="110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11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6576"/>
        <w:gridCol w:w="3845"/>
        <w:tblGridChange w:id="112">
          <w:tblGrid>
            <w:gridCol w:w="108"/>
            <w:gridCol w:w="5052"/>
            <w:gridCol w:w="1416"/>
            <w:gridCol w:w="108"/>
            <w:gridCol w:w="3511"/>
            <w:gridCol w:w="226"/>
            <w:gridCol w:w="108"/>
          </w:tblGrid>
        </w:tblGridChange>
      </w:tblGrid>
      <w:tr w:rsidR="00104473" w:rsidRPr="003D1D9F" w:rsidTr="00013BA1">
        <w:trPr>
          <w:trPrChange w:id="113" w:author="Автор">
            <w:trPr>
              <w:gridAfter w:val="0"/>
            </w:trPr>
          </w:trPrChange>
        </w:trPr>
        <w:tc>
          <w:tcPr>
            <w:tcW w:w="6576" w:type="dxa"/>
            <w:tcPrChange w:id="114" w:author="Автор">
              <w:tcPr>
                <w:tcW w:w="5160" w:type="dxa"/>
                <w:gridSpan w:val="2"/>
              </w:tcPr>
            </w:tcPrChange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3845" w:type="dxa"/>
            <w:tcPrChange w:id="115" w:author="Автор">
              <w:tcPr>
                <w:tcW w:w="5035" w:type="dxa"/>
                <w:gridSpan w:val="3"/>
              </w:tcPr>
            </w:tcPrChange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985863" w:rsidRPr="003D1D9F" w:rsidTr="00013BA1">
        <w:trPr>
          <w:ins w:id="116" w:author="Автор"/>
          <w:trPrChange w:id="117" w:author="Автор">
            <w:trPr>
              <w:gridAfter w:val="0"/>
            </w:trPr>
          </w:trPrChange>
        </w:trPr>
        <w:tc>
          <w:tcPr>
            <w:tcW w:w="6576" w:type="dxa"/>
            <w:tcPrChange w:id="118" w:author="Автор">
              <w:tcPr>
                <w:tcW w:w="5160" w:type="dxa"/>
                <w:gridSpan w:val="2"/>
              </w:tcPr>
            </w:tcPrChange>
          </w:tcPr>
          <w:p w:rsidR="00985863" w:rsidRPr="00DF19BD" w:rsidRDefault="00985863" w:rsidP="00AD72D3">
            <w:pPr>
              <w:pStyle w:val="af7"/>
              <w:ind w:firstLine="0"/>
              <w:rPr>
                <w:ins w:id="119" w:author="Автор"/>
                <w:lang w:val="en-US"/>
                <w:rPrChange w:id="120" w:author="Автор">
                  <w:rPr>
                    <w:ins w:id="121" w:author="Автор"/>
                  </w:rPr>
                </w:rPrChange>
              </w:rPr>
            </w:pPr>
            <w:ins w:id="122" w:author="Автор">
              <w:r>
                <w:rPr>
                  <w:lang w:val="en-US"/>
                </w:rPr>
                <w:t>getOrgSummary</w:t>
              </w:r>
            </w:ins>
          </w:p>
        </w:tc>
        <w:tc>
          <w:tcPr>
            <w:tcW w:w="3845" w:type="dxa"/>
            <w:tcPrChange w:id="123" w:author="Автор">
              <w:tcPr>
                <w:tcW w:w="5035" w:type="dxa"/>
                <w:gridSpan w:val="3"/>
              </w:tcPr>
            </w:tcPrChange>
          </w:tcPr>
          <w:p w:rsidR="00985863" w:rsidRPr="003F42BB" w:rsidRDefault="00985863" w:rsidP="00AD72D3">
            <w:pPr>
              <w:pStyle w:val="af7"/>
              <w:ind w:firstLine="0"/>
              <w:rPr>
                <w:ins w:id="124" w:author="Автор"/>
              </w:rPr>
            </w:pPr>
            <w:ins w:id="125" w:author="Автор">
              <w:r>
                <w:t>Предоставление информации об организации: название и тип организации.</w:t>
              </w:r>
            </w:ins>
          </w:p>
        </w:tc>
      </w:tr>
      <w:tr w:rsidR="00104473" w:rsidRPr="003D1D9F" w:rsidTr="00013BA1">
        <w:trPr>
          <w:trPrChange w:id="126" w:author="Автор">
            <w:trPr>
              <w:gridAfter w:val="0"/>
            </w:trPr>
          </w:trPrChange>
        </w:trPr>
        <w:tc>
          <w:tcPr>
            <w:tcW w:w="6576" w:type="dxa"/>
            <w:tcPrChange w:id="127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3845" w:type="dxa"/>
            <w:tcPrChange w:id="128" w:author="Автор">
              <w:tcPr>
                <w:tcW w:w="5035" w:type="dxa"/>
                <w:gridSpan w:val="3"/>
              </w:tcPr>
            </w:tcPrChange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  <w:ins w:id="129" w:author="Автор">
              <w:r w:rsidR="00985863">
                <w:t>, тип организации.</w:t>
              </w:r>
            </w:ins>
          </w:p>
        </w:tc>
      </w:tr>
      <w:tr w:rsidR="006B7E13" w:rsidRPr="003D1D9F" w:rsidTr="00013BA1">
        <w:trPr>
          <w:trPrChange w:id="130" w:author="Автор">
            <w:trPr>
              <w:gridAfter w:val="0"/>
            </w:trPr>
          </w:trPrChange>
        </w:trPr>
        <w:tc>
          <w:tcPr>
            <w:tcW w:w="6576" w:type="dxa"/>
            <w:tcPrChange w:id="131" w:author="Автор">
              <w:tcPr>
                <w:tcW w:w="5160" w:type="dxa"/>
                <w:gridSpan w:val="2"/>
              </w:tcPr>
            </w:tcPrChange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3845" w:type="dxa"/>
            <w:tcPrChange w:id="132" w:author="Автор">
              <w:tcPr>
                <w:tcW w:w="5035" w:type="dxa"/>
                <w:gridSpan w:val="3"/>
              </w:tcPr>
            </w:tcPrChange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  <w:ins w:id="133" w:author="Автор">
              <w:r w:rsidR="002008CA">
                <w:t>, тип организации.</w:t>
              </w:r>
            </w:ins>
          </w:p>
        </w:tc>
      </w:tr>
      <w:tr w:rsidR="00C115CA" w:rsidRPr="003D1D9F" w:rsidTr="00013BA1">
        <w:trPr>
          <w:ins w:id="134" w:author="Автор"/>
          <w:trPrChange w:id="135" w:author="Автор">
            <w:trPr>
              <w:gridAfter w:val="0"/>
            </w:trPr>
          </w:trPrChange>
        </w:trPr>
        <w:tc>
          <w:tcPr>
            <w:tcW w:w="6576" w:type="dxa"/>
            <w:tcPrChange w:id="136" w:author="Автор">
              <w:tcPr>
                <w:tcW w:w="5160" w:type="dxa"/>
                <w:gridSpan w:val="2"/>
              </w:tcPr>
            </w:tcPrChange>
          </w:tcPr>
          <w:p w:rsidR="00C115CA" w:rsidRPr="00C115CA" w:rsidRDefault="00C115CA" w:rsidP="00B9482C">
            <w:pPr>
              <w:rPr>
                <w:ins w:id="137" w:author="Автор"/>
                <w:lang w:val="en-US"/>
              </w:rPr>
            </w:pPr>
            <w:ins w:id="138" w:author="Автор">
              <w:r w:rsidRPr="00C115CA">
                <w:rPr>
                  <w:lang w:val="en-US"/>
                </w:rPr>
                <w:lastRenderedPageBreak/>
                <w:t>getSummaryByGuardMobile</w:t>
              </w:r>
            </w:ins>
          </w:p>
        </w:tc>
        <w:tc>
          <w:tcPr>
            <w:tcW w:w="3845" w:type="dxa"/>
            <w:tcPrChange w:id="139" w:author="Автор">
              <w:tcPr>
                <w:tcW w:w="5035" w:type="dxa"/>
                <w:gridSpan w:val="3"/>
              </w:tcPr>
            </w:tcPrChange>
          </w:tcPr>
          <w:p w:rsidR="00C115CA" w:rsidRPr="003F42BB" w:rsidRDefault="00C115CA" w:rsidP="003D1D9F">
            <w:pPr>
              <w:pStyle w:val="af7"/>
              <w:ind w:firstLine="0"/>
              <w:rPr>
                <w:ins w:id="140" w:author="Автор"/>
              </w:rPr>
            </w:pPr>
            <w:ins w:id="141" w:author="Автор">
              <w:r>
                <w:t>Получение данных о детях по номеру мобильного телефона</w:t>
              </w:r>
              <w:r w:rsidR="002008CA">
                <w:t>, тип организации.</w:t>
              </w:r>
            </w:ins>
          </w:p>
        </w:tc>
      </w:tr>
      <w:tr w:rsidR="00104473" w:rsidRPr="003D1D9F" w:rsidTr="00013BA1">
        <w:trPr>
          <w:trPrChange w:id="142" w:author="Автор">
            <w:trPr>
              <w:gridAfter w:val="0"/>
            </w:trPr>
          </w:trPrChange>
        </w:trPr>
        <w:tc>
          <w:tcPr>
            <w:tcW w:w="6576" w:type="dxa"/>
            <w:tcPrChange w:id="143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3845" w:type="dxa"/>
            <w:tcPrChange w:id="144" w:author="Автор">
              <w:tcPr>
                <w:tcW w:w="5035" w:type="dxa"/>
                <w:gridSpan w:val="3"/>
              </w:tcPr>
            </w:tcPrChange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013BA1">
        <w:trPr>
          <w:trPrChange w:id="145" w:author="Автор">
            <w:trPr>
              <w:gridAfter w:val="0"/>
            </w:trPr>
          </w:trPrChange>
        </w:trPr>
        <w:tc>
          <w:tcPr>
            <w:tcW w:w="6576" w:type="dxa"/>
            <w:tcPrChange w:id="146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3845" w:type="dxa"/>
            <w:tcPrChange w:id="147" w:author="Автор">
              <w:tcPr>
                <w:tcW w:w="5035" w:type="dxa"/>
                <w:gridSpan w:val="3"/>
              </w:tcPr>
            </w:tcPrChange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013BA1">
        <w:trPr>
          <w:trPrChange w:id="148" w:author="Автор">
            <w:trPr>
              <w:gridAfter w:val="0"/>
            </w:trPr>
          </w:trPrChange>
        </w:trPr>
        <w:tc>
          <w:tcPr>
            <w:tcW w:w="6576" w:type="dxa"/>
            <w:tcPrChange w:id="149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3845" w:type="dxa"/>
            <w:tcPrChange w:id="150" w:author="Автор">
              <w:tcPr>
                <w:tcW w:w="5035" w:type="dxa"/>
                <w:gridSpan w:val="3"/>
              </w:tcPr>
            </w:tcPrChange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013BA1">
        <w:trPr>
          <w:trPrChange w:id="151" w:author="Автор">
            <w:trPr>
              <w:gridAfter w:val="0"/>
            </w:trPr>
          </w:trPrChange>
        </w:trPr>
        <w:tc>
          <w:tcPr>
            <w:tcW w:w="6576" w:type="dxa"/>
            <w:tcPrChange w:id="152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t xml:space="preserve">Получение данных </w:t>
            </w:r>
            <w:ins w:id="153" w:author="Автор">
              <w:r w:rsidR="002B3BFF">
                <w:t xml:space="preserve">о </w:t>
              </w:r>
            </w:ins>
            <w:r w:rsidRPr="003F42BB">
              <w:t>посещениях образовательного учреждения</w:t>
            </w:r>
          </w:p>
        </w:tc>
        <w:tc>
          <w:tcPr>
            <w:tcW w:w="3845" w:type="dxa"/>
            <w:tcPrChange w:id="154" w:author="Автор">
              <w:tcPr>
                <w:tcW w:w="5035" w:type="dxa"/>
                <w:gridSpan w:val="3"/>
              </w:tcPr>
            </w:tcPrChange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t>П</w:t>
            </w:r>
            <w:r w:rsidRPr="003F42BB">
              <w:t>олучение информации о посещении образовательного учреждения: дата, направление входа</w:t>
            </w:r>
          </w:p>
        </w:tc>
      </w:tr>
      <w:tr w:rsidR="002B3BFF" w:rsidRPr="003D1D9F" w:rsidTr="00013BA1">
        <w:trPr>
          <w:ins w:id="155" w:author="Автор"/>
          <w:trPrChange w:id="156" w:author="Автор">
            <w:trPr>
              <w:gridAfter w:val="0"/>
            </w:trPr>
          </w:trPrChange>
        </w:trPr>
        <w:tc>
          <w:tcPr>
            <w:tcW w:w="6576" w:type="dxa"/>
            <w:tcPrChange w:id="157" w:author="Автор">
              <w:tcPr>
                <w:tcW w:w="5160" w:type="dxa"/>
                <w:gridSpan w:val="2"/>
              </w:tcPr>
            </w:tcPrChange>
          </w:tcPr>
          <w:p w:rsidR="002B3BFF" w:rsidRDefault="002B3BFF" w:rsidP="00B9482C">
            <w:pPr>
              <w:rPr>
                <w:ins w:id="158" w:author="Автор"/>
              </w:rPr>
            </w:pPr>
            <w:ins w:id="159" w:author="Автор">
              <w:r>
                <w:t>getEnterEven</w:t>
              </w:r>
              <w:r>
                <w:rPr>
                  <w:lang w:val="en-US"/>
                </w:rPr>
                <w:t>WithRep</w:t>
              </w:r>
              <w:r>
                <w:t>List</w:t>
              </w:r>
            </w:ins>
          </w:p>
          <w:p w:rsidR="002B3BFF" w:rsidRPr="009A5310" w:rsidRDefault="002B3BFF" w:rsidP="00B9482C">
            <w:pPr>
              <w:rPr>
                <w:ins w:id="160" w:author="Автор"/>
              </w:rPr>
            </w:pPr>
            <w:ins w:id="161" w:author="Автор">
              <w:r w:rsidRPr="003F42BB">
                <w:t xml:space="preserve">Получение данных </w:t>
              </w:r>
              <w:r>
                <w:t xml:space="preserve">о </w:t>
              </w:r>
              <w:r w:rsidRPr="003F42BB">
                <w:t xml:space="preserve">посещениях </w:t>
              </w:r>
              <w:r>
                <w:t xml:space="preserve">дошкольного </w:t>
              </w:r>
              <w:r w:rsidRPr="003F42BB">
                <w:t>образовательного учреждения</w:t>
              </w:r>
            </w:ins>
          </w:p>
        </w:tc>
        <w:tc>
          <w:tcPr>
            <w:tcW w:w="3845" w:type="dxa"/>
            <w:tcPrChange w:id="162" w:author="Автор">
              <w:tcPr>
                <w:tcW w:w="5035" w:type="dxa"/>
                <w:gridSpan w:val="3"/>
              </w:tcPr>
            </w:tcPrChange>
          </w:tcPr>
          <w:p w:rsidR="002B3BFF" w:rsidRPr="009A5310" w:rsidRDefault="002B3BFF" w:rsidP="00556606">
            <w:pPr>
              <w:pStyle w:val="1"/>
              <w:numPr>
                <w:ilvl w:val="0"/>
                <w:numId w:val="0"/>
              </w:numPr>
              <w:rPr>
                <w:ins w:id="163" w:author="Автор"/>
              </w:rPr>
            </w:pPr>
            <w:ins w:id="164" w:author="Автор">
              <w:r>
                <w:t xml:space="preserve">Получение данных о посещении дошкольного образовательного учреждения с информацией </w:t>
              </w:r>
              <w:r w:rsidR="00556606">
                <w:t>о</w:t>
              </w:r>
              <w:r>
                <w:t xml:space="preserve"> </w:t>
              </w:r>
              <w:r w:rsidR="00556606">
                <w:t>представителе ребенка</w:t>
              </w:r>
            </w:ins>
          </w:p>
        </w:tc>
      </w:tr>
      <w:tr w:rsidR="009A5310" w:rsidRPr="003D1D9F" w:rsidTr="00013BA1">
        <w:trPr>
          <w:trPrChange w:id="165" w:author="Автор">
            <w:trPr>
              <w:gridAfter w:val="0"/>
            </w:trPr>
          </w:trPrChange>
        </w:trPr>
        <w:tc>
          <w:tcPr>
            <w:tcW w:w="6576" w:type="dxa"/>
            <w:tcPrChange w:id="166" w:author="Автор">
              <w:tcPr>
                <w:tcW w:w="5160" w:type="dxa"/>
                <w:gridSpan w:val="2"/>
              </w:tcPr>
            </w:tcPrChange>
          </w:tcPr>
          <w:p w:rsidR="009A5310" w:rsidRDefault="009A5310" w:rsidP="00B9482C">
            <w:r w:rsidRPr="009A5310"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3845" w:type="dxa"/>
            <w:tcPrChange w:id="167" w:author="Автор">
              <w:tcPr>
                <w:tcW w:w="5035" w:type="dxa"/>
                <w:gridSpan w:val="3"/>
              </w:tcPr>
            </w:tcPrChange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013BA1">
        <w:trPr>
          <w:trPrChange w:id="168" w:author="Автор">
            <w:trPr>
              <w:gridAfter w:val="0"/>
            </w:trPr>
          </w:trPrChange>
        </w:trPr>
        <w:tc>
          <w:tcPr>
            <w:tcW w:w="6576" w:type="dxa"/>
            <w:tcPrChange w:id="169" w:author="Автор">
              <w:tcPr>
                <w:tcW w:w="5160" w:type="dxa"/>
                <w:gridSpan w:val="2"/>
              </w:tcPr>
            </w:tcPrChange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3845" w:type="dxa"/>
            <w:tcPrChange w:id="170" w:author="Автор">
              <w:tcPr>
                <w:tcW w:w="5035" w:type="dxa"/>
                <w:gridSpan w:val="3"/>
              </w:tcPr>
            </w:tcPrChange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013BA1">
        <w:trPr>
          <w:trPrChange w:id="171" w:author="Автор">
            <w:trPr>
              <w:gridAfter w:val="0"/>
            </w:trPr>
          </w:trPrChange>
        </w:trPr>
        <w:tc>
          <w:tcPr>
            <w:tcW w:w="6576" w:type="dxa"/>
            <w:tcPrChange w:id="172" w:author="Автор">
              <w:tcPr>
                <w:tcW w:w="5160" w:type="dxa"/>
                <w:gridSpan w:val="2"/>
              </w:tcPr>
            </w:tcPrChange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3845" w:type="dxa"/>
            <w:tcPrChange w:id="173" w:author="Автор">
              <w:tcPr>
                <w:tcW w:w="5035" w:type="dxa"/>
                <w:gridSpan w:val="3"/>
              </w:tcPr>
            </w:tcPrChange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013BA1">
        <w:trPr>
          <w:trPrChange w:id="174" w:author="Автор">
            <w:trPr>
              <w:gridAfter w:val="0"/>
            </w:trPr>
          </w:trPrChange>
        </w:trPr>
        <w:tc>
          <w:tcPr>
            <w:tcW w:w="6576" w:type="dxa"/>
            <w:tcPrChange w:id="175" w:author="Автор">
              <w:tcPr>
                <w:tcW w:w="5160" w:type="dxa"/>
                <w:gridSpan w:val="2"/>
              </w:tcPr>
            </w:tcPrChange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3845" w:type="dxa"/>
            <w:tcPrChange w:id="176" w:author="Автор">
              <w:tcPr>
                <w:tcW w:w="5035" w:type="dxa"/>
                <w:gridSpan w:val="3"/>
              </w:tcPr>
            </w:tcPrChange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013BA1">
        <w:trPr>
          <w:trPrChange w:id="177" w:author="Автор">
            <w:trPr>
              <w:gridAfter w:val="0"/>
            </w:trPr>
          </w:trPrChange>
        </w:trPr>
        <w:tc>
          <w:tcPr>
            <w:tcW w:w="6576" w:type="dxa"/>
            <w:tcPrChange w:id="178" w:author="Автор">
              <w:tcPr>
                <w:tcW w:w="5160" w:type="dxa"/>
                <w:gridSpan w:val="2"/>
              </w:tcPr>
            </w:tcPrChange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3845" w:type="dxa"/>
            <w:tcPrChange w:id="179" w:author="Автор">
              <w:tcPr>
                <w:tcW w:w="5035" w:type="dxa"/>
                <w:gridSpan w:val="3"/>
              </w:tcPr>
            </w:tcPrChange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013BA1">
        <w:trPr>
          <w:trPrChange w:id="180" w:author="Автор">
            <w:trPr>
              <w:gridAfter w:val="0"/>
            </w:trPr>
          </w:trPrChange>
        </w:trPr>
        <w:tc>
          <w:tcPr>
            <w:tcW w:w="6576" w:type="dxa"/>
            <w:tcPrChange w:id="181" w:author="Автор">
              <w:tcPr>
                <w:tcW w:w="5160" w:type="dxa"/>
                <w:gridSpan w:val="2"/>
              </w:tcPr>
            </w:tcPrChange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3845" w:type="dxa"/>
            <w:tcPrChange w:id="182" w:author="Автор">
              <w:tcPr>
                <w:tcW w:w="5035" w:type="dxa"/>
                <w:gridSpan w:val="3"/>
              </w:tcPr>
            </w:tcPrChange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013BA1">
        <w:trPr>
          <w:trPrChange w:id="183" w:author="Автор">
            <w:trPr>
              <w:gridAfter w:val="0"/>
            </w:trPr>
          </w:trPrChange>
        </w:trPr>
        <w:tc>
          <w:tcPr>
            <w:tcW w:w="6576" w:type="dxa"/>
            <w:tcPrChange w:id="184" w:author="Автор">
              <w:tcPr>
                <w:tcW w:w="5160" w:type="dxa"/>
                <w:gridSpan w:val="2"/>
              </w:tcPr>
            </w:tcPrChange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3845" w:type="dxa"/>
            <w:tcPrChange w:id="185" w:author="Автор">
              <w:tcPr>
                <w:tcW w:w="5035" w:type="dxa"/>
                <w:gridSpan w:val="3"/>
              </w:tcPr>
            </w:tcPrChange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013BA1">
        <w:trPr>
          <w:trPrChange w:id="186" w:author="Автор">
            <w:trPr>
              <w:gridAfter w:val="0"/>
            </w:trPr>
          </w:trPrChange>
        </w:trPr>
        <w:tc>
          <w:tcPr>
            <w:tcW w:w="6576" w:type="dxa"/>
            <w:tcPrChange w:id="187" w:author="Автор">
              <w:tcPr>
                <w:tcW w:w="5160" w:type="dxa"/>
                <w:gridSpan w:val="2"/>
              </w:tcPr>
            </w:tcPrChange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3845" w:type="dxa"/>
            <w:tcPrChange w:id="188" w:author="Автор">
              <w:tcPr>
                <w:tcW w:w="5035" w:type="dxa"/>
                <w:gridSpan w:val="3"/>
              </w:tcPr>
            </w:tcPrChange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013BA1">
        <w:trPr>
          <w:trPrChange w:id="189" w:author="Автор">
            <w:trPr>
              <w:gridAfter w:val="0"/>
            </w:trPr>
          </w:trPrChange>
        </w:trPr>
        <w:tc>
          <w:tcPr>
            <w:tcW w:w="6576" w:type="dxa"/>
            <w:tcPrChange w:id="190" w:author="Автор">
              <w:tcPr>
                <w:tcW w:w="5160" w:type="dxa"/>
                <w:gridSpan w:val="2"/>
              </w:tcPr>
            </w:tcPrChange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lastRenderedPageBreak/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3845" w:type="dxa"/>
            <w:tcPrChange w:id="191" w:author="Автор">
              <w:tcPr>
                <w:tcW w:w="5035" w:type="dxa"/>
                <w:gridSpan w:val="3"/>
              </w:tcPr>
            </w:tcPrChange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013BA1">
        <w:trPr>
          <w:trPrChange w:id="192" w:author="Автор">
            <w:trPr>
              <w:gridAfter w:val="0"/>
            </w:trPr>
          </w:trPrChange>
        </w:trPr>
        <w:tc>
          <w:tcPr>
            <w:tcW w:w="6576" w:type="dxa"/>
            <w:tcPrChange w:id="193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3845" w:type="dxa"/>
            <w:tcPrChange w:id="194" w:author="Автор">
              <w:tcPr>
                <w:tcW w:w="5035" w:type="dxa"/>
                <w:gridSpan w:val="3"/>
              </w:tcPr>
            </w:tcPrChange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013BA1">
        <w:trPr>
          <w:trPrChange w:id="195" w:author="Автор">
            <w:trPr>
              <w:gridAfter w:val="0"/>
            </w:trPr>
          </w:trPrChange>
        </w:trPr>
        <w:tc>
          <w:tcPr>
            <w:tcW w:w="6576" w:type="dxa"/>
            <w:tcPrChange w:id="196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3845" w:type="dxa"/>
            <w:tcPrChange w:id="197" w:author="Автор">
              <w:tcPr>
                <w:tcW w:w="5035" w:type="dxa"/>
                <w:gridSpan w:val="3"/>
              </w:tcPr>
            </w:tcPrChange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013BA1">
        <w:trPr>
          <w:trPrChange w:id="198" w:author="Автор">
            <w:trPr>
              <w:gridAfter w:val="0"/>
            </w:trPr>
          </w:trPrChange>
        </w:trPr>
        <w:tc>
          <w:tcPr>
            <w:tcW w:w="6576" w:type="dxa"/>
            <w:tcPrChange w:id="199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3845" w:type="dxa"/>
            <w:tcPrChange w:id="200" w:author="Автор">
              <w:tcPr>
                <w:tcW w:w="5035" w:type="dxa"/>
                <w:gridSpan w:val="3"/>
              </w:tcPr>
            </w:tcPrChange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013BA1">
        <w:trPr>
          <w:trPrChange w:id="201" w:author="Автор">
            <w:trPr>
              <w:gridAfter w:val="0"/>
            </w:trPr>
          </w:trPrChange>
        </w:trPr>
        <w:tc>
          <w:tcPr>
            <w:tcW w:w="6576" w:type="dxa"/>
            <w:tcPrChange w:id="202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3845" w:type="dxa"/>
            <w:tcPrChange w:id="203" w:author="Автор">
              <w:tcPr>
                <w:tcW w:w="5035" w:type="dxa"/>
                <w:gridSpan w:val="3"/>
              </w:tcPr>
            </w:tcPrChange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414642" w:rsidRPr="003D1D9F" w:rsidTr="00013BA1">
        <w:trPr>
          <w:trPrChange w:id="204" w:author="Автор">
            <w:trPr>
              <w:gridAfter w:val="0"/>
            </w:trPr>
          </w:trPrChange>
        </w:trPr>
        <w:tc>
          <w:tcPr>
            <w:tcW w:w="6576" w:type="dxa"/>
            <w:tcPrChange w:id="205" w:author="Автор">
              <w:tcPr>
                <w:tcW w:w="5160" w:type="dxa"/>
                <w:gridSpan w:val="2"/>
              </w:tcPr>
            </w:tcPrChange>
          </w:tcPr>
          <w:p w:rsidR="00414642" w:rsidRPr="00414642" w:rsidRDefault="00414642" w:rsidP="006E0B9B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  <w:r w:rsidRPr="00414642">
              <w:rPr>
                <w:bCs/>
              </w:rPr>
              <w:t xml:space="preserve"> 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t>Получить список прикрепленных лицевых счетов по СНИЛС опекуна</w:t>
            </w:r>
          </w:p>
        </w:tc>
        <w:tc>
          <w:tcPr>
            <w:tcW w:w="3845" w:type="dxa"/>
            <w:tcPrChange w:id="206" w:author="Автор">
              <w:tcPr>
                <w:tcW w:w="5035" w:type="dxa"/>
                <w:gridSpan w:val="3"/>
              </w:tcPr>
            </w:tcPrChange>
          </w:tcPr>
          <w:p w:rsidR="00414642" w:rsidRDefault="00414642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  <w:tr w:rsidR="00E218FC" w:rsidRPr="003D1D9F" w:rsidTr="00013BA1">
        <w:trPr>
          <w:trPrChange w:id="207" w:author="Автор">
            <w:trPr>
              <w:gridAfter w:val="0"/>
            </w:trPr>
          </w:trPrChange>
        </w:trPr>
        <w:tc>
          <w:tcPr>
            <w:tcW w:w="6576" w:type="dxa"/>
            <w:tcPrChange w:id="208" w:author="Автор">
              <w:tcPr>
                <w:tcW w:w="5160" w:type="dxa"/>
                <w:gridSpan w:val="2"/>
              </w:tcPr>
            </w:tcPrChange>
          </w:tcPr>
          <w:p w:rsidR="00E218FC" w:rsidRPr="00693C11" w:rsidRDefault="0006773D" w:rsidP="00250BEB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  <w:p w:rsidR="0006773D" w:rsidRPr="00151949" w:rsidRDefault="0006773D" w:rsidP="00250BEB">
            <w:pPr>
              <w:rPr>
                <w:bCs/>
              </w:rPr>
            </w:pPr>
            <w:r>
              <w:t>Получить статистику по ЛС</w:t>
            </w:r>
          </w:p>
        </w:tc>
        <w:tc>
          <w:tcPr>
            <w:tcW w:w="3845" w:type="dxa"/>
            <w:tcPrChange w:id="209" w:author="Автор">
              <w:tcPr>
                <w:tcW w:w="5035" w:type="dxa"/>
                <w:gridSpan w:val="3"/>
              </w:tcPr>
            </w:tcPrChange>
          </w:tcPr>
          <w:p w:rsidR="00E218FC" w:rsidRDefault="0006773D">
            <w:pPr>
              <w:pStyle w:val="1"/>
              <w:numPr>
                <w:ilvl w:val="0"/>
                <w:numId w:val="0"/>
              </w:numPr>
            </w:pPr>
            <w:r>
              <w:t>Получить статистику операций по ЛС</w:t>
            </w:r>
          </w:p>
        </w:tc>
      </w:tr>
      <w:tr w:rsidR="00E218FC" w:rsidRPr="003D1D9F" w:rsidTr="00013BA1">
        <w:trPr>
          <w:trPrChange w:id="210" w:author="Автор">
            <w:trPr>
              <w:gridAfter w:val="0"/>
            </w:trPr>
          </w:trPrChange>
        </w:trPr>
        <w:tc>
          <w:tcPr>
            <w:tcW w:w="6576" w:type="dxa"/>
            <w:tcPrChange w:id="211" w:author="Автор">
              <w:tcPr>
                <w:tcW w:w="5160" w:type="dxa"/>
                <w:gridSpan w:val="2"/>
              </w:tcPr>
            </w:tcPrChange>
          </w:tcPr>
          <w:p w:rsidR="00E218FC" w:rsidRPr="00262381" w:rsidRDefault="00E218FC" w:rsidP="00E218FC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E218FC" w:rsidRPr="00E218FC" w:rsidRDefault="00E218FC" w:rsidP="00E218FC">
            <w:pPr>
              <w:rPr>
                <w:bCs/>
              </w:r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  <w:tc>
          <w:tcPr>
            <w:tcW w:w="3845" w:type="dxa"/>
            <w:tcPrChange w:id="212" w:author="Автор">
              <w:tcPr>
                <w:tcW w:w="5035" w:type="dxa"/>
                <w:gridSpan w:val="3"/>
              </w:tcPr>
            </w:tcPrChange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E218FC" w:rsidRPr="003D1D9F" w:rsidTr="00013BA1">
        <w:trPr>
          <w:trPrChange w:id="213" w:author="Автор">
            <w:trPr>
              <w:gridAfter w:val="0"/>
            </w:trPr>
          </w:trPrChange>
        </w:trPr>
        <w:tc>
          <w:tcPr>
            <w:tcW w:w="6576" w:type="dxa"/>
            <w:tcPrChange w:id="214" w:author="Автор">
              <w:tcPr>
                <w:tcW w:w="5160" w:type="dxa"/>
                <w:gridSpan w:val="2"/>
              </w:tcPr>
            </w:tcPrChange>
          </w:tcPr>
          <w:p w:rsidR="00E218FC" w:rsidRPr="00262381" w:rsidRDefault="00E218FC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E218FC" w:rsidRPr="00153D83" w:rsidRDefault="00E218FC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  <w:tc>
          <w:tcPr>
            <w:tcW w:w="3845" w:type="dxa"/>
            <w:tcPrChange w:id="215" w:author="Автор">
              <w:tcPr>
                <w:tcW w:w="5035" w:type="dxa"/>
                <w:gridSpan w:val="3"/>
              </w:tcPr>
            </w:tcPrChange>
          </w:tcPr>
          <w:p w:rsidR="00E218FC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74E8" w:rsidRPr="003D1D9F" w:rsidTr="00013BA1">
        <w:trPr>
          <w:trPrChange w:id="216" w:author="Автор">
            <w:trPr>
              <w:gridAfter w:val="0"/>
            </w:trPr>
          </w:trPrChange>
        </w:trPr>
        <w:tc>
          <w:tcPr>
            <w:tcW w:w="6576" w:type="dxa"/>
            <w:tcPrChange w:id="217" w:author="Автор">
              <w:tcPr>
                <w:tcW w:w="5160" w:type="dxa"/>
                <w:gridSpan w:val="2"/>
              </w:tcPr>
            </w:tcPrChange>
          </w:tcPr>
          <w:p w:rsidR="006D74E8" w:rsidRPr="00693C11" w:rsidRDefault="006D74E8" w:rsidP="006E0B9B"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  <w:p w:rsidR="00A06EC6" w:rsidRPr="00A06EC6" w:rsidRDefault="00A06EC6" w:rsidP="006E0B9B">
            <w:pPr>
              <w:rPr>
                <w:bCs/>
              </w:rPr>
            </w:pPr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  <w:tc>
          <w:tcPr>
            <w:tcW w:w="3845" w:type="dxa"/>
            <w:tcPrChange w:id="218" w:author="Автор">
              <w:tcPr>
                <w:tcW w:w="5035" w:type="dxa"/>
                <w:gridSpan w:val="3"/>
              </w:tcPr>
            </w:tcPrChange>
          </w:tcPr>
          <w:p w:rsidR="006D74E8" w:rsidRPr="00153D83" w:rsidRDefault="00A06EC6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0D3C28">
              <w:t>Предоставление информации о покупках: дата, сумма, состав</w:t>
            </w:r>
          </w:p>
        </w:tc>
      </w:tr>
      <w:tr w:rsidR="00A06EC6" w:rsidRPr="003D1D9F" w:rsidTr="00013BA1">
        <w:trPr>
          <w:trPrChange w:id="219" w:author="Автор">
            <w:trPr>
              <w:gridAfter w:val="0"/>
            </w:trPr>
          </w:trPrChange>
        </w:trPr>
        <w:tc>
          <w:tcPr>
            <w:tcW w:w="6576" w:type="dxa"/>
            <w:tcPrChange w:id="220" w:author="Автор">
              <w:tcPr>
                <w:tcW w:w="5160" w:type="dxa"/>
                <w:gridSpan w:val="2"/>
              </w:tcPr>
            </w:tcPrChange>
          </w:tcPr>
          <w:p w:rsidR="00A06EC6" w:rsidRPr="000D3C28" w:rsidRDefault="00A06EC6" w:rsidP="006E0B9B"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  <w:tc>
          <w:tcPr>
            <w:tcW w:w="3845" w:type="dxa"/>
            <w:tcPrChange w:id="221" w:author="Автор">
              <w:tcPr>
                <w:tcW w:w="5035" w:type="dxa"/>
                <w:gridSpan w:val="3"/>
              </w:tcPr>
            </w:tcPrChange>
          </w:tcPr>
          <w:p w:rsidR="00A06EC6" w:rsidRPr="000D3C28" w:rsidRDefault="00A06EC6" w:rsidP="002077E3">
            <w:pPr>
              <w:pStyle w:val="1"/>
              <w:numPr>
                <w:ilvl w:val="0"/>
                <w:numId w:val="0"/>
              </w:numPr>
            </w:pPr>
          </w:p>
        </w:tc>
      </w:tr>
      <w:tr w:rsidR="00E218FC" w:rsidRPr="003D1D9F" w:rsidTr="00013BA1">
        <w:trPr>
          <w:trPrChange w:id="222" w:author="Автор">
            <w:trPr>
              <w:gridAfter w:val="0"/>
            </w:trPr>
          </w:trPrChange>
        </w:trPr>
        <w:tc>
          <w:tcPr>
            <w:tcW w:w="6576" w:type="dxa"/>
            <w:tcPrChange w:id="223" w:author="Автор">
              <w:tcPr>
                <w:tcW w:w="5160" w:type="dxa"/>
                <w:gridSpan w:val="2"/>
              </w:tcPr>
            </w:tcPrChange>
          </w:tcPr>
          <w:p w:rsidR="00E218FC" w:rsidRDefault="00E218FC" w:rsidP="00864515">
            <w:r w:rsidRPr="003F42BB">
              <w:rPr>
                <w:lang w:val="en-US"/>
              </w:rPr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3845" w:type="dxa"/>
            <w:tcPrChange w:id="224" w:author="Автор">
              <w:tcPr>
                <w:tcW w:w="5035" w:type="dxa"/>
                <w:gridSpan w:val="3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E218FC" w:rsidRPr="003D1D9F" w:rsidTr="00013BA1">
        <w:trPr>
          <w:trPrChange w:id="225" w:author="Автор">
            <w:trPr>
              <w:gridAfter w:val="0"/>
            </w:trPr>
          </w:trPrChange>
        </w:trPr>
        <w:tc>
          <w:tcPr>
            <w:tcW w:w="6576" w:type="dxa"/>
            <w:tcPrChange w:id="226" w:author="Автор">
              <w:tcPr>
                <w:tcW w:w="5160" w:type="dxa"/>
                <w:gridSpan w:val="2"/>
              </w:tcPr>
            </w:tcPrChange>
          </w:tcPr>
          <w:p w:rsidR="00E218FC" w:rsidRDefault="00E218FC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3845" w:type="dxa"/>
            <w:tcPrChange w:id="227" w:author="Автор">
              <w:tcPr>
                <w:tcW w:w="5035" w:type="dxa"/>
                <w:gridSpan w:val="3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E218FC" w:rsidRPr="003D1D9F" w:rsidTr="00013BA1">
        <w:trPr>
          <w:trPrChange w:id="228" w:author="Автор">
            <w:trPr>
              <w:gridAfter w:val="0"/>
            </w:trPr>
          </w:trPrChange>
        </w:trPr>
        <w:tc>
          <w:tcPr>
            <w:tcW w:w="6576" w:type="dxa"/>
            <w:tcPrChange w:id="229" w:author="Автор">
              <w:tcPr>
                <w:tcW w:w="5160" w:type="dxa"/>
                <w:gridSpan w:val="2"/>
              </w:tcPr>
            </w:tcPrChange>
          </w:tcPr>
          <w:p w:rsidR="00E218FC" w:rsidRPr="00262381" w:rsidRDefault="00E218FC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  <w:tc>
          <w:tcPr>
            <w:tcW w:w="3845" w:type="dxa"/>
            <w:tcPrChange w:id="230" w:author="Автор">
              <w:tcPr>
                <w:tcW w:w="5035" w:type="dxa"/>
                <w:gridSpan w:val="3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E218FC" w:rsidRPr="003D1D9F" w:rsidTr="00013BA1">
        <w:trPr>
          <w:trPrChange w:id="231" w:author="Автор">
            <w:trPr>
              <w:gridAfter w:val="0"/>
            </w:trPr>
          </w:trPrChange>
        </w:trPr>
        <w:tc>
          <w:tcPr>
            <w:tcW w:w="6576" w:type="dxa"/>
            <w:tcPrChange w:id="232" w:author="Автор">
              <w:tcPr>
                <w:tcW w:w="5160" w:type="dxa"/>
                <w:gridSpan w:val="2"/>
              </w:tcPr>
            </w:tcPrChange>
          </w:tcPr>
          <w:p w:rsidR="00B261D7" w:rsidRPr="009F0FA0" w:rsidRDefault="00E218FC" w:rsidP="00693C11">
            <w:pPr>
              <w:rPr>
                <w:ins w:id="233" w:author="Автор"/>
                <w:bCs/>
                <w:rPrChange w:id="234" w:author="Автор">
                  <w:rPr>
                    <w:ins w:id="235" w:author="Автор"/>
                    <w:bCs/>
                    <w:lang w:val="en-US"/>
                  </w:rPr>
                </w:rPrChange>
              </w:rPr>
            </w:pPr>
            <w:del w:id="236" w:author="Автор">
              <w:r w:rsidDel="00B261D7">
                <w:rPr>
                  <w:bCs/>
                  <w:lang w:val="en-US"/>
                </w:rPr>
                <w:delText>activ</w:delText>
              </w:r>
              <w:r w:rsidR="00693C11" w:rsidDel="00B261D7">
                <w:rPr>
                  <w:bCs/>
                  <w:lang w:val="en-US"/>
                </w:rPr>
                <w:delText>ate</w:delText>
              </w:r>
              <w:r w:rsidRPr="00C57523" w:rsidDel="00B261D7">
                <w:rPr>
                  <w:bCs/>
                  <w:lang w:val="en-US"/>
                </w:rPr>
                <w:delText>SubscriptionFeeding</w:delText>
              </w:r>
            </w:del>
          </w:p>
          <w:p w:rsidR="00693C11" w:rsidRPr="009F0FA0" w:rsidRDefault="00B261D7" w:rsidP="00693C11">
            <w:pPr>
              <w:rPr>
                <w:bCs/>
              </w:rPr>
            </w:pPr>
            <w:ins w:id="237" w:author="Автор">
              <w:r w:rsidRPr="00B261D7">
                <w:rPr>
                  <w:bCs/>
                </w:rPr>
                <w:lastRenderedPageBreak/>
                <w:t>activateCurrentSubscriptionFeeading</w:t>
              </w:r>
            </w:ins>
            <w:del w:id="238" w:author="Автор">
              <w:r w:rsidR="00693C11" w:rsidRPr="00693C11" w:rsidDel="00B261D7">
                <w:rPr>
                  <w:bCs/>
                </w:rPr>
                <w:delText xml:space="preserve"> </w:delText>
              </w:r>
            </w:del>
          </w:p>
          <w:p w:rsidR="00E218FC" w:rsidRPr="00693C11" w:rsidRDefault="00693C11" w:rsidP="00693C11">
            <w:pPr>
              <w:rPr>
                <w:bCs/>
              </w:rPr>
            </w:pPr>
            <w:del w:id="239" w:author="Автор">
              <w:r w:rsidDel="009B37FE">
                <w:rPr>
                  <w:bCs/>
                </w:rPr>
                <w:delText xml:space="preserve">Подключение </w:delText>
              </w:r>
            </w:del>
            <w:ins w:id="240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подписки на АП по номеру ЛС клиента</w:t>
            </w:r>
          </w:p>
        </w:tc>
        <w:tc>
          <w:tcPr>
            <w:tcW w:w="3845" w:type="dxa"/>
            <w:tcPrChange w:id="241" w:author="Автор">
              <w:tcPr>
                <w:tcW w:w="5035" w:type="dxa"/>
                <w:gridSpan w:val="3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del w:id="242" w:author="Автор">
              <w:r w:rsidDel="009B37FE">
                <w:rPr>
                  <w:bCs/>
                </w:rPr>
                <w:lastRenderedPageBreak/>
                <w:delText xml:space="preserve">Подключить </w:delText>
              </w:r>
            </w:del>
            <w:ins w:id="243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</w:t>
            </w:r>
            <w:ins w:id="244" w:author="Автор">
              <w:r w:rsidR="009B37FE">
                <w:rPr>
                  <w:bCs/>
                </w:rPr>
                <w:t>и</w:t>
              </w:r>
            </w:ins>
            <w:del w:id="245" w:author="Автор">
              <w:r w:rsidDel="009B37FE">
                <w:rPr>
                  <w:bCs/>
                </w:rPr>
                <w:delText>у</w:delText>
              </w:r>
            </w:del>
            <w:r>
              <w:rPr>
                <w:bCs/>
              </w:rPr>
              <w:t xml:space="preserve"> </w:t>
            </w:r>
            <w:r>
              <w:rPr>
                <w:bCs/>
              </w:rPr>
              <w:lastRenderedPageBreak/>
              <w:t>на АП по номеру ЛС</w:t>
            </w:r>
          </w:p>
        </w:tc>
      </w:tr>
      <w:tr w:rsidR="00693C11" w:rsidRPr="003D1D9F" w:rsidDel="00C040A6" w:rsidTr="00013BA1">
        <w:trPr>
          <w:del w:id="246" w:author="Автор"/>
          <w:trPrChange w:id="247" w:author="Автор">
            <w:trPr>
              <w:gridAfter w:val="0"/>
            </w:trPr>
          </w:trPrChange>
        </w:trPr>
        <w:tc>
          <w:tcPr>
            <w:tcW w:w="6576" w:type="dxa"/>
            <w:tcPrChange w:id="248" w:author="Автор">
              <w:tcPr>
                <w:tcW w:w="5160" w:type="dxa"/>
                <w:gridSpan w:val="2"/>
              </w:tcPr>
            </w:tcPrChange>
          </w:tcPr>
          <w:p w:rsidR="00693C11" w:rsidRPr="00A770AE" w:rsidDel="00C040A6" w:rsidRDefault="00693C11" w:rsidP="00693C11">
            <w:pPr>
              <w:rPr>
                <w:del w:id="249" w:author="Автор"/>
                <w:bCs/>
              </w:rPr>
            </w:pPr>
            <w:del w:id="250" w:author="Автор">
              <w:r w:rsidDel="00C040A6">
                <w:rPr>
                  <w:bCs/>
                  <w:lang w:val="en-US"/>
                </w:rPr>
                <w:lastRenderedPageBreak/>
                <w:delText>activate</w:delText>
              </w:r>
              <w:r w:rsidRPr="0073077E" w:rsidDel="00C040A6">
                <w:rPr>
                  <w:bCs/>
                </w:rPr>
                <w:delText>SubscriptionFeedingBySan</w:delText>
              </w:r>
            </w:del>
          </w:p>
          <w:p w:rsidR="00693C11" w:rsidRPr="00693C11" w:rsidDel="00C040A6" w:rsidRDefault="00693C11" w:rsidP="00693C11">
            <w:pPr>
              <w:rPr>
                <w:del w:id="251" w:author="Автор"/>
                <w:bCs/>
              </w:rPr>
            </w:pPr>
            <w:del w:id="252" w:author="Автор">
              <w:r w:rsidDel="00C040A6">
                <w:rPr>
                  <w:bCs/>
                </w:rPr>
                <w:delText>Подключение подписки на АП по номеру СНИЛС клиента</w:delText>
              </w:r>
            </w:del>
          </w:p>
        </w:tc>
        <w:tc>
          <w:tcPr>
            <w:tcW w:w="3845" w:type="dxa"/>
            <w:tcPrChange w:id="253" w:author="Автор">
              <w:tcPr>
                <w:tcW w:w="5035" w:type="dxa"/>
                <w:gridSpan w:val="3"/>
              </w:tcPr>
            </w:tcPrChange>
          </w:tcPr>
          <w:p w:rsidR="00693C11" w:rsidDel="00C040A6" w:rsidRDefault="00693C11" w:rsidP="002077E3">
            <w:pPr>
              <w:pStyle w:val="1"/>
              <w:numPr>
                <w:ilvl w:val="0"/>
                <w:numId w:val="0"/>
              </w:numPr>
              <w:rPr>
                <w:del w:id="254" w:author="Автор"/>
                <w:bCs/>
              </w:rPr>
            </w:pPr>
            <w:del w:id="255" w:author="Автор">
              <w:r w:rsidDel="00C040A6">
                <w:rPr>
                  <w:bCs/>
                </w:rPr>
                <w:delText>Подключить подписку на АП по номеру СНИЛС клиента</w:delText>
              </w:r>
            </w:del>
          </w:p>
        </w:tc>
      </w:tr>
      <w:tr w:rsidR="00CB4D69" w:rsidRPr="003D1D9F" w:rsidTr="00013BA1">
        <w:trPr>
          <w:trPrChange w:id="256" w:author="Автор">
            <w:trPr>
              <w:gridAfter w:val="0"/>
            </w:trPr>
          </w:trPrChange>
        </w:trPr>
        <w:tc>
          <w:tcPr>
            <w:tcW w:w="6576" w:type="dxa"/>
            <w:tcPrChange w:id="257" w:author="Автор">
              <w:tcPr>
                <w:tcW w:w="5160" w:type="dxa"/>
                <w:gridSpan w:val="2"/>
              </w:tcPr>
            </w:tcPrChange>
          </w:tcPr>
          <w:p w:rsidR="00CB4D69" w:rsidRPr="007A00B1" w:rsidRDefault="00CB4D69" w:rsidP="00693C11">
            <w:pPr>
              <w:rPr>
                <w:bCs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  <w:tc>
          <w:tcPr>
            <w:tcW w:w="3845" w:type="dxa"/>
            <w:tcPrChange w:id="258" w:author="Автор">
              <w:tcPr>
                <w:tcW w:w="5035" w:type="dxa"/>
                <w:gridSpan w:val="3"/>
              </w:tcPr>
            </w:tcPrChange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CB4D69" w:rsidRPr="003D1D9F" w:rsidTr="00013BA1">
        <w:trPr>
          <w:trPrChange w:id="259" w:author="Автор">
            <w:trPr>
              <w:gridAfter w:val="0"/>
            </w:trPr>
          </w:trPrChange>
        </w:trPr>
        <w:tc>
          <w:tcPr>
            <w:tcW w:w="6576" w:type="dxa"/>
            <w:tcPrChange w:id="260" w:author="Автор">
              <w:tcPr>
                <w:tcW w:w="5160" w:type="dxa"/>
                <w:gridSpan w:val="2"/>
              </w:tcPr>
            </w:tcPrChange>
          </w:tcPr>
          <w:p w:rsidR="00CB4D69" w:rsidRPr="007A00B1" w:rsidRDefault="00CB4D69" w:rsidP="00693C11">
            <w:pPr>
              <w:rPr>
                <w:bCs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  <w:tc>
          <w:tcPr>
            <w:tcW w:w="3845" w:type="dxa"/>
            <w:tcPrChange w:id="261" w:author="Автор">
              <w:tcPr>
                <w:tcW w:w="5035" w:type="dxa"/>
                <w:gridSpan w:val="3"/>
              </w:tcPr>
            </w:tcPrChange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032EB7" w:rsidRPr="003D1D9F" w:rsidTr="00013BA1">
        <w:trPr>
          <w:ins w:id="262" w:author="Автор"/>
          <w:trPrChange w:id="263" w:author="Автор">
            <w:trPr>
              <w:gridBefore w:val="1"/>
            </w:trPr>
          </w:trPrChange>
        </w:trPr>
        <w:tc>
          <w:tcPr>
            <w:tcW w:w="6576" w:type="dxa"/>
            <w:tcPrChange w:id="264" w:author="Автор">
              <w:tcPr>
                <w:tcW w:w="5160" w:type="dxa"/>
                <w:gridSpan w:val="3"/>
              </w:tcPr>
            </w:tcPrChange>
          </w:tcPr>
          <w:p w:rsidR="00032EB7" w:rsidRPr="009F0FA0" w:rsidRDefault="00032EB7" w:rsidP="00032EB7">
            <w:pPr>
              <w:rPr>
                <w:ins w:id="265" w:author="Автор"/>
                <w:bCs/>
                <w:rPrChange w:id="266" w:author="Автор">
                  <w:rPr>
                    <w:ins w:id="267" w:author="Автор"/>
                    <w:bCs/>
                    <w:lang w:val="en-US"/>
                  </w:rPr>
                </w:rPrChange>
              </w:rPr>
            </w:pPr>
            <w:ins w:id="268" w:author="Автор">
              <w:r w:rsidRPr="00032EB7">
                <w:rPr>
                  <w:bCs/>
                  <w:lang w:val="en-US"/>
                </w:rPr>
                <w:t>getSubscriptionFeedingSetting</w:t>
              </w:r>
            </w:ins>
          </w:p>
          <w:p w:rsidR="00032EB7" w:rsidRPr="00C57523" w:rsidRDefault="00032EB7" w:rsidP="00032EB7">
            <w:pPr>
              <w:rPr>
                <w:ins w:id="269" w:author="Автор"/>
                <w:bCs/>
              </w:rPr>
            </w:pPr>
            <w:ins w:id="270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  <w:tc>
          <w:tcPr>
            <w:tcW w:w="3845" w:type="dxa"/>
            <w:tcPrChange w:id="271" w:author="Автор">
              <w:tcPr>
                <w:tcW w:w="5035" w:type="dxa"/>
                <w:gridSpan w:val="3"/>
              </w:tcPr>
            </w:tcPrChange>
          </w:tcPr>
          <w:p w:rsidR="00032EB7" w:rsidRDefault="00032EB7" w:rsidP="002077E3">
            <w:pPr>
              <w:pStyle w:val="1"/>
              <w:numPr>
                <w:ilvl w:val="0"/>
                <w:numId w:val="0"/>
              </w:numPr>
              <w:rPr>
                <w:ins w:id="272" w:author="Автор"/>
                <w:bCs/>
              </w:rPr>
            </w:pPr>
            <w:ins w:id="273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</w:tr>
      <w:tr w:rsidR="00CB4D69" w:rsidRPr="003D1D9F" w:rsidTr="00013BA1">
        <w:trPr>
          <w:trPrChange w:id="274" w:author="Автор">
            <w:trPr>
              <w:gridAfter w:val="0"/>
            </w:trPr>
          </w:trPrChange>
        </w:trPr>
        <w:tc>
          <w:tcPr>
            <w:tcW w:w="6576" w:type="dxa"/>
            <w:tcPrChange w:id="275" w:author="Автор">
              <w:tcPr>
                <w:tcW w:w="5160" w:type="dxa"/>
                <w:gridSpan w:val="2"/>
              </w:tcPr>
            </w:tcPrChange>
          </w:tcPr>
          <w:p w:rsidR="00CB4D69" w:rsidRPr="00A141E8" w:rsidRDefault="00CB4D69" w:rsidP="00693C11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  <w:tc>
          <w:tcPr>
            <w:tcW w:w="3845" w:type="dxa"/>
            <w:tcPrChange w:id="276" w:author="Автор">
              <w:tcPr>
                <w:tcW w:w="5035" w:type="dxa"/>
                <w:gridSpan w:val="3"/>
              </w:tcPr>
            </w:tcPrChange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241438" w:rsidRPr="003D1D9F" w:rsidTr="00013BA1">
        <w:trPr>
          <w:trPrChange w:id="277" w:author="Автор">
            <w:trPr>
              <w:gridAfter w:val="0"/>
            </w:trPr>
          </w:trPrChange>
        </w:trPr>
        <w:tc>
          <w:tcPr>
            <w:tcW w:w="6576" w:type="dxa"/>
            <w:tcPrChange w:id="278" w:author="Автор">
              <w:tcPr>
                <w:tcW w:w="5160" w:type="dxa"/>
                <w:gridSpan w:val="2"/>
              </w:tcPr>
            </w:tcPrChange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3845" w:type="dxa"/>
            <w:tcPrChange w:id="279" w:author="Автор">
              <w:tcPr>
                <w:tcW w:w="5035" w:type="dxa"/>
                <w:gridSpan w:val="3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241438" w:rsidRPr="003D1D9F" w:rsidTr="00013BA1">
        <w:trPr>
          <w:trPrChange w:id="280" w:author="Автор">
            <w:trPr>
              <w:gridAfter w:val="0"/>
            </w:trPr>
          </w:trPrChange>
        </w:trPr>
        <w:tc>
          <w:tcPr>
            <w:tcW w:w="6576" w:type="dxa"/>
            <w:tcPrChange w:id="281" w:author="Автор">
              <w:tcPr>
                <w:tcW w:w="5160" w:type="dxa"/>
                <w:gridSpan w:val="2"/>
              </w:tcPr>
            </w:tcPrChange>
          </w:tcPr>
          <w:p w:rsidR="00241438" w:rsidRPr="0073077E" w:rsidRDefault="00241438" w:rsidP="00693C11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3845" w:type="dxa"/>
            <w:tcPrChange w:id="282" w:author="Автор">
              <w:tcPr>
                <w:tcW w:w="5035" w:type="dxa"/>
                <w:gridSpan w:val="3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241438" w:rsidRPr="003D1D9F" w:rsidTr="00013BA1">
        <w:trPr>
          <w:trPrChange w:id="283" w:author="Автор">
            <w:trPr>
              <w:gridAfter w:val="0"/>
            </w:trPr>
          </w:trPrChange>
        </w:trPr>
        <w:tc>
          <w:tcPr>
            <w:tcW w:w="6576" w:type="dxa"/>
            <w:tcPrChange w:id="284" w:author="Автор">
              <w:tcPr>
                <w:tcW w:w="5160" w:type="dxa"/>
                <w:gridSpan w:val="2"/>
              </w:tcPr>
            </w:tcPrChange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3845" w:type="dxa"/>
            <w:tcPrChange w:id="285" w:author="Автор">
              <w:tcPr>
                <w:tcW w:w="5035" w:type="dxa"/>
                <w:gridSpan w:val="3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241438" w:rsidRPr="003D1D9F" w:rsidTr="00013BA1">
        <w:trPr>
          <w:trPrChange w:id="286" w:author="Автор">
            <w:trPr>
              <w:gridAfter w:val="0"/>
            </w:trPr>
          </w:trPrChange>
        </w:trPr>
        <w:tc>
          <w:tcPr>
            <w:tcW w:w="6576" w:type="dxa"/>
            <w:tcPrChange w:id="287" w:author="Автор">
              <w:tcPr>
                <w:tcW w:w="5160" w:type="dxa"/>
                <w:gridSpan w:val="2"/>
              </w:tcPr>
            </w:tcPrChange>
          </w:tcPr>
          <w:p w:rsidR="00241438" w:rsidRPr="00A770AE" w:rsidRDefault="00241438" w:rsidP="00C57523">
            <w:pPr>
              <w:rPr>
                <w:bCs/>
              </w:rPr>
            </w:pPr>
            <w:r w:rsidRPr="0097102A">
              <w:rPr>
                <w:bCs/>
              </w:rPr>
              <w:t>putCycleDiagram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</w:t>
            </w:r>
            <w:r w:rsidR="00CE5927" w:rsidRPr="00CE5927">
              <w:rPr>
                <w:bCs/>
              </w:rPr>
              <w:t xml:space="preserve"> </w:t>
            </w:r>
            <w:r w:rsidR="00CE5927">
              <w:rPr>
                <w:bCs/>
              </w:rPr>
              <w:t>или изменение существующей</w:t>
            </w:r>
            <w:r>
              <w:rPr>
                <w:bCs/>
              </w:rPr>
              <w:t xml:space="preserve"> циклограммы питания по АП по номеру ЛС клиента</w:t>
            </w:r>
          </w:p>
        </w:tc>
        <w:tc>
          <w:tcPr>
            <w:tcW w:w="3845" w:type="dxa"/>
            <w:tcPrChange w:id="288" w:author="Автор">
              <w:tcPr>
                <w:tcW w:w="5035" w:type="dxa"/>
                <w:gridSpan w:val="3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ЛС клиента</w:t>
            </w:r>
          </w:p>
        </w:tc>
      </w:tr>
      <w:tr w:rsidR="00E218FC" w:rsidRPr="003D1D9F" w:rsidTr="00013BA1">
        <w:trPr>
          <w:trPrChange w:id="289" w:author="Автор">
            <w:trPr>
              <w:gridAfter w:val="0"/>
            </w:trPr>
          </w:trPrChange>
        </w:trPr>
        <w:tc>
          <w:tcPr>
            <w:tcW w:w="6576" w:type="dxa"/>
            <w:tcPrChange w:id="290" w:author="Автор">
              <w:tcPr>
                <w:tcW w:w="5160" w:type="dxa"/>
                <w:gridSpan w:val="2"/>
              </w:tcPr>
            </w:tcPrChange>
          </w:tcPr>
          <w:p w:rsidR="00E218FC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putCycleDiagramBySan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  <w:tc>
          <w:tcPr>
            <w:tcW w:w="3845" w:type="dxa"/>
            <w:tcPrChange w:id="291" w:author="Автор">
              <w:tcPr>
                <w:tcW w:w="5035" w:type="dxa"/>
                <w:gridSpan w:val="3"/>
              </w:tcPr>
            </w:tcPrChange>
          </w:tcPr>
          <w:p w:rsidR="00E218FC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</w:tr>
      <w:tr w:rsidR="00241438" w:rsidRPr="003D1D9F" w:rsidTr="00013BA1">
        <w:trPr>
          <w:trPrChange w:id="292" w:author="Автор">
            <w:trPr>
              <w:gridAfter w:val="0"/>
            </w:trPr>
          </w:trPrChange>
        </w:trPr>
        <w:tc>
          <w:tcPr>
            <w:tcW w:w="6576" w:type="dxa"/>
            <w:tcPrChange w:id="293" w:author="Автор">
              <w:tcPr>
                <w:tcW w:w="5160" w:type="dxa"/>
                <w:gridSpan w:val="2"/>
              </w:tcPr>
            </w:tcPrChange>
          </w:tcPr>
          <w:p w:rsidR="00241438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getCycleDiagramList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  <w:tc>
          <w:tcPr>
            <w:tcW w:w="3845" w:type="dxa"/>
            <w:tcPrChange w:id="294" w:author="Автор">
              <w:tcPr>
                <w:tcW w:w="5035" w:type="dxa"/>
                <w:gridSpan w:val="3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  <w:tr w:rsidR="00241438" w:rsidRPr="003D1D9F" w:rsidTr="00013BA1">
        <w:trPr>
          <w:trPrChange w:id="295" w:author="Автор">
            <w:trPr>
              <w:gridAfter w:val="0"/>
            </w:trPr>
          </w:trPrChange>
        </w:trPr>
        <w:tc>
          <w:tcPr>
            <w:tcW w:w="6576" w:type="dxa"/>
            <w:tcPrChange w:id="296" w:author="Автор">
              <w:tcPr>
                <w:tcW w:w="5160" w:type="dxa"/>
                <w:gridSpan w:val="2"/>
              </w:tcPr>
            </w:tcPrChange>
          </w:tcPr>
          <w:p w:rsidR="00241438" w:rsidRPr="007A00B1" w:rsidRDefault="000515E0" w:rsidP="00C57523">
            <w:pPr>
              <w:rPr>
                <w:bCs/>
              </w:rPr>
            </w:pPr>
            <w:r w:rsidRPr="009B7C79">
              <w:rPr>
                <w:bCs/>
              </w:rPr>
              <w:t>getCycleDiagramListBySan</w:t>
            </w:r>
          </w:p>
          <w:p w:rsidR="000515E0" w:rsidRPr="000515E0" w:rsidRDefault="000515E0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  <w:tc>
          <w:tcPr>
            <w:tcW w:w="3845" w:type="dxa"/>
            <w:tcPrChange w:id="297" w:author="Автор">
              <w:tcPr>
                <w:tcW w:w="5035" w:type="dxa"/>
                <w:gridSpan w:val="3"/>
              </w:tcPr>
            </w:tcPrChange>
          </w:tcPr>
          <w:p w:rsidR="00241438" w:rsidRDefault="000515E0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0515E0" w:rsidRPr="003D1D9F" w:rsidTr="00013BA1">
        <w:trPr>
          <w:trPrChange w:id="298" w:author="Автор">
            <w:trPr>
              <w:gridAfter w:val="0"/>
            </w:trPr>
          </w:trPrChange>
        </w:trPr>
        <w:tc>
          <w:tcPr>
            <w:tcW w:w="6576" w:type="dxa"/>
            <w:tcPrChange w:id="299" w:author="Автор">
              <w:tcPr>
                <w:tcW w:w="5160" w:type="dxa"/>
                <w:gridSpan w:val="2"/>
              </w:tcPr>
            </w:tcPrChange>
          </w:tcPr>
          <w:p w:rsidR="000515E0" w:rsidRPr="009B7C79" w:rsidRDefault="0084673F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3845" w:type="dxa"/>
            <w:tcPrChange w:id="300" w:author="Автор">
              <w:tcPr>
                <w:tcW w:w="5035" w:type="dxa"/>
                <w:gridSpan w:val="3"/>
              </w:tcPr>
            </w:tcPrChange>
          </w:tcPr>
          <w:p w:rsidR="000515E0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ЛС</w:t>
            </w:r>
          </w:p>
        </w:tc>
      </w:tr>
      <w:tr w:rsidR="0084673F" w:rsidRPr="003D1D9F" w:rsidTr="00013BA1">
        <w:trPr>
          <w:trPrChange w:id="301" w:author="Автор">
            <w:trPr>
              <w:gridAfter w:val="0"/>
            </w:trPr>
          </w:trPrChange>
        </w:trPr>
        <w:tc>
          <w:tcPr>
            <w:tcW w:w="6576" w:type="dxa"/>
            <w:tcPrChange w:id="302" w:author="Автор">
              <w:tcPr>
                <w:tcW w:w="5160" w:type="dxa"/>
                <w:gridSpan w:val="2"/>
              </w:tcPr>
            </w:tcPrChange>
          </w:tcPr>
          <w:p w:rsidR="0084673F" w:rsidRPr="00C57523" w:rsidRDefault="0084673F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3845" w:type="dxa"/>
            <w:tcPrChange w:id="303" w:author="Автор">
              <w:tcPr>
                <w:tcW w:w="5035" w:type="dxa"/>
                <w:gridSpan w:val="3"/>
              </w:tcPr>
            </w:tcPrChange>
          </w:tcPr>
          <w:p w:rsidR="0084673F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4673F" w:rsidRPr="003D1D9F" w:rsidTr="00013BA1">
        <w:trPr>
          <w:trPrChange w:id="304" w:author="Автор">
            <w:trPr>
              <w:gridAfter w:val="0"/>
            </w:trPr>
          </w:trPrChange>
        </w:trPr>
        <w:tc>
          <w:tcPr>
            <w:tcW w:w="6576" w:type="dxa"/>
            <w:tcPrChange w:id="305" w:author="Автор">
              <w:tcPr>
                <w:tcW w:w="5160" w:type="dxa"/>
                <w:gridSpan w:val="2"/>
              </w:tcPr>
            </w:tcPrChange>
          </w:tcPr>
          <w:p w:rsidR="0084673F" w:rsidRPr="006030B7" w:rsidRDefault="00CE5927" w:rsidP="00C57523">
            <w:del w:id="306" w:author="Автор">
              <w:r w:rsidRPr="00CE5927" w:rsidDel="00782C66">
                <w:lastRenderedPageBreak/>
                <w:delText>getSubscriptionFeedingHistoryList</w:delText>
              </w:r>
            </w:del>
            <w:ins w:id="307" w:author="Автор">
              <w:r w:rsidR="00782C66" w:rsidRPr="00CE5927">
                <w:t>getSubscriptionFeeding</w:t>
              </w:r>
              <w:r w:rsidR="00782C66">
                <w:rPr>
                  <w:lang w:val="en-US"/>
                </w:rPr>
                <w:t>Journal</w:t>
              </w:r>
            </w:ins>
          </w:p>
          <w:p w:rsidR="005F6793" w:rsidRPr="0073077E" w:rsidRDefault="005F6793" w:rsidP="006030B7">
            <w:pPr>
              <w:rPr>
                <w:bCs/>
              </w:rPr>
            </w:pPr>
            <w:r w:rsidRPr="00CE5927">
              <w:t xml:space="preserve">Получения </w:t>
            </w:r>
            <w:del w:id="308" w:author="Автор">
              <w:r w:rsidRPr="00CE5927" w:rsidDel="006030B7">
                <w:delText xml:space="preserve">истории </w:delText>
              </w:r>
            </w:del>
            <w:ins w:id="309" w:author="Автор">
              <w:r w:rsidR="006030B7">
                <w:t xml:space="preserve">журнала </w:t>
              </w:r>
            </w:ins>
            <w:r w:rsidRPr="00CE5927">
              <w:t>изменений подписки, по номеру ЛС</w:t>
            </w:r>
          </w:p>
        </w:tc>
        <w:tc>
          <w:tcPr>
            <w:tcW w:w="3845" w:type="dxa"/>
            <w:tcPrChange w:id="310" w:author="Автор">
              <w:tcPr>
                <w:tcW w:w="5035" w:type="dxa"/>
                <w:gridSpan w:val="3"/>
              </w:tcPr>
            </w:tcPrChange>
          </w:tcPr>
          <w:p w:rsidR="0084673F" w:rsidRDefault="005F6793" w:rsidP="006030B7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</w:t>
            </w:r>
            <w:del w:id="311" w:author="Автор">
              <w:r w:rsidRPr="00CE5927" w:rsidDel="006030B7">
                <w:delText xml:space="preserve">истории </w:delText>
              </w:r>
            </w:del>
            <w:ins w:id="312" w:author="Автор">
              <w:r w:rsidR="006030B7">
                <w:t xml:space="preserve">журнала </w:t>
              </w:r>
            </w:ins>
            <w:r w:rsidRPr="00CE5927">
              <w:t>изменений подписки, по номеру ЛС</w:t>
            </w:r>
          </w:p>
        </w:tc>
      </w:tr>
      <w:tr w:rsidR="00E218FC" w:rsidRPr="003D1D9F" w:rsidDel="00DB28CB" w:rsidTr="00013BA1">
        <w:trPr>
          <w:del w:id="313" w:author="Автор"/>
          <w:trPrChange w:id="314" w:author="Автор">
            <w:trPr>
              <w:gridAfter w:val="0"/>
            </w:trPr>
          </w:trPrChange>
        </w:trPr>
        <w:tc>
          <w:tcPr>
            <w:tcW w:w="6576" w:type="dxa"/>
            <w:tcPrChange w:id="315" w:author="Автор">
              <w:tcPr>
                <w:tcW w:w="5160" w:type="dxa"/>
                <w:gridSpan w:val="2"/>
              </w:tcPr>
            </w:tcPrChange>
          </w:tcPr>
          <w:p w:rsidR="00E218FC" w:rsidDel="00DB28CB" w:rsidRDefault="005F6793" w:rsidP="00C57523">
            <w:pPr>
              <w:rPr>
                <w:del w:id="316" w:author="Автор"/>
              </w:rPr>
            </w:pPr>
            <w:del w:id="317" w:author="Автор">
              <w:r w:rsidRPr="00CE5927" w:rsidDel="00DB28CB">
                <w:delText>getSubscriptionFeedingHistoryListBySan</w:delText>
              </w:r>
            </w:del>
          </w:p>
          <w:p w:rsidR="005F6793" w:rsidRPr="00C57523" w:rsidDel="00DB28CB" w:rsidRDefault="005F6793" w:rsidP="00C57523">
            <w:pPr>
              <w:rPr>
                <w:del w:id="318" w:author="Автор"/>
                <w:bCs/>
              </w:rPr>
            </w:pPr>
            <w:del w:id="319" w:author="Автор">
              <w:r w:rsidRPr="00CE5927" w:rsidDel="00DB28CB">
                <w:delText xml:space="preserve">Получения истории </w:delText>
              </w:r>
              <w:r w:rsidDel="00DB28CB">
                <w:delText>изменений подписки, по номеру СНИЛС</w:delText>
              </w:r>
            </w:del>
          </w:p>
        </w:tc>
        <w:tc>
          <w:tcPr>
            <w:tcW w:w="3845" w:type="dxa"/>
            <w:tcPrChange w:id="320" w:author="Автор">
              <w:tcPr>
                <w:tcW w:w="5035" w:type="dxa"/>
                <w:gridSpan w:val="3"/>
              </w:tcPr>
            </w:tcPrChange>
          </w:tcPr>
          <w:p w:rsidR="00E218FC" w:rsidDel="00DB28CB" w:rsidRDefault="005F6793" w:rsidP="00D030A6">
            <w:pPr>
              <w:pStyle w:val="1"/>
              <w:numPr>
                <w:ilvl w:val="0"/>
                <w:numId w:val="0"/>
              </w:numPr>
              <w:rPr>
                <w:del w:id="321" w:author="Автор"/>
                <w:bCs/>
              </w:rPr>
            </w:pPr>
            <w:del w:id="322" w:author="Автор">
              <w:r w:rsidRPr="00CE5927" w:rsidDel="00DB28CB">
                <w:delText xml:space="preserve">Получения истории </w:delText>
              </w:r>
              <w:r w:rsidDel="00DB28CB">
                <w:delText>изменений подписки, по номеру СНИЛС</w:delText>
              </w:r>
            </w:del>
          </w:p>
        </w:tc>
      </w:tr>
      <w:tr w:rsidR="00E218FC" w:rsidRPr="003D1D9F" w:rsidTr="00013BA1">
        <w:trPr>
          <w:trPrChange w:id="323" w:author="Автор">
            <w:trPr>
              <w:gridAfter w:val="0"/>
            </w:trPr>
          </w:trPrChange>
        </w:trPr>
        <w:tc>
          <w:tcPr>
            <w:tcW w:w="6576" w:type="dxa"/>
            <w:tcPrChange w:id="324" w:author="Автор">
              <w:tcPr>
                <w:tcW w:w="5160" w:type="dxa"/>
                <w:gridSpan w:val="2"/>
              </w:tcPr>
            </w:tcPrChange>
          </w:tcPr>
          <w:p w:rsidR="00E218FC" w:rsidRDefault="005F6793" w:rsidP="00C57523">
            <w:r w:rsidRPr="00CE5927">
              <w:t>getCycleDiagramHistoryList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  <w:tc>
          <w:tcPr>
            <w:tcW w:w="3845" w:type="dxa"/>
            <w:tcPrChange w:id="325" w:author="Автор">
              <w:tcPr>
                <w:tcW w:w="5035" w:type="dxa"/>
                <w:gridSpan w:val="3"/>
              </w:tcPr>
            </w:tcPrChange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</w:tr>
      <w:tr w:rsidR="00E218FC" w:rsidRPr="003D1D9F" w:rsidTr="00013BA1">
        <w:trPr>
          <w:trPrChange w:id="326" w:author="Автор">
            <w:trPr>
              <w:gridAfter w:val="0"/>
            </w:trPr>
          </w:trPrChange>
        </w:trPr>
        <w:tc>
          <w:tcPr>
            <w:tcW w:w="6576" w:type="dxa"/>
            <w:tcPrChange w:id="327" w:author="Автор">
              <w:tcPr>
                <w:tcW w:w="5160" w:type="dxa"/>
                <w:gridSpan w:val="2"/>
              </w:tcPr>
            </w:tcPrChange>
          </w:tcPr>
          <w:p w:rsidR="00E218FC" w:rsidRDefault="005F6793" w:rsidP="00C57523">
            <w:r w:rsidRPr="00CE5927">
              <w:t>getCycleDiagramHistoryListBySan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  <w:tc>
          <w:tcPr>
            <w:tcW w:w="3845" w:type="dxa"/>
            <w:tcPrChange w:id="328" w:author="Автор">
              <w:tcPr>
                <w:tcW w:w="5035" w:type="dxa"/>
                <w:gridSpan w:val="3"/>
              </w:tcPr>
            </w:tcPrChange>
          </w:tcPr>
          <w:p w:rsidR="00E218FC" w:rsidRDefault="005F679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E218FC" w:rsidRPr="003D1D9F" w:rsidTr="00013BA1">
        <w:trPr>
          <w:trPrChange w:id="329" w:author="Автор">
            <w:trPr>
              <w:gridAfter w:val="0"/>
            </w:trPr>
          </w:trPrChange>
        </w:trPr>
        <w:tc>
          <w:tcPr>
            <w:tcW w:w="6576" w:type="dxa"/>
            <w:tcPrChange w:id="330" w:author="Автор">
              <w:tcPr>
                <w:tcW w:w="5160" w:type="dxa"/>
                <w:gridSpan w:val="2"/>
              </w:tcPr>
            </w:tcPrChange>
          </w:tcPr>
          <w:p w:rsidR="00E218FC" w:rsidRPr="00E16E79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getMenuListWithProhibitions</w:t>
            </w:r>
          </w:p>
        </w:tc>
        <w:tc>
          <w:tcPr>
            <w:tcW w:w="3845" w:type="dxa"/>
            <w:tcPrChange w:id="331" w:author="Автор">
              <w:tcPr>
                <w:tcW w:w="5035" w:type="dxa"/>
                <w:gridSpan w:val="3"/>
              </w:tcPr>
            </w:tcPrChange>
          </w:tcPr>
          <w:p w:rsidR="00E218FC" w:rsidRPr="000A0CDD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меню с указанием правила запрета. </w:t>
            </w:r>
          </w:p>
        </w:tc>
      </w:tr>
      <w:tr w:rsidR="00E218FC" w:rsidRPr="003D1D9F" w:rsidTr="00013BA1">
        <w:trPr>
          <w:trPrChange w:id="332" w:author="Автор">
            <w:trPr>
              <w:gridAfter w:val="0"/>
            </w:trPr>
          </w:trPrChange>
        </w:trPr>
        <w:tc>
          <w:tcPr>
            <w:tcW w:w="6576" w:type="dxa"/>
            <w:tcPrChange w:id="333" w:author="Автор">
              <w:tcPr>
                <w:tcW w:w="5160" w:type="dxa"/>
                <w:gridSpan w:val="2"/>
              </w:tcPr>
            </w:tcPrChange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addProhibition</w:t>
            </w:r>
          </w:p>
        </w:tc>
        <w:tc>
          <w:tcPr>
            <w:tcW w:w="3845" w:type="dxa"/>
            <w:tcPrChange w:id="334" w:author="Автор">
              <w:tcPr>
                <w:tcW w:w="5035" w:type="dxa"/>
                <w:gridSpan w:val="3"/>
              </w:tcPr>
            </w:tcPrChange>
          </w:tcPr>
          <w:p w:rsidR="00E218FC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Установказапрета</w:t>
            </w:r>
          </w:p>
        </w:tc>
      </w:tr>
      <w:tr w:rsidR="00E218FC" w:rsidRPr="003D1D9F" w:rsidTr="00013BA1">
        <w:trPr>
          <w:trPrChange w:id="335" w:author="Автор">
            <w:trPr>
              <w:gridAfter w:val="0"/>
            </w:trPr>
          </w:trPrChange>
        </w:trPr>
        <w:tc>
          <w:tcPr>
            <w:tcW w:w="6576" w:type="dxa"/>
            <w:tcPrChange w:id="336" w:author="Автор">
              <w:tcPr>
                <w:tcW w:w="5160" w:type="dxa"/>
                <w:gridSpan w:val="2"/>
              </w:tcPr>
            </w:tcPrChange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  <w:tc>
          <w:tcPr>
            <w:tcW w:w="3845" w:type="dxa"/>
            <w:tcPrChange w:id="337" w:author="Автор">
              <w:tcPr>
                <w:tcW w:w="5035" w:type="dxa"/>
                <w:gridSpan w:val="3"/>
              </w:tcPr>
            </w:tcPrChange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Снятие запрета</w:t>
            </w:r>
          </w:p>
        </w:tc>
      </w:tr>
      <w:tr w:rsidR="00732FDD" w:rsidRPr="003D1D9F" w:rsidDel="002B3BFF" w:rsidTr="00013BA1">
        <w:trPr>
          <w:ins w:id="338" w:author="Автор"/>
          <w:del w:id="339" w:author="Автор"/>
          <w:trPrChange w:id="340" w:author="Автор">
            <w:trPr>
              <w:gridAfter w:val="0"/>
            </w:trPr>
          </w:trPrChange>
        </w:trPr>
        <w:tc>
          <w:tcPr>
            <w:tcW w:w="6576" w:type="dxa"/>
            <w:tcPrChange w:id="341" w:author="Автор">
              <w:tcPr>
                <w:tcW w:w="5160" w:type="dxa"/>
                <w:gridSpan w:val="2"/>
              </w:tcPr>
            </w:tcPrChange>
          </w:tcPr>
          <w:p w:rsidR="00732FDD" w:rsidRPr="000A0CDD" w:rsidDel="002B3BFF" w:rsidRDefault="00732FDD" w:rsidP="00C57523">
            <w:pPr>
              <w:rPr>
                <w:ins w:id="342" w:author="Автор"/>
                <w:del w:id="343" w:author="Автор"/>
                <w:bCs/>
              </w:rPr>
            </w:pPr>
            <w:ins w:id="344" w:author="Автор">
              <w:del w:id="345" w:author="Автор">
                <w:r w:rsidDel="002B3BFF">
                  <w:delText>getEnterEven</w:delText>
                </w:r>
                <w:r w:rsidDel="002B3BFF">
                  <w:rPr>
                    <w:lang w:val="en-US"/>
                  </w:rPr>
                  <w:delText>WithRep</w:delText>
                </w:r>
                <w:r w:rsidDel="002B3BFF">
                  <w:delText>List</w:delText>
                </w:r>
              </w:del>
            </w:ins>
          </w:p>
        </w:tc>
        <w:tc>
          <w:tcPr>
            <w:tcW w:w="3845" w:type="dxa"/>
            <w:tcPrChange w:id="346" w:author="Автор">
              <w:tcPr>
                <w:tcW w:w="5035" w:type="dxa"/>
                <w:gridSpan w:val="3"/>
              </w:tcPr>
            </w:tcPrChange>
          </w:tcPr>
          <w:p w:rsidR="00732FDD" w:rsidDel="002B3BFF" w:rsidRDefault="00732FDD" w:rsidP="0073077E">
            <w:pPr>
              <w:pStyle w:val="1"/>
              <w:numPr>
                <w:ilvl w:val="0"/>
                <w:numId w:val="0"/>
              </w:numPr>
              <w:rPr>
                <w:ins w:id="347" w:author="Автор"/>
                <w:del w:id="348" w:author="Автор"/>
                <w:bCs/>
              </w:rPr>
            </w:pPr>
            <w:ins w:id="349" w:author="Автор">
              <w:del w:id="350" w:author="Автор">
                <w:r w:rsidDel="002B3BFF">
                  <w:delText>Получение данных посещениях образовательного учреждения и информации по опекуну</w:delText>
                </w:r>
              </w:del>
            </w:ins>
          </w:p>
        </w:tc>
      </w:tr>
      <w:tr w:rsidR="00C115CA" w:rsidRPr="003D1D9F" w:rsidDel="002B3BFF" w:rsidTr="00013BA1">
        <w:trPr>
          <w:ins w:id="351" w:author="Автор"/>
          <w:trPrChange w:id="352" w:author="Автор">
            <w:trPr>
              <w:gridAfter w:val="0"/>
            </w:trPr>
          </w:trPrChange>
        </w:trPr>
        <w:tc>
          <w:tcPr>
            <w:tcW w:w="6576" w:type="dxa"/>
            <w:tcPrChange w:id="353" w:author="Автор">
              <w:tcPr>
                <w:tcW w:w="5160" w:type="dxa"/>
                <w:gridSpan w:val="2"/>
              </w:tcPr>
            </w:tcPrChange>
          </w:tcPr>
          <w:p w:rsidR="00C115CA" w:rsidDel="002B3BFF" w:rsidRDefault="00C115CA" w:rsidP="00C57523">
            <w:pPr>
              <w:rPr>
                <w:ins w:id="354" w:author="Автор"/>
              </w:rPr>
            </w:pPr>
            <w:ins w:id="355" w:author="Автор">
              <w:r w:rsidRPr="00C115CA">
                <w:t>getClientRepresentatives</w:t>
              </w:r>
            </w:ins>
          </w:p>
        </w:tc>
        <w:tc>
          <w:tcPr>
            <w:tcW w:w="3845" w:type="dxa"/>
            <w:tcPrChange w:id="356" w:author="Автор">
              <w:tcPr>
                <w:tcW w:w="5035" w:type="dxa"/>
                <w:gridSpan w:val="3"/>
              </w:tcPr>
            </w:tcPrChange>
          </w:tcPr>
          <w:p w:rsidR="00C115CA" w:rsidDel="002B3BFF" w:rsidRDefault="00C115CA" w:rsidP="0073077E">
            <w:pPr>
              <w:pStyle w:val="1"/>
              <w:numPr>
                <w:ilvl w:val="0"/>
                <w:numId w:val="0"/>
              </w:numPr>
              <w:rPr>
                <w:ins w:id="357" w:author="Автор"/>
              </w:rPr>
            </w:pPr>
            <w:ins w:id="358" w:author="Автор">
              <w:r>
                <w:t>Получение данных о представителях ребенка по номеру контракта</w:t>
              </w:r>
            </w:ins>
          </w:p>
        </w:tc>
      </w:tr>
      <w:tr w:rsidR="00325F2A" w:rsidRPr="003D1D9F" w:rsidDel="002B3BFF" w:rsidTr="00013BA1">
        <w:trPr>
          <w:ins w:id="359" w:author="Автор"/>
        </w:trPr>
        <w:tc>
          <w:tcPr>
            <w:tcW w:w="6576" w:type="dxa"/>
          </w:tcPr>
          <w:p w:rsidR="00325F2A" w:rsidRPr="00325F2A" w:rsidRDefault="00325F2A" w:rsidP="00325F2A">
            <w:pPr>
              <w:rPr>
                <w:ins w:id="360" w:author="Автор"/>
                <w:rPrChange w:id="361" w:author="Автор">
                  <w:rPr>
                    <w:ins w:id="362" w:author="Автор"/>
                    <w:highlight w:val="yellow"/>
                  </w:rPr>
                </w:rPrChange>
              </w:rPr>
            </w:pPr>
            <w:ins w:id="363" w:author="Автор">
              <w:r w:rsidRPr="00325F2A">
                <w:rPr>
                  <w:rPrChange w:id="364" w:author="Автор">
                    <w:rPr>
                      <w:highlight w:val="yellow"/>
                    </w:rPr>
                  </w:rPrChange>
                </w:rPr>
                <w:t>getNotificationTypes</w:t>
              </w:r>
            </w:ins>
          </w:p>
          <w:p w:rsidR="00325F2A" w:rsidRPr="00C115CA" w:rsidRDefault="00325F2A" w:rsidP="00325F2A">
            <w:pPr>
              <w:rPr>
                <w:ins w:id="365" w:author="Автор"/>
              </w:rPr>
            </w:pPr>
            <w:ins w:id="366" w:author="Автор">
              <w:r w:rsidRPr="00325F2A">
                <w:rPr>
                  <w:rPrChange w:id="367" w:author="Автор">
                    <w:rPr>
                      <w:highlight w:val="yellow"/>
                    </w:rPr>
                  </w:rPrChange>
                </w:rPr>
                <w:t>Получить доступные типы уведомлений клиентов</w:t>
              </w:r>
            </w:ins>
          </w:p>
        </w:tc>
        <w:tc>
          <w:tcPr>
            <w:tcW w:w="3845" w:type="dxa"/>
          </w:tcPr>
          <w:p w:rsidR="00325F2A" w:rsidRDefault="00325F2A" w:rsidP="0073077E">
            <w:pPr>
              <w:pStyle w:val="1"/>
              <w:numPr>
                <w:ilvl w:val="0"/>
                <w:numId w:val="0"/>
              </w:numPr>
              <w:rPr>
                <w:ins w:id="368" w:author="Автор"/>
              </w:rPr>
            </w:pPr>
            <w:ins w:id="369" w:author="Автор">
              <w:r w:rsidRPr="00325F2A">
                <w:rPr>
                  <w:rPrChange w:id="370" w:author="Автор">
                    <w:rPr>
                      <w:highlight w:val="yellow"/>
                    </w:rPr>
                  </w:rPrChange>
                </w:rPr>
                <w:t>Получить доступные типы уведомлений клиентов для последующей настройки</w:t>
              </w:r>
            </w:ins>
          </w:p>
        </w:tc>
      </w:tr>
      <w:tr w:rsidR="00325F2A" w:rsidRPr="003D1D9F" w:rsidDel="002B3BFF" w:rsidTr="00013BA1">
        <w:trPr>
          <w:ins w:id="371" w:author="Автор"/>
        </w:trPr>
        <w:tc>
          <w:tcPr>
            <w:tcW w:w="6576" w:type="dxa"/>
          </w:tcPr>
          <w:p w:rsidR="00325F2A" w:rsidRPr="00325F2A" w:rsidRDefault="00325F2A" w:rsidP="00325F2A">
            <w:pPr>
              <w:rPr>
                <w:ins w:id="372" w:author="Автор"/>
                <w:rPrChange w:id="373" w:author="Автор">
                  <w:rPr>
                    <w:ins w:id="374" w:author="Автор"/>
                    <w:highlight w:val="yellow"/>
                  </w:rPr>
                </w:rPrChange>
              </w:rPr>
            </w:pPr>
            <w:ins w:id="375" w:author="Автор">
              <w:r w:rsidRPr="00325F2A">
                <w:rPr>
                  <w:rPrChange w:id="376" w:author="Автор">
                    <w:rPr>
                      <w:highlight w:val="yellow"/>
                    </w:rPr>
                  </w:rPrChange>
                </w:rPr>
                <w:t>getNotificationSettings</w:t>
              </w:r>
            </w:ins>
          </w:p>
          <w:p w:rsidR="00325F2A" w:rsidRPr="00325F2A" w:rsidRDefault="00325F2A" w:rsidP="00325F2A">
            <w:pPr>
              <w:rPr>
                <w:ins w:id="377" w:author="Автор"/>
                <w:rPrChange w:id="378" w:author="Автор">
                  <w:rPr>
                    <w:ins w:id="379" w:author="Автор"/>
                    <w:highlight w:val="yellow"/>
                  </w:rPr>
                </w:rPrChange>
              </w:rPr>
            </w:pPr>
            <w:ins w:id="380" w:author="Автор">
              <w:r w:rsidRPr="00325F2A">
                <w:rPr>
                  <w:rPrChange w:id="381" w:author="Автор">
                    <w:rPr>
                      <w:highlight w:val="yellow"/>
                    </w:rPr>
                  </w:rPrChange>
                </w:rPr>
                <w:t>Получить настройки уведомлений клиента по номеру ЛС</w:t>
              </w:r>
            </w:ins>
          </w:p>
        </w:tc>
        <w:tc>
          <w:tcPr>
            <w:tcW w:w="3845" w:type="dxa"/>
          </w:tcPr>
          <w:p w:rsidR="00325F2A" w:rsidRDefault="00325F2A" w:rsidP="0073077E">
            <w:pPr>
              <w:pStyle w:val="1"/>
              <w:numPr>
                <w:ilvl w:val="0"/>
                <w:numId w:val="0"/>
              </w:numPr>
              <w:rPr>
                <w:ins w:id="382" w:author="Автор"/>
              </w:rPr>
            </w:pPr>
            <w:ins w:id="383" w:author="Автор">
              <w:r w:rsidRPr="00325F2A">
                <w:rPr>
                  <w:rPrChange w:id="384" w:author="Автор">
                    <w:rPr>
                      <w:highlight w:val="yellow"/>
                    </w:rPr>
                  </w:rPrChange>
                </w:rPr>
                <w:t>Получить настройки уведомлений клиента по номеру ЛС</w:t>
              </w:r>
            </w:ins>
          </w:p>
        </w:tc>
      </w:tr>
      <w:tr w:rsidR="00325F2A" w:rsidRPr="003D1D9F" w:rsidDel="002B3BFF" w:rsidTr="00013BA1">
        <w:trPr>
          <w:ins w:id="385" w:author="Автор"/>
        </w:trPr>
        <w:tc>
          <w:tcPr>
            <w:tcW w:w="6576" w:type="dxa"/>
          </w:tcPr>
          <w:p w:rsidR="00325F2A" w:rsidRPr="00325F2A" w:rsidRDefault="00325F2A" w:rsidP="00325F2A">
            <w:pPr>
              <w:rPr>
                <w:ins w:id="386" w:author="Автор"/>
                <w:rPrChange w:id="387" w:author="Автор">
                  <w:rPr>
                    <w:ins w:id="388" w:author="Автор"/>
                    <w:highlight w:val="yellow"/>
                  </w:rPr>
                </w:rPrChange>
              </w:rPr>
            </w:pPr>
            <w:ins w:id="389" w:author="Автор">
              <w:r w:rsidRPr="00325F2A">
                <w:rPr>
                  <w:rPrChange w:id="390" w:author="Автор">
                    <w:rPr>
                      <w:highlight w:val="yellow"/>
                      <w:lang w:val="en-US"/>
                    </w:rPr>
                  </w:rPrChange>
                </w:rPr>
                <w:t>setNotificationSettings</w:t>
              </w:r>
            </w:ins>
          </w:p>
          <w:p w:rsidR="00325F2A" w:rsidRPr="00325F2A" w:rsidRDefault="00325F2A" w:rsidP="00325F2A">
            <w:pPr>
              <w:rPr>
                <w:ins w:id="391" w:author="Автор"/>
                <w:rPrChange w:id="392" w:author="Автор">
                  <w:rPr>
                    <w:ins w:id="393" w:author="Автор"/>
                    <w:highlight w:val="yellow"/>
                  </w:rPr>
                </w:rPrChange>
              </w:rPr>
            </w:pPr>
            <w:ins w:id="394" w:author="Автор">
              <w:r w:rsidRPr="00325F2A">
                <w:rPr>
                  <w:rPrChange w:id="395" w:author="Автор">
                    <w:rPr>
                      <w:highlight w:val="yellow"/>
                    </w:rPr>
                  </w:rPrChange>
                </w:rPr>
                <w:t>Установить настройки уведомлений клиента по номеру ЛС</w:t>
              </w:r>
            </w:ins>
          </w:p>
        </w:tc>
        <w:tc>
          <w:tcPr>
            <w:tcW w:w="3845" w:type="dxa"/>
          </w:tcPr>
          <w:p w:rsidR="00325F2A" w:rsidRDefault="00325F2A" w:rsidP="0073077E">
            <w:pPr>
              <w:pStyle w:val="1"/>
              <w:numPr>
                <w:ilvl w:val="0"/>
                <w:numId w:val="0"/>
              </w:numPr>
              <w:rPr>
                <w:ins w:id="396" w:author="Автор"/>
              </w:rPr>
            </w:pPr>
            <w:ins w:id="397" w:author="Автор">
              <w:r w:rsidRPr="00325F2A">
                <w:rPr>
                  <w:rPrChange w:id="398" w:author="Автор">
                    <w:rPr>
                      <w:highlight w:val="yellow"/>
                    </w:rPr>
                  </w:rPrChange>
                </w:rPr>
                <w:t>Установить настройки уведомлений клиента по номеру ЛС</w:t>
              </w:r>
            </w:ins>
          </w:p>
        </w:tc>
      </w:tr>
      <w:tr w:rsidR="00C17835" w:rsidRPr="003D1D9F" w:rsidDel="002B3BFF" w:rsidTr="00013BA1">
        <w:trPr>
          <w:ins w:id="399" w:author="Автор"/>
        </w:trPr>
        <w:tc>
          <w:tcPr>
            <w:tcW w:w="6576" w:type="dxa"/>
          </w:tcPr>
          <w:p w:rsidR="00C17835" w:rsidRDefault="00C17835" w:rsidP="00325F2A">
            <w:pPr>
              <w:rPr>
                <w:ins w:id="400" w:author="Автор"/>
              </w:rPr>
            </w:pPr>
            <w:ins w:id="401" w:author="Автор">
              <w:r w:rsidRPr="00C17835">
                <w:t>getVisitorsSummary</w:t>
              </w:r>
            </w:ins>
          </w:p>
          <w:p w:rsidR="00C17835" w:rsidRPr="00C17835" w:rsidRDefault="00C17835" w:rsidP="00325F2A">
            <w:pPr>
              <w:rPr>
                <w:ins w:id="402" w:author="Автор"/>
              </w:rPr>
            </w:pPr>
            <w:ins w:id="403" w:author="Автор">
              <w:r>
                <w:t>Получение статистики по клиентам внутри здания</w:t>
              </w:r>
              <w:r w:rsidR="0034340B">
                <w:t xml:space="preserve"> за сегодня</w:t>
              </w:r>
            </w:ins>
          </w:p>
        </w:tc>
        <w:tc>
          <w:tcPr>
            <w:tcW w:w="3845" w:type="dxa"/>
          </w:tcPr>
          <w:p w:rsidR="00C17835" w:rsidRPr="0034340B" w:rsidRDefault="00C17835" w:rsidP="0073077E">
            <w:pPr>
              <w:pStyle w:val="1"/>
              <w:numPr>
                <w:ilvl w:val="0"/>
                <w:numId w:val="0"/>
              </w:numPr>
              <w:rPr>
                <w:ins w:id="404" w:author="Автор"/>
              </w:rPr>
            </w:pPr>
            <w:ins w:id="405" w:author="Автор">
              <w:r>
                <w:t>Получение статистики по клиентам внутри здания</w:t>
              </w:r>
              <w:r w:rsidR="0034340B" w:rsidRPr="0034340B">
                <w:rPr>
                  <w:rPrChange w:id="406" w:author="Автор">
                    <w:rPr>
                      <w:lang w:val="en-US"/>
                    </w:rPr>
                  </w:rPrChange>
                </w:rPr>
                <w:t xml:space="preserve"> </w:t>
              </w:r>
              <w:r w:rsidR="0034340B">
                <w:t>на текущий момент</w:t>
              </w:r>
            </w:ins>
          </w:p>
        </w:tc>
      </w:tr>
      <w:tr w:rsidR="00C17835" w:rsidRPr="003D1D9F" w:rsidDel="002B3BFF" w:rsidTr="00013BA1">
        <w:trPr>
          <w:ins w:id="407" w:author="Автор"/>
        </w:trPr>
        <w:tc>
          <w:tcPr>
            <w:tcW w:w="6576" w:type="dxa"/>
          </w:tcPr>
          <w:p w:rsidR="00C17835" w:rsidRDefault="00C17835" w:rsidP="00325F2A">
            <w:pPr>
              <w:rPr>
                <w:ins w:id="408" w:author="Автор"/>
              </w:rPr>
            </w:pPr>
            <w:ins w:id="409" w:author="Автор">
              <w:r w:rsidRPr="00C17835">
                <w:t>getVisitorsSummaryByDate</w:t>
              </w:r>
            </w:ins>
          </w:p>
          <w:p w:rsidR="00C17835" w:rsidRPr="00C17835" w:rsidRDefault="0034340B" w:rsidP="00325F2A">
            <w:pPr>
              <w:rPr>
                <w:ins w:id="410" w:author="Автор"/>
              </w:rPr>
            </w:pPr>
            <w:ins w:id="411" w:author="Автор">
              <w:r>
                <w:t>Получение статистики по клиентам внутри здания в указанную дату</w:t>
              </w:r>
            </w:ins>
          </w:p>
        </w:tc>
        <w:tc>
          <w:tcPr>
            <w:tcW w:w="3845" w:type="dxa"/>
          </w:tcPr>
          <w:p w:rsidR="00C17835" w:rsidRDefault="0034340B" w:rsidP="0034340B">
            <w:pPr>
              <w:pStyle w:val="1"/>
              <w:numPr>
                <w:ilvl w:val="0"/>
                <w:numId w:val="0"/>
              </w:numPr>
              <w:rPr>
                <w:ins w:id="412" w:author="Автор"/>
              </w:rPr>
            </w:pPr>
            <w:ins w:id="413" w:author="Автор">
              <w:r>
                <w:t>Получение статистики по клиентам внутри здания</w:t>
              </w:r>
              <w:r w:rsidRPr="00A046D3">
                <w:t xml:space="preserve"> </w:t>
              </w:r>
              <w:r>
                <w:t>в заданный момент времени</w:t>
              </w:r>
            </w:ins>
          </w:p>
        </w:tc>
      </w:tr>
    </w:tbl>
    <w:p w:rsidR="00706B3D" w:rsidRPr="00706B3D" w:rsidRDefault="00706B3D">
      <w:pPr>
        <w:pStyle w:val="23"/>
        <w:numPr>
          <w:ilvl w:val="0"/>
          <w:numId w:val="0"/>
        </w:numPr>
        <w:rPr>
          <w:ins w:id="414" w:author="Автор"/>
          <w:rPrChange w:id="415" w:author="Автор">
            <w:rPr>
              <w:ins w:id="416" w:author="Автор"/>
              <w:lang w:val="en-US"/>
            </w:rPr>
          </w:rPrChange>
        </w:rPr>
        <w:pPrChange w:id="417" w:author="Автор">
          <w:pPr>
            <w:pStyle w:val="23"/>
          </w:pPr>
        </w:pPrChange>
      </w:pPr>
    </w:p>
    <w:p w:rsidR="005952BB" w:rsidRDefault="005952BB" w:rsidP="005952BB">
      <w:pPr>
        <w:pStyle w:val="23"/>
      </w:pPr>
      <w:bookmarkStart w:id="418" w:name="_Toc414982113"/>
      <w:r>
        <w:t>Сценарии использования</w:t>
      </w:r>
      <w:r w:rsidR="00E83360">
        <w:t xml:space="preserve"> и схема взаимодействия</w:t>
      </w:r>
      <w:bookmarkEnd w:id="418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</w:t>
      </w:r>
      <w:proofErr w:type="gramStart"/>
      <w:r>
        <w:t>сервис</w:t>
      </w:r>
      <w:proofErr w:type="gramEnd"/>
      <w:r>
        <w:t xml:space="preserve">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  <w:ins w:id="419" w:author="Автор">
        <w:r w:rsidR="002008CA" w:rsidRPr="00DF19BD">
          <w:rPr>
            <w:rPrChange w:id="420" w:author="Автор">
              <w:rPr>
                <w:lang w:val="en-US"/>
              </w:rPr>
            </w:rPrChange>
          </w:rPr>
          <w:t xml:space="preserve"> </w:t>
        </w:r>
        <w:r w:rsidR="002008CA">
          <w:t>и т.д.</w:t>
        </w:r>
      </w:ins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421" w:name="_Toc414982114"/>
      <w:r w:rsidRPr="00DB527F">
        <w:t>Связи с другими электронными сервисами</w:t>
      </w:r>
      <w:bookmarkEnd w:id="421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2008CA" w:rsidRDefault="002008CA">
      <w:pPr>
        <w:widowControl/>
        <w:autoSpaceDN/>
        <w:adjustRightInd/>
        <w:spacing w:line="240" w:lineRule="auto"/>
        <w:jc w:val="left"/>
        <w:textAlignment w:val="auto"/>
        <w:rPr>
          <w:ins w:id="422" w:author="Автор"/>
        </w:rPr>
      </w:pPr>
      <w:ins w:id="423" w:author="Автор">
        <w:r>
          <w:br w:type="page"/>
        </w:r>
      </w:ins>
    </w:p>
    <w:p w:rsidR="005B0EE4" w:rsidRPr="00DF19BD" w:rsidRDefault="005B0EE4" w:rsidP="004A24BF">
      <w:pPr>
        <w:pStyle w:val="12"/>
        <w:rPr>
          <w:ins w:id="424" w:author="Автор"/>
          <w:b w:val="0"/>
          <w:rPrChange w:id="425" w:author="Автор">
            <w:rPr>
              <w:ins w:id="426" w:author="Автор"/>
              <w:rFonts w:asciiTheme="minorHAnsi" w:hAnsiTheme="minorHAnsi"/>
              <w:b w:val="0"/>
            </w:rPr>
          </w:rPrChange>
        </w:rPr>
      </w:pPr>
      <w:bookmarkStart w:id="427" w:name="_Toc414982115"/>
      <w:r w:rsidRPr="00E938B3">
        <w:rPr>
          <w:b w:val="0"/>
        </w:rPr>
        <w:lastRenderedPageBreak/>
        <w:t>Руководство пользователя</w:t>
      </w:r>
      <w:bookmarkEnd w:id="427"/>
    </w:p>
    <w:p w:rsidR="00DF19BD" w:rsidRDefault="00DF19BD" w:rsidP="00FC7683">
      <w:pPr>
        <w:pStyle w:val="21"/>
        <w:numPr>
          <w:ilvl w:val="0"/>
          <w:numId w:val="0"/>
        </w:numPr>
      </w:pPr>
    </w:p>
    <w:p w:rsidR="002008CA" w:rsidRDefault="002008CA" w:rsidP="0009076A">
      <w:pPr>
        <w:pStyle w:val="21"/>
      </w:pPr>
      <w:bookmarkStart w:id="428" w:name="_Toc414982116"/>
      <w:r w:rsidRPr="0009076A">
        <w:t>Операция «Получение данных о</w:t>
      </w:r>
      <w:r>
        <w:t>б организации</w:t>
      </w:r>
      <w:r w:rsidRPr="0009076A">
        <w:t>»</w:t>
      </w:r>
      <w:bookmarkEnd w:id="428"/>
    </w:p>
    <w:p w:rsidR="002008CA" w:rsidRPr="0009076A" w:rsidRDefault="002008CA" w:rsidP="002008CA">
      <w:pPr>
        <w:pStyle w:val="30"/>
      </w:pPr>
      <w:bookmarkStart w:id="429" w:name="_Toc414982117"/>
      <w:r w:rsidRPr="0009076A">
        <w:t>Общие сведения</w:t>
      </w:r>
      <w:bookmarkEnd w:id="4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008CA" w:rsidRPr="0009076A" w:rsidTr="002008CA">
        <w:tc>
          <w:tcPr>
            <w:tcW w:w="2943" w:type="dxa"/>
          </w:tcPr>
          <w:p w:rsidR="002008CA" w:rsidRPr="0009076A" w:rsidRDefault="002008CA" w:rsidP="002008CA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008CA" w:rsidRPr="0009076A" w:rsidRDefault="002008CA" w:rsidP="002008CA">
            <w:pPr>
              <w:pStyle w:val="af7"/>
              <w:ind w:firstLine="0"/>
              <w:rPr>
                <w:lang w:val="en-US"/>
              </w:rPr>
            </w:pPr>
            <w:r w:rsidRPr="0009076A">
              <w:t>get</w:t>
            </w:r>
            <w:r>
              <w:rPr>
                <w:lang w:val="en-US"/>
              </w:rPr>
              <w:t>Org</w:t>
            </w:r>
            <w:r w:rsidRPr="0009076A">
              <w:t>Summary</w:t>
            </w:r>
          </w:p>
        </w:tc>
      </w:tr>
      <w:tr w:rsidR="002008CA" w:rsidRPr="0009076A" w:rsidTr="002008CA">
        <w:tc>
          <w:tcPr>
            <w:tcW w:w="2943" w:type="dxa"/>
          </w:tcPr>
          <w:p w:rsidR="002008CA" w:rsidRPr="0009076A" w:rsidRDefault="002008CA" w:rsidP="002008CA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008CA" w:rsidRPr="0009076A" w:rsidRDefault="002008CA" w:rsidP="002008CA">
            <w:r w:rsidRPr="0009076A">
              <w:t>Получение данных о</w:t>
            </w:r>
            <w:r>
              <w:t>б организации</w:t>
            </w:r>
          </w:p>
        </w:tc>
      </w:tr>
      <w:tr w:rsidR="002008CA" w:rsidRPr="0009076A" w:rsidTr="002008CA">
        <w:tc>
          <w:tcPr>
            <w:tcW w:w="2943" w:type="dxa"/>
          </w:tcPr>
          <w:p w:rsidR="002008CA" w:rsidRPr="0009076A" w:rsidRDefault="002008CA" w:rsidP="002008CA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008CA" w:rsidRPr="0009076A" w:rsidRDefault="002008CA" w:rsidP="002008CA">
            <w:r>
              <w:t>Предоставление информации об организации: название и тип организации.</w:t>
            </w:r>
          </w:p>
        </w:tc>
      </w:tr>
    </w:tbl>
    <w:p w:rsidR="002008CA" w:rsidRPr="0009076A" w:rsidRDefault="002008CA" w:rsidP="002008CA">
      <w:pPr>
        <w:pStyle w:val="30"/>
      </w:pPr>
      <w:bookmarkStart w:id="430" w:name="_Toc414982118"/>
      <w:r w:rsidRPr="0009076A">
        <w:t>Описание входных параметров</w:t>
      </w:r>
      <w:bookmarkEnd w:id="430"/>
    </w:p>
    <w:p w:rsidR="002008CA" w:rsidRPr="0009076A" w:rsidRDefault="002008CA" w:rsidP="002008C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2008CA">
        <w:rPr>
          <w:b/>
          <w:lang w:val="en-US"/>
        </w:rPr>
        <w:t>getOrgSummary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2008CA">
              <w:rPr>
                <w:sz w:val="20"/>
                <w:szCs w:val="20"/>
                <w:lang w:val="en-US"/>
              </w:rPr>
              <w:t>orgId</w:t>
            </w:r>
          </w:p>
        </w:tc>
        <w:tc>
          <w:tcPr>
            <w:tcW w:w="1903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Идентификатор организации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08C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008CA" w:rsidRPr="0009076A" w:rsidRDefault="002008CA" w:rsidP="002008CA">
      <w:pPr>
        <w:pStyle w:val="30"/>
      </w:pPr>
      <w:bookmarkStart w:id="431" w:name="_Toc414982119"/>
      <w:r w:rsidRPr="0009076A">
        <w:t>Описание выходных параметров</w:t>
      </w:r>
      <w:bookmarkEnd w:id="431"/>
    </w:p>
    <w:p w:rsidR="002008CA" w:rsidRPr="0009076A" w:rsidRDefault="002008CA" w:rsidP="002008C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2008CA">
        <w:rPr>
          <w:b/>
          <w:lang w:val="en-US"/>
        </w:rPr>
        <w:t>orgSummaryResult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08CA">
              <w:rPr>
                <w:sz w:val="20"/>
                <w:szCs w:val="20"/>
                <w:lang w:val="en-US"/>
              </w:rPr>
              <w:t>orgSummary</w:t>
            </w:r>
          </w:p>
        </w:tc>
        <w:tc>
          <w:tcPr>
            <w:tcW w:w="1903" w:type="dxa"/>
          </w:tcPr>
          <w:p w:rsidR="002008CA" w:rsidRPr="00DF19BD" w:rsidRDefault="002008CA" w:rsidP="00DF19BD">
            <w:pPr>
              <w:pStyle w:val="affff1"/>
              <w:ind w:left="0"/>
              <w:rPr>
                <w:sz w:val="20"/>
                <w:szCs w:val="20"/>
                <w:rPrChange w:id="432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9076A">
              <w:rPr>
                <w:sz w:val="20"/>
                <w:szCs w:val="20"/>
              </w:rPr>
              <w:t xml:space="preserve">Данные </w:t>
            </w:r>
            <w:r w:rsidR="00DF19BD">
              <w:rPr>
                <w:sz w:val="20"/>
                <w:szCs w:val="20"/>
              </w:rPr>
              <w:t>об организации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08CA" w:rsidRPr="0009076A" w:rsidRDefault="00DF19BD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DF19BD">
              <w:rPr>
                <w:sz w:val="20"/>
                <w:lang w:val="en-US"/>
              </w:rPr>
              <w:t>orgSummary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008CA" w:rsidRPr="0009076A" w:rsidRDefault="002008CA" w:rsidP="002008C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2008CA" w:rsidRPr="0009076A" w:rsidRDefault="002008CA" w:rsidP="002008CA">
      <w:pPr>
        <w:pStyle w:val="30"/>
      </w:pPr>
      <w:bookmarkStart w:id="433" w:name="_Toc414982120"/>
      <w:r w:rsidRPr="0009076A">
        <w:t>Ошибки</w:t>
      </w:r>
      <w:bookmarkEnd w:id="433"/>
    </w:p>
    <w:p w:rsidR="002008CA" w:rsidRPr="0009076A" w:rsidRDefault="002008CA" w:rsidP="002008C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>Комментарий</w:t>
            </w: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2008CA" w:rsidRPr="0009076A" w:rsidRDefault="00DF19BD" w:rsidP="002008C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Организация </w:t>
            </w:r>
            <w:r w:rsidR="002008CA" w:rsidRPr="0009076A">
              <w:rPr>
                <w:sz w:val="20"/>
                <w:szCs w:val="20"/>
              </w:rPr>
              <w:t xml:space="preserve">не </w:t>
            </w:r>
            <w:r w:rsidR="002008CA" w:rsidRPr="0009076A">
              <w:rPr>
                <w:sz w:val="20"/>
                <w:szCs w:val="20"/>
              </w:rPr>
              <w:lastRenderedPageBreak/>
              <w:t>найден</w:t>
            </w:r>
            <w:r>
              <w:rPr>
                <w:sz w:val="20"/>
                <w:szCs w:val="20"/>
              </w:rPr>
              <w:t>а</w:t>
            </w:r>
          </w:p>
        </w:tc>
        <w:tc>
          <w:tcPr>
            <w:tcW w:w="3276" w:type="dxa"/>
            <w:vAlign w:val="center"/>
          </w:tcPr>
          <w:p w:rsidR="002008CA" w:rsidRPr="0009076A" w:rsidRDefault="00DF19BD" w:rsidP="002008C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Организация </w:t>
            </w:r>
            <w:r w:rsidR="004956E6">
              <w:rPr>
                <w:sz w:val="20"/>
                <w:szCs w:val="20"/>
              </w:rPr>
              <w:t xml:space="preserve">с данным </w:t>
            </w:r>
            <w:del w:id="434" w:author="Автор">
              <w:r w:rsidR="004956E6" w:rsidDel="004956E6">
                <w:rPr>
                  <w:sz w:val="20"/>
                  <w:szCs w:val="20"/>
                </w:rPr>
                <w:lastRenderedPageBreak/>
                <w:delText>индентификатором</w:delText>
              </w:r>
            </w:del>
            <w:ins w:id="435" w:author="Автор">
              <w:r w:rsidR="004956E6">
                <w:rPr>
                  <w:sz w:val="20"/>
                  <w:szCs w:val="20"/>
                </w:rPr>
                <w:t>идентификатором</w:t>
              </w:r>
            </w:ins>
            <w:r w:rsidR="004956E6">
              <w:rPr>
                <w:sz w:val="20"/>
                <w:szCs w:val="20"/>
              </w:rPr>
              <w:t xml:space="preserve"> </w:t>
            </w:r>
            <w:r w:rsidR="002008CA" w:rsidRPr="0009076A">
              <w:rPr>
                <w:sz w:val="20"/>
                <w:szCs w:val="20"/>
              </w:rPr>
              <w:t>не найден</w:t>
            </w:r>
            <w:r>
              <w:rPr>
                <w:sz w:val="20"/>
                <w:szCs w:val="20"/>
              </w:rPr>
              <w:t>а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008CA" w:rsidRDefault="002008CA" w:rsidP="002008CA">
      <w:pPr>
        <w:pStyle w:val="30"/>
      </w:pPr>
      <w:bookmarkStart w:id="436" w:name="_Toc414982121"/>
      <w:r>
        <w:lastRenderedPageBreak/>
        <w:t>Контрольные примеры</w:t>
      </w:r>
      <w:bookmarkEnd w:id="436"/>
    </w:p>
    <w:p w:rsidR="002008CA" w:rsidRDefault="002008CA" w:rsidP="002008CA">
      <w:pPr>
        <w:pStyle w:val="af7"/>
        <w:rPr>
          <w:b/>
        </w:rPr>
      </w:pPr>
      <w:r w:rsidRPr="00916933">
        <w:rPr>
          <w:b/>
        </w:rPr>
        <w:t>Запрос</w:t>
      </w:r>
    </w:p>
    <w:p w:rsidR="002008CA" w:rsidRPr="00B77388" w:rsidRDefault="002008CA" w:rsidP="002008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008CA" w:rsidRPr="00AA6D91" w:rsidTr="002008CA">
        <w:tc>
          <w:tcPr>
            <w:tcW w:w="9604" w:type="dxa"/>
            <w:shd w:val="clear" w:color="auto" w:fill="F2F2F2"/>
          </w:tcPr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&lt;soap:getOrgSummary&gt;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&lt;orgId&gt;37&lt;/orgId&gt;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&lt;/soap:getOrgSummary&gt;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2008CA" w:rsidRPr="00F6672C" w:rsidRDefault="004956E6" w:rsidP="002008CA">
            <w:pPr>
              <w:spacing w:line="240" w:lineRule="auto"/>
              <w:jc w:val="left"/>
              <w:rPr>
                <w:i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2008CA" w:rsidRPr="00B77388" w:rsidRDefault="002008CA" w:rsidP="002008CA">
      <w:pPr>
        <w:pStyle w:val="af7"/>
        <w:rPr>
          <w:b/>
          <w:color w:val="A6A6A6"/>
          <w:sz w:val="20"/>
          <w:szCs w:val="20"/>
          <w:lang w:val="en-US"/>
        </w:rPr>
      </w:pPr>
    </w:p>
    <w:p w:rsidR="002008CA" w:rsidRDefault="002008CA" w:rsidP="002008C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2008CA" w:rsidRPr="00B77388" w:rsidRDefault="002008CA" w:rsidP="002008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008CA" w:rsidRPr="00CB670C" w:rsidTr="002008CA">
        <w:tc>
          <w:tcPr>
            <w:tcW w:w="9604" w:type="dxa"/>
            <w:shd w:val="clear" w:color="auto" w:fill="F2F2F2"/>
          </w:tcPr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&lt;ns2:getOrgSummaryResponse xmlns:ns2="http://soap.integra.partner.web.processor.ecafe.axetta.ru/"&gt;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&lt;description&gt;Ok.&lt;/description&gt;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   &lt;id&gt;37&lt;/id&gt;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   &lt;name&gt;Казань - Татарская гимназия №2&lt;/name&gt;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   &lt;orgType&gt;ch&lt;/orgType&gt;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&lt;/orgSummary&gt;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&lt;/ns2:getOrgSummaryResponse&gt;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2008CA" w:rsidRPr="00F6672C" w:rsidRDefault="004956E6" w:rsidP="002008CA">
            <w:pPr>
              <w:spacing w:line="240" w:lineRule="auto"/>
              <w:jc w:val="left"/>
              <w:rPr>
                <w:i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08CA" w:rsidRPr="00B77388" w:rsidRDefault="002008CA" w:rsidP="002008CA">
      <w:pPr>
        <w:pStyle w:val="af7"/>
        <w:rPr>
          <w:b/>
          <w:color w:val="A6A6A6"/>
          <w:lang w:val="en-US"/>
        </w:rPr>
      </w:pPr>
    </w:p>
    <w:p w:rsidR="002008CA" w:rsidRPr="004956E6" w:rsidRDefault="002008CA">
      <w:pPr>
        <w:rPr>
          <w:lang w:val="en-US"/>
          <w:rPrChange w:id="437" w:author="Автор">
            <w:rPr/>
          </w:rPrChange>
        </w:rPr>
        <w:pPrChange w:id="438" w:author="Автор">
          <w:pPr>
            <w:pStyle w:val="21"/>
          </w:pPr>
        </w:pPrChange>
      </w:pPr>
    </w:p>
    <w:p w:rsidR="00FB733B" w:rsidRPr="0009076A" w:rsidRDefault="00CA5A84" w:rsidP="0009076A">
      <w:pPr>
        <w:pStyle w:val="21"/>
      </w:pPr>
      <w:bookmarkStart w:id="439" w:name="_Toc414982122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439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440" w:name="_Toc414982123"/>
      <w:r w:rsidRPr="0009076A">
        <w:t>Общие сведения</w:t>
      </w:r>
      <w:bookmarkEnd w:id="4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441" w:name="_Toc414982124"/>
      <w:r w:rsidRPr="0009076A">
        <w:t>Описание входных параметров</w:t>
      </w:r>
      <w:bookmarkEnd w:id="44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Номер лицевого </w:t>
            </w:r>
            <w:r w:rsidRPr="0009076A">
              <w:rPr>
                <w:sz w:val="20"/>
                <w:szCs w:val="20"/>
              </w:rPr>
              <w:lastRenderedPageBreak/>
              <w:t>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442" w:name="_Toc414982125"/>
      <w:r w:rsidRPr="0009076A">
        <w:lastRenderedPageBreak/>
        <w:t>Описание выходных параметров</w:t>
      </w:r>
      <w:bookmarkEnd w:id="442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443" w:name="_Toc414982126"/>
      <w:r w:rsidRPr="0009076A">
        <w:t>Ошибки</w:t>
      </w:r>
      <w:bookmarkEnd w:id="443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444" w:name="_Toc414982127"/>
      <w:r>
        <w:t>Контрольные примеры</w:t>
      </w:r>
      <w:bookmarkEnd w:id="444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 xml:space="preserve">OverdraftLimit="100000" ExpenditureLimit="20000" </w:t>
            </w:r>
            <w:r w:rsidRPr="00F85949">
              <w:rPr>
                <w:i/>
                <w:sz w:val="20"/>
                <w:szCs w:val="20"/>
                <w:lang w:val="en-US"/>
              </w:rPr>
              <w:lastRenderedPageBreak/>
              <w:t>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77B28" w:rsidRPr="0009076A" w:rsidRDefault="00577B28" w:rsidP="00577B28">
      <w:pPr>
        <w:pStyle w:val="21"/>
      </w:pPr>
      <w:bookmarkStart w:id="445" w:name="_Toc414982128"/>
      <w:r w:rsidRPr="0009076A"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445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446" w:name="_Toc414982129"/>
      <w:r w:rsidRPr="0009076A">
        <w:t>Общие сведения</w:t>
      </w:r>
      <w:bookmarkEnd w:id="4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447" w:name="_Toc414982130"/>
      <w:r w:rsidRPr="0009076A">
        <w:t>Описание входных параметров</w:t>
      </w:r>
      <w:bookmarkEnd w:id="44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448" w:name="_Toc414982131"/>
      <w:r w:rsidRPr="0009076A">
        <w:t>Описание выходных параметров</w:t>
      </w:r>
      <w:bookmarkEnd w:id="448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lastRenderedPageBreak/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449" w:name="_Toc414982132"/>
      <w:r w:rsidRPr="0009076A">
        <w:t>Ошибки</w:t>
      </w:r>
      <w:bookmarkEnd w:id="449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450" w:name="_Toc414982133"/>
      <w:r w:rsidRPr="00B418B5">
        <w:t>Контрольные</w:t>
      </w:r>
      <w:r>
        <w:t xml:space="preserve"> примеры</w:t>
      </w:r>
      <w:bookmarkEnd w:id="450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0D3C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C115CA" w:rsidRDefault="00C115CA" w:rsidP="00C115CA">
      <w:pPr>
        <w:pStyle w:val="21"/>
      </w:pPr>
      <w:bookmarkStart w:id="451" w:name="_Toc414982134"/>
      <w:r>
        <w:lastRenderedPageBreak/>
        <w:t>Операция «Получение данных о детях по номеру мобильного телефона»</w:t>
      </w:r>
      <w:bookmarkEnd w:id="451"/>
      <w:r>
        <w:t xml:space="preserve"> </w:t>
      </w:r>
    </w:p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452" w:name="_Toc414982135"/>
      <w:r>
        <w:t>Общие сведения</w:t>
      </w:r>
      <w:bookmarkEnd w:id="4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115CA" w:rsidTr="001F17D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pPr>
              <w:rPr>
                <w:b/>
              </w:rPr>
            </w:pPr>
            <w:r>
              <w:rPr>
                <w:b/>
              </w:rPr>
              <w:t>Код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Pr="00AA1F86" w:rsidRDefault="00C115CA" w:rsidP="001F17D3">
            <w:pPr>
              <w:pStyle w:val="af7"/>
              <w:ind w:firstLine="0"/>
              <w:rPr>
                <w:b/>
                <w:lang w:val="en-US"/>
              </w:rPr>
            </w:pPr>
            <w:r w:rsidRPr="0060707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getSummaryByGuardMobile</w:t>
            </w:r>
            <w:r w:rsidRPr="0060707F">
              <w:rPr>
                <w:rStyle w:val="apple-converted-space"/>
                <w:rFonts w:ascii="Arial" w:hAnsi="Arial"/>
                <w:b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C115CA" w:rsidTr="001F17D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pPr>
              <w:rPr>
                <w:b/>
              </w:rPr>
            </w:pPr>
            <w:r>
              <w:rPr>
                <w:b/>
              </w:rPr>
              <w:t>Наименование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C115CA">
            <w:r>
              <w:t>Получение данных о детях по номеру мобильного телефона</w:t>
            </w:r>
          </w:p>
        </w:tc>
      </w:tr>
      <w:tr w:rsidR="00C115CA" w:rsidTr="001F17D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pPr>
              <w:rPr>
                <w:b/>
              </w:rPr>
            </w:pPr>
            <w:r>
              <w:rPr>
                <w:b/>
              </w:rPr>
              <w:t>Назначение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r>
              <w:t>Получение данных о детях по номеру мобильного телефона</w:t>
            </w:r>
          </w:p>
        </w:tc>
      </w:tr>
    </w:tbl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453" w:name="_Toc414982136"/>
      <w:r>
        <w:t>Описание входных параметров</w:t>
      </w:r>
      <w:bookmarkEnd w:id="453"/>
    </w:p>
    <w:p w:rsidR="00C115CA" w:rsidRPr="00C115CA" w:rsidRDefault="00C115CA" w:rsidP="00C115CA">
      <w:pPr>
        <w:pStyle w:val="af7"/>
        <w:rPr>
          <w:b/>
          <w:lang w:val="en-US"/>
          <w:rPrChange w:id="454" w:author="Автор">
            <w:rPr>
              <w:b/>
            </w:rPr>
          </w:rPrChange>
        </w:rPr>
      </w:pPr>
      <w:r w:rsidRPr="00C115CA">
        <w:rPr>
          <w:b/>
          <w:lang w:val="en-US"/>
          <w:rPrChange w:id="455" w:author="Автор">
            <w:rPr>
              <w:b/>
            </w:rPr>
          </w:rPrChange>
        </w:rPr>
        <w:t>Входные данные: getSummaryByGuardMobile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456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161"/>
        <w:gridCol w:w="1808"/>
        <w:tblGridChange w:id="457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58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59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60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61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62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63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Комментарий </w:t>
            </w: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64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5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 w:rsidRPr="00AA1F86">
              <w:rPr>
                <w:sz w:val="20"/>
                <w:szCs w:val="20"/>
              </w:rPr>
              <w:t>guardMobile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6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AA1F86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>
              <w:rPr>
                <w:sz w:val="20"/>
                <w:szCs w:val="20"/>
                <w:lang w:val="en-US"/>
              </w:rPr>
              <w:t>мобильного телефона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7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8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60707F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9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470" w:name="_Toc414982137"/>
      <w:r>
        <w:t>Описание выходных параметров</w:t>
      </w:r>
      <w:bookmarkEnd w:id="470"/>
    </w:p>
    <w:p w:rsidR="00C115CA" w:rsidRPr="0060707F" w:rsidRDefault="00C115CA" w:rsidP="00C115CA">
      <w:pPr>
        <w:pStyle w:val="af7"/>
        <w:rPr>
          <w:b/>
          <w:lang w:val="en-US"/>
        </w:rPr>
      </w:pPr>
      <w:r>
        <w:rPr>
          <w:b/>
        </w:rPr>
        <w:t xml:space="preserve">Выходные данные: </w:t>
      </w:r>
      <w:r>
        <w:rPr>
          <w:b/>
          <w:lang w:val="en-US"/>
        </w:rPr>
        <w:t>getSummaryByGuardMobileRes</w:t>
      </w:r>
      <w:r>
        <w:rPr>
          <w:b/>
        </w:rPr>
        <w:t>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471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1701"/>
        <w:gridCol w:w="1842"/>
        <w:gridCol w:w="1985"/>
        <w:gridCol w:w="2551"/>
        <w:gridCol w:w="1808"/>
        <w:tblGridChange w:id="472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73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74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75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76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77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78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Комментарий </w:t>
            </w: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79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80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5309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81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о представителе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82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83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A53C27">
            <w:pPr>
              <w:pStyle w:val="affff1"/>
              <w:ind w:left="0"/>
              <w:jc w:val="center"/>
              <w:rPr>
                <w:sz w:val="20"/>
                <w:szCs w:val="20"/>
              </w:rPr>
              <w:pPrChange w:id="484" w:author="Автор">
                <w:pPr>
                  <w:pStyle w:val="affff1"/>
                  <w:ind w:left="0"/>
                </w:pPr>
              </w:pPrChange>
            </w:pPr>
            <w:ins w:id="485" w:author="Автор">
              <w:r w:rsidRPr="00A53C27">
                <w:rPr>
                  <w:sz w:val="20"/>
                  <w:szCs w:val="20"/>
                  <w:lang w:val="en-US"/>
                </w:rPr>
                <w:t>ClientSummaryExt</w:t>
              </w:r>
            </w:ins>
            <w:del w:id="486" w:author="Автор">
              <w:r w:rsidR="00C115CA" w:rsidRPr="00525309" w:rsidDel="00A53C27">
                <w:rPr>
                  <w:sz w:val="20"/>
                  <w:szCs w:val="20"/>
                  <w:lang w:val="en-US"/>
                </w:rPr>
                <w:delText>clientSummary</w:delText>
              </w:r>
            </w:del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87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88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89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534557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90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534557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91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92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93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94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95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96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97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98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99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C115CA" w:rsidRDefault="00C115CA" w:rsidP="00C115CA">
      <w:pPr>
        <w:pStyle w:val="af7"/>
      </w:pPr>
      <w:r>
        <w:t>Параметры комплексного типа описаны в приложении «Описание общих структур данных».</w:t>
      </w:r>
    </w:p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500" w:name="_Toc414982138"/>
      <w:r>
        <w:t>Ошибки</w:t>
      </w:r>
      <w:bookmarkEnd w:id="500"/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 xml:space="preserve">Код возврата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 xml:space="preserve">Описание кода возврата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>Условия возникновения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>Комментарий</w:t>
            </w:r>
          </w:p>
        </w:tc>
      </w:tr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501" w:name="_Toc414982139"/>
      <w:r>
        <w:t>Контрольные примеры</w:t>
      </w:r>
      <w:bookmarkEnd w:id="501"/>
    </w:p>
    <w:p w:rsidR="00C115CA" w:rsidRDefault="00C115CA" w:rsidP="00C115CA">
      <w:pPr>
        <w:pStyle w:val="af7"/>
        <w:rPr>
          <w:b/>
        </w:rPr>
      </w:pPr>
      <w:r>
        <w:rPr>
          <w:b/>
        </w:rPr>
        <w:t>Запрос</w:t>
      </w:r>
    </w:p>
    <w:p w:rsidR="00C115CA" w:rsidRDefault="00C115CA" w:rsidP="00C115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115CA" w:rsidTr="001F17D3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&lt;soap:getSummaryByGuardMobile&gt;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   &lt;guardMobile&gt;89600</w:t>
            </w:r>
            <w:r>
              <w:rPr>
                <w:i/>
                <w:sz w:val="20"/>
                <w:szCs w:val="20"/>
                <w:lang w:val="en-US"/>
              </w:rPr>
              <w:t>000000</w:t>
            </w:r>
            <w:r w:rsidRPr="00525309">
              <w:rPr>
                <w:i/>
                <w:sz w:val="20"/>
                <w:szCs w:val="20"/>
                <w:lang w:val="en-US"/>
              </w:rPr>
              <w:t>&lt;/guardMobile&gt;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&lt;/soap:getSummaryByGuardMobile&gt;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115CA" w:rsidRDefault="00C115CA" w:rsidP="001F17D3">
            <w:pPr>
              <w:spacing w:line="240" w:lineRule="auto"/>
              <w:jc w:val="left"/>
              <w:rPr>
                <w:i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115CA" w:rsidRDefault="00C115CA" w:rsidP="00C115CA">
      <w:pPr>
        <w:pStyle w:val="af7"/>
        <w:rPr>
          <w:b/>
          <w:color w:val="A6A6A6"/>
          <w:sz w:val="20"/>
          <w:szCs w:val="20"/>
          <w:lang w:val="en-US"/>
        </w:rPr>
      </w:pPr>
    </w:p>
    <w:p w:rsidR="00C115CA" w:rsidRDefault="00C115CA" w:rsidP="00C115CA">
      <w:pPr>
        <w:pStyle w:val="af7"/>
        <w:rPr>
          <w:b/>
        </w:rPr>
      </w:pPr>
      <w:r>
        <w:rPr>
          <w:b/>
        </w:rPr>
        <w:t>Ответ на запрос в случае успешного исполнения</w:t>
      </w:r>
    </w:p>
    <w:p w:rsidR="00C115CA" w:rsidRDefault="00C115CA" w:rsidP="00C115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115CA" w:rsidRPr="00AA1F86" w:rsidTr="001F17D3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&lt;ns2:getSummaryByGuardMobileResponse xmlns:ns2="http://soap.integra.partner.web.processor.ecafe.axetta.ru/"&gt;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   &lt;clientSummary ContractId="3703444" DateOfContract="2011-05-30" StateOfContract="Активен" Balance="10000000" SubBalance0="10000000" SubBalance1="0" OverdraftLimit="0" ExpenditureLimit="20000" FirstName="Сабина" LastName="Авлякулова" MiddleName="Эркиновна" Grade="1А" OfficialName="Казань - Татарская гимназия №2" LastEnterEventCode="7" LastEnterEventTime="2014-08-30T16:04:00" NotifyViaSMS="true" NotifyViaEmail="false" MobilePhone="79178520494" Email="" DefaultMerchantId="52" DefaultMerchantInfo="{TSP.SBID=03644}{TSP.BMID=906}" Address="" Phone="79</w:t>
            </w:r>
            <w:r>
              <w:rPr>
                <w:i/>
                <w:sz w:val="20"/>
                <w:szCs w:val="20"/>
                <w:lang w:val="en-US"/>
              </w:rPr>
              <w:t>00000000</w:t>
            </w:r>
            <w:r w:rsidRPr="00C1582A">
              <w:rPr>
                <w:i/>
                <w:sz w:val="20"/>
                <w:szCs w:val="20"/>
                <w:lang w:val="en-US"/>
              </w:rPr>
              <w:t>" FreePayMaxCount="10" FreePayCount="0" DiscountMode="0" Limit="0"/&gt;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&lt;/ns2:getSummaryByGuardMobileResponse&gt;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115CA" w:rsidRPr="0060707F" w:rsidRDefault="00C115CA" w:rsidP="001F17D3">
            <w:pPr>
              <w:spacing w:line="240" w:lineRule="auto"/>
              <w:jc w:val="left"/>
              <w:rPr>
                <w:i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115CA" w:rsidRDefault="00C115CA" w:rsidP="00491CFA">
      <w:pPr>
        <w:pStyle w:val="21"/>
        <w:numPr>
          <w:ilvl w:val="0"/>
          <w:numId w:val="0"/>
        </w:numPr>
        <w:rPr>
          <w:lang w:val="en-US"/>
        </w:rPr>
      </w:pPr>
    </w:p>
    <w:p w:rsidR="000D3C28" w:rsidRPr="0009076A" w:rsidRDefault="000D3C28" w:rsidP="000D3C28">
      <w:pPr>
        <w:pStyle w:val="21"/>
      </w:pPr>
      <w:bookmarkStart w:id="502" w:name="_Toc414982140"/>
      <w:r w:rsidRPr="0009076A"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502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503" w:name="_Toc414982141"/>
      <w:r w:rsidRPr="0009076A">
        <w:t>Общие сведения</w:t>
      </w:r>
      <w:bookmarkEnd w:id="5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504" w:name="_Toc414982142"/>
      <w:r w:rsidRPr="0009076A">
        <w:t>Описание входных параметров</w:t>
      </w:r>
      <w:bookmarkEnd w:id="504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 xml:space="preserve">онечная дата </w:t>
            </w:r>
            <w:r w:rsidRPr="006179CD">
              <w:rPr>
                <w:sz w:val="20"/>
                <w:szCs w:val="20"/>
              </w:rPr>
              <w:lastRenderedPageBreak/>
              <w:t>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505" w:name="_Toc414982143"/>
      <w:r w:rsidRPr="0009076A">
        <w:lastRenderedPageBreak/>
        <w:t>Описание выходных параметров</w:t>
      </w:r>
      <w:bookmarkEnd w:id="505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506" w:name="_Toc414982144"/>
      <w:r w:rsidRPr="0009076A">
        <w:t>Ошибки</w:t>
      </w:r>
      <w:bookmarkEnd w:id="506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507" w:name="_Toc414982145"/>
      <w:r>
        <w:t>Контрольные примеры</w:t>
      </w:r>
      <w:bookmarkEnd w:id="507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09076A" w:rsidRDefault="00EB7828" w:rsidP="00EB7828">
      <w:pPr>
        <w:pStyle w:val="21"/>
      </w:pPr>
      <w:bookmarkStart w:id="508" w:name="_Toc414982146"/>
      <w:r w:rsidRPr="0009076A"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508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509" w:name="_Toc414982147"/>
      <w:r w:rsidRPr="0009076A">
        <w:t>Общие сведения</w:t>
      </w:r>
      <w:bookmarkEnd w:id="5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510" w:name="_Toc414982148"/>
      <w:r w:rsidRPr="0009076A">
        <w:t>Описание входных параметров</w:t>
      </w:r>
      <w:bookmarkEnd w:id="510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511" w:name="_Toc414982149"/>
      <w:r w:rsidRPr="0009076A">
        <w:t>Описание выходных параметров</w:t>
      </w:r>
      <w:bookmarkEnd w:id="511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512" w:name="_Toc414982150"/>
      <w:r w:rsidRPr="0009076A">
        <w:t>Ошибки</w:t>
      </w:r>
      <w:bookmarkEnd w:id="512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513" w:name="_Toc414982151"/>
      <w:r>
        <w:t>Контрольные примеры</w:t>
      </w:r>
      <w:bookmarkEnd w:id="513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09076A" w:rsidRDefault="00EB7828" w:rsidP="00EB7828">
      <w:pPr>
        <w:pStyle w:val="21"/>
      </w:pPr>
      <w:bookmarkStart w:id="514" w:name="_Toc414982152"/>
      <w:r w:rsidRPr="0009076A"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514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515" w:name="_Toc414982153"/>
      <w:r w:rsidRPr="0009076A">
        <w:t>Общие сведения</w:t>
      </w:r>
      <w:bookmarkEnd w:id="5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516" w:name="_Toc414982154"/>
      <w:r w:rsidRPr="0009076A">
        <w:t>Описание входных параметров</w:t>
      </w:r>
      <w:bookmarkEnd w:id="516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517" w:name="_Toc414982155"/>
      <w:r w:rsidRPr="0009076A">
        <w:t>Описание выходных параметров</w:t>
      </w:r>
      <w:bookmarkEnd w:id="517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lastRenderedPageBreak/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518" w:name="_Toc414982156"/>
      <w:r w:rsidRPr="0009076A">
        <w:t>Ошибки</w:t>
      </w:r>
      <w:bookmarkEnd w:id="518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519" w:name="_Toc414982157"/>
      <w:r>
        <w:t>Контрольные примеры</w:t>
      </w:r>
      <w:bookmarkEnd w:id="519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колб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колбас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семгой сл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="Сандвич на ржан</w:t>
            </w:r>
            <w:proofErr w:type="gramStart"/>
            <w:r w:rsidRPr="004A2CC8">
              <w:rPr>
                <w:i/>
                <w:sz w:val="20"/>
                <w:szCs w:val="20"/>
              </w:rPr>
              <w:t>.х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корз. с белк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песоч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труб. йогурт крем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.п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грибами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рыбой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п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="Ром-баба с шок. помад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</w:t>
            </w:r>
            <w:proofErr w:type="gramStart"/>
            <w:r w:rsidRPr="004A2CC8">
              <w:rPr>
                <w:i/>
                <w:sz w:val="20"/>
                <w:szCs w:val="20"/>
              </w:rPr>
              <w:t>тушен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="Запек.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курин</w:t>
            </w:r>
            <w:proofErr w:type="gramStart"/>
            <w:r w:rsidRPr="004A2CC8">
              <w:rPr>
                <w:i/>
                <w:sz w:val="20"/>
                <w:szCs w:val="20"/>
              </w:rPr>
              <w:t>.р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рыбн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="Рулет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="Вареники лен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="Пюре картофель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 xml:space="preserve">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="Мармелад Зол</w:t>
            </w:r>
            <w:proofErr w:type="gramStart"/>
            <w:r w:rsidRPr="004A2CC8">
              <w:rPr>
                <w:i/>
                <w:sz w:val="20"/>
                <w:szCs w:val="20"/>
              </w:rPr>
              <w:t>.М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="00462B91" w:rsidRPr="00CB670C">
              <w:rPr>
                <w:i/>
                <w:sz w:val="20"/>
                <w:szCs w:val="20"/>
                <w:rPrChange w:id="52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CB670C">
              <w:rPr>
                <w:i/>
                <w:sz w:val="20"/>
                <w:szCs w:val="20"/>
                <w:rPrChange w:id="52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CB670C">
              <w:rPr>
                <w:i/>
                <w:sz w:val="20"/>
                <w:szCs w:val="20"/>
                <w:rPrChange w:id="52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="00462B91" w:rsidRPr="00CB670C">
              <w:rPr>
                <w:i/>
                <w:sz w:val="20"/>
                <w:szCs w:val="20"/>
                <w:rPrChange w:id="52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62B91" w:rsidRPr="00CB670C">
              <w:rPr>
                <w:i/>
                <w:sz w:val="20"/>
                <w:szCs w:val="20"/>
                <w:rPrChange w:id="52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="00462B91" w:rsidRPr="00CB670C">
              <w:rPr>
                <w:i/>
                <w:sz w:val="20"/>
                <w:szCs w:val="20"/>
                <w:rPrChange w:id="52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 </w:t>
            </w:r>
            <w:proofErr w:type="gramStart"/>
            <w:r w:rsidRPr="004A2CC8">
              <w:rPr>
                <w:i/>
                <w:sz w:val="20"/>
                <w:szCs w:val="20"/>
              </w:rPr>
              <w:t>Киндер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732FDD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2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="00462B91" w:rsidRPr="00CB670C">
              <w:rPr>
                <w:i/>
                <w:sz w:val="20"/>
                <w:szCs w:val="20"/>
                <w:rPrChange w:id="52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CB670C">
              <w:rPr>
                <w:i/>
                <w:sz w:val="20"/>
                <w:szCs w:val="20"/>
                <w:rPrChange w:id="52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CB670C">
              <w:rPr>
                <w:i/>
                <w:sz w:val="20"/>
                <w:szCs w:val="20"/>
                <w:rPrChange w:id="52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="00462B91" w:rsidRPr="00CB670C">
              <w:rPr>
                <w:i/>
                <w:sz w:val="20"/>
                <w:szCs w:val="20"/>
                <w:rPrChange w:id="53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62B91" w:rsidRPr="00CB670C">
              <w:rPr>
                <w:i/>
                <w:sz w:val="20"/>
                <w:szCs w:val="20"/>
                <w:rPrChange w:id="53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="00462B91" w:rsidRPr="00CB670C">
              <w:rPr>
                <w:i/>
                <w:sz w:val="20"/>
                <w:szCs w:val="20"/>
                <w:rPrChange w:id="53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="00E74A07" w:rsidRPr="00E74A07">
              <w:rPr>
                <w:i/>
                <w:sz w:val="20"/>
                <w:szCs w:val="20"/>
                <w:rPrChange w:id="53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proofErr w:type="gramEnd"/>
            <w:r w:rsidR="00E74A07" w:rsidRPr="00E74A07">
              <w:rPr>
                <w:i/>
                <w:sz w:val="20"/>
                <w:szCs w:val="20"/>
                <w:rPrChange w:id="53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="00E74A07" w:rsidRPr="00E74A07">
              <w:rPr>
                <w:i/>
                <w:sz w:val="20"/>
                <w:szCs w:val="20"/>
                <w:rPrChange w:id="53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="1600"/&gt;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3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3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3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3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Кондитер</w:t>
            </w:r>
            <w:r w:rsidRPr="00E74A07">
              <w:rPr>
                <w:i/>
                <w:sz w:val="20"/>
                <w:szCs w:val="20"/>
                <w:rPrChange w:id="54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4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Шоколад</w:t>
            </w:r>
            <w:r w:rsidRPr="00E74A07">
              <w:rPr>
                <w:i/>
                <w:sz w:val="20"/>
                <w:szCs w:val="20"/>
                <w:rPrChange w:id="54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4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Алёнка</w:t>
            </w:r>
            <w:r w:rsidRPr="00E74A07">
              <w:rPr>
                <w:i/>
                <w:sz w:val="20"/>
                <w:szCs w:val="20"/>
                <w:rPrChange w:id="54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4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4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="1200"/&gt;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4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4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4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5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55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55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5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Биойогурт</w:t>
            </w:r>
            <w:r w:rsidRPr="00E74A07">
              <w:rPr>
                <w:i/>
                <w:sz w:val="20"/>
                <w:szCs w:val="20"/>
                <w:rPrChange w:id="55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proofErr w:type="gramStart"/>
            <w:r w:rsidR="004A2CC8" w:rsidRPr="004A2CC8">
              <w:rPr>
                <w:i/>
                <w:sz w:val="20"/>
                <w:szCs w:val="20"/>
              </w:rPr>
              <w:t>питьевой</w:t>
            </w:r>
            <w:proofErr w:type="gramEnd"/>
            <w:r w:rsidRPr="00E74A07">
              <w:rPr>
                <w:i/>
                <w:sz w:val="20"/>
                <w:szCs w:val="20"/>
                <w:rPrChange w:id="55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5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="3100"/&gt;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5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5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5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6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56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56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6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Брикет</w:t>
            </w:r>
            <w:r w:rsidRPr="00E74A07">
              <w:rPr>
                <w:i/>
                <w:sz w:val="20"/>
                <w:szCs w:val="20"/>
                <w:rPrChange w:id="56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6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Филёвский</w:t>
            </w:r>
            <w:r w:rsidRPr="00E74A07">
              <w:rPr>
                <w:i/>
                <w:sz w:val="20"/>
                <w:szCs w:val="20"/>
                <w:rPrChange w:id="56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6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6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="1900"/&gt;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6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7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7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7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57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57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7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Ваф</w:t>
            </w:r>
            <w:proofErr w:type="gramStart"/>
            <w:r w:rsidRPr="00E74A07">
              <w:rPr>
                <w:i/>
                <w:sz w:val="20"/>
                <w:szCs w:val="20"/>
                <w:rPrChange w:id="57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</w:t>
            </w:r>
            <w:r w:rsidR="004A2CC8" w:rsidRPr="004A2CC8">
              <w:rPr>
                <w:i/>
                <w:sz w:val="20"/>
                <w:szCs w:val="20"/>
              </w:rPr>
              <w:t>с</w:t>
            </w:r>
            <w:proofErr w:type="gramEnd"/>
            <w:r w:rsidR="004A2CC8" w:rsidRPr="004A2CC8">
              <w:rPr>
                <w:i/>
                <w:sz w:val="20"/>
                <w:szCs w:val="20"/>
              </w:rPr>
              <w:t>так</w:t>
            </w:r>
            <w:r w:rsidRPr="00E74A07">
              <w:rPr>
                <w:i/>
                <w:sz w:val="20"/>
                <w:szCs w:val="20"/>
                <w:rPrChange w:id="57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7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Фил</w:t>
            </w:r>
            <w:r w:rsidRPr="00E74A07">
              <w:rPr>
                <w:i/>
                <w:sz w:val="20"/>
                <w:szCs w:val="20"/>
                <w:rPrChange w:id="57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8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8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="1900"/&gt;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8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8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8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8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58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58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8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Йогурт</w:t>
            </w:r>
            <w:r w:rsidRPr="00E74A07">
              <w:rPr>
                <w:i/>
                <w:sz w:val="20"/>
                <w:szCs w:val="20"/>
                <w:rPrChange w:id="58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9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="1200"/&gt;</w:t>
            </w:r>
          </w:p>
          <w:p w:rsidR="004A2CC8" w:rsidRPr="004A2CC8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74A07">
              <w:rPr>
                <w:i/>
                <w:sz w:val="20"/>
                <w:szCs w:val="20"/>
                <w:rPrChange w:id="59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</w:t>
            </w:r>
            <w:r w:rsidR="004A2CC8" w:rsidRPr="004A2CC8">
              <w:rPr>
                <w:i/>
                <w:sz w:val="20"/>
                <w:szCs w:val="20"/>
              </w:rPr>
              <w:t>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="004A2CC8" w:rsidRPr="004A2CC8">
              <w:rPr>
                <w:i/>
                <w:sz w:val="20"/>
                <w:szCs w:val="20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A2CC8"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A2CC8"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="004A2CC8" w:rsidRPr="004A2CC8">
              <w:rPr>
                <w:i/>
                <w:sz w:val="20"/>
                <w:szCs w:val="20"/>
              </w:rPr>
              <w:t>.</w:t>
            </w:r>
            <w:proofErr w:type="gramEnd"/>
            <w:r w:rsidR="004A2CC8"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="004A2CC8" w:rsidRPr="004A2CC8">
              <w:rPr>
                <w:i/>
                <w:sz w:val="20"/>
                <w:szCs w:val="20"/>
              </w:rPr>
              <w:t>к</w:t>
            </w:r>
            <w:proofErr w:type="gramEnd"/>
            <w:r w:rsidR="004A2CC8" w:rsidRPr="004A2CC8">
              <w:rPr>
                <w:i/>
                <w:sz w:val="20"/>
                <w:szCs w:val="20"/>
              </w:rPr>
              <w:t xml:space="preserve">ар. банан"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="004A2CC8"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ш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CB670C">
              <w:rPr>
                <w:i/>
                <w:sz w:val="20"/>
                <w:szCs w:val="20"/>
                <w:lang w:val="en-US"/>
                <w:rPrChange w:id="592" w:author="Автор">
                  <w:rPr>
                    <w:i/>
                    <w:sz w:val="20"/>
                    <w:szCs w:val="20"/>
                  </w:rPr>
                </w:rPrChange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CB670C">
              <w:rPr>
                <w:i/>
                <w:sz w:val="20"/>
                <w:szCs w:val="20"/>
                <w:lang w:val="en-US"/>
                <w:rPrChange w:id="593" w:author="Автор">
                  <w:rPr>
                    <w:i/>
                    <w:sz w:val="20"/>
                    <w:szCs w:val="20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.ф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62B91" w:rsidRPr="00CB670C">
              <w:rPr>
                <w:i/>
                <w:sz w:val="20"/>
                <w:szCs w:val="20"/>
                <w:lang w:val="en-US"/>
                <w:rPrChange w:id="594" w:author="Автор">
                  <w:rPr>
                    <w:i/>
                    <w:sz w:val="20"/>
                    <w:szCs w:val="20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CB670C">
              <w:rPr>
                <w:i/>
                <w:sz w:val="20"/>
                <w:szCs w:val="20"/>
                <w:lang w:val="en-US"/>
                <w:rPrChange w:id="595" w:author="Автор">
                  <w:rPr>
                    <w:i/>
                    <w:sz w:val="20"/>
                    <w:szCs w:val="20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CB670C">
              <w:rPr>
                <w:i/>
                <w:sz w:val="20"/>
                <w:szCs w:val="20"/>
                <w:lang w:val="en-US"/>
                <w:rPrChange w:id="596" w:author="Автор">
                  <w:rPr>
                    <w:i/>
                    <w:sz w:val="20"/>
                    <w:szCs w:val="20"/>
                  </w:rPr>
                </w:rPrChange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="00462B91" w:rsidRPr="00CB670C">
              <w:rPr>
                <w:i/>
                <w:sz w:val="20"/>
                <w:szCs w:val="20"/>
                <w:lang w:val="en-US"/>
                <w:rPrChange w:id="597" w:author="Автор">
                  <w:rPr>
                    <w:i/>
                    <w:sz w:val="20"/>
                    <w:szCs w:val="20"/>
                  </w:rPr>
                </w:rPrChange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="00462B91" w:rsidRPr="00CB670C">
              <w:rPr>
                <w:i/>
                <w:sz w:val="20"/>
                <w:szCs w:val="20"/>
                <w:lang w:val="en-US"/>
                <w:rPrChange w:id="598" w:author="Автор">
                  <w:rPr>
                    <w:i/>
                    <w:sz w:val="20"/>
                    <w:szCs w:val="20"/>
                  </w:rPr>
                </w:rPrChange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из св</w:t>
            </w:r>
            <w:proofErr w:type="gramStart"/>
            <w:r w:rsidRPr="004A2CC8">
              <w:rPr>
                <w:i/>
                <w:sz w:val="20"/>
                <w:szCs w:val="20"/>
              </w:rPr>
              <w:t>.ф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из суш/</w:t>
            </w:r>
            <w:proofErr w:type="gramStart"/>
            <w:r w:rsidRPr="004A2CC8">
              <w:rPr>
                <w:i/>
                <w:sz w:val="20"/>
                <w:szCs w:val="20"/>
              </w:rPr>
              <w:t>фр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</w:t>
            </w:r>
            <w:proofErr w:type="gramStart"/>
            <w:r w:rsidRPr="004A2CC8">
              <w:rPr>
                <w:i/>
                <w:sz w:val="20"/>
                <w:szCs w:val="20"/>
              </w:rPr>
              <w:t>по корейски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белок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капус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морк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помид с рас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м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свеж</w:t>
            </w:r>
            <w:proofErr w:type="gramStart"/>
            <w:r w:rsidRPr="004A2CC8">
              <w:rPr>
                <w:i/>
                <w:sz w:val="20"/>
                <w:szCs w:val="20"/>
              </w:rPr>
              <w:t>.о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свекл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я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свеклы с зел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="Блинчики смет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кап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="Яблоко печ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="Соус мол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="Борщ с капус.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="Суп крестьян. с круп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C3AEA" w:rsidRPr="0009076A" w:rsidRDefault="000C3AEA" w:rsidP="000C3AEA">
      <w:pPr>
        <w:pStyle w:val="21"/>
      </w:pPr>
      <w:bookmarkStart w:id="599" w:name="_Toc414982158"/>
      <w:r w:rsidRPr="0009076A">
        <w:t>Операция «</w:t>
      </w:r>
      <w:r w:rsidRPr="000C3AEA">
        <w:t xml:space="preserve">Получение данных </w:t>
      </w:r>
      <w:ins w:id="600" w:author="Автор">
        <w:r w:rsidR="00556606">
          <w:t xml:space="preserve">о </w:t>
        </w:r>
      </w:ins>
      <w:r w:rsidRPr="000C3AEA">
        <w:t>посещени</w:t>
      </w:r>
      <w:ins w:id="601" w:author="Автор">
        <w:r w:rsidR="00556606">
          <w:t>и</w:t>
        </w:r>
      </w:ins>
      <w:del w:id="602" w:author="Автор">
        <w:r w:rsidRPr="000C3AEA" w:rsidDel="00556606">
          <w:delText>ях</w:delText>
        </w:r>
      </w:del>
      <w:r w:rsidRPr="000C3AEA">
        <w:t xml:space="preserve"> образовательного учреждения</w:t>
      </w:r>
      <w:r w:rsidRPr="0009076A">
        <w:t>»</w:t>
      </w:r>
      <w:bookmarkEnd w:id="599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603" w:name="_Toc414982159"/>
      <w:r w:rsidRPr="0009076A">
        <w:t>Общие сведения</w:t>
      </w:r>
      <w:bookmarkEnd w:id="6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 xml:space="preserve">Получение данных </w:t>
            </w:r>
            <w:ins w:id="604" w:author="Автор">
              <w:r w:rsidR="00556606">
                <w:t xml:space="preserve">о </w:t>
              </w:r>
            </w:ins>
            <w:r w:rsidRPr="000C3AEA">
              <w:t>посещени</w:t>
            </w:r>
            <w:ins w:id="605" w:author="Автор">
              <w:r w:rsidR="00556606">
                <w:t>и</w:t>
              </w:r>
            </w:ins>
            <w:del w:id="606" w:author="Автор">
              <w:r w:rsidRPr="000C3AEA" w:rsidDel="00556606">
                <w:delText>ях</w:delText>
              </w:r>
            </w:del>
            <w:r w:rsidRPr="000C3AEA">
              <w:t xml:space="preserve">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607" w:name="_Toc414982160"/>
      <w:r w:rsidRPr="0009076A">
        <w:t>Описание входных параметров</w:t>
      </w:r>
      <w:bookmarkEnd w:id="607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608" w:name="_Toc414982161"/>
      <w:r w:rsidRPr="0009076A">
        <w:t>Описание выходных параметров</w:t>
      </w:r>
      <w:bookmarkEnd w:id="608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lastRenderedPageBreak/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609" w:name="_Toc414982162"/>
      <w:r w:rsidRPr="0009076A">
        <w:t>Ошибки</w:t>
      </w:r>
      <w:bookmarkEnd w:id="609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610" w:name="_Toc414982163"/>
      <w:r>
        <w:t>Контрольные примеры</w:t>
      </w:r>
      <w:bookmarkEnd w:id="610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556606" w:rsidRDefault="00556606" w:rsidP="00556606">
      <w:pPr>
        <w:pStyle w:val="21"/>
        <w:rPr>
          <w:ins w:id="611" w:author="Автор"/>
        </w:rPr>
      </w:pPr>
      <w:bookmarkStart w:id="612" w:name="_Toc414982164"/>
      <w:ins w:id="613" w:author="Автор">
        <w:r>
          <w:t>Операция «Получение данных о посещении дошкольного образовательного учреждения с информацией о представителе ребенка»</w:t>
        </w:r>
        <w:bookmarkEnd w:id="612"/>
        <w:r>
          <w:t xml:space="preserve"> </w:t>
        </w:r>
      </w:ins>
    </w:p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614" w:author="Автор"/>
        </w:rPr>
      </w:pPr>
      <w:bookmarkStart w:id="615" w:name="_Toc414982165"/>
      <w:ins w:id="616" w:author="Автор">
        <w:r>
          <w:t>Общие сведения</w:t>
        </w:r>
        <w:bookmarkEnd w:id="615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56606" w:rsidTr="00556606">
        <w:trPr>
          <w:ins w:id="617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618" w:author="Автор"/>
                <w:b/>
              </w:rPr>
            </w:pPr>
            <w:ins w:id="619" w:author="Автор">
              <w:r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pStyle w:val="af7"/>
              <w:ind w:firstLine="0"/>
              <w:rPr>
                <w:ins w:id="620" w:author="Автор"/>
                <w:lang w:val="en-US"/>
              </w:rPr>
            </w:pPr>
            <w:ins w:id="621" w:author="Автор">
              <w:r>
                <w:t>getEnterEven</w:t>
              </w:r>
              <w:r>
                <w:rPr>
                  <w:lang w:val="en-US"/>
                </w:rPr>
                <w:t>WithRep</w:t>
              </w:r>
              <w:r>
                <w:t>List</w:t>
              </w:r>
            </w:ins>
          </w:p>
        </w:tc>
      </w:tr>
      <w:tr w:rsidR="00556606" w:rsidTr="00556606">
        <w:trPr>
          <w:ins w:id="622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623" w:author="Автор"/>
                <w:b/>
              </w:rPr>
            </w:pPr>
            <w:ins w:id="624" w:author="Автор">
              <w:r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625" w:author="Автор"/>
              </w:rPr>
            </w:pPr>
            <w:ins w:id="626" w:author="Автор">
              <w:r w:rsidRPr="00556606">
                <w:t xml:space="preserve">Получение данных о посещении дошкольного образовательного учреждения с информацией </w:t>
              </w:r>
              <w:r>
                <w:t>о представителе ребенка</w:t>
              </w:r>
            </w:ins>
          </w:p>
        </w:tc>
      </w:tr>
      <w:tr w:rsidR="00556606" w:rsidTr="00556606">
        <w:trPr>
          <w:ins w:id="627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628" w:author="Автор"/>
                <w:b/>
              </w:rPr>
            </w:pPr>
            <w:ins w:id="629" w:author="Автор">
              <w:r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630" w:author="Автор"/>
              </w:rPr>
            </w:pPr>
            <w:ins w:id="631" w:author="Автор">
              <w:r>
                <w:t>Получение информации о посещении дошкольного образовательного учреждения: дата, направление входа, информация о представителе ребенка</w:t>
              </w:r>
            </w:ins>
          </w:p>
        </w:tc>
      </w:tr>
    </w:tbl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632" w:author="Автор"/>
        </w:rPr>
      </w:pPr>
      <w:bookmarkStart w:id="633" w:name="_Toc414982166"/>
      <w:ins w:id="634" w:author="Автор">
        <w:r>
          <w:t>Описание входных параметров</w:t>
        </w:r>
        <w:bookmarkEnd w:id="633"/>
      </w:ins>
    </w:p>
    <w:p w:rsidR="00556606" w:rsidRDefault="00556606" w:rsidP="00556606">
      <w:pPr>
        <w:pStyle w:val="af7"/>
        <w:rPr>
          <w:ins w:id="635" w:author="Автор"/>
          <w:b/>
        </w:rPr>
      </w:pPr>
      <w:ins w:id="636" w:author="Автор">
        <w:r>
          <w:rPr>
            <w:b/>
          </w:rPr>
          <w:t xml:space="preserve">Входные данные: </w:t>
        </w:r>
        <w:r>
          <w:rPr>
            <w:b/>
            <w:lang w:val="en-US"/>
          </w:rPr>
          <w:t>getEnterEvenWithRepList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637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161"/>
        <w:gridCol w:w="1808"/>
        <w:tblGridChange w:id="638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56606" w:rsidTr="00634B72">
        <w:trPr>
          <w:ins w:id="63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40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41" w:author="Автор"/>
                <w:lang w:val="en-US"/>
              </w:rPr>
            </w:pPr>
            <w:ins w:id="642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43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44" w:author="Автор"/>
              </w:rPr>
            </w:pPr>
            <w:ins w:id="645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46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47" w:author="Автор"/>
              </w:rPr>
            </w:pPr>
            <w:ins w:id="648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49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50" w:author="Автор"/>
              </w:rPr>
            </w:pPr>
            <w:ins w:id="651" w:author="Автор">
              <w:r>
                <w:t xml:space="preserve">Обязательность 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52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53" w:author="Автор"/>
              </w:rPr>
            </w:pPr>
            <w:ins w:id="654" w:author="Автор">
              <w:r>
                <w:t xml:space="preserve">Способ заполнения/Тип 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55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56" w:author="Автор"/>
              </w:rPr>
            </w:pPr>
            <w:ins w:id="657" w:author="Автор">
              <w:r>
                <w:t xml:space="preserve">Комментарий </w:t>
              </w:r>
            </w:ins>
          </w:p>
        </w:tc>
      </w:tr>
      <w:tr w:rsidR="00556606" w:rsidTr="00634B72">
        <w:trPr>
          <w:ins w:id="65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59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660" w:author="Автор"/>
              </w:rPr>
            </w:pPr>
            <w:ins w:id="661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62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63" w:author="Автор"/>
                <w:sz w:val="20"/>
                <w:szCs w:val="20"/>
              </w:rPr>
            </w:pPr>
            <w:ins w:id="664" w:author="Автор">
              <w:r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65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66" w:author="Автор"/>
                <w:sz w:val="20"/>
                <w:szCs w:val="20"/>
              </w:rPr>
            </w:pPr>
            <w:ins w:id="667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68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69" w:author="Автор"/>
                <w:sz w:val="20"/>
                <w:szCs w:val="20"/>
              </w:rPr>
            </w:pPr>
            <w:ins w:id="67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71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72" w:author="Автор"/>
                <w:sz w:val="20"/>
                <w:szCs w:val="20"/>
              </w:rPr>
            </w:pPr>
            <w:ins w:id="673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74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75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67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77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678" w:author="Автор"/>
                <w:lang w:val="en-US"/>
              </w:rPr>
            </w:pPr>
            <w:ins w:id="679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80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81" w:author="Автор"/>
                <w:sz w:val="20"/>
                <w:szCs w:val="20"/>
                <w:lang w:val="en-US"/>
              </w:rPr>
            </w:pPr>
            <w:ins w:id="682" w:author="Автор">
              <w:r>
                <w:rPr>
                  <w:sz w:val="20"/>
                  <w:szCs w:val="20"/>
                  <w:lang w:val="en-US"/>
                </w:rPr>
                <w:t>startDate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83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84" w:author="Автор"/>
                <w:sz w:val="20"/>
                <w:szCs w:val="20"/>
              </w:rPr>
            </w:pPr>
            <w:ins w:id="685" w:author="Автор">
              <w:r>
                <w:rPr>
                  <w:sz w:val="20"/>
                  <w:szCs w:val="20"/>
                </w:rPr>
                <w:t>Начальная дата выборки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86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87" w:author="Автор"/>
                <w:sz w:val="20"/>
                <w:szCs w:val="20"/>
              </w:rPr>
            </w:pPr>
            <w:ins w:id="68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89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90" w:author="Автор"/>
                <w:sz w:val="20"/>
                <w:szCs w:val="20"/>
                <w:lang w:val="en-US"/>
              </w:rPr>
            </w:pPr>
            <w:ins w:id="691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92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93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69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95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696" w:author="Автор"/>
              </w:rPr>
            </w:pPr>
            <w:ins w:id="697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98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99" w:author="Автор"/>
                <w:sz w:val="20"/>
                <w:szCs w:val="20"/>
                <w:lang w:val="en-US"/>
              </w:rPr>
            </w:pPr>
            <w:ins w:id="700" w:author="Автор">
              <w:r>
                <w:rPr>
                  <w:sz w:val="20"/>
                  <w:szCs w:val="20"/>
                  <w:lang w:val="en-US"/>
                </w:rPr>
                <w:t>endDate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01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02" w:author="Автор"/>
                <w:sz w:val="20"/>
                <w:szCs w:val="20"/>
              </w:rPr>
            </w:pPr>
            <w:ins w:id="703" w:author="Автор">
              <w:r>
                <w:rPr>
                  <w:sz w:val="20"/>
                  <w:szCs w:val="20"/>
                </w:rPr>
                <w:t>Конечная дата выборки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04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05" w:author="Автор"/>
                <w:sz w:val="20"/>
                <w:szCs w:val="20"/>
                <w:lang w:val="en-US"/>
              </w:rPr>
            </w:pPr>
            <w:ins w:id="706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07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08" w:author="Автор"/>
                <w:sz w:val="20"/>
                <w:szCs w:val="20"/>
                <w:lang w:val="en-US"/>
              </w:rPr>
            </w:pPr>
            <w:ins w:id="709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10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11" w:author="Автор"/>
                <w:sz w:val="20"/>
              </w:rPr>
            </w:pPr>
          </w:p>
        </w:tc>
      </w:tr>
    </w:tbl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712" w:author="Автор"/>
        </w:rPr>
      </w:pPr>
      <w:bookmarkStart w:id="713" w:name="_Toc414982167"/>
      <w:ins w:id="714" w:author="Автор">
        <w:r>
          <w:t>Описание выходных параметров</w:t>
        </w:r>
        <w:bookmarkEnd w:id="713"/>
      </w:ins>
    </w:p>
    <w:p w:rsidR="00556606" w:rsidRDefault="00556606" w:rsidP="00556606">
      <w:pPr>
        <w:pStyle w:val="af7"/>
        <w:rPr>
          <w:ins w:id="715" w:author="Автор"/>
          <w:b/>
        </w:rPr>
      </w:pPr>
      <w:ins w:id="716" w:author="Автор">
        <w:r>
          <w:rPr>
            <w:b/>
          </w:rPr>
          <w:t xml:space="preserve">Выходные данные: </w:t>
        </w:r>
        <w:r>
          <w:rPr>
            <w:b/>
            <w:lang w:val="en-US"/>
          </w:rPr>
          <w:t>enterEventWithRepListResult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717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161"/>
        <w:gridCol w:w="1808"/>
        <w:tblGridChange w:id="718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56606" w:rsidTr="00634B72">
        <w:trPr>
          <w:ins w:id="71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20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721" w:author="Автор"/>
                <w:lang w:val="en-US"/>
              </w:rPr>
            </w:pPr>
            <w:ins w:id="722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23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724" w:author="Автор"/>
              </w:rPr>
            </w:pPr>
            <w:ins w:id="725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26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727" w:author="Автор"/>
              </w:rPr>
            </w:pPr>
            <w:ins w:id="728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29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730" w:author="Автор"/>
              </w:rPr>
            </w:pPr>
            <w:ins w:id="731" w:author="Автор">
              <w:r>
                <w:t xml:space="preserve">Обязательность 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32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733" w:author="Автор"/>
              </w:rPr>
            </w:pPr>
            <w:ins w:id="734" w:author="Автор">
              <w:r>
                <w:t xml:space="preserve">Способ заполнения/Тип 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35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736" w:author="Автор"/>
              </w:rPr>
            </w:pPr>
            <w:ins w:id="737" w:author="Автор">
              <w:r>
                <w:t xml:space="preserve">Комментарий </w:t>
              </w:r>
            </w:ins>
          </w:p>
        </w:tc>
      </w:tr>
      <w:tr w:rsidR="00556606" w:rsidTr="00634B72">
        <w:trPr>
          <w:ins w:id="73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39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40" w:author="Автор"/>
              </w:rPr>
            </w:pPr>
            <w:ins w:id="741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42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43" w:author="Автор"/>
                <w:sz w:val="20"/>
                <w:szCs w:val="20"/>
                <w:lang w:val="en-US"/>
              </w:rPr>
            </w:pPr>
            <w:ins w:id="744" w:author="Автор">
              <w:r>
                <w:rPr>
                  <w:sz w:val="20"/>
                  <w:szCs w:val="20"/>
                  <w:lang w:val="en-US"/>
                </w:rPr>
                <w:t>enterEventList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45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46" w:author="Автор"/>
                <w:sz w:val="20"/>
                <w:szCs w:val="20"/>
                <w:lang w:val="en-US"/>
              </w:rPr>
            </w:pPr>
            <w:ins w:id="747" w:author="Автор">
              <w:r>
                <w:rPr>
                  <w:sz w:val="20"/>
                  <w:szCs w:val="20"/>
                </w:rPr>
                <w:t>События посещения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48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49" w:author="Автор"/>
                <w:sz w:val="20"/>
                <w:szCs w:val="20"/>
              </w:rPr>
            </w:pPr>
            <w:ins w:id="75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51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634B72" w:rsidP="00556606">
            <w:pPr>
              <w:pStyle w:val="affff1"/>
              <w:ind w:left="0"/>
              <w:rPr>
                <w:ins w:id="752" w:author="Автор"/>
                <w:sz w:val="20"/>
                <w:szCs w:val="20"/>
              </w:rPr>
            </w:pPr>
            <w:ins w:id="753" w:author="Автор">
              <w:r w:rsidRPr="00634B72">
                <w:rPr>
                  <w:sz w:val="20"/>
                  <w:lang w:val="en-US"/>
                </w:rPr>
                <w:t>EnterEventWithRepList</w:t>
              </w:r>
              <w:del w:id="754" w:author="Автор">
                <w:r w:rsidR="00556606" w:rsidDel="00634B72">
                  <w:rPr>
                    <w:sz w:val="20"/>
                    <w:lang w:val="en-US"/>
                  </w:rPr>
                  <w:delText>EnterEventList</w:delText>
                </w:r>
              </w:del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55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56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75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58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59" w:author="Автор"/>
              </w:rPr>
            </w:pPr>
            <w:ins w:id="760" w:author="Автор">
              <w: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61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62" w:author="Автор"/>
                <w:sz w:val="20"/>
                <w:szCs w:val="20"/>
                <w:lang w:val="en-US"/>
              </w:rPr>
            </w:pPr>
            <w:ins w:id="763" w:author="Автор">
              <w:r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64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65" w:author="Автор"/>
                <w:sz w:val="20"/>
                <w:szCs w:val="20"/>
                <w:lang w:val="en-US"/>
              </w:rPr>
            </w:pPr>
            <w:ins w:id="766" w:author="Автор">
              <w:r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67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68" w:author="Автор"/>
                <w:sz w:val="20"/>
                <w:szCs w:val="20"/>
                <w:lang w:val="en-US"/>
              </w:rPr>
            </w:pPr>
            <w:ins w:id="769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70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71" w:author="Автор"/>
                <w:sz w:val="20"/>
                <w:szCs w:val="20"/>
                <w:lang w:val="en-US"/>
              </w:rPr>
            </w:pPr>
            <w:ins w:id="772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73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74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77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76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77" w:author="Автор"/>
              </w:rPr>
            </w:pPr>
            <w:ins w:id="778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79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80" w:author="Автор"/>
                <w:sz w:val="20"/>
                <w:szCs w:val="20"/>
                <w:lang w:val="en-US"/>
              </w:rPr>
            </w:pPr>
            <w:ins w:id="781" w:author="Автор">
              <w:r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82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83" w:author="Автор"/>
                <w:sz w:val="20"/>
                <w:szCs w:val="20"/>
                <w:lang w:val="en-US"/>
              </w:rPr>
            </w:pPr>
            <w:ins w:id="784" w:author="Автор">
              <w:r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85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86" w:author="Автор"/>
                <w:sz w:val="20"/>
                <w:szCs w:val="20"/>
              </w:rPr>
            </w:pPr>
            <w:ins w:id="787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88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89" w:author="Автор"/>
                <w:sz w:val="20"/>
                <w:szCs w:val="20"/>
                <w:lang w:val="en-US"/>
              </w:rPr>
            </w:pPr>
            <w:ins w:id="790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91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92" w:author="Автор"/>
                <w:sz w:val="20"/>
                <w:szCs w:val="20"/>
              </w:rPr>
            </w:pPr>
          </w:p>
        </w:tc>
      </w:tr>
      <w:tr w:rsidR="00556606" w:rsidDel="00A53C27" w:rsidTr="00634B72">
        <w:trPr>
          <w:ins w:id="793" w:author="Автор"/>
          <w:del w:id="79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95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796" w:author="Автор"/>
                <w:del w:id="797" w:author="Автор"/>
                <w:lang w:val="en-US"/>
              </w:rPr>
            </w:pPr>
            <w:ins w:id="798" w:author="Автор">
              <w:del w:id="799" w:author="Автор">
                <w:r w:rsidDel="00A53C27">
                  <w:rPr>
                    <w:lang w:val="en-US"/>
                  </w:rPr>
                  <w:delText>4</w:delText>
                </w:r>
              </w:del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00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801" w:author="Автор"/>
                <w:del w:id="802" w:author="Автор"/>
                <w:sz w:val="20"/>
                <w:szCs w:val="20"/>
                <w:lang w:val="en-US"/>
              </w:rPr>
            </w:pPr>
            <w:ins w:id="803" w:author="Автор">
              <w:del w:id="804" w:author="Автор">
                <w:r w:rsidDel="00A53C27">
                  <w:rPr>
                    <w:sz w:val="20"/>
                    <w:szCs w:val="20"/>
                    <w:lang w:val="en-US"/>
                  </w:rPr>
                  <w:delText>repId</w:delText>
                </w:r>
              </w:del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05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806" w:author="Автор"/>
                <w:del w:id="807" w:author="Автор"/>
                <w:sz w:val="20"/>
                <w:szCs w:val="20"/>
              </w:rPr>
            </w:pPr>
            <w:ins w:id="808" w:author="Автор">
              <w:del w:id="809" w:author="Автор">
                <w:r w:rsidDel="00A53C27">
                  <w:rPr>
                    <w:sz w:val="20"/>
                    <w:szCs w:val="20"/>
                  </w:rPr>
                  <w:delText>Номер опекуна</w:delText>
                </w:r>
              </w:del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10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811" w:author="Автор"/>
                <w:del w:id="812" w:author="Автор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13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814" w:author="Автор"/>
                <w:del w:id="815" w:author="Автор"/>
                <w:sz w:val="20"/>
                <w:szCs w:val="20"/>
                <w:lang w:val="en-US"/>
              </w:rPr>
            </w:pPr>
            <w:ins w:id="816" w:author="Автор">
              <w:del w:id="817" w:author="Автор">
                <w:r w:rsidDel="00A53C27">
                  <w:rPr>
                    <w:sz w:val="20"/>
                    <w:szCs w:val="20"/>
                    <w:lang w:val="en-US"/>
                  </w:rPr>
                  <w:delText>xs:long</w:delText>
                </w:r>
              </w:del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18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819" w:author="Автор"/>
                <w:del w:id="820" w:author="Автор"/>
                <w:sz w:val="20"/>
                <w:szCs w:val="20"/>
              </w:rPr>
            </w:pPr>
          </w:p>
        </w:tc>
      </w:tr>
      <w:tr w:rsidR="00556606" w:rsidDel="00A53C27" w:rsidTr="00634B72">
        <w:trPr>
          <w:ins w:id="821" w:author="Автор"/>
          <w:del w:id="82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23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824" w:author="Автор"/>
                <w:del w:id="825" w:author="Автор"/>
                <w:lang w:val="en-US"/>
              </w:rPr>
            </w:pPr>
            <w:ins w:id="826" w:author="Автор">
              <w:del w:id="827" w:author="Автор">
                <w:r w:rsidDel="00A53C27">
                  <w:rPr>
                    <w:lang w:val="en-US"/>
                  </w:rPr>
                  <w:delText>5</w:delText>
                </w:r>
              </w:del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28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jc w:val="left"/>
              <w:rPr>
                <w:ins w:id="829" w:author="Автор"/>
                <w:del w:id="830" w:author="Автор"/>
                <w:sz w:val="20"/>
                <w:szCs w:val="20"/>
                <w:lang w:val="en-US"/>
              </w:rPr>
            </w:pPr>
            <w:ins w:id="831" w:author="Автор">
              <w:del w:id="832" w:author="Автор">
                <w:r w:rsidDel="00A53C27">
                  <w:rPr>
                    <w:sz w:val="20"/>
                    <w:szCs w:val="20"/>
                    <w:lang w:val="en-US"/>
                  </w:rPr>
                  <w:delText>repName</w:delText>
                </w:r>
              </w:del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33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834" w:author="Автор"/>
                <w:del w:id="835" w:author="Автор"/>
                <w:sz w:val="20"/>
                <w:szCs w:val="20"/>
              </w:rPr>
            </w:pPr>
            <w:ins w:id="836" w:author="Автор">
              <w:del w:id="837" w:author="Автор">
                <w:r w:rsidDel="00A53C27">
                  <w:rPr>
                    <w:sz w:val="20"/>
                    <w:szCs w:val="20"/>
                  </w:rPr>
                  <w:delText>Имя опекуна который привел</w:delText>
                </w:r>
              </w:del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38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839" w:author="Автор"/>
                <w:del w:id="840" w:author="Автор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41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842" w:author="Автор"/>
                <w:del w:id="843" w:author="Автор"/>
                <w:sz w:val="20"/>
                <w:szCs w:val="20"/>
                <w:lang w:val="en-US"/>
              </w:rPr>
            </w:pPr>
            <w:ins w:id="844" w:author="Автор">
              <w:del w:id="845" w:author="Автор">
                <w:r w:rsidDel="00A53C27">
                  <w:rPr>
                    <w:sz w:val="20"/>
                    <w:szCs w:val="20"/>
                    <w:lang w:val="en-US"/>
                  </w:rPr>
                  <w:delText>xs:string</w:delText>
                </w:r>
              </w:del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46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847" w:author="Автор"/>
                <w:del w:id="848" w:author="Автор"/>
                <w:sz w:val="20"/>
                <w:szCs w:val="20"/>
              </w:rPr>
            </w:pPr>
          </w:p>
        </w:tc>
      </w:tr>
    </w:tbl>
    <w:p w:rsidR="00556606" w:rsidRDefault="00556606" w:rsidP="00556606">
      <w:pPr>
        <w:pStyle w:val="af7"/>
        <w:rPr>
          <w:ins w:id="849" w:author="Автор"/>
        </w:rPr>
      </w:pPr>
      <w:ins w:id="850" w:author="Автор">
        <w:r>
          <w:t>Параметры комплексного типа описаны в приложении «Описание общих структур данных».</w:t>
        </w:r>
      </w:ins>
    </w:p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851" w:author="Автор"/>
        </w:rPr>
      </w:pPr>
      <w:bookmarkStart w:id="852" w:name="_Toc414982168"/>
      <w:ins w:id="853" w:author="Автор">
        <w:r>
          <w:lastRenderedPageBreak/>
          <w:t>Ошибки</w:t>
        </w:r>
        <w:bookmarkEnd w:id="852"/>
      </w:ins>
    </w:p>
    <w:p w:rsidR="00556606" w:rsidRDefault="00556606" w:rsidP="00556606">
      <w:pPr>
        <w:pStyle w:val="af7"/>
        <w:rPr>
          <w:ins w:id="854" w:author="Автор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556606" w:rsidTr="00556606">
        <w:trPr>
          <w:ins w:id="85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56" w:author="Автор"/>
                <w:lang w:val="en-US"/>
              </w:rPr>
            </w:pPr>
            <w:ins w:id="857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58" w:author="Автор"/>
              </w:rPr>
            </w:pPr>
            <w:ins w:id="859" w:author="Автор">
              <w:r>
                <w:t xml:space="preserve">Код возврата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60" w:author="Автор"/>
              </w:rPr>
            </w:pPr>
            <w:ins w:id="861" w:author="Автор">
              <w:r>
                <w:t xml:space="preserve">Описание кода возврата 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62" w:author="Автор"/>
              </w:rPr>
            </w:pPr>
            <w:ins w:id="863" w:author="Автор">
              <w:r>
                <w:t>Условия возникновения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64" w:author="Автор"/>
              </w:rPr>
            </w:pPr>
            <w:ins w:id="865" w:author="Автор">
              <w:r>
                <w:t>Комментарий</w:t>
              </w:r>
            </w:ins>
          </w:p>
        </w:tc>
      </w:tr>
      <w:tr w:rsidR="00556606" w:rsidTr="00556606">
        <w:trPr>
          <w:ins w:id="86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67" w:author="Автор"/>
                <w:sz w:val="20"/>
                <w:szCs w:val="20"/>
              </w:rPr>
            </w:pPr>
            <w:ins w:id="868" w:author="Автор">
              <w:r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69" w:author="Автор"/>
                <w:sz w:val="20"/>
                <w:szCs w:val="20"/>
                <w:lang w:val="en-US"/>
              </w:rPr>
            </w:pPr>
            <w:ins w:id="870" w:author="Автор">
              <w:r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71" w:author="Автор"/>
                <w:sz w:val="20"/>
                <w:szCs w:val="20"/>
              </w:rPr>
            </w:pPr>
            <w:ins w:id="872" w:author="Автор">
              <w:r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73" w:author="Автор"/>
                <w:sz w:val="20"/>
                <w:szCs w:val="20"/>
                <w:lang w:val="en-US"/>
              </w:rPr>
            </w:pPr>
            <w:ins w:id="874" w:author="Автор">
              <w:r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606" w:rsidRDefault="00556606" w:rsidP="00556606">
            <w:pPr>
              <w:pStyle w:val="affff1"/>
              <w:ind w:left="0"/>
              <w:rPr>
                <w:ins w:id="875" w:author="Автор"/>
                <w:sz w:val="20"/>
                <w:szCs w:val="20"/>
              </w:rPr>
            </w:pPr>
          </w:p>
        </w:tc>
      </w:tr>
      <w:tr w:rsidR="00556606" w:rsidTr="00556606">
        <w:trPr>
          <w:ins w:id="87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77" w:author="Автор"/>
                <w:sz w:val="20"/>
                <w:szCs w:val="20"/>
              </w:rPr>
            </w:pPr>
            <w:ins w:id="878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79" w:author="Автор"/>
                <w:sz w:val="20"/>
                <w:szCs w:val="20"/>
                <w:lang w:val="en-US"/>
              </w:rPr>
            </w:pPr>
            <w:ins w:id="880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81" w:author="Автор"/>
                <w:sz w:val="20"/>
                <w:szCs w:val="20"/>
              </w:rPr>
            </w:pPr>
            <w:ins w:id="882" w:author="Автор">
              <w:r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83" w:author="Автор"/>
                <w:sz w:val="20"/>
                <w:szCs w:val="20"/>
              </w:rPr>
            </w:pPr>
            <w:ins w:id="884" w:author="Автор">
              <w:r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606" w:rsidRDefault="00556606" w:rsidP="00556606">
            <w:pPr>
              <w:pStyle w:val="affff1"/>
              <w:ind w:left="0"/>
              <w:rPr>
                <w:ins w:id="885" w:author="Автор"/>
                <w:sz w:val="20"/>
                <w:szCs w:val="20"/>
              </w:rPr>
            </w:pPr>
          </w:p>
        </w:tc>
      </w:tr>
      <w:tr w:rsidR="00556606" w:rsidTr="00556606">
        <w:trPr>
          <w:ins w:id="88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87" w:author="Автор"/>
                <w:sz w:val="20"/>
                <w:szCs w:val="20"/>
              </w:rPr>
            </w:pPr>
            <w:ins w:id="888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89" w:author="Автор"/>
                <w:sz w:val="20"/>
                <w:szCs w:val="20"/>
                <w:lang w:val="en-US"/>
              </w:rPr>
            </w:pPr>
            <w:ins w:id="890" w:author="Автор">
              <w:r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91" w:author="Автор"/>
                <w:sz w:val="20"/>
                <w:szCs w:val="20"/>
              </w:rPr>
            </w:pPr>
            <w:ins w:id="892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93" w:author="Автор"/>
                <w:sz w:val="20"/>
                <w:szCs w:val="20"/>
              </w:rPr>
            </w:pPr>
            <w:ins w:id="894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606" w:rsidRDefault="00556606" w:rsidP="00556606">
            <w:pPr>
              <w:pStyle w:val="affff1"/>
              <w:ind w:left="0"/>
              <w:rPr>
                <w:ins w:id="895" w:author="Автор"/>
                <w:sz w:val="20"/>
                <w:szCs w:val="20"/>
              </w:rPr>
            </w:pPr>
          </w:p>
        </w:tc>
      </w:tr>
    </w:tbl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896" w:author="Автор"/>
        </w:rPr>
      </w:pPr>
      <w:bookmarkStart w:id="897" w:name="_Toc414982169"/>
      <w:ins w:id="898" w:author="Автор">
        <w:r>
          <w:t>Контрольные примеры</w:t>
        </w:r>
        <w:bookmarkEnd w:id="897"/>
      </w:ins>
    </w:p>
    <w:p w:rsidR="00556606" w:rsidRDefault="00556606" w:rsidP="00556606">
      <w:pPr>
        <w:pStyle w:val="af7"/>
        <w:rPr>
          <w:ins w:id="899" w:author="Автор"/>
          <w:b/>
        </w:rPr>
      </w:pPr>
      <w:ins w:id="900" w:author="Автор">
        <w:r>
          <w:rPr>
            <w:b/>
          </w:rPr>
          <w:t>Запрос</w:t>
        </w:r>
      </w:ins>
    </w:p>
    <w:p w:rsidR="00556606" w:rsidRDefault="00556606" w:rsidP="00556606">
      <w:pPr>
        <w:pStyle w:val="af7"/>
        <w:rPr>
          <w:ins w:id="901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56606" w:rsidTr="00556606">
        <w:trPr>
          <w:ins w:id="902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56606" w:rsidRDefault="00556606" w:rsidP="00556606">
            <w:pPr>
              <w:spacing w:line="240" w:lineRule="auto"/>
              <w:jc w:val="left"/>
              <w:rPr>
                <w:ins w:id="903" w:author="Автор"/>
                <w:i/>
                <w:sz w:val="20"/>
                <w:szCs w:val="20"/>
                <w:lang w:val="en-US"/>
              </w:rPr>
            </w:pPr>
            <w:ins w:id="904" w:author="Автор">
              <w:r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05" w:author="Автор"/>
                <w:i/>
                <w:sz w:val="20"/>
                <w:szCs w:val="20"/>
                <w:lang w:val="en-US"/>
              </w:rPr>
            </w:pPr>
            <w:ins w:id="90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07" w:author="Автор"/>
                <w:i/>
                <w:sz w:val="20"/>
                <w:szCs w:val="20"/>
                <w:lang w:val="en-US"/>
              </w:rPr>
            </w:pPr>
            <w:ins w:id="90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09" w:author="Автор"/>
                <w:i/>
                <w:sz w:val="20"/>
                <w:szCs w:val="20"/>
                <w:lang w:val="en-US"/>
              </w:rPr>
            </w:pPr>
            <w:ins w:id="91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&lt;soap:getEnterEvenWithReptList&gt;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11" w:author="Автор"/>
                <w:i/>
                <w:sz w:val="20"/>
                <w:szCs w:val="20"/>
                <w:lang w:val="en-US"/>
              </w:rPr>
            </w:pPr>
            <w:ins w:id="91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&lt;contractId&gt;07613912&lt;/contractId&gt;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13" w:author="Автор"/>
                <w:i/>
                <w:sz w:val="20"/>
                <w:szCs w:val="20"/>
                <w:lang w:val="en-US"/>
              </w:rPr>
            </w:pPr>
            <w:ins w:id="91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&lt;startDate&gt;2012-05-01T00:00:00Z&lt;/startDate&gt;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15" w:author="Автор"/>
                <w:i/>
                <w:sz w:val="20"/>
                <w:szCs w:val="20"/>
                <w:lang w:val="en-US"/>
              </w:rPr>
            </w:pPr>
            <w:ins w:id="91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&lt;endDate&gt;2012-05-20T00:00:00Z&lt;/endDate&gt;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17" w:author="Автор"/>
                <w:i/>
                <w:sz w:val="20"/>
                <w:szCs w:val="20"/>
                <w:lang w:val="en-US"/>
              </w:rPr>
            </w:pPr>
            <w:ins w:id="91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&lt;/soap:getEnterEvenWithReptList&gt;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19" w:author="Автор"/>
                <w:i/>
                <w:sz w:val="20"/>
                <w:szCs w:val="20"/>
                <w:lang w:val="en-US"/>
              </w:rPr>
            </w:pPr>
            <w:ins w:id="92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21" w:author="Автор"/>
                <w:i/>
                <w:lang w:val="en-US"/>
              </w:rPr>
            </w:pPr>
            <w:ins w:id="922" w:author="Автор">
              <w:r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56606" w:rsidRDefault="00556606" w:rsidP="00556606">
      <w:pPr>
        <w:pStyle w:val="af7"/>
        <w:rPr>
          <w:ins w:id="923" w:author="Автор"/>
          <w:b/>
          <w:color w:val="A6A6A6"/>
          <w:sz w:val="20"/>
          <w:szCs w:val="20"/>
          <w:lang w:val="en-US"/>
        </w:rPr>
      </w:pPr>
    </w:p>
    <w:p w:rsidR="00556606" w:rsidRDefault="00556606" w:rsidP="00556606">
      <w:pPr>
        <w:pStyle w:val="af7"/>
        <w:rPr>
          <w:ins w:id="924" w:author="Автор"/>
          <w:b/>
        </w:rPr>
      </w:pPr>
      <w:ins w:id="925" w:author="Автор">
        <w:r>
          <w:rPr>
            <w:b/>
          </w:rPr>
          <w:t>Ответ на запрос в случае успешного исполнения</w:t>
        </w:r>
      </w:ins>
    </w:p>
    <w:p w:rsidR="00556606" w:rsidRDefault="00556606" w:rsidP="00556606">
      <w:pPr>
        <w:pStyle w:val="af7"/>
        <w:rPr>
          <w:ins w:id="926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56606" w:rsidTr="00556606">
        <w:trPr>
          <w:ins w:id="927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56606" w:rsidRDefault="00556606" w:rsidP="00556606">
            <w:pPr>
              <w:spacing w:line="240" w:lineRule="auto"/>
              <w:jc w:val="left"/>
              <w:rPr>
                <w:ins w:id="928" w:author="Автор"/>
                <w:i/>
                <w:sz w:val="20"/>
                <w:szCs w:val="20"/>
                <w:lang w:val="en-US"/>
              </w:rPr>
            </w:pPr>
            <w:ins w:id="929" w:author="Автор">
              <w:r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30" w:author="Автор"/>
                <w:i/>
                <w:sz w:val="20"/>
                <w:szCs w:val="20"/>
                <w:lang w:val="en-US"/>
              </w:rPr>
            </w:pPr>
            <w:ins w:id="93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32" w:author="Автор"/>
                <w:i/>
                <w:sz w:val="20"/>
                <w:szCs w:val="20"/>
                <w:lang w:val="en-US"/>
              </w:rPr>
            </w:pPr>
            <w:ins w:id="933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&lt;ns2:getEnterEventListResponse xmlns:ns2="http://soap.integra.partner.web.processor.ecafe.axetta.ru/"&gt;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34" w:author="Автор"/>
                <w:i/>
                <w:sz w:val="20"/>
                <w:szCs w:val="20"/>
                <w:lang w:val="en-US"/>
              </w:rPr>
            </w:pPr>
            <w:ins w:id="935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36" w:author="Автор"/>
                <w:i/>
                <w:sz w:val="20"/>
                <w:szCs w:val="20"/>
                <w:lang w:val="en-US"/>
              </w:rPr>
            </w:pPr>
            <w:ins w:id="937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&lt;enterEventList&gt;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38" w:author="Автор"/>
                <w:i/>
                <w:sz w:val="20"/>
                <w:szCs w:val="20"/>
                <w:lang w:val="en-US"/>
              </w:rPr>
            </w:pPr>
            <w:ins w:id="93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DateTime="2012-05-18T12:25:02" Day="5" EnterName="Вход №1" Direction="0"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40" w:author="Автор"/>
                <w:i/>
                <w:sz w:val="20"/>
                <w:szCs w:val="20"/>
                <w:lang w:val="en-US"/>
              </w:rPr>
            </w:pPr>
            <w:ins w:id="94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DateTime="2012-05-18T12:26:28" Day="5" EnterName="Вход №1" Direction="1"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42" w:author="Автор"/>
                <w:i/>
                <w:sz w:val="20"/>
                <w:szCs w:val="20"/>
                <w:lang w:val="en-US"/>
              </w:rPr>
            </w:pPr>
            <w:ins w:id="943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DateTime="2012-05-18T12:38:35" Day="5" EnterName="Вход №1" Direction="7"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44" w:author="Автор"/>
                <w:i/>
                <w:sz w:val="20"/>
                <w:szCs w:val="20"/>
                <w:lang w:val="en-US"/>
              </w:rPr>
            </w:pPr>
            <w:ins w:id="945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DateTime="2012-05-18T12:44:29" Day="5" EnterName="Вход №1" Direction="7" TemporaryCard="1" </w:t>
              </w:r>
              <w:r w:rsidRPr="00370A80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370A80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46" w:author="Автор"/>
                <w:i/>
                <w:sz w:val="20"/>
                <w:szCs w:val="20"/>
                <w:lang w:val="en-US"/>
              </w:rPr>
            </w:pPr>
            <w:ins w:id="947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&lt;/enterEventList&gt;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48" w:author="Автор"/>
                <w:i/>
                <w:sz w:val="20"/>
                <w:szCs w:val="20"/>
                <w:lang w:val="en-US"/>
              </w:rPr>
            </w:pPr>
            <w:ins w:id="94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50" w:author="Автор"/>
                <w:i/>
                <w:sz w:val="20"/>
                <w:szCs w:val="20"/>
                <w:lang w:val="en-US"/>
              </w:rPr>
            </w:pPr>
            <w:ins w:id="95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52" w:author="Автор"/>
                <w:i/>
                <w:sz w:val="20"/>
                <w:szCs w:val="20"/>
                <w:lang w:val="en-US"/>
              </w:rPr>
            </w:pPr>
            <w:ins w:id="953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54" w:author="Автор"/>
                <w:i/>
                <w:sz w:val="20"/>
                <w:szCs w:val="20"/>
                <w:lang w:val="en-US"/>
              </w:rPr>
            </w:pPr>
            <w:ins w:id="955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&lt;/ns2:getEnterEventListResponse&gt;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56" w:author="Автор"/>
                <w:i/>
                <w:sz w:val="20"/>
                <w:szCs w:val="20"/>
                <w:lang w:val="en-US"/>
              </w:rPr>
            </w:pPr>
            <w:ins w:id="957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58" w:author="Автор"/>
                <w:i/>
                <w:lang w:val="en-US"/>
              </w:rPr>
            </w:pPr>
            <w:ins w:id="959" w:author="Автор">
              <w:r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556606" w:rsidRDefault="00556606" w:rsidP="00556606">
      <w:pPr>
        <w:pStyle w:val="af7"/>
        <w:rPr>
          <w:ins w:id="960" w:author="Автор"/>
          <w:b/>
          <w:color w:val="A6A6A6"/>
          <w:lang w:val="en-US"/>
        </w:rPr>
      </w:pPr>
    </w:p>
    <w:p w:rsidR="00885978" w:rsidRPr="0009076A" w:rsidRDefault="00885978" w:rsidP="00885978">
      <w:pPr>
        <w:pStyle w:val="21"/>
      </w:pPr>
      <w:bookmarkStart w:id="961" w:name="_Toc414982170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961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962" w:name="_Toc414982171"/>
      <w:r w:rsidRPr="0009076A">
        <w:t>Общие сведения</w:t>
      </w:r>
      <w:bookmarkEnd w:id="9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963" w:name="_Toc414982172"/>
      <w:r w:rsidRPr="0009076A">
        <w:t>Описание входных параметров</w:t>
      </w:r>
      <w:bookmarkEnd w:id="96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964" w:name="_Toc414982173"/>
      <w:r w:rsidRPr="0009076A">
        <w:t>Описание выходных параметров</w:t>
      </w:r>
      <w:bookmarkEnd w:id="964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965" w:name="_Toc414982174"/>
      <w:r w:rsidRPr="0009076A">
        <w:t>Ошибки</w:t>
      </w:r>
      <w:bookmarkEnd w:id="965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966" w:name="_Toc414982175"/>
      <w:r>
        <w:t>Контрольные примеры</w:t>
      </w:r>
      <w:bookmarkEnd w:id="966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CB670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85978" w:rsidRPr="0009076A" w:rsidRDefault="00885978" w:rsidP="003655C7">
      <w:pPr>
        <w:pStyle w:val="21"/>
      </w:pPr>
      <w:bookmarkStart w:id="967" w:name="_Toc414982176"/>
      <w:r w:rsidRPr="0009076A"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967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968" w:name="_Toc414982177"/>
      <w:r w:rsidRPr="0009076A">
        <w:t>Общие сведения</w:t>
      </w:r>
      <w:bookmarkEnd w:id="9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969" w:name="_Toc414982178"/>
      <w:r w:rsidRPr="0009076A">
        <w:t>Описание входных параметров</w:t>
      </w:r>
      <w:bookmarkEnd w:id="969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970" w:name="_Toc414982179"/>
      <w:r w:rsidRPr="0009076A">
        <w:t>Описание выходных параметров</w:t>
      </w:r>
      <w:bookmarkEnd w:id="970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lastRenderedPageBreak/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971" w:name="_Toc414982180"/>
      <w:r w:rsidRPr="0009076A">
        <w:t>Ошибки</w:t>
      </w:r>
      <w:bookmarkEnd w:id="971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972" w:name="_Toc414982181"/>
      <w:r>
        <w:t>Контрольные примеры</w:t>
      </w:r>
      <w:bookmarkEnd w:id="972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E4FDF" w:rsidRPr="0009076A" w:rsidRDefault="004E4FDF" w:rsidP="003655C7">
      <w:pPr>
        <w:pStyle w:val="21"/>
      </w:pPr>
      <w:bookmarkStart w:id="973" w:name="_Toc414982182"/>
      <w:r w:rsidRPr="0009076A"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973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974" w:name="_Toc414982183"/>
      <w:r w:rsidRPr="0009076A">
        <w:t>Общие сведения</w:t>
      </w:r>
      <w:bookmarkEnd w:id="9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975" w:name="_Toc414982184"/>
      <w:r w:rsidRPr="0009076A">
        <w:t>Описание входных параметров</w:t>
      </w:r>
      <w:bookmarkEnd w:id="97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976" w:name="_Toc414982185"/>
      <w:r w:rsidRPr="0009076A">
        <w:t>Описание выходных параметров</w:t>
      </w:r>
      <w:bookmarkEnd w:id="976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977" w:name="_Toc414982186"/>
      <w:r w:rsidRPr="0009076A">
        <w:t>Ошибки</w:t>
      </w:r>
      <w:bookmarkEnd w:id="977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978" w:name="_Toc414982187"/>
      <w:r>
        <w:t>Контрольные примеры</w:t>
      </w:r>
      <w:bookmarkEnd w:id="978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CB670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E4FDF" w:rsidRPr="0009076A" w:rsidRDefault="004E4FDF" w:rsidP="004E4FDF">
      <w:pPr>
        <w:pStyle w:val="21"/>
      </w:pPr>
      <w:bookmarkStart w:id="979" w:name="_Toc414982188"/>
      <w:r w:rsidRPr="0009076A"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979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980" w:name="_Toc414982189"/>
      <w:r w:rsidRPr="0009076A">
        <w:t>Общие сведения</w:t>
      </w:r>
      <w:bookmarkEnd w:id="9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981" w:name="_Toc414982190"/>
      <w:r w:rsidRPr="0009076A">
        <w:t>Описание входных параметров</w:t>
      </w:r>
      <w:bookmarkEnd w:id="981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982" w:name="_Toc414982191"/>
      <w:r w:rsidRPr="0009076A">
        <w:t>Описание выходных параметров</w:t>
      </w:r>
      <w:bookmarkEnd w:id="982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983" w:name="_Toc414982192"/>
      <w:r w:rsidRPr="0009076A">
        <w:t>Ошибки</w:t>
      </w:r>
      <w:bookmarkEnd w:id="983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984" w:name="_Toc414982193"/>
      <w:r>
        <w:t>Контрольные примеры</w:t>
      </w:r>
      <w:bookmarkEnd w:id="984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CB670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985" w:name="_Toc414982194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985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986" w:name="_Toc414982195"/>
      <w:r w:rsidRPr="0009076A">
        <w:t>Общие сведения</w:t>
      </w:r>
      <w:bookmarkEnd w:id="9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987" w:name="_Toc414982196"/>
      <w:r w:rsidRPr="0009076A">
        <w:lastRenderedPageBreak/>
        <w:t>Описание входных параметров</w:t>
      </w:r>
      <w:bookmarkEnd w:id="987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88" w:name="_Toc414982197"/>
      <w:r w:rsidRPr="0009076A">
        <w:t>Описание выходных параметров</w:t>
      </w:r>
      <w:bookmarkEnd w:id="988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  <w:proofErr w:type="gramEnd"/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89" w:name="_Toc414982198"/>
      <w:r w:rsidRPr="0009076A">
        <w:t>Ошибки</w:t>
      </w:r>
      <w:bookmarkEnd w:id="989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990" w:name="_Toc414982199"/>
      <w:r>
        <w:t>Контрольные примеры</w:t>
      </w:r>
      <w:bookmarkEnd w:id="990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5D1B09" w:rsidRPr="0009076A" w:rsidRDefault="005D1B09" w:rsidP="005D1B09">
      <w:pPr>
        <w:pStyle w:val="21"/>
      </w:pPr>
      <w:bookmarkStart w:id="991" w:name="_Toc414982200"/>
      <w:r w:rsidRPr="0009076A">
        <w:t>Операция «</w:t>
      </w:r>
      <w:r w:rsidRPr="005D1B09">
        <w:t>Сформировать код активации</w:t>
      </w:r>
      <w:r w:rsidRPr="0009076A">
        <w:t>»</w:t>
      </w:r>
      <w:bookmarkEnd w:id="991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992" w:name="_Toc414982201"/>
      <w:r w:rsidRPr="0009076A">
        <w:t>Общие сведения</w:t>
      </w:r>
      <w:bookmarkEnd w:id="9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993" w:name="_Toc414982202"/>
      <w:r w:rsidRPr="0009076A">
        <w:t>Описание входных параметров</w:t>
      </w:r>
      <w:bookmarkEnd w:id="993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94" w:name="_Toc414982203"/>
      <w:r w:rsidRPr="0009076A">
        <w:t>Описание выходных параметров</w:t>
      </w:r>
      <w:bookmarkEnd w:id="994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95" w:name="_Toc414982204"/>
      <w:r w:rsidRPr="0009076A">
        <w:t>Ошибки</w:t>
      </w:r>
      <w:bookmarkEnd w:id="995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996" w:name="_Toc414982205"/>
      <w:r>
        <w:t>Контрольные примеры</w:t>
      </w:r>
      <w:bookmarkEnd w:id="996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Pr="0009076A" w:rsidRDefault="005D1B09" w:rsidP="006E0B9B">
      <w:pPr>
        <w:pStyle w:val="21"/>
      </w:pPr>
      <w:bookmarkStart w:id="997" w:name="_Toc414982206"/>
      <w:r w:rsidRPr="0009076A"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997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998" w:name="_Toc414982207"/>
      <w:r w:rsidRPr="0009076A">
        <w:t>Общие сведения</w:t>
      </w:r>
      <w:bookmarkEnd w:id="9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999" w:name="_Toc414982208"/>
      <w:r w:rsidRPr="0009076A">
        <w:t>Описание входных параметров</w:t>
      </w:r>
      <w:bookmarkEnd w:id="999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лицевого </w:t>
            </w:r>
            <w:r>
              <w:rPr>
                <w:sz w:val="20"/>
                <w:szCs w:val="20"/>
              </w:rPr>
              <w:lastRenderedPageBreak/>
              <w:t>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000" w:name="_Toc414982209"/>
      <w:r w:rsidRPr="0009076A">
        <w:lastRenderedPageBreak/>
        <w:t>Описание выходных параметров</w:t>
      </w:r>
      <w:bookmarkEnd w:id="1000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случае успешной обработки </w:t>
            </w:r>
            <w:proofErr w:type="gramStart"/>
            <w:r>
              <w:rPr>
                <w:sz w:val="20"/>
                <w:szCs w:val="20"/>
              </w:rPr>
              <w:t>заполняется</w:t>
            </w:r>
            <w:proofErr w:type="gramEnd"/>
            <w:r>
              <w:rPr>
                <w:sz w:val="20"/>
                <w:szCs w:val="20"/>
              </w:rPr>
              <w:t xml:space="preserve">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1001" w:name="_Toc414982210"/>
      <w:r w:rsidRPr="0009076A">
        <w:t>Ошибки</w:t>
      </w:r>
      <w:bookmarkEnd w:id="1001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002" w:name="_Toc414982211"/>
      <w:r>
        <w:t>Контрольные примеры</w:t>
      </w:r>
      <w:bookmarkEnd w:id="1002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Pr="0009076A" w:rsidRDefault="006E0B9B" w:rsidP="006E0B9B">
      <w:pPr>
        <w:pStyle w:val="21"/>
      </w:pPr>
      <w:bookmarkStart w:id="1003" w:name="_Toc414982212"/>
      <w:r w:rsidRPr="0009076A"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1003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1004" w:name="_Toc414982213"/>
      <w:r w:rsidRPr="0009076A">
        <w:t>Общие сведения</w:t>
      </w:r>
      <w:bookmarkEnd w:id="10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1005" w:name="_Toc414982214"/>
      <w:r w:rsidRPr="0009076A">
        <w:t>Описание входных параметров</w:t>
      </w:r>
      <w:bookmarkEnd w:id="1005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1006" w:name="_Toc414982215"/>
      <w:r w:rsidRPr="0009076A">
        <w:t>Описание выходных параметров</w:t>
      </w:r>
      <w:bookmarkEnd w:id="1006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случае успешной обработки </w:t>
            </w:r>
            <w:proofErr w:type="gramStart"/>
            <w:r>
              <w:rPr>
                <w:sz w:val="20"/>
                <w:szCs w:val="20"/>
              </w:rPr>
              <w:t>заполняется</w:t>
            </w:r>
            <w:proofErr w:type="gramEnd"/>
            <w:r>
              <w:rPr>
                <w:sz w:val="20"/>
                <w:szCs w:val="20"/>
              </w:rPr>
              <w:t xml:space="preserve">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1007" w:name="_Toc414982216"/>
      <w:r w:rsidRPr="0009076A">
        <w:t>Ошибки</w:t>
      </w:r>
      <w:bookmarkEnd w:id="1007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1008" w:name="_Toc414982217"/>
      <w:r>
        <w:lastRenderedPageBreak/>
        <w:t>Контрольные примеры</w:t>
      </w:r>
      <w:bookmarkEnd w:id="1008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Pr="00ED47C8" w:rsidRDefault="00ED47C8" w:rsidP="00ED47C8">
      <w:pPr>
        <w:pStyle w:val="21"/>
        <w:rPr>
          <w:b w:val="0"/>
        </w:rPr>
      </w:pPr>
      <w:bookmarkStart w:id="1009" w:name="_Toc414982218"/>
      <w:r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1009"/>
    </w:p>
    <w:p w:rsidR="00454648" w:rsidRDefault="00454648" w:rsidP="00ED47C8">
      <w:pPr>
        <w:pStyle w:val="30"/>
        <w:ind w:left="709"/>
        <w:rPr>
          <w:lang w:val="en-US"/>
        </w:rPr>
      </w:pPr>
      <w:bookmarkStart w:id="1010" w:name="_Toc414982219"/>
      <w:r w:rsidRPr="0009076A">
        <w:t>Общие сведения</w:t>
      </w:r>
      <w:bookmarkEnd w:id="10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1011" w:name="_Toc414982220"/>
      <w:r w:rsidRPr="0009076A">
        <w:t>Описание входных параметров</w:t>
      </w:r>
      <w:bookmarkEnd w:id="1011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 xml:space="preserve">Размер дневного </w:t>
            </w:r>
            <w:r w:rsidRPr="00ED47C8">
              <w:rPr>
                <w:sz w:val="20"/>
                <w:szCs w:val="20"/>
              </w:rPr>
              <w:lastRenderedPageBreak/>
              <w:t>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 xml:space="preserve">Размер дневного </w:t>
            </w:r>
            <w:r w:rsidRPr="00FA1BE4">
              <w:rPr>
                <w:sz w:val="20"/>
                <w:szCs w:val="20"/>
              </w:rPr>
              <w:lastRenderedPageBreak/>
              <w:t>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1012" w:name="_Toc414982221"/>
      <w:r w:rsidR="00CB2F72" w:rsidRPr="0009076A">
        <w:t>Описание выходных параметров</w:t>
      </w:r>
      <w:bookmarkEnd w:id="1012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1013" w:name="_Toc414982222"/>
      <w:r w:rsidRPr="0009076A">
        <w:t>Ошибки</w:t>
      </w:r>
      <w:bookmarkEnd w:id="1013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1014" w:name="_Toc414982223"/>
      <w:r>
        <w:t>Контрольные примеры</w:t>
      </w:r>
      <w:bookmarkEnd w:id="1014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lastRenderedPageBreak/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Pr="00ED47C8" w:rsidRDefault="003E3797" w:rsidP="003E3797">
      <w:pPr>
        <w:pStyle w:val="21"/>
        <w:rPr>
          <w:b w:val="0"/>
        </w:rPr>
      </w:pPr>
      <w:bookmarkStart w:id="1015" w:name="_Toc414982224"/>
      <w:r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1015"/>
    </w:p>
    <w:p w:rsidR="003E3797" w:rsidRDefault="003E3797" w:rsidP="003E3797">
      <w:pPr>
        <w:pStyle w:val="30"/>
        <w:ind w:left="709"/>
        <w:rPr>
          <w:lang w:val="en-US"/>
        </w:rPr>
      </w:pPr>
      <w:bookmarkStart w:id="1016" w:name="_Toc414982225"/>
      <w:r w:rsidRPr="0009076A">
        <w:t>Общие сведения</w:t>
      </w:r>
      <w:bookmarkEnd w:id="10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17" w:name="_Toc414982226"/>
      <w:r w:rsidRPr="0009076A">
        <w:t>Описание входных параметров</w:t>
      </w:r>
      <w:bookmarkEnd w:id="1017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18" w:name="_Toc414982227"/>
      <w:r w:rsidRPr="0009076A">
        <w:t>Описание выходных параметров</w:t>
      </w:r>
      <w:bookmarkEnd w:id="1018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19" w:name="_Toc414982228"/>
      <w:r w:rsidRPr="0009076A">
        <w:lastRenderedPageBreak/>
        <w:t>Ошибки</w:t>
      </w:r>
      <w:bookmarkEnd w:id="1019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</w:p>
    <w:p w:rsidR="00292BBB" w:rsidRPr="00ED47C8" w:rsidRDefault="00292BBB" w:rsidP="00292BBB">
      <w:pPr>
        <w:pStyle w:val="21"/>
        <w:rPr>
          <w:b w:val="0"/>
        </w:rPr>
      </w:pPr>
      <w:bookmarkStart w:id="1020" w:name="_Toc414982229"/>
      <w:r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20"/>
    </w:p>
    <w:p w:rsidR="00292BBB" w:rsidRDefault="00292BBB" w:rsidP="00292BBB">
      <w:pPr>
        <w:pStyle w:val="30"/>
        <w:ind w:left="709"/>
        <w:rPr>
          <w:lang w:val="en-US"/>
        </w:rPr>
      </w:pPr>
      <w:bookmarkStart w:id="1021" w:name="_Toc414982230"/>
      <w:r w:rsidRPr="0009076A">
        <w:t>Общие сведения</w:t>
      </w:r>
      <w:bookmarkEnd w:id="10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22" w:name="_Toc414982231"/>
      <w:r w:rsidRPr="0009076A">
        <w:t>Описание входных параметров</w:t>
      </w:r>
      <w:bookmarkEnd w:id="1022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23" w:name="_Toc414982232"/>
      <w:r w:rsidRPr="0009076A">
        <w:t>Описание выходных параметров</w:t>
      </w:r>
      <w:bookmarkEnd w:id="1023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24" w:name="_Toc414982233"/>
      <w:r w:rsidRPr="0009076A">
        <w:t>Ошибки</w:t>
      </w:r>
      <w:bookmarkEnd w:id="1024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1CFA" w:rsidRPr="00491CFA" w:rsidRDefault="00491CFA" w:rsidP="00491CFA">
      <w:pPr>
        <w:pStyle w:val="21"/>
        <w:numPr>
          <w:ilvl w:val="0"/>
          <w:numId w:val="0"/>
        </w:numPr>
        <w:rPr>
          <w:b w:val="0"/>
        </w:rPr>
      </w:pPr>
    </w:p>
    <w:p w:rsidR="00151949" w:rsidRPr="00ED47C8" w:rsidRDefault="00151949" w:rsidP="00151949">
      <w:pPr>
        <w:pStyle w:val="21"/>
        <w:rPr>
          <w:b w:val="0"/>
        </w:rPr>
      </w:pPr>
      <w:bookmarkStart w:id="1025" w:name="_Toc414982234"/>
      <w:r>
        <w:t>Операция «</w:t>
      </w:r>
      <w:r w:rsidRPr="003E3797">
        <w:rPr>
          <w:bCs w:val="0"/>
        </w:rPr>
        <w:t>Открепить СНИЛС опекуна по номеру ЛС</w:t>
      </w:r>
      <w:r>
        <w:rPr>
          <w:szCs w:val="32"/>
        </w:rPr>
        <w:t>»</w:t>
      </w:r>
      <w:bookmarkEnd w:id="1025"/>
    </w:p>
    <w:p w:rsidR="00151949" w:rsidRDefault="00151949" w:rsidP="00151949">
      <w:pPr>
        <w:pStyle w:val="30"/>
        <w:ind w:left="709"/>
        <w:rPr>
          <w:lang w:val="en-US"/>
        </w:rPr>
      </w:pPr>
      <w:bookmarkStart w:id="1026" w:name="_Toc414982235"/>
      <w:r w:rsidRPr="0009076A">
        <w:t>Общие сведения</w:t>
      </w:r>
      <w:bookmarkEnd w:id="10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027" w:name="_Toc414982236"/>
      <w:r w:rsidRPr="0009076A">
        <w:t>Описание входных параметров</w:t>
      </w:r>
      <w:bookmarkEnd w:id="1027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028" w:name="_Toc414982237"/>
      <w:r w:rsidRPr="0009076A">
        <w:t>Описание выходных параметров</w:t>
      </w:r>
      <w:bookmarkEnd w:id="1028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029" w:name="_Toc414982238"/>
      <w:r w:rsidRPr="0009076A">
        <w:t>Ошибки</w:t>
      </w:r>
      <w:bookmarkEnd w:id="1029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1CFA" w:rsidRPr="00491CFA" w:rsidRDefault="00491CFA">
      <w:pPr>
        <w:pStyle w:val="21"/>
        <w:numPr>
          <w:ilvl w:val="0"/>
          <w:numId w:val="0"/>
        </w:numPr>
        <w:rPr>
          <w:ins w:id="1030" w:author="Автор"/>
          <w:b w:val="0"/>
          <w:rPrChange w:id="1031" w:author="Автор">
            <w:rPr>
              <w:ins w:id="1032" w:author="Автор"/>
              <w:lang w:val="en-US"/>
            </w:rPr>
          </w:rPrChange>
        </w:rPr>
        <w:pPrChange w:id="1033" w:author="Автор">
          <w:pPr>
            <w:pStyle w:val="21"/>
          </w:pPr>
        </w:pPrChange>
      </w:pPr>
    </w:p>
    <w:p w:rsidR="00151949" w:rsidRPr="00ED47C8" w:rsidRDefault="00151949" w:rsidP="00151949">
      <w:pPr>
        <w:pStyle w:val="21"/>
        <w:rPr>
          <w:b w:val="0"/>
        </w:rPr>
      </w:pPr>
      <w:bookmarkStart w:id="1034" w:name="_Toc414982239"/>
      <w:r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034"/>
    </w:p>
    <w:p w:rsidR="00151949" w:rsidRDefault="00151949" w:rsidP="00151949">
      <w:pPr>
        <w:pStyle w:val="30"/>
        <w:ind w:left="709"/>
        <w:rPr>
          <w:lang w:val="en-US"/>
        </w:rPr>
      </w:pPr>
      <w:bookmarkStart w:id="1035" w:name="_Toc414982240"/>
      <w:r w:rsidRPr="0009076A">
        <w:t>Общие сведения</w:t>
      </w:r>
      <w:bookmarkEnd w:id="10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036" w:name="_Toc414982241"/>
      <w:r w:rsidRPr="0009076A">
        <w:t>Описание входных параметров</w:t>
      </w:r>
      <w:bookmarkEnd w:id="1036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037" w:name="_Toc414982242"/>
      <w:r w:rsidRPr="0009076A">
        <w:t>Описание выходных параметров</w:t>
      </w:r>
      <w:bookmarkEnd w:id="1037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038" w:name="_Toc414982243"/>
      <w:r w:rsidRPr="0009076A">
        <w:t>Ошибки</w:t>
      </w:r>
      <w:bookmarkEnd w:id="1038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039" w:name="_Toc414982244"/>
      <w:r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039"/>
    </w:p>
    <w:p w:rsidR="006E4A90" w:rsidRDefault="006E4A90" w:rsidP="006E4A90">
      <w:pPr>
        <w:pStyle w:val="30"/>
        <w:ind w:left="709"/>
        <w:rPr>
          <w:lang w:val="en-US"/>
        </w:rPr>
      </w:pPr>
      <w:bookmarkStart w:id="1040" w:name="_Toc414982245"/>
      <w:r w:rsidRPr="0009076A">
        <w:t>Общие сведения</w:t>
      </w:r>
      <w:bookmarkEnd w:id="10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041" w:name="_Toc414982246"/>
      <w:r w:rsidRPr="0009076A">
        <w:t>Описание входных параметров</w:t>
      </w:r>
      <w:bookmarkEnd w:id="1041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042" w:name="_Toc414982247"/>
      <w:r w:rsidRPr="0009076A">
        <w:t>Описание выходных параметров</w:t>
      </w:r>
      <w:bookmarkEnd w:id="1042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043" w:name="_Toc414982248"/>
      <w:r w:rsidRPr="0009076A">
        <w:t>Ошибки</w:t>
      </w:r>
      <w:bookmarkEnd w:id="1043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1044" w:name="_Toc414982249"/>
      <w:r>
        <w:lastRenderedPageBreak/>
        <w:t>Контрольные примеры</w:t>
      </w:r>
      <w:bookmarkEnd w:id="1044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9A14D3" w:rsidRPr="00ED47C8" w:rsidRDefault="009A14D3" w:rsidP="009A14D3">
      <w:pPr>
        <w:pStyle w:val="21"/>
        <w:rPr>
          <w:b w:val="0"/>
        </w:rPr>
      </w:pPr>
      <w:bookmarkStart w:id="1045" w:name="_Toc414982250"/>
      <w:r>
        <w:t>Операция «</w:t>
      </w:r>
      <w:r>
        <w:rPr>
          <w:bCs w:val="0"/>
        </w:rPr>
        <w:t>Получить статистику по ЛС</w:t>
      </w:r>
      <w:r>
        <w:rPr>
          <w:szCs w:val="32"/>
        </w:rPr>
        <w:t>»</w:t>
      </w:r>
      <w:bookmarkEnd w:id="1045"/>
    </w:p>
    <w:p w:rsidR="009A14D3" w:rsidRDefault="009A14D3" w:rsidP="009A14D3">
      <w:pPr>
        <w:pStyle w:val="30"/>
        <w:ind w:left="709"/>
        <w:rPr>
          <w:lang w:val="en-US"/>
        </w:rPr>
      </w:pPr>
      <w:bookmarkStart w:id="1046" w:name="_Toc414982251"/>
      <w:r w:rsidRPr="0009076A">
        <w:t>Общие сведения</w:t>
      </w:r>
      <w:bookmarkEnd w:id="10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047" w:name="_Toc414982252"/>
      <w:r w:rsidRPr="0009076A">
        <w:t>Описание входных параметров</w:t>
      </w:r>
      <w:bookmarkEnd w:id="1047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 w:rsidR="0079204E" w:rsidRPr="009A14D3">
        <w:rPr>
          <w:bCs/>
          <w:lang w:val="en-US"/>
        </w:rPr>
        <w:t>getClientStats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048" w:name="_Toc414982253"/>
      <w:r w:rsidRPr="0009076A">
        <w:t>Описание выходных параметров</w:t>
      </w:r>
      <w:bookmarkEnd w:id="1048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414642" w:rsidRDefault="009A14D3" w:rsidP="009A14D3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>JSON</w:t>
            </w:r>
            <w:r w:rsidRPr="00414642">
              <w:rPr>
                <w:sz w:val="20"/>
                <w:szCs w:val="20"/>
              </w:rPr>
              <w:t xml:space="preserve">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049" w:name="_Toc414982254"/>
      <w:r w:rsidRPr="0009076A">
        <w:t>Ошибки</w:t>
      </w:r>
      <w:bookmarkEnd w:id="1049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1050" w:name="_Toc414982255"/>
      <w:r>
        <w:rPr>
          <w:bCs w:val="0"/>
        </w:rPr>
        <w:t>Перевод сре</w:t>
      </w:r>
      <w:proofErr w:type="gramStart"/>
      <w:r>
        <w:rPr>
          <w:bCs w:val="0"/>
        </w:rPr>
        <w:t>дств кл</w:t>
      </w:r>
      <w:proofErr w:type="gramEnd"/>
      <w:r>
        <w:rPr>
          <w:bCs w:val="0"/>
        </w:rPr>
        <w:t>иента между субсчетами</w:t>
      </w:r>
      <w:bookmarkEnd w:id="1050"/>
    </w:p>
    <w:p w:rsidR="00A71E98" w:rsidRDefault="00A71E98" w:rsidP="00A71E98">
      <w:pPr>
        <w:pStyle w:val="30"/>
        <w:ind w:left="709"/>
        <w:rPr>
          <w:lang w:val="en-US"/>
        </w:rPr>
      </w:pPr>
      <w:bookmarkStart w:id="1051" w:name="_Toc414982256"/>
      <w:r w:rsidRPr="0009076A">
        <w:t>Общие сведения</w:t>
      </w:r>
      <w:bookmarkEnd w:id="10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1052" w:name="_Toc414982257"/>
      <w:r w:rsidRPr="0009076A">
        <w:t>Описание входных параметров</w:t>
      </w:r>
      <w:bookmarkEnd w:id="1052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</w:t>
            </w:r>
            <w:proofErr w:type="gramEnd"/>
            <w:r>
              <w:rPr>
                <w:sz w:val="20"/>
                <w:szCs w:val="20"/>
              </w:rPr>
              <w:t xml:space="preserve">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1053" w:name="_Toc414982258"/>
      <w:r w:rsidRPr="0009076A">
        <w:t>Описание выходных параметров</w:t>
      </w:r>
      <w:bookmarkEnd w:id="1053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1054" w:name="_Toc414982259"/>
      <w:r w:rsidRPr="0009076A">
        <w:t>Ошибки</w:t>
      </w:r>
      <w:bookmarkEnd w:id="1054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Лицевой счет не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При</w:t>
            </w:r>
            <w:proofErr w:type="gramEnd"/>
            <w:r>
              <w:rPr>
                <w:sz w:val="20"/>
                <w:szCs w:val="20"/>
              </w:rPr>
              <w:t xml:space="preserve">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1055" w:name="_Toc414982260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1055"/>
    </w:p>
    <w:p w:rsidR="006D1ECC" w:rsidRDefault="006D1ECC" w:rsidP="006D1ECC">
      <w:pPr>
        <w:pStyle w:val="30"/>
        <w:ind w:left="709"/>
        <w:rPr>
          <w:lang w:val="en-US"/>
        </w:rPr>
      </w:pPr>
      <w:bookmarkStart w:id="1056" w:name="_Toc414982261"/>
      <w:r w:rsidRPr="0009076A">
        <w:t>Общие сведения</w:t>
      </w:r>
      <w:bookmarkEnd w:id="10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1057" w:name="_Toc414982262"/>
      <w:r w:rsidRPr="0009076A">
        <w:t>Описание входных параметров</w:t>
      </w:r>
      <w:bookmarkEnd w:id="1057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t xml:space="preserve"> </w:t>
      </w:r>
      <w:bookmarkStart w:id="1058" w:name="_Toc414982263"/>
      <w:r w:rsidRPr="0009076A">
        <w:t>Описание выходных параметров</w:t>
      </w:r>
      <w:bookmarkEnd w:id="1058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1059" w:name="_Toc414982264"/>
      <w:r w:rsidRPr="0009076A">
        <w:t>Ошибки</w:t>
      </w:r>
      <w:bookmarkEnd w:id="1059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1060" w:name="_Toc377564364"/>
      <w:bookmarkStart w:id="1061" w:name="_Toc414982265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1060"/>
      <w:bookmarkEnd w:id="1061"/>
      <w:r w:rsidRPr="0009076A">
        <w:t xml:space="preserve"> </w:t>
      </w:r>
    </w:p>
    <w:p w:rsidR="00864515" w:rsidRPr="0009076A" w:rsidRDefault="00C61146" w:rsidP="009A379E">
      <w:pPr>
        <w:pStyle w:val="1----111"/>
      </w:pPr>
      <w:bookmarkStart w:id="1062" w:name="_Toc414982266"/>
      <w:r>
        <w:t>Общие сведения</w:t>
      </w:r>
      <w:bookmarkEnd w:id="10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9A379E">
      <w:pPr>
        <w:pStyle w:val="1----111"/>
      </w:pPr>
      <w:bookmarkStart w:id="1063" w:name="_Toc377564366"/>
      <w:bookmarkStart w:id="1064" w:name="_Toc414982267"/>
      <w:r w:rsidRPr="0009076A">
        <w:t>Описание входных параметров</w:t>
      </w:r>
      <w:bookmarkEnd w:id="1063"/>
      <w:bookmarkEnd w:id="1064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065" w:name="_Toc377564367"/>
      <w:bookmarkStart w:id="1066" w:name="_Toc414982268"/>
      <w:r w:rsidRPr="0009076A">
        <w:t>Описание выходных параметров</w:t>
      </w:r>
      <w:bookmarkEnd w:id="1065"/>
      <w:bookmarkEnd w:id="1066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067" w:name="_Toc377564368"/>
      <w:bookmarkStart w:id="1068" w:name="_Toc414982269"/>
      <w:r w:rsidRPr="0009076A">
        <w:t>Ошибки</w:t>
      </w:r>
      <w:bookmarkEnd w:id="1067"/>
      <w:bookmarkEnd w:id="1068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069" w:name="_Toc377564369"/>
      <w:bookmarkStart w:id="1070" w:name="_Toc414982270"/>
      <w:r>
        <w:t>Контрольные примеры</w:t>
      </w:r>
      <w:bookmarkEnd w:id="1069"/>
      <w:bookmarkEnd w:id="1070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1071" w:name="_Toc377564370"/>
      <w:bookmarkStart w:id="1072" w:name="_Toc414982271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1071"/>
      <w:bookmarkEnd w:id="1072"/>
      <w:r w:rsidRPr="0009076A">
        <w:t xml:space="preserve"> </w:t>
      </w:r>
    </w:p>
    <w:p w:rsidR="00864515" w:rsidRPr="0009076A" w:rsidRDefault="00864515" w:rsidP="009A379E">
      <w:pPr>
        <w:pStyle w:val="1----111"/>
      </w:pPr>
      <w:bookmarkStart w:id="1073" w:name="_Toc377564371"/>
      <w:bookmarkStart w:id="1074" w:name="_Toc414982272"/>
      <w:r w:rsidRPr="0009076A">
        <w:t>Общие сведения</w:t>
      </w:r>
      <w:bookmarkEnd w:id="1073"/>
      <w:bookmarkEnd w:id="10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9A379E">
      <w:pPr>
        <w:pStyle w:val="1----111"/>
      </w:pPr>
      <w:bookmarkStart w:id="1075" w:name="_Toc377564372"/>
      <w:bookmarkStart w:id="1076" w:name="_Toc414982273"/>
      <w:r w:rsidRPr="0009076A">
        <w:lastRenderedPageBreak/>
        <w:t>Описание входных параметров</w:t>
      </w:r>
      <w:bookmarkEnd w:id="1075"/>
      <w:bookmarkEnd w:id="1076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250BEB" w:rsidRPr="00EB7828">
        <w:t>getPayment</w:t>
      </w:r>
      <w:r w:rsidR="00250BEB" w:rsidRPr="00F35F5B">
        <w:t>SubscriptionFeeding</w:t>
      </w:r>
      <w:r w:rsidR="00250BEB" w:rsidRPr="00EB7828"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077" w:name="_Toc377564373"/>
      <w:bookmarkStart w:id="1078" w:name="_Toc414982274"/>
      <w:r w:rsidRPr="0009076A">
        <w:t>Описание выходных параметров</w:t>
      </w:r>
      <w:bookmarkEnd w:id="1077"/>
      <w:bookmarkEnd w:id="1078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079" w:name="_Toc377564374"/>
      <w:bookmarkStart w:id="1080" w:name="_Toc414982275"/>
      <w:r w:rsidRPr="0009076A">
        <w:t>Ошибки</w:t>
      </w:r>
      <w:bookmarkEnd w:id="1079"/>
      <w:bookmarkEnd w:id="1080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081" w:name="_Toc377564375"/>
      <w:bookmarkStart w:id="1082" w:name="_Toc414982276"/>
      <w:r>
        <w:t>Контрольные примеры</w:t>
      </w:r>
      <w:bookmarkEnd w:id="1081"/>
      <w:bookmarkEnd w:id="1082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lastRenderedPageBreak/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1083" w:name="_Toc377564376"/>
      <w:bookmarkStart w:id="1084" w:name="_Toc414982277"/>
      <w:r>
        <w:rPr>
          <w:bCs w:val="0"/>
        </w:rPr>
        <w:t>Перевод сре</w:t>
      </w:r>
      <w:proofErr w:type="gramStart"/>
      <w:r>
        <w:rPr>
          <w:bCs w:val="0"/>
        </w:rPr>
        <w:t>дств кл</w:t>
      </w:r>
      <w:proofErr w:type="gramEnd"/>
      <w:r>
        <w:rPr>
          <w:bCs w:val="0"/>
        </w:rPr>
        <w:t>иента между субсчетами</w:t>
      </w:r>
      <w:bookmarkEnd w:id="1083"/>
      <w:bookmarkEnd w:id="1084"/>
    </w:p>
    <w:p w:rsidR="00864515" w:rsidRDefault="00864515" w:rsidP="00864515">
      <w:pPr>
        <w:pStyle w:val="30"/>
        <w:ind w:left="709"/>
        <w:rPr>
          <w:lang w:val="en-US"/>
        </w:rPr>
      </w:pPr>
      <w:bookmarkStart w:id="1085" w:name="_Toc377564377"/>
      <w:bookmarkStart w:id="1086" w:name="_Toc414982278"/>
      <w:r w:rsidRPr="0009076A">
        <w:t>Общие сведения</w:t>
      </w:r>
      <w:bookmarkEnd w:id="1085"/>
      <w:bookmarkEnd w:id="10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1087" w:name="_Toc377564378"/>
      <w:bookmarkStart w:id="1088" w:name="_Toc414982279"/>
      <w:r w:rsidRPr="0009076A">
        <w:t>Описание входных параметров</w:t>
      </w:r>
      <w:bookmarkEnd w:id="1087"/>
      <w:bookmarkEnd w:id="1088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</w:t>
            </w:r>
            <w:proofErr w:type="gramEnd"/>
            <w:r>
              <w:rPr>
                <w:sz w:val="20"/>
                <w:szCs w:val="20"/>
              </w:rPr>
              <w:t xml:space="preserve">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1089" w:name="_Toc377564379"/>
      <w:bookmarkStart w:id="1090" w:name="_Toc414982280"/>
      <w:r w:rsidRPr="0009076A">
        <w:t>Описание выходных параметров</w:t>
      </w:r>
      <w:bookmarkEnd w:id="1089"/>
      <w:bookmarkEnd w:id="1090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1091" w:name="_Toc377564380"/>
      <w:bookmarkStart w:id="1092" w:name="_Toc414982281"/>
      <w:r w:rsidRPr="0009076A">
        <w:t>Ошибки</w:t>
      </w:r>
      <w:bookmarkEnd w:id="1091"/>
      <w:bookmarkEnd w:id="1092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При</w:t>
            </w:r>
            <w:proofErr w:type="gramEnd"/>
            <w:r>
              <w:rPr>
                <w:sz w:val="20"/>
                <w:szCs w:val="20"/>
              </w:rPr>
              <w:t xml:space="preserve">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093" w:name="_Toc377564381"/>
      <w:bookmarkStart w:id="1094" w:name="_Toc414982282"/>
      <w:r>
        <w:lastRenderedPageBreak/>
        <w:t>Контрольные примеры</w:t>
      </w:r>
      <w:bookmarkEnd w:id="1093"/>
      <w:bookmarkEnd w:id="1094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1095" w:name="_Toc414982283"/>
      <w:r>
        <w:t>Операция «</w:t>
      </w:r>
      <w:del w:id="1096" w:author="Автор">
        <w:r w:rsidR="0073077E" w:rsidDel="009B37FE">
          <w:delText xml:space="preserve">Подключение </w:delText>
        </w:r>
      </w:del>
      <w:ins w:id="1097" w:author="Автор">
        <w:r w:rsidR="009B37FE">
          <w:t xml:space="preserve">Активация </w:t>
        </w:r>
      </w:ins>
      <w:r w:rsidR="0073077E">
        <w:t>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1095"/>
    </w:p>
    <w:p w:rsidR="005267DC" w:rsidRDefault="005267DC" w:rsidP="005267DC">
      <w:pPr>
        <w:pStyle w:val="30"/>
        <w:ind w:left="709"/>
        <w:rPr>
          <w:lang w:val="en-US"/>
        </w:rPr>
      </w:pPr>
      <w:bookmarkStart w:id="1098" w:name="_Toc414982284"/>
      <w:r w:rsidRPr="0009076A">
        <w:t>Общие сведения</w:t>
      </w:r>
      <w:bookmarkEnd w:id="10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3946CD" w:rsidP="00864515">
            <w:pPr>
              <w:rPr>
                <w:bCs/>
                <w:lang w:val="en-US"/>
              </w:rPr>
            </w:pPr>
            <w:r w:rsidRPr="003946CD">
              <w:rPr>
                <w:bCs/>
                <w:lang w:val="en-US"/>
              </w:rPr>
              <w:t>activate</w:t>
            </w:r>
            <w:ins w:id="1099" w:author="Автор">
              <w:r w:rsidR="009B37FE">
                <w:rPr>
                  <w:bCs/>
                  <w:lang w:val="en-US"/>
                </w:rPr>
                <w:t>Current</w:t>
              </w:r>
            </w:ins>
            <w:r w:rsidRPr="003946CD">
              <w:rPr>
                <w:bCs/>
                <w:lang w:val="en-US"/>
              </w:rPr>
              <w:t>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del w:id="1100" w:author="Автор">
              <w:r w:rsidDel="009B37FE">
                <w:rPr>
                  <w:bCs/>
                </w:rPr>
                <w:delText xml:space="preserve">Подключение </w:delText>
              </w:r>
            </w:del>
            <w:ins w:id="1101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del w:id="1102" w:author="Автор">
              <w:r w:rsidDel="009B37FE">
                <w:rPr>
                  <w:bCs/>
                </w:rPr>
                <w:delText xml:space="preserve">Подключение </w:delText>
              </w:r>
            </w:del>
            <w:ins w:id="1103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1104" w:name="_Toc414982285"/>
      <w:r w:rsidRPr="0009076A">
        <w:t>Описание входных параметров</w:t>
      </w:r>
      <w:bookmarkEnd w:id="1104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="003946CD" w:rsidRPr="003946CD">
        <w:rPr>
          <w:bCs/>
          <w:lang w:val="en-US"/>
        </w:rPr>
        <w:t>activate</w:t>
      </w:r>
      <w:ins w:id="1105" w:author="Автор">
        <w:r w:rsidR="009B37FE">
          <w:rPr>
            <w:bCs/>
            <w:lang w:val="en-US"/>
          </w:rPr>
          <w:t>Current</w:t>
        </w:r>
      </w:ins>
      <w:r w:rsidR="003946CD" w:rsidRPr="003946CD">
        <w:rPr>
          <w:bCs/>
          <w:lang w:val="en-US"/>
        </w:rPr>
        <w:t>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106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268"/>
        <w:gridCol w:w="1685"/>
        <w:gridCol w:w="1965"/>
        <w:gridCol w:w="1980"/>
        <w:gridCol w:w="1989"/>
        <w:tblGridChange w:id="1107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267DC" w:rsidRPr="0009076A" w:rsidTr="009B37FE">
        <w:tc>
          <w:tcPr>
            <w:tcW w:w="534" w:type="dxa"/>
            <w:vAlign w:val="center"/>
            <w:tcPrChange w:id="1108" w:author="Автор">
              <w:tcPr>
                <w:tcW w:w="534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268" w:type="dxa"/>
            <w:vAlign w:val="center"/>
            <w:tcPrChange w:id="1109" w:author="Автор">
              <w:tcPr>
                <w:tcW w:w="2050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685" w:type="dxa"/>
            <w:vAlign w:val="center"/>
            <w:tcPrChange w:id="1110" w:author="Автор">
              <w:tcPr>
                <w:tcW w:w="1903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  <w:tcPrChange w:id="1111" w:author="Автор">
              <w:tcPr>
                <w:tcW w:w="1965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  <w:tcPrChange w:id="1112" w:author="Автор">
              <w:tcPr>
                <w:tcW w:w="1980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  <w:tcPrChange w:id="1113" w:author="Автор">
              <w:tcPr>
                <w:tcW w:w="1989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9B37FE">
        <w:tc>
          <w:tcPr>
            <w:tcW w:w="534" w:type="dxa"/>
            <w:vAlign w:val="center"/>
            <w:tcPrChange w:id="1114" w:author="Автор">
              <w:tcPr>
                <w:tcW w:w="534" w:type="dxa"/>
                <w:vAlign w:val="center"/>
              </w:tcPr>
            </w:tcPrChange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268" w:type="dxa"/>
            <w:tcPrChange w:id="1115" w:author="Автор">
              <w:tcPr>
                <w:tcW w:w="2050" w:type="dxa"/>
              </w:tcPr>
            </w:tcPrChange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685" w:type="dxa"/>
            <w:tcPrChange w:id="1116" w:author="Автор">
              <w:tcPr>
                <w:tcW w:w="1903" w:type="dxa"/>
              </w:tcPr>
            </w:tcPrChange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PrChange w:id="1117" w:author="Автор">
              <w:tcPr>
                <w:tcW w:w="1965" w:type="dxa"/>
              </w:tcPr>
            </w:tcPrChange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PrChange w:id="1118" w:author="Автор">
              <w:tcPr>
                <w:tcW w:w="1980" w:type="dxa"/>
              </w:tcPr>
            </w:tcPrChange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PrChange w:id="1119" w:author="Автор">
              <w:tcPr>
                <w:tcW w:w="1989" w:type="dxa"/>
              </w:tcPr>
            </w:tcPrChange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Del="009B37FE" w:rsidTr="009B37FE">
        <w:trPr>
          <w:del w:id="1120" w:author="Автор"/>
        </w:trPr>
        <w:tc>
          <w:tcPr>
            <w:tcW w:w="534" w:type="dxa"/>
            <w:vAlign w:val="center"/>
            <w:tcPrChange w:id="1121" w:author="Автор">
              <w:tcPr>
                <w:tcW w:w="534" w:type="dxa"/>
                <w:vAlign w:val="center"/>
              </w:tcPr>
            </w:tcPrChange>
          </w:tcPr>
          <w:p w:rsidR="005267DC" w:rsidRPr="005267DC" w:rsidDel="009B37FE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122" w:author="Автор"/>
              </w:rPr>
            </w:pPr>
            <w:del w:id="1123" w:author="Автор">
              <w:r w:rsidDel="009B37FE">
                <w:delText>2</w:delText>
              </w:r>
            </w:del>
          </w:p>
        </w:tc>
        <w:tc>
          <w:tcPr>
            <w:tcW w:w="2268" w:type="dxa"/>
            <w:tcPrChange w:id="1124" w:author="Автор">
              <w:tcPr>
                <w:tcW w:w="2050" w:type="dxa"/>
              </w:tcPr>
            </w:tcPrChange>
          </w:tcPr>
          <w:p w:rsidR="005267DC" w:rsidRPr="00735D71" w:rsidDel="009B37FE" w:rsidRDefault="005267DC" w:rsidP="00864515">
            <w:pPr>
              <w:pStyle w:val="affff1"/>
              <w:ind w:left="0"/>
              <w:rPr>
                <w:del w:id="1125" w:author="Автор"/>
                <w:sz w:val="20"/>
                <w:szCs w:val="20"/>
                <w:lang w:val="en-US"/>
              </w:rPr>
            </w:pPr>
            <w:del w:id="1126" w:author="Автор">
              <w:r w:rsidRPr="005267DC" w:rsidDel="009B37FE">
                <w:rPr>
                  <w:sz w:val="20"/>
                  <w:szCs w:val="20"/>
                  <w:lang w:val="en-US"/>
                </w:rPr>
                <w:delText>cycleDiagram</w:delText>
              </w:r>
            </w:del>
          </w:p>
        </w:tc>
        <w:tc>
          <w:tcPr>
            <w:tcW w:w="1685" w:type="dxa"/>
            <w:tcPrChange w:id="1127" w:author="Автор">
              <w:tcPr>
                <w:tcW w:w="1903" w:type="dxa"/>
              </w:tcPr>
            </w:tcPrChange>
          </w:tcPr>
          <w:p w:rsidR="005267DC" w:rsidDel="009B37FE" w:rsidRDefault="005267DC" w:rsidP="00864515">
            <w:pPr>
              <w:pStyle w:val="affff1"/>
              <w:ind w:left="0"/>
              <w:rPr>
                <w:del w:id="1128" w:author="Автор"/>
                <w:sz w:val="20"/>
                <w:szCs w:val="20"/>
              </w:rPr>
            </w:pPr>
            <w:del w:id="1129" w:author="Автор">
              <w:r w:rsidDel="009B37FE">
                <w:rPr>
                  <w:sz w:val="20"/>
                  <w:szCs w:val="20"/>
                </w:rPr>
                <w:delText xml:space="preserve">Список идентификаторов комплексов питания по дням </w:delText>
              </w:r>
              <w:r w:rsidDel="009B37FE">
                <w:rPr>
                  <w:sz w:val="20"/>
                  <w:szCs w:val="20"/>
                </w:rPr>
                <w:lastRenderedPageBreak/>
                <w:delText>недели</w:delText>
              </w:r>
            </w:del>
          </w:p>
        </w:tc>
        <w:tc>
          <w:tcPr>
            <w:tcW w:w="1965" w:type="dxa"/>
            <w:tcPrChange w:id="1130" w:author="Автор">
              <w:tcPr>
                <w:tcW w:w="1965" w:type="dxa"/>
              </w:tcPr>
            </w:tcPrChange>
          </w:tcPr>
          <w:p w:rsidR="005267DC" w:rsidRPr="0009076A" w:rsidDel="009B37FE" w:rsidRDefault="005267DC" w:rsidP="00864515">
            <w:pPr>
              <w:pStyle w:val="affff1"/>
              <w:ind w:left="0"/>
              <w:rPr>
                <w:del w:id="1131" w:author="Автор"/>
                <w:sz w:val="20"/>
                <w:szCs w:val="20"/>
              </w:rPr>
            </w:pPr>
            <w:del w:id="1132" w:author="Автор">
              <w:r w:rsidDel="009B37FE">
                <w:rPr>
                  <w:sz w:val="20"/>
                  <w:szCs w:val="20"/>
                </w:rPr>
                <w:lastRenderedPageBreak/>
                <w:delText>+</w:delText>
              </w:r>
            </w:del>
          </w:p>
        </w:tc>
        <w:tc>
          <w:tcPr>
            <w:tcW w:w="1980" w:type="dxa"/>
            <w:tcPrChange w:id="1133" w:author="Автор">
              <w:tcPr>
                <w:tcW w:w="1980" w:type="dxa"/>
              </w:tcPr>
            </w:tcPrChange>
          </w:tcPr>
          <w:p w:rsidR="005267DC" w:rsidRPr="002E456B" w:rsidDel="009B37FE" w:rsidRDefault="003946CD" w:rsidP="00864515">
            <w:pPr>
              <w:pStyle w:val="affff1"/>
              <w:ind w:left="0"/>
              <w:rPr>
                <w:del w:id="1134" w:author="Автор"/>
                <w:sz w:val="20"/>
                <w:szCs w:val="20"/>
                <w:lang w:val="en-US"/>
              </w:rPr>
            </w:pPr>
            <w:del w:id="1135" w:author="Автор">
              <w:r w:rsidRPr="003946CD" w:rsidDel="009B37FE">
                <w:rPr>
                  <w:sz w:val="20"/>
                  <w:szCs w:val="20"/>
                  <w:lang w:val="en-US"/>
                </w:rPr>
                <w:delText>CycleDiagramExt</w:delText>
              </w:r>
            </w:del>
          </w:p>
        </w:tc>
        <w:tc>
          <w:tcPr>
            <w:tcW w:w="1989" w:type="dxa"/>
            <w:tcPrChange w:id="1136" w:author="Автор">
              <w:tcPr>
                <w:tcW w:w="1989" w:type="dxa"/>
              </w:tcPr>
            </w:tcPrChange>
          </w:tcPr>
          <w:p w:rsidR="005267DC" w:rsidDel="009B37FE" w:rsidRDefault="005267DC" w:rsidP="00864515">
            <w:pPr>
              <w:pStyle w:val="affff1"/>
              <w:ind w:left="0"/>
              <w:rPr>
                <w:del w:id="1137" w:author="Автор"/>
                <w:sz w:val="20"/>
                <w:szCs w:val="20"/>
              </w:rPr>
            </w:pPr>
            <w:del w:id="1138" w:author="Автор">
              <w:r w:rsidDel="009B37FE">
                <w:rPr>
                  <w:sz w:val="20"/>
                  <w:szCs w:val="20"/>
                </w:rPr>
                <w:delText>Идентификаторы комплексов перечисляются через «;»</w:delText>
              </w:r>
              <w:r w:rsidR="003946CD" w:rsidDel="009B37FE">
                <w:rPr>
                  <w:sz w:val="20"/>
                  <w:szCs w:val="20"/>
                </w:rPr>
                <w:delText>.</w:delText>
              </w:r>
            </w:del>
          </w:p>
          <w:p w:rsidR="003946CD" w:rsidRPr="0009076A" w:rsidDel="009B37FE" w:rsidRDefault="003946CD" w:rsidP="00864515">
            <w:pPr>
              <w:pStyle w:val="affff1"/>
              <w:ind w:left="0"/>
              <w:rPr>
                <w:del w:id="1139" w:author="Автор"/>
                <w:sz w:val="20"/>
                <w:szCs w:val="20"/>
              </w:rPr>
            </w:pPr>
            <w:del w:id="1140" w:author="Автор">
              <w:r w:rsidDel="009B37FE">
                <w:rPr>
                  <w:sz w:val="20"/>
                  <w:szCs w:val="20"/>
                </w:rPr>
                <w:lastRenderedPageBreak/>
                <w:delText>Дата активация циклограммы будет использоватся в качесте даты активации подписки</w:delText>
              </w:r>
            </w:del>
          </w:p>
        </w:tc>
      </w:tr>
      <w:tr w:rsidR="009B37FE" w:rsidRPr="0009076A" w:rsidDel="009B37FE" w:rsidTr="009B37FE">
        <w:trPr>
          <w:ins w:id="1141" w:author="Автор"/>
        </w:trPr>
        <w:tc>
          <w:tcPr>
            <w:tcW w:w="534" w:type="dxa"/>
            <w:vAlign w:val="center"/>
            <w:tcPrChange w:id="1142" w:author="Автор">
              <w:tcPr>
                <w:tcW w:w="534" w:type="dxa"/>
                <w:vAlign w:val="center"/>
              </w:tcPr>
            </w:tcPrChange>
          </w:tcPr>
          <w:p w:rsidR="009B37FE" w:rsidRPr="009B37FE" w:rsidDel="009B37FE" w:rsidRDefault="009B37FE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143" w:author="Автор"/>
                <w:lang w:val="en-US"/>
                <w:rPrChange w:id="1144" w:author="Автор">
                  <w:rPr>
                    <w:ins w:id="1145" w:author="Автор"/>
                  </w:rPr>
                </w:rPrChange>
              </w:rPr>
            </w:pPr>
            <w:ins w:id="1146" w:author="Автор">
              <w:r>
                <w:rPr>
                  <w:lang w:val="en-US"/>
                </w:rPr>
                <w:lastRenderedPageBreak/>
                <w:t>2</w:t>
              </w:r>
            </w:ins>
          </w:p>
        </w:tc>
        <w:tc>
          <w:tcPr>
            <w:tcW w:w="2268" w:type="dxa"/>
            <w:tcPrChange w:id="1147" w:author="Автор">
              <w:tcPr>
                <w:tcW w:w="2050" w:type="dxa"/>
              </w:tcPr>
            </w:tcPrChange>
          </w:tcPr>
          <w:p w:rsidR="009B37FE" w:rsidRPr="005267DC" w:rsidDel="009B37FE" w:rsidRDefault="009B37FE" w:rsidP="00864515">
            <w:pPr>
              <w:pStyle w:val="affff1"/>
              <w:ind w:left="0"/>
              <w:rPr>
                <w:ins w:id="1148" w:author="Автор"/>
                <w:sz w:val="20"/>
                <w:szCs w:val="20"/>
                <w:lang w:val="en-US"/>
              </w:rPr>
            </w:pPr>
            <w:ins w:id="1149" w:author="Автор">
              <w:r w:rsidRPr="009B37FE">
                <w:rPr>
                  <w:sz w:val="20"/>
                  <w:szCs w:val="20"/>
                  <w:lang w:val="en-US"/>
                </w:rPr>
                <w:t>dateActivateSubscription</w:t>
              </w:r>
            </w:ins>
          </w:p>
        </w:tc>
        <w:tc>
          <w:tcPr>
            <w:tcW w:w="1685" w:type="dxa"/>
            <w:tcPrChange w:id="1150" w:author="Автор">
              <w:tcPr>
                <w:tcW w:w="1903" w:type="dxa"/>
              </w:tcPr>
            </w:tcPrChange>
          </w:tcPr>
          <w:p w:rsidR="009B37FE" w:rsidRPr="009B37FE" w:rsidDel="009B37FE" w:rsidRDefault="009B37FE" w:rsidP="00864515">
            <w:pPr>
              <w:pStyle w:val="affff1"/>
              <w:ind w:left="0"/>
              <w:rPr>
                <w:ins w:id="1151" w:author="Автор"/>
                <w:sz w:val="20"/>
                <w:szCs w:val="20"/>
              </w:rPr>
            </w:pPr>
            <w:ins w:id="1152" w:author="Автор">
              <w:r>
                <w:rPr>
                  <w:sz w:val="20"/>
                  <w:szCs w:val="20"/>
                </w:rPr>
                <w:t>Дата активации подписки</w:t>
              </w:r>
            </w:ins>
          </w:p>
        </w:tc>
        <w:tc>
          <w:tcPr>
            <w:tcW w:w="1965" w:type="dxa"/>
            <w:tcPrChange w:id="1153" w:author="Автор">
              <w:tcPr>
                <w:tcW w:w="1965" w:type="dxa"/>
              </w:tcPr>
            </w:tcPrChange>
          </w:tcPr>
          <w:p w:rsidR="009B37FE" w:rsidDel="009B37FE" w:rsidRDefault="009B37FE" w:rsidP="00864515">
            <w:pPr>
              <w:pStyle w:val="affff1"/>
              <w:ind w:left="0"/>
              <w:rPr>
                <w:ins w:id="1154" w:author="Автор"/>
                <w:sz w:val="20"/>
                <w:szCs w:val="20"/>
              </w:rPr>
            </w:pPr>
            <w:ins w:id="115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PrChange w:id="1156" w:author="Автор">
              <w:tcPr>
                <w:tcW w:w="1980" w:type="dxa"/>
              </w:tcPr>
            </w:tcPrChange>
          </w:tcPr>
          <w:p w:rsidR="009B37FE" w:rsidRPr="003946CD" w:rsidDel="009B37FE" w:rsidRDefault="009B37FE" w:rsidP="00864515">
            <w:pPr>
              <w:pStyle w:val="affff1"/>
              <w:ind w:left="0"/>
              <w:rPr>
                <w:ins w:id="1157" w:author="Автор"/>
                <w:sz w:val="20"/>
                <w:szCs w:val="20"/>
                <w:lang w:val="en-US"/>
              </w:rPr>
            </w:pPr>
            <w:ins w:id="1158" w:author="Автор">
              <w:r>
                <w:rPr>
                  <w:sz w:val="20"/>
                  <w:szCs w:val="20"/>
                  <w:lang w:val="en-US"/>
                </w:rPr>
                <w:t>xs:</w:t>
              </w:r>
              <w:r w:rsidRPr="009B37FE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89" w:type="dxa"/>
            <w:tcPrChange w:id="1159" w:author="Автор">
              <w:tcPr>
                <w:tcW w:w="1989" w:type="dxa"/>
              </w:tcPr>
            </w:tcPrChange>
          </w:tcPr>
          <w:p w:rsidR="009B37FE" w:rsidDel="009B37FE" w:rsidRDefault="009B37FE" w:rsidP="00864515">
            <w:pPr>
              <w:pStyle w:val="affff1"/>
              <w:ind w:left="0"/>
              <w:rPr>
                <w:ins w:id="1160" w:author="Автор"/>
                <w:sz w:val="20"/>
                <w:szCs w:val="20"/>
              </w:rPr>
            </w:pP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1161" w:name="_Toc414982286"/>
      <w:r w:rsidRPr="0009076A">
        <w:t>Описание выходных параметров</w:t>
      </w:r>
      <w:bookmarkEnd w:id="1161"/>
    </w:p>
    <w:p w:rsidR="005267DC" w:rsidRPr="00693C11" w:rsidRDefault="00E4793B" w:rsidP="005267DC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693C11">
        <w:rPr>
          <w:b/>
          <w:lang w:val="en-US"/>
        </w:rPr>
        <w:t xml:space="preserve"> </w:t>
      </w:r>
      <w:ins w:id="1162" w:author="Автор">
        <w:r w:rsidR="00FA2CD3" w:rsidRPr="00FA2CD3">
          <w:rPr>
            <w:bCs/>
            <w:lang w:val="en-US"/>
          </w:rPr>
          <w:t>activateCurrentSubscriptionFeedingResponse</w:t>
        </w:r>
      </w:ins>
      <w:del w:id="1163" w:author="Автор">
        <w:r w:rsidR="00693C11" w:rsidRPr="00693C11" w:rsidDel="00FA2CD3">
          <w:rPr>
            <w:bCs/>
            <w:lang w:val="en-US"/>
          </w:rPr>
          <w:delText>activateSubscriptionFeeding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1164" w:name="_Toc414982287"/>
      <w:r w:rsidRPr="0009076A">
        <w:t>Ошибки</w:t>
      </w:r>
      <w:bookmarkEnd w:id="1164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9A379E">
      <w:pPr>
        <w:pStyle w:val="1----111"/>
      </w:pPr>
      <w:bookmarkStart w:id="1165" w:name="_Toc414982288"/>
      <w:r>
        <w:t>Контрольные примеры</w:t>
      </w:r>
      <w:bookmarkEnd w:id="1165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RPr="00CB670C" w:rsidTr="00864515">
        <w:tc>
          <w:tcPr>
            <w:tcW w:w="9781" w:type="dxa"/>
            <w:shd w:val="clear" w:color="auto" w:fill="F2F2F2" w:themeFill="background1" w:themeFillShade="F2"/>
          </w:tcPr>
          <w:p w:rsidR="00FA2CD3" w:rsidRPr="00FA2CD3" w:rsidRDefault="00FA2CD3" w:rsidP="00FA2CD3">
            <w:pPr>
              <w:spacing w:line="240" w:lineRule="auto"/>
              <w:jc w:val="left"/>
              <w:rPr>
                <w:ins w:id="1166" w:author="Автор"/>
                <w:i/>
                <w:sz w:val="20"/>
                <w:szCs w:val="20"/>
                <w:lang w:val="en-US"/>
              </w:rPr>
            </w:pPr>
            <w:ins w:id="1167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&lt;soapenv:Envelope xmlns:soapenv="http://schemas.xmlsoap.org/soap/envelope/" </w:t>
              </w:r>
              <w:r w:rsidRPr="00FA2CD3">
                <w:rPr>
                  <w:i/>
                  <w:sz w:val="20"/>
                  <w:szCs w:val="20"/>
                  <w:lang w:val="en-US"/>
                </w:rPr>
                <w:lastRenderedPageBreak/>
                <w:t>xmlns:soap="http://soap.integra.partner.web.processor.ecafe.axetta.ru/"&gt;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68" w:author="Автор"/>
                <w:i/>
                <w:sz w:val="20"/>
                <w:szCs w:val="20"/>
                <w:lang w:val="en-US"/>
              </w:rPr>
            </w:pPr>
            <w:ins w:id="1169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70" w:author="Автор"/>
                <w:i/>
                <w:sz w:val="20"/>
                <w:szCs w:val="20"/>
                <w:lang w:val="en-US"/>
              </w:rPr>
            </w:pPr>
            <w:ins w:id="1171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72" w:author="Автор"/>
                <w:i/>
                <w:sz w:val="20"/>
                <w:szCs w:val="20"/>
                <w:lang w:val="en-US"/>
              </w:rPr>
            </w:pPr>
            <w:ins w:id="1173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&lt;soap:activateCurrentSubscriptionFeeding&gt;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74" w:author="Автор"/>
                <w:i/>
                <w:sz w:val="20"/>
                <w:szCs w:val="20"/>
                <w:lang w:val="en-US"/>
              </w:rPr>
            </w:pPr>
            <w:ins w:id="1175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76" w:author="Автор"/>
                <w:i/>
                <w:sz w:val="20"/>
                <w:szCs w:val="20"/>
                <w:lang w:val="en-US"/>
              </w:rPr>
            </w:pPr>
            <w:ins w:id="1177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&lt;contractId&gt;03703444&lt;/contractId&gt;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78" w:author="Автор"/>
                <w:i/>
                <w:sz w:val="20"/>
                <w:szCs w:val="20"/>
                <w:lang w:val="en-US"/>
              </w:rPr>
            </w:pPr>
            <w:ins w:id="1179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80" w:author="Автор"/>
                <w:i/>
                <w:sz w:val="20"/>
                <w:szCs w:val="20"/>
                <w:lang w:val="en-US"/>
              </w:rPr>
            </w:pPr>
            <w:ins w:id="1181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&lt;dateActivateSubscription&gt;2014-09-25T00:00:00Z&lt;/dateActivateSubscription&gt;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82" w:author="Автор"/>
                <w:i/>
                <w:sz w:val="20"/>
                <w:szCs w:val="20"/>
                <w:lang w:val="en-US"/>
              </w:rPr>
            </w:pPr>
            <w:ins w:id="1183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&lt;/soap:activateCurrentSubscriptionFeeding&gt;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84" w:author="Автор"/>
                <w:i/>
                <w:sz w:val="20"/>
                <w:szCs w:val="20"/>
                <w:lang w:val="en-US"/>
              </w:rPr>
            </w:pPr>
            <w:ins w:id="1185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424AD" w:rsidRPr="00FA2CD3" w:rsidRDefault="00FA2CD3" w:rsidP="008214B0">
            <w:pPr>
              <w:spacing w:line="240" w:lineRule="auto"/>
              <w:jc w:val="left"/>
              <w:rPr>
                <w:lang w:val="en-US"/>
                <w:rPrChange w:id="1186" w:author="Автор">
                  <w:rPr/>
                </w:rPrChange>
              </w:rPr>
            </w:pPr>
            <w:ins w:id="1187" w:author="Автор">
              <w:r w:rsidRPr="00FA2CD3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424AD" w:rsidRPr="00FA2CD3" w:rsidRDefault="005424AD" w:rsidP="005424AD">
      <w:pPr>
        <w:rPr>
          <w:lang w:val="en-US"/>
          <w:rPrChange w:id="1188" w:author="Автор">
            <w:rPr/>
          </w:rPrChange>
        </w:rPr>
      </w:pPr>
    </w:p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</w:t>
      </w:r>
      <w:del w:id="1189" w:author="Автор">
        <w:r w:rsidRPr="00916933" w:rsidDel="00FA2CD3">
          <w:rPr>
            <w:b/>
          </w:rPr>
          <w:delText xml:space="preserve"> в случае успешного исполнения</w:delText>
        </w:r>
      </w:del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FA2CD3" w:rsidRPr="00FA2CD3" w:rsidRDefault="00FA2CD3" w:rsidP="00FA2CD3">
            <w:pPr>
              <w:spacing w:line="240" w:lineRule="auto"/>
              <w:jc w:val="left"/>
              <w:rPr>
                <w:ins w:id="1190" w:author="Автор"/>
                <w:i/>
                <w:sz w:val="20"/>
                <w:szCs w:val="20"/>
                <w:lang w:val="en-US"/>
              </w:rPr>
            </w:pPr>
            <w:ins w:id="1191" w:author="Автор">
              <w:r w:rsidRPr="00FA2CD3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92" w:author="Автор"/>
                <w:i/>
                <w:sz w:val="20"/>
                <w:szCs w:val="20"/>
                <w:lang w:val="en-US"/>
              </w:rPr>
            </w:pPr>
            <w:ins w:id="1193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94" w:author="Автор"/>
                <w:i/>
                <w:sz w:val="20"/>
                <w:szCs w:val="20"/>
                <w:lang w:val="en-US"/>
              </w:rPr>
            </w:pPr>
            <w:ins w:id="1195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&lt;ns2:activateCurrentSubscriptionFeedingResponse xmlns:ns2="http://soap.integra.partner.web.processor.ecafe.axetta.ru/"&gt;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96" w:author="Автор"/>
                <w:i/>
                <w:sz w:val="20"/>
                <w:szCs w:val="20"/>
                <w:lang w:val="en-US"/>
              </w:rPr>
            </w:pPr>
            <w:ins w:id="1197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98" w:author="Автор"/>
                <w:i/>
                <w:sz w:val="20"/>
                <w:szCs w:val="20"/>
                <w:lang w:val="en-US"/>
              </w:rPr>
            </w:pPr>
            <w:ins w:id="1199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   &lt;resultCode&gt;330&lt;/resultCode&gt;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200" w:author="Автор"/>
                <w:i/>
                <w:sz w:val="20"/>
                <w:szCs w:val="20"/>
                <w:lang w:val="en-US"/>
              </w:rPr>
            </w:pPr>
            <w:ins w:id="1201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   &lt;description&gt;У вас уже есть подписка, дата ее ативации 11.09.2014&lt;/description&gt;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202" w:author="Автор"/>
                <w:i/>
                <w:sz w:val="20"/>
                <w:szCs w:val="20"/>
                <w:lang w:val="en-US"/>
              </w:rPr>
            </w:pPr>
            <w:ins w:id="1203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204" w:author="Автор"/>
                <w:i/>
                <w:sz w:val="20"/>
                <w:szCs w:val="20"/>
                <w:lang w:val="en-US"/>
              </w:rPr>
            </w:pPr>
            <w:ins w:id="1205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&lt;/ns2:activateCurrentSubscriptionFeedingResponse&gt;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206" w:author="Автор"/>
                <w:i/>
                <w:sz w:val="20"/>
                <w:szCs w:val="20"/>
                <w:lang w:val="en-US"/>
              </w:rPr>
            </w:pPr>
            <w:ins w:id="1207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424AD" w:rsidRDefault="00FA2CD3" w:rsidP="008214B0">
            <w:pPr>
              <w:spacing w:line="240" w:lineRule="auto"/>
              <w:jc w:val="left"/>
            </w:pPr>
            <w:ins w:id="1208" w:author="Автор">
              <w:r w:rsidRPr="00FA2CD3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161010" w:rsidDel="002E1E24" w:rsidRDefault="00161010" w:rsidP="00161010">
      <w:pPr>
        <w:pStyle w:val="affff1"/>
        <w:rPr>
          <w:del w:id="1209" w:author="Автор"/>
        </w:rPr>
      </w:pPr>
    </w:p>
    <w:p w:rsidR="00161010" w:rsidDel="002E1E24" w:rsidRDefault="00D030A6" w:rsidP="00161010">
      <w:pPr>
        <w:pStyle w:val="21"/>
        <w:rPr>
          <w:del w:id="1210" w:author="Автор"/>
        </w:rPr>
      </w:pPr>
      <w:bookmarkStart w:id="1211" w:name="_Toc398816519"/>
      <w:bookmarkStart w:id="1212" w:name="_Toc398817460"/>
      <w:bookmarkStart w:id="1213" w:name="_Toc398832206"/>
      <w:bookmarkStart w:id="1214" w:name="_Toc399186796"/>
      <w:bookmarkStart w:id="1215" w:name="_Toc399445997"/>
      <w:bookmarkStart w:id="1216" w:name="_Toc414982289"/>
      <w:del w:id="1217" w:author="Автор">
        <w:r w:rsidDel="002E1E24">
          <w:delText>Операция «</w:delText>
        </w:r>
        <w:r w:rsidR="00161010" w:rsidDel="002E1E24">
          <w:delText>Подключение подписки на АП клиенту</w:delText>
        </w:r>
        <w:r w:rsidR="00161010" w:rsidRPr="00161010" w:rsidDel="002E1E24">
          <w:delText xml:space="preserve"> </w:delText>
        </w:r>
        <w:r w:rsidR="00161010" w:rsidDel="002E1E24">
          <w:delText>по номеру СНИЛС</w:delText>
        </w:r>
        <w:r w:rsidDel="002E1E24">
          <w:delText>»</w:delText>
        </w:r>
        <w:bookmarkEnd w:id="1211"/>
        <w:bookmarkEnd w:id="1212"/>
        <w:bookmarkEnd w:id="1213"/>
        <w:bookmarkEnd w:id="1214"/>
        <w:bookmarkEnd w:id="1215"/>
        <w:bookmarkEnd w:id="1216"/>
      </w:del>
    </w:p>
    <w:p w:rsidR="00161010" w:rsidDel="002E1E24" w:rsidRDefault="00161010" w:rsidP="00A971EB">
      <w:pPr>
        <w:pStyle w:val="1----111"/>
        <w:rPr>
          <w:del w:id="1218" w:author="Автор"/>
          <w:lang w:val="en-US"/>
        </w:rPr>
      </w:pPr>
      <w:bookmarkStart w:id="1219" w:name="_Toc398816520"/>
      <w:bookmarkStart w:id="1220" w:name="_Toc398817461"/>
      <w:bookmarkStart w:id="1221" w:name="_Toc398832207"/>
      <w:bookmarkStart w:id="1222" w:name="_Toc399186797"/>
      <w:bookmarkStart w:id="1223" w:name="_Toc399445998"/>
      <w:bookmarkStart w:id="1224" w:name="_Toc414982290"/>
      <w:del w:id="1225" w:author="Автор">
        <w:r w:rsidRPr="0009076A" w:rsidDel="002E1E24">
          <w:delText>Общие сведения</w:delText>
        </w:r>
        <w:bookmarkEnd w:id="1219"/>
        <w:bookmarkEnd w:id="1220"/>
        <w:bookmarkEnd w:id="1221"/>
        <w:bookmarkEnd w:id="1222"/>
        <w:bookmarkEnd w:id="1223"/>
        <w:bookmarkEnd w:id="1224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1010" w:rsidRPr="0009076A" w:rsidDel="002E1E24" w:rsidTr="00161010">
        <w:trPr>
          <w:del w:id="1226" w:author="Автор"/>
        </w:trPr>
        <w:tc>
          <w:tcPr>
            <w:tcW w:w="2943" w:type="dxa"/>
          </w:tcPr>
          <w:p w:rsidR="00161010" w:rsidRPr="0009076A" w:rsidDel="002E1E24" w:rsidRDefault="00161010" w:rsidP="00161010">
            <w:pPr>
              <w:rPr>
                <w:del w:id="1227" w:author="Автор"/>
                <w:b/>
              </w:rPr>
            </w:pPr>
            <w:del w:id="1228" w:author="Автор">
              <w:r w:rsidRPr="0009076A" w:rsidDel="002E1E24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161010" w:rsidRPr="006D1ECC" w:rsidDel="002E1E24" w:rsidRDefault="003946CD" w:rsidP="00161010">
            <w:pPr>
              <w:rPr>
                <w:del w:id="1229" w:author="Автор"/>
                <w:bCs/>
                <w:lang w:val="en-US"/>
              </w:rPr>
            </w:pPr>
            <w:del w:id="1230" w:author="Автор">
              <w:r w:rsidRPr="003946CD" w:rsidDel="002E1E24">
                <w:rPr>
                  <w:bCs/>
                </w:rPr>
                <w:delText>activate</w:delText>
              </w:r>
              <w:r w:rsidR="00161010" w:rsidRPr="0073077E" w:rsidDel="002E1E24">
                <w:rPr>
                  <w:bCs/>
                </w:rPr>
                <w:delText>SubscriptionFeedingBySan</w:delText>
              </w:r>
            </w:del>
          </w:p>
        </w:tc>
      </w:tr>
      <w:tr w:rsidR="00161010" w:rsidRPr="0009076A" w:rsidDel="002E1E24" w:rsidTr="00161010">
        <w:trPr>
          <w:del w:id="1231" w:author="Автор"/>
        </w:trPr>
        <w:tc>
          <w:tcPr>
            <w:tcW w:w="2943" w:type="dxa"/>
          </w:tcPr>
          <w:p w:rsidR="00161010" w:rsidRPr="0009076A" w:rsidDel="002E1E24" w:rsidRDefault="00161010" w:rsidP="00161010">
            <w:pPr>
              <w:rPr>
                <w:del w:id="1232" w:author="Автор"/>
                <w:b/>
              </w:rPr>
            </w:pPr>
            <w:del w:id="1233" w:author="Автор">
              <w:r w:rsidRPr="0009076A" w:rsidDel="002E1E24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161010" w:rsidRPr="00735D71" w:rsidDel="002E1E24" w:rsidRDefault="00161010" w:rsidP="00161010">
            <w:pPr>
              <w:rPr>
                <w:del w:id="1234" w:author="Автор"/>
              </w:rPr>
            </w:pPr>
            <w:del w:id="1235" w:author="Автор">
              <w:r w:rsidDel="002E1E24">
                <w:rPr>
                  <w:bCs/>
                </w:rPr>
                <w:delText>Подключение подписки на АП по номеру СНИЛС клиента</w:delText>
              </w:r>
            </w:del>
          </w:p>
        </w:tc>
      </w:tr>
      <w:tr w:rsidR="00161010" w:rsidRPr="0009076A" w:rsidDel="002E1E24" w:rsidTr="00161010">
        <w:trPr>
          <w:del w:id="1236" w:author="Автор"/>
        </w:trPr>
        <w:tc>
          <w:tcPr>
            <w:tcW w:w="2943" w:type="dxa"/>
          </w:tcPr>
          <w:p w:rsidR="00161010" w:rsidRPr="0009076A" w:rsidDel="002E1E24" w:rsidRDefault="00161010" w:rsidP="00161010">
            <w:pPr>
              <w:rPr>
                <w:del w:id="1237" w:author="Автор"/>
                <w:b/>
              </w:rPr>
            </w:pPr>
            <w:del w:id="1238" w:author="Автор">
              <w:r w:rsidRPr="0009076A" w:rsidDel="002E1E24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161010" w:rsidRPr="009763A8" w:rsidDel="002E1E24" w:rsidRDefault="00161010" w:rsidP="00161010">
            <w:pPr>
              <w:rPr>
                <w:del w:id="1239" w:author="Автор"/>
              </w:rPr>
            </w:pPr>
            <w:del w:id="1240" w:author="Автор">
              <w:r w:rsidDel="002E1E24">
                <w:rPr>
                  <w:bCs/>
                </w:rPr>
                <w:delText>Подключение подписки на АП по номеру СНИЛС клиента</w:delText>
              </w:r>
            </w:del>
          </w:p>
        </w:tc>
      </w:tr>
    </w:tbl>
    <w:p w:rsidR="00161010" w:rsidRPr="00ED47C8" w:rsidDel="002E1E24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del w:id="1241" w:author="Автор"/>
          <w:b/>
          <w:color w:val="A6A6A6"/>
        </w:rPr>
      </w:pPr>
    </w:p>
    <w:p w:rsidR="00161010" w:rsidDel="002E1E24" w:rsidRDefault="00161010" w:rsidP="00A971EB">
      <w:pPr>
        <w:pStyle w:val="1----111"/>
        <w:rPr>
          <w:del w:id="1242" w:author="Автор"/>
        </w:rPr>
      </w:pPr>
      <w:bookmarkStart w:id="1243" w:name="_Toc398816521"/>
      <w:bookmarkStart w:id="1244" w:name="_Toc398817462"/>
      <w:bookmarkStart w:id="1245" w:name="_Toc398832208"/>
      <w:bookmarkStart w:id="1246" w:name="_Toc399186798"/>
      <w:bookmarkStart w:id="1247" w:name="_Toc399445999"/>
      <w:bookmarkStart w:id="1248" w:name="_Toc414982291"/>
      <w:del w:id="1249" w:author="Автор">
        <w:r w:rsidRPr="0009076A" w:rsidDel="002E1E24">
          <w:delText>Описание входных параметров</w:delText>
        </w:r>
        <w:bookmarkEnd w:id="1243"/>
        <w:bookmarkEnd w:id="1244"/>
        <w:bookmarkEnd w:id="1245"/>
        <w:bookmarkEnd w:id="1246"/>
        <w:bookmarkEnd w:id="1247"/>
        <w:bookmarkEnd w:id="1248"/>
      </w:del>
    </w:p>
    <w:p w:rsidR="00161010" w:rsidRPr="00151949" w:rsidDel="002E1E24" w:rsidRDefault="00161010" w:rsidP="00161010">
      <w:pPr>
        <w:pStyle w:val="affff1"/>
        <w:rPr>
          <w:del w:id="1250" w:author="Автор"/>
        </w:rPr>
      </w:pPr>
      <w:del w:id="1251" w:author="Автор">
        <w:r w:rsidRPr="0009076A" w:rsidDel="002E1E24">
          <w:rPr>
            <w:b/>
          </w:rPr>
          <w:delText xml:space="preserve">Входные данные: </w:delText>
        </w:r>
        <w:r w:rsidR="00B4462C" w:rsidRPr="00B4462C" w:rsidDel="002E1E24">
          <w:rPr>
            <w:bCs/>
          </w:rPr>
          <w:delText>activate</w:delText>
        </w:r>
        <w:r w:rsidRPr="0073077E" w:rsidDel="002E1E24">
          <w:rPr>
            <w:bCs/>
          </w:rPr>
          <w:delText>SubscriptionFeedingBySan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Del="002E1E24" w:rsidTr="00161010">
        <w:trPr>
          <w:del w:id="1252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53" w:author="Автор"/>
                <w:lang w:val="en-US"/>
              </w:rPr>
            </w:pPr>
            <w:del w:id="1254" w:author="Автор">
              <w:r w:rsidRPr="0009076A" w:rsidDel="002E1E24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55" w:author="Автор"/>
              </w:rPr>
            </w:pPr>
            <w:del w:id="1256" w:author="Автор">
              <w:r w:rsidRPr="0009076A" w:rsidDel="002E1E24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57" w:author="Автор"/>
              </w:rPr>
            </w:pPr>
            <w:del w:id="1258" w:author="Автор">
              <w:r w:rsidRPr="0009076A" w:rsidDel="002E1E24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59" w:author="Автор"/>
              </w:rPr>
            </w:pPr>
            <w:del w:id="1260" w:author="Автор">
              <w:r w:rsidRPr="0009076A" w:rsidDel="002E1E24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61" w:author="Автор"/>
              </w:rPr>
            </w:pPr>
            <w:del w:id="1262" w:author="Автор">
              <w:r w:rsidRPr="0009076A" w:rsidDel="002E1E24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63" w:author="Автор"/>
              </w:rPr>
            </w:pPr>
            <w:del w:id="1264" w:author="Автор">
              <w:r w:rsidRPr="0009076A" w:rsidDel="002E1E24">
                <w:delText xml:space="preserve">Комментарий </w:delText>
              </w:r>
            </w:del>
          </w:p>
        </w:tc>
      </w:tr>
      <w:tr w:rsidR="00161010" w:rsidRPr="0009076A" w:rsidDel="002E1E24" w:rsidTr="00161010">
        <w:trPr>
          <w:del w:id="1265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66" w:author="Автор"/>
              </w:rPr>
            </w:pPr>
            <w:del w:id="1267" w:author="Автор">
              <w:r w:rsidRPr="0009076A" w:rsidDel="002E1E24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161010" w:rsidRPr="00292BBB" w:rsidDel="002E1E24" w:rsidRDefault="00161010" w:rsidP="00161010">
            <w:pPr>
              <w:pStyle w:val="affff1"/>
              <w:ind w:left="0"/>
              <w:rPr>
                <w:del w:id="1268" w:author="Автор"/>
                <w:sz w:val="20"/>
                <w:szCs w:val="20"/>
                <w:lang w:val="en-US"/>
              </w:rPr>
            </w:pPr>
            <w:del w:id="1269" w:author="Автор">
              <w:r w:rsidDel="002E1E24">
                <w:rPr>
                  <w:sz w:val="20"/>
                  <w:szCs w:val="20"/>
                  <w:lang w:val="en-US"/>
                </w:rPr>
                <w:delText>san</w:delText>
              </w:r>
            </w:del>
          </w:p>
        </w:tc>
        <w:tc>
          <w:tcPr>
            <w:tcW w:w="1903" w:type="dxa"/>
          </w:tcPr>
          <w:p w:rsidR="00161010" w:rsidRPr="00161010" w:rsidDel="002E1E24" w:rsidRDefault="00161010" w:rsidP="00161010">
            <w:pPr>
              <w:pStyle w:val="affff1"/>
              <w:ind w:left="0"/>
              <w:rPr>
                <w:del w:id="1270" w:author="Автор"/>
                <w:sz w:val="20"/>
                <w:szCs w:val="20"/>
              </w:rPr>
            </w:pPr>
            <w:del w:id="1271" w:author="Автор">
              <w:r w:rsidDel="002E1E24">
                <w:rPr>
                  <w:sz w:val="20"/>
                  <w:szCs w:val="20"/>
                </w:rPr>
                <w:delText>Номер СНИЛС</w:delText>
              </w:r>
              <w:r w:rsidDel="002E1E24">
                <w:rPr>
                  <w:sz w:val="20"/>
                  <w:szCs w:val="20"/>
                  <w:lang w:val="en-US"/>
                </w:rPr>
                <w:delText xml:space="preserve"> </w:delText>
              </w:r>
              <w:r w:rsidDel="002E1E24">
                <w:rPr>
                  <w:sz w:val="20"/>
                  <w:szCs w:val="20"/>
                </w:rPr>
                <w:delText>клиента</w:delText>
              </w:r>
            </w:del>
          </w:p>
        </w:tc>
        <w:tc>
          <w:tcPr>
            <w:tcW w:w="1965" w:type="dxa"/>
          </w:tcPr>
          <w:p w:rsidR="00161010" w:rsidRPr="00885978" w:rsidDel="002E1E24" w:rsidRDefault="00161010" w:rsidP="00161010">
            <w:pPr>
              <w:pStyle w:val="affff1"/>
              <w:ind w:left="0"/>
              <w:rPr>
                <w:del w:id="1272" w:author="Автор"/>
                <w:sz w:val="20"/>
                <w:szCs w:val="20"/>
                <w:lang w:val="en-US"/>
              </w:rPr>
            </w:pPr>
            <w:del w:id="1273" w:author="Автор">
              <w:r w:rsidRPr="0009076A" w:rsidDel="002E1E24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292BBB" w:rsidDel="002E1E24" w:rsidRDefault="00161010" w:rsidP="00161010">
            <w:pPr>
              <w:pStyle w:val="affff1"/>
              <w:ind w:left="0"/>
              <w:rPr>
                <w:del w:id="1274" w:author="Автор"/>
                <w:sz w:val="20"/>
                <w:szCs w:val="20"/>
                <w:lang w:val="en-US"/>
              </w:rPr>
            </w:pPr>
            <w:del w:id="1275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xs:</w:delText>
              </w:r>
              <w:r w:rsidDel="002E1E24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76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277" w:author="Автор"/>
        </w:trPr>
        <w:tc>
          <w:tcPr>
            <w:tcW w:w="534" w:type="dxa"/>
            <w:vAlign w:val="center"/>
          </w:tcPr>
          <w:p w:rsidR="00161010" w:rsidRPr="005267DC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78" w:author="Автор"/>
              </w:rPr>
            </w:pPr>
            <w:del w:id="1279" w:author="Автор">
              <w:r w:rsidDel="002E1E24">
                <w:delText>2</w:delText>
              </w:r>
            </w:del>
          </w:p>
        </w:tc>
        <w:tc>
          <w:tcPr>
            <w:tcW w:w="2050" w:type="dxa"/>
          </w:tcPr>
          <w:p w:rsidR="00161010" w:rsidRPr="00735D71" w:rsidDel="002E1E24" w:rsidRDefault="00161010" w:rsidP="00161010">
            <w:pPr>
              <w:pStyle w:val="affff1"/>
              <w:ind w:left="0"/>
              <w:rPr>
                <w:del w:id="1280" w:author="Автор"/>
                <w:sz w:val="20"/>
                <w:szCs w:val="20"/>
                <w:lang w:val="en-US"/>
              </w:rPr>
            </w:pPr>
            <w:del w:id="1281" w:author="Автор">
              <w:r w:rsidRPr="005267DC" w:rsidDel="002E1E24">
                <w:rPr>
                  <w:sz w:val="20"/>
                  <w:szCs w:val="20"/>
                  <w:lang w:val="en-US"/>
                </w:rPr>
                <w:delText>cycleDiagram</w:delText>
              </w:r>
            </w:del>
          </w:p>
        </w:tc>
        <w:tc>
          <w:tcPr>
            <w:tcW w:w="1903" w:type="dxa"/>
          </w:tcPr>
          <w:p w:rsidR="00161010" w:rsidDel="002E1E24" w:rsidRDefault="00161010" w:rsidP="00161010">
            <w:pPr>
              <w:pStyle w:val="affff1"/>
              <w:ind w:left="0"/>
              <w:rPr>
                <w:del w:id="1282" w:author="Автор"/>
                <w:sz w:val="20"/>
                <w:szCs w:val="20"/>
              </w:rPr>
            </w:pPr>
            <w:del w:id="1283" w:author="Автор">
              <w:r w:rsidDel="002E1E24">
                <w:rPr>
                  <w:sz w:val="20"/>
                  <w:szCs w:val="20"/>
                </w:rPr>
                <w:delText>Список идентификаторов комплексов питания по дням недели</w:delText>
              </w:r>
            </w:del>
          </w:p>
        </w:tc>
        <w:tc>
          <w:tcPr>
            <w:tcW w:w="1965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84" w:author="Автор"/>
                <w:sz w:val="20"/>
                <w:szCs w:val="20"/>
              </w:rPr>
            </w:pPr>
            <w:del w:id="1285" w:author="Автор">
              <w:r w:rsidDel="002E1E24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2E456B" w:rsidDel="002E1E24" w:rsidRDefault="00161010" w:rsidP="00161010">
            <w:pPr>
              <w:pStyle w:val="affff1"/>
              <w:ind w:left="0"/>
              <w:rPr>
                <w:del w:id="1286" w:author="Автор"/>
                <w:sz w:val="20"/>
                <w:szCs w:val="20"/>
                <w:lang w:val="en-US"/>
              </w:rPr>
            </w:pPr>
            <w:del w:id="1287" w:author="Автор">
              <w:r w:rsidDel="002E1E24">
                <w:rPr>
                  <w:sz w:val="20"/>
                  <w:szCs w:val="20"/>
                  <w:lang w:val="en-US"/>
                </w:rPr>
                <w:delText>CycleDiagram</w:delText>
              </w:r>
              <w:r w:rsidR="0039724A" w:rsidRPr="0039724A" w:rsidDel="002E1E24">
                <w:rPr>
                  <w:sz w:val="20"/>
                  <w:szCs w:val="20"/>
                  <w:lang w:val="en-US"/>
                </w:rPr>
                <w:delText>Ext</w:delText>
              </w:r>
            </w:del>
          </w:p>
        </w:tc>
        <w:tc>
          <w:tcPr>
            <w:tcW w:w="1989" w:type="dxa"/>
          </w:tcPr>
          <w:p w:rsidR="00161010" w:rsidDel="002E1E24" w:rsidRDefault="00161010" w:rsidP="00161010">
            <w:pPr>
              <w:pStyle w:val="affff1"/>
              <w:ind w:left="0"/>
              <w:rPr>
                <w:del w:id="1288" w:author="Автор"/>
                <w:sz w:val="20"/>
                <w:szCs w:val="20"/>
              </w:rPr>
            </w:pPr>
            <w:del w:id="1289" w:author="Автор">
              <w:r w:rsidDel="002E1E24">
                <w:rPr>
                  <w:sz w:val="20"/>
                  <w:szCs w:val="20"/>
                </w:rPr>
                <w:delText>Идентификаторы комплексов перечисляются через «;»</w:delText>
              </w:r>
              <w:r w:rsidR="0039724A" w:rsidDel="002E1E24">
                <w:rPr>
                  <w:sz w:val="20"/>
                  <w:szCs w:val="20"/>
                </w:rPr>
                <w:delText>.</w:delText>
              </w:r>
            </w:del>
          </w:p>
          <w:p w:rsidR="0039724A" w:rsidRPr="0009076A" w:rsidDel="002E1E24" w:rsidRDefault="0039724A" w:rsidP="00161010">
            <w:pPr>
              <w:pStyle w:val="affff1"/>
              <w:ind w:left="0"/>
              <w:rPr>
                <w:del w:id="1290" w:author="Автор"/>
                <w:sz w:val="20"/>
                <w:szCs w:val="20"/>
              </w:rPr>
            </w:pPr>
            <w:del w:id="1291" w:author="Автор">
              <w:r w:rsidDel="002E1E24">
                <w:rPr>
                  <w:sz w:val="20"/>
                  <w:szCs w:val="20"/>
                </w:rPr>
                <w:delText xml:space="preserve">Дата активация циклограммы будет </w:delText>
              </w:r>
              <w:r w:rsidDel="002E1E24">
                <w:rPr>
                  <w:sz w:val="20"/>
                  <w:szCs w:val="20"/>
                </w:rPr>
                <w:lastRenderedPageBreak/>
                <w:delText>использоватся в качесте даты активации подписки</w:delText>
              </w:r>
            </w:del>
          </w:p>
        </w:tc>
      </w:tr>
    </w:tbl>
    <w:p w:rsidR="00161010" w:rsidRPr="0020138A" w:rsidDel="002E1E24" w:rsidRDefault="00161010" w:rsidP="00161010">
      <w:pPr>
        <w:rPr>
          <w:del w:id="1292" w:author="Автор"/>
        </w:rPr>
      </w:pPr>
      <w:del w:id="1293" w:author="Автор">
        <w:r w:rsidRPr="0009076A" w:rsidDel="002E1E24">
          <w:lastRenderedPageBreak/>
          <w:delText>Параметры комплексного типа описаны в приложении «Описание общих структур данных».</w:delText>
        </w:r>
      </w:del>
    </w:p>
    <w:p w:rsidR="00161010" w:rsidDel="002E1E24" w:rsidRDefault="00161010" w:rsidP="00A971EB">
      <w:pPr>
        <w:pStyle w:val="1----111"/>
        <w:rPr>
          <w:del w:id="1294" w:author="Автор"/>
        </w:rPr>
      </w:pPr>
      <w:del w:id="1295" w:author="Автор">
        <w:r w:rsidDel="002E1E24">
          <w:delText xml:space="preserve"> </w:delText>
        </w:r>
        <w:bookmarkStart w:id="1296" w:name="_Toc398816522"/>
        <w:bookmarkStart w:id="1297" w:name="_Toc398817463"/>
        <w:bookmarkStart w:id="1298" w:name="_Toc398832209"/>
        <w:bookmarkStart w:id="1299" w:name="_Toc399186799"/>
        <w:bookmarkStart w:id="1300" w:name="_Toc399446000"/>
        <w:bookmarkStart w:id="1301" w:name="_Toc414982292"/>
        <w:r w:rsidRPr="0009076A" w:rsidDel="002E1E24">
          <w:delText>Описание выходных параметров</w:delText>
        </w:r>
        <w:bookmarkEnd w:id="1296"/>
        <w:bookmarkEnd w:id="1297"/>
        <w:bookmarkEnd w:id="1298"/>
        <w:bookmarkEnd w:id="1299"/>
        <w:bookmarkEnd w:id="1300"/>
        <w:bookmarkEnd w:id="1301"/>
      </w:del>
    </w:p>
    <w:p w:rsidR="00161010" w:rsidRPr="00CB2F72" w:rsidDel="002E1E24" w:rsidRDefault="00161010" w:rsidP="00161010">
      <w:pPr>
        <w:pStyle w:val="af7"/>
        <w:rPr>
          <w:del w:id="1302" w:author="Автор"/>
          <w:b/>
        </w:rPr>
      </w:pPr>
      <w:del w:id="1303" w:author="Автор">
        <w:r w:rsidDel="002E1E24">
          <w:rPr>
            <w:b/>
          </w:rPr>
          <w:delText>Выходные данные: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Del="002E1E24" w:rsidTr="00161010">
        <w:trPr>
          <w:del w:id="1304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05" w:author="Автор"/>
                <w:lang w:val="en-US"/>
              </w:rPr>
            </w:pPr>
            <w:del w:id="1306" w:author="Автор">
              <w:r w:rsidRPr="0009076A" w:rsidDel="002E1E24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07" w:author="Автор"/>
              </w:rPr>
            </w:pPr>
            <w:del w:id="1308" w:author="Автор">
              <w:r w:rsidRPr="0009076A" w:rsidDel="002E1E24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09" w:author="Автор"/>
              </w:rPr>
            </w:pPr>
            <w:del w:id="1310" w:author="Автор">
              <w:r w:rsidRPr="0009076A" w:rsidDel="002E1E24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11" w:author="Автор"/>
              </w:rPr>
            </w:pPr>
            <w:del w:id="1312" w:author="Автор">
              <w:r w:rsidRPr="0009076A" w:rsidDel="002E1E24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13" w:author="Автор"/>
              </w:rPr>
            </w:pPr>
            <w:del w:id="1314" w:author="Автор">
              <w:r w:rsidRPr="0009076A" w:rsidDel="002E1E24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15" w:author="Автор"/>
              </w:rPr>
            </w:pPr>
            <w:del w:id="1316" w:author="Автор">
              <w:r w:rsidRPr="0009076A" w:rsidDel="002E1E24">
                <w:delText xml:space="preserve">Комментарий </w:delText>
              </w:r>
            </w:del>
          </w:p>
        </w:tc>
      </w:tr>
      <w:tr w:rsidR="00161010" w:rsidRPr="0009076A" w:rsidDel="002E1E24" w:rsidTr="00161010">
        <w:trPr>
          <w:del w:id="1317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318" w:author="Автор"/>
              </w:rPr>
            </w:pPr>
            <w:del w:id="1319" w:author="Автор">
              <w:r w:rsidDel="002E1E24">
                <w:delText>1</w:delText>
              </w:r>
            </w:del>
          </w:p>
        </w:tc>
        <w:tc>
          <w:tcPr>
            <w:tcW w:w="205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20" w:author="Автор"/>
                <w:sz w:val="20"/>
                <w:szCs w:val="20"/>
                <w:lang w:val="en-US"/>
              </w:rPr>
            </w:pPr>
            <w:del w:id="1321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22" w:author="Автор"/>
                <w:sz w:val="20"/>
                <w:szCs w:val="20"/>
                <w:lang w:val="en-US"/>
              </w:rPr>
            </w:pPr>
            <w:del w:id="1323" w:author="Автор">
              <w:r w:rsidRPr="0009076A" w:rsidDel="002E1E24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24" w:author="Автор"/>
                <w:sz w:val="20"/>
                <w:szCs w:val="20"/>
                <w:lang w:val="en-US"/>
              </w:rPr>
            </w:pPr>
            <w:del w:id="1325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26" w:author="Автор"/>
                <w:sz w:val="20"/>
                <w:szCs w:val="20"/>
                <w:lang w:val="en-US"/>
              </w:rPr>
            </w:pPr>
            <w:del w:id="1327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328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329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330" w:author="Автор"/>
              </w:rPr>
            </w:pPr>
            <w:del w:id="1331" w:author="Автор">
              <w:r w:rsidDel="002E1E24">
                <w:delText>2</w:delText>
              </w:r>
            </w:del>
          </w:p>
        </w:tc>
        <w:tc>
          <w:tcPr>
            <w:tcW w:w="205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32" w:author="Автор"/>
                <w:sz w:val="20"/>
                <w:szCs w:val="20"/>
                <w:lang w:val="en-US"/>
              </w:rPr>
            </w:pPr>
            <w:del w:id="1333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34" w:author="Автор"/>
                <w:sz w:val="20"/>
                <w:szCs w:val="20"/>
                <w:lang w:val="en-US"/>
              </w:rPr>
            </w:pPr>
            <w:del w:id="1335" w:author="Автор">
              <w:r w:rsidRPr="0009076A" w:rsidDel="002E1E24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36" w:author="Автор"/>
                <w:sz w:val="20"/>
                <w:szCs w:val="20"/>
              </w:rPr>
            </w:pPr>
            <w:del w:id="1337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38" w:author="Автор"/>
                <w:sz w:val="20"/>
                <w:szCs w:val="20"/>
                <w:lang w:val="en-US"/>
              </w:rPr>
            </w:pPr>
            <w:del w:id="1339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340" w:author="Автор"/>
                <w:sz w:val="20"/>
                <w:szCs w:val="20"/>
              </w:rPr>
            </w:pPr>
          </w:p>
        </w:tc>
      </w:tr>
    </w:tbl>
    <w:p w:rsidR="00161010" w:rsidRPr="00CB2F72" w:rsidDel="002E1E24" w:rsidRDefault="00161010" w:rsidP="00A971EB">
      <w:pPr>
        <w:pStyle w:val="1----111"/>
        <w:rPr>
          <w:del w:id="1341" w:author="Автор"/>
        </w:rPr>
      </w:pPr>
      <w:bookmarkStart w:id="1342" w:name="_Toc398816523"/>
      <w:bookmarkStart w:id="1343" w:name="_Toc398817464"/>
      <w:bookmarkStart w:id="1344" w:name="_Toc398832210"/>
      <w:bookmarkStart w:id="1345" w:name="_Toc399186800"/>
      <w:bookmarkStart w:id="1346" w:name="_Toc399446001"/>
      <w:bookmarkStart w:id="1347" w:name="_Toc414982293"/>
      <w:del w:id="1348" w:author="Автор">
        <w:r w:rsidRPr="0009076A" w:rsidDel="002E1E24">
          <w:delText>Ошибки</w:delText>
        </w:r>
        <w:bookmarkEnd w:id="1342"/>
        <w:bookmarkEnd w:id="1343"/>
        <w:bookmarkEnd w:id="1344"/>
        <w:bookmarkEnd w:id="1345"/>
        <w:bookmarkEnd w:id="1346"/>
        <w:bookmarkEnd w:id="1347"/>
      </w:del>
    </w:p>
    <w:p w:rsidR="00161010" w:rsidRPr="0009076A" w:rsidDel="002E1E24" w:rsidRDefault="00161010" w:rsidP="00161010">
      <w:pPr>
        <w:pStyle w:val="af7"/>
        <w:rPr>
          <w:del w:id="1349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1010" w:rsidRPr="0009076A" w:rsidDel="002E1E24" w:rsidTr="00161010">
        <w:trPr>
          <w:del w:id="1350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51" w:author="Автор"/>
                <w:lang w:val="en-US"/>
              </w:rPr>
            </w:pPr>
            <w:del w:id="1352" w:author="Автор">
              <w:r w:rsidRPr="0009076A" w:rsidDel="002E1E24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53" w:author="Автор"/>
              </w:rPr>
            </w:pPr>
            <w:del w:id="1354" w:author="Автор">
              <w:r w:rsidRPr="0009076A" w:rsidDel="002E1E24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55" w:author="Автор"/>
              </w:rPr>
            </w:pPr>
            <w:del w:id="1356" w:author="Автор">
              <w:r w:rsidRPr="0009076A" w:rsidDel="002E1E24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57" w:author="Автор"/>
              </w:rPr>
            </w:pPr>
            <w:del w:id="1358" w:author="Автор">
              <w:r w:rsidRPr="0009076A" w:rsidDel="002E1E24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59" w:author="Автор"/>
              </w:rPr>
            </w:pPr>
            <w:del w:id="1360" w:author="Автор">
              <w:r w:rsidRPr="0009076A" w:rsidDel="002E1E24">
                <w:delText>Комментарий</w:delText>
              </w:r>
            </w:del>
          </w:p>
        </w:tc>
      </w:tr>
      <w:tr w:rsidR="00161010" w:rsidRPr="0009076A" w:rsidDel="002E1E24" w:rsidTr="00161010">
        <w:trPr>
          <w:del w:id="1361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62" w:author="Автор"/>
                <w:sz w:val="20"/>
                <w:szCs w:val="20"/>
              </w:rPr>
            </w:pPr>
            <w:del w:id="1363" w:author="Автор">
              <w:r w:rsidRPr="0009076A" w:rsidDel="002E1E24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64" w:author="Автор"/>
                <w:sz w:val="20"/>
                <w:szCs w:val="20"/>
                <w:lang w:val="en-US"/>
              </w:rPr>
            </w:pPr>
            <w:del w:id="1365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161010" w:rsidRPr="00BD5837" w:rsidDel="002E1E24" w:rsidRDefault="00161010" w:rsidP="00161010">
            <w:pPr>
              <w:pStyle w:val="affff1"/>
              <w:ind w:left="0"/>
              <w:rPr>
                <w:del w:id="1366" w:author="Автор"/>
                <w:sz w:val="20"/>
                <w:szCs w:val="20"/>
                <w:lang w:val="en-US"/>
              </w:rPr>
            </w:pPr>
            <w:del w:id="1367" w:author="Автор">
              <w:r w:rsidRPr="00BD5837" w:rsidDel="002E1E24">
                <w:rPr>
                  <w:sz w:val="20"/>
                  <w:szCs w:val="20"/>
                  <w:lang w:val="en-US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68" w:author="Автор"/>
                <w:sz w:val="20"/>
                <w:szCs w:val="20"/>
                <w:lang w:val="en-US"/>
              </w:rPr>
            </w:pPr>
            <w:del w:id="1369" w:author="Автор">
              <w:r w:rsidRPr="00BD5837" w:rsidDel="002E1E24">
                <w:rPr>
                  <w:sz w:val="20"/>
                  <w:szCs w:val="20"/>
                  <w:lang w:val="en-US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70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371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72" w:author="Автор"/>
                <w:sz w:val="20"/>
                <w:szCs w:val="20"/>
              </w:rPr>
            </w:pPr>
            <w:del w:id="1373" w:author="Автор">
              <w:r w:rsidRPr="0009076A" w:rsidDel="002E1E24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74" w:author="Автор"/>
                <w:sz w:val="20"/>
                <w:szCs w:val="20"/>
                <w:lang w:val="en-US"/>
              </w:rPr>
            </w:pPr>
            <w:del w:id="1375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161010" w:rsidRPr="00BD5837" w:rsidDel="002E1E24" w:rsidRDefault="00161010" w:rsidP="00161010">
            <w:pPr>
              <w:pStyle w:val="affff1"/>
              <w:ind w:left="0"/>
              <w:rPr>
                <w:del w:id="1376" w:author="Автор"/>
                <w:sz w:val="20"/>
                <w:szCs w:val="20"/>
                <w:lang w:val="en-US"/>
              </w:rPr>
            </w:pPr>
            <w:del w:id="1377" w:author="Автор">
              <w:r w:rsidRPr="00BD5837" w:rsidDel="002E1E24">
                <w:rPr>
                  <w:sz w:val="20"/>
                  <w:szCs w:val="20"/>
                  <w:lang w:val="en-US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161010" w:rsidRPr="004E4FDF" w:rsidDel="002E1E24" w:rsidRDefault="00161010" w:rsidP="00161010">
            <w:pPr>
              <w:pStyle w:val="affff1"/>
              <w:ind w:left="0"/>
              <w:rPr>
                <w:del w:id="1378" w:author="Автор"/>
                <w:sz w:val="20"/>
                <w:szCs w:val="20"/>
              </w:rPr>
            </w:pPr>
            <w:del w:id="1379" w:author="Автор">
              <w:r w:rsidRPr="004E4FDF" w:rsidDel="002E1E24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80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381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82" w:author="Автор"/>
                <w:sz w:val="20"/>
                <w:szCs w:val="20"/>
              </w:rPr>
            </w:pPr>
            <w:del w:id="1383" w:author="Автор">
              <w:r w:rsidRPr="0009076A" w:rsidDel="002E1E24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84" w:author="Автор"/>
                <w:sz w:val="20"/>
                <w:szCs w:val="20"/>
                <w:lang w:val="en-US"/>
              </w:rPr>
            </w:pPr>
            <w:del w:id="1385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5801E4">
            <w:pPr>
              <w:pStyle w:val="affff1"/>
              <w:ind w:left="0"/>
              <w:rPr>
                <w:del w:id="1386" w:author="Автор"/>
                <w:sz w:val="20"/>
                <w:szCs w:val="20"/>
              </w:rPr>
            </w:pPr>
            <w:del w:id="1387" w:author="Автор">
              <w:r w:rsidRPr="005267DC" w:rsidDel="002E1E24">
                <w:rPr>
                  <w:sz w:val="20"/>
                  <w:szCs w:val="20"/>
                </w:rPr>
                <w:delText>Клиент не найден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88" w:author="Автор"/>
                <w:sz w:val="20"/>
                <w:szCs w:val="20"/>
              </w:rPr>
            </w:pPr>
            <w:del w:id="1389" w:author="Автор">
              <w:r w:rsidRPr="005267DC" w:rsidDel="002E1E24">
                <w:rPr>
                  <w:sz w:val="20"/>
                  <w:szCs w:val="20"/>
                </w:rPr>
                <w:delText>Клиент не найден</w:delText>
              </w:r>
              <w:r w:rsidR="005801E4" w:rsidDel="002E1E24">
                <w:rPr>
                  <w:sz w:val="20"/>
                  <w:szCs w:val="20"/>
                </w:rPr>
                <w:delText xml:space="preserve"> по данному </w:delText>
              </w:r>
              <w:r w:rsidDel="002E1E24">
                <w:rPr>
                  <w:sz w:val="20"/>
                  <w:szCs w:val="20"/>
                </w:rPr>
                <w:delText>С</w:delText>
              </w:r>
              <w:r w:rsidR="005801E4" w:rsidDel="002E1E24">
                <w:rPr>
                  <w:sz w:val="20"/>
                  <w:szCs w:val="20"/>
                </w:rPr>
                <w:delText>НИЛС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90" w:author="Автор"/>
                <w:sz w:val="20"/>
                <w:szCs w:val="20"/>
              </w:rPr>
            </w:pPr>
          </w:p>
        </w:tc>
      </w:tr>
      <w:tr w:rsidR="005801E4" w:rsidRPr="0009076A" w:rsidDel="002E1E24" w:rsidTr="00161010">
        <w:trPr>
          <w:del w:id="1391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Del="002E1E24" w:rsidRDefault="005801E4" w:rsidP="00161010">
            <w:pPr>
              <w:pStyle w:val="affff1"/>
              <w:ind w:left="0"/>
              <w:rPr>
                <w:del w:id="1392" w:author="Автор"/>
                <w:sz w:val="20"/>
                <w:szCs w:val="20"/>
                <w:lang w:val="en-US"/>
              </w:rPr>
            </w:pPr>
            <w:del w:id="1393" w:author="Автор">
              <w:r w:rsidDel="002E1E24">
                <w:rPr>
                  <w:sz w:val="20"/>
                  <w:szCs w:val="20"/>
                  <w:lang w:val="en-US"/>
                </w:rPr>
                <w:delText>4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Del="002E1E24" w:rsidRDefault="005801E4" w:rsidP="00161010">
            <w:pPr>
              <w:pStyle w:val="affff1"/>
              <w:ind w:left="0"/>
              <w:rPr>
                <w:del w:id="1394" w:author="Автор"/>
                <w:sz w:val="20"/>
                <w:szCs w:val="20"/>
                <w:lang w:val="en-US"/>
              </w:rPr>
            </w:pPr>
            <w:del w:id="1395" w:author="Автор">
              <w:r w:rsidDel="002E1E24">
                <w:rPr>
                  <w:sz w:val="20"/>
                  <w:szCs w:val="20"/>
                  <w:lang w:val="en-US"/>
                </w:rPr>
                <w:delText>120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Del="002E1E24" w:rsidRDefault="005801E4" w:rsidP="00161010">
            <w:pPr>
              <w:pStyle w:val="affff1"/>
              <w:ind w:left="0"/>
              <w:rPr>
                <w:del w:id="1396" w:author="Автор"/>
                <w:sz w:val="20"/>
                <w:szCs w:val="20"/>
              </w:rPr>
            </w:pPr>
            <w:del w:id="1397" w:author="Автор">
              <w:r w:rsidRPr="005801E4" w:rsidDel="002E1E24">
                <w:rPr>
                  <w:sz w:val="20"/>
                  <w:szCs w:val="20"/>
                </w:rPr>
                <w:delText>По условиям найден</w:delText>
              </w:r>
              <w:r w:rsidDel="002E1E24">
                <w:rPr>
                  <w:sz w:val="20"/>
                  <w:szCs w:val="20"/>
                </w:rPr>
                <w:delText>о</w:delText>
              </w:r>
              <w:r w:rsidRPr="005801E4" w:rsidDel="002E1E24">
                <w:rPr>
                  <w:sz w:val="20"/>
                  <w:szCs w:val="20"/>
                </w:rPr>
                <w:delText xml:space="preserve"> более одного клиента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Del="002E1E24" w:rsidRDefault="005801E4" w:rsidP="00161010">
            <w:pPr>
              <w:pStyle w:val="affff1"/>
              <w:ind w:left="0"/>
              <w:rPr>
                <w:del w:id="1398" w:author="Автор"/>
                <w:sz w:val="20"/>
                <w:szCs w:val="20"/>
              </w:rPr>
            </w:pPr>
            <w:del w:id="1399" w:author="Автор">
              <w:r w:rsidDel="002E1E24">
                <w:rPr>
                  <w:sz w:val="20"/>
                  <w:szCs w:val="20"/>
                </w:rPr>
                <w:delText>Возникает в том случае, если на один СНИЛС зарегистрировано несколько клиентов.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Del="002E1E24" w:rsidRDefault="005801E4" w:rsidP="00161010">
            <w:pPr>
              <w:pStyle w:val="affff1"/>
              <w:ind w:left="0"/>
              <w:rPr>
                <w:del w:id="1400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401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Del="002E1E24" w:rsidRDefault="005801E4" w:rsidP="00161010">
            <w:pPr>
              <w:pStyle w:val="affff1"/>
              <w:ind w:left="0"/>
              <w:rPr>
                <w:del w:id="1402" w:author="Автор"/>
                <w:sz w:val="20"/>
                <w:szCs w:val="20"/>
                <w:lang w:val="en-US"/>
              </w:rPr>
            </w:pPr>
            <w:del w:id="1403" w:author="Автор">
              <w:r w:rsidDel="002E1E24">
                <w:rPr>
                  <w:sz w:val="20"/>
                  <w:szCs w:val="20"/>
                  <w:lang w:val="en-US"/>
                </w:rPr>
                <w:delText>5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404" w:author="Автор"/>
                <w:sz w:val="20"/>
                <w:szCs w:val="20"/>
              </w:rPr>
            </w:pPr>
            <w:del w:id="1405" w:author="Автор">
              <w:r w:rsidDel="002E1E24">
                <w:rPr>
                  <w:sz w:val="20"/>
                  <w:szCs w:val="20"/>
                </w:rPr>
                <w:delText>190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406" w:author="Автор"/>
                <w:sz w:val="20"/>
                <w:szCs w:val="20"/>
              </w:rPr>
            </w:pPr>
            <w:del w:id="1407" w:author="Автор">
              <w:r w:rsidRPr="005267DC" w:rsidDel="002E1E24">
                <w:rPr>
                  <w:sz w:val="20"/>
                  <w:szCs w:val="20"/>
                </w:rPr>
                <w:delText>У клиента уже есть активная подписка на АП.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408" w:author="Автор"/>
                <w:sz w:val="20"/>
                <w:szCs w:val="20"/>
              </w:rPr>
            </w:pPr>
            <w:del w:id="1409" w:author="Автор">
              <w:r w:rsidDel="002E1E24">
                <w:rPr>
                  <w:sz w:val="20"/>
                  <w:szCs w:val="20"/>
                </w:rPr>
                <w:delText>Клиенту уже ранее была подключена подписка на АП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410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411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Del="002E1E24" w:rsidRDefault="005801E4" w:rsidP="00161010">
            <w:pPr>
              <w:pStyle w:val="affff1"/>
              <w:ind w:left="0"/>
              <w:rPr>
                <w:del w:id="1412" w:author="Автор"/>
                <w:sz w:val="20"/>
                <w:szCs w:val="20"/>
                <w:lang w:val="en-US"/>
              </w:rPr>
            </w:pPr>
            <w:del w:id="1413" w:author="Автор">
              <w:r w:rsidDel="002E1E24">
                <w:rPr>
                  <w:sz w:val="20"/>
                  <w:szCs w:val="20"/>
                  <w:lang w:val="en-US"/>
                </w:rPr>
                <w:delText>6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414" w:author="Автор"/>
                <w:sz w:val="20"/>
                <w:szCs w:val="20"/>
              </w:rPr>
            </w:pPr>
            <w:del w:id="1415" w:author="Автор">
              <w:r w:rsidDel="002E1E24">
                <w:rPr>
                  <w:sz w:val="20"/>
                  <w:szCs w:val="20"/>
                </w:rPr>
                <w:delText>180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416" w:author="Автор"/>
                <w:sz w:val="20"/>
                <w:szCs w:val="20"/>
              </w:rPr>
            </w:pPr>
            <w:del w:id="1417" w:author="Автор">
              <w:r w:rsidRPr="005267DC" w:rsidDel="002E1E24">
                <w:rPr>
                  <w:sz w:val="20"/>
                  <w:szCs w:val="20"/>
                </w:rPr>
                <w:delText>Отсутствуют настройки абонементного питания для организации</w:delText>
              </w:r>
              <w:r w:rsidDel="002E1E24">
                <w:rPr>
                  <w:sz w:val="20"/>
                  <w:szCs w:val="20"/>
                </w:rPr>
                <w:delText xml:space="preserve"> клиента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418" w:author="Автор"/>
                <w:sz w:val="20"/>
                <w:szCs w:val="20"/>
              </w:rPr>
            </w:pPr>
            <w:del w:id="1419" w:author="Автор">
              <w:r w:rsidRPr="005267DC" w:rsidDel="002E1E24">
                <w:rPr>
                  <w:sz w:val="20"/>
                  <w:szCs w:val="20"/>
                </w:rPr>
                <w:delText>Отсутствуют настройки абонементного питания для организации</w:delText>
              </w:r>
              <w:r w:rsidDel="002E1E24">
                <w:rPr>
                  <w:sz w:val="20"/>
                  <w:szCs w:val="20"/>
                </w:rPr>
                <w:delText xml:space="preserve"> клиента. Без них нельзя активировать подписку на АП.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420" w:author="Автор"/>
                <w:sz w:val="20"/>
                <w:szCs w:val="20"/>
              </w:rPr>
            </w:pPr>
          </w:p>
        </w:tc>
      </w:tr>
    </w:tbl>
    <w:p w:rsidR="00161010" w:rsidDel="002E1E24" w:rsidRDefault="00161010" w:rsidP="00A971EB">
      <w:pPr>
        <w:pStyle w:val="1----111"/>
        <w:rPr>
          <w:del w:id="1421" w:author="Автор"/>
        </w:rPr>
      </w:pPr>
      <w:bookmarkStart w:id="1422" w:name="_Toc398816524"/>
      <w:bookmarkStart w:id="1423" w:name="_Toc398817465"/>
      <w:bookmarkStart w:id="1424" w:name="_Toc398832211"/>
      <w:bookmarkStart w:id="1425" w:name="_Toc399186801"/>
      <w:bookmarkStart w:id="1426" w:name="_Toc399446002"/>
      <w:bookmarkStart w:id="1427" w:name="_Toc414982294"/>
      <w:del w:id="1428" w:author="Автор">
        <w:r w:rsidDel="002E1E24">
          <w:delText>Контрольные примеры</w:delText>
        </w:r>
        <w:bookmarkEnd w:id="1422"/>
        <w:bookmarkEnd w:id="1423"/>
        <w:bookmarkEnd w:id="1424"/>
        <w:bookmarkEnd w:id="1425"/>
        <w:bookmarkEnd w:id="1426"/>
        <w:bookmarkEnd w:id="1427"/>
      </w:del>
    </w:p>
    <w:p w:rsidR="00161010" w:rsidRPr="0049359F" w:rsidDel="002E1E24" w:rsidRDefault="00161010" w:rsidP="00161010">
      <w:pPr>
        <w:pStyle w:val="af7"/>
        <w:rPr>
          <w:del w:id="1429" w:author="Автор"/>
          <w:b/>
          <w:lang w:val="en-US"/>
        </w:rPr>
      </w:pPr>
      <w:del w:id="1430" w:author="Автор">
        <w:r w:rsidRPr="00916933" w:rsidDel="002E1E24">
          <w:rPr>
            <w:b/>
          </w:rPr>
          <w:delText>Запрос</w:delText>
        </w:r>
        <w:r w:rsidDel="002E1E24">
          <w:rPr>
            <w:b/>
          </w:rPr>
          <w:delText>:</w:delText>
        </w:r>
      </w:del>
    </w:p>
    <w:p w:rsidR="00161010" w:rsidDel="002E1E24" w:rsidRDefault="00161010" w:rsidP="00161010">
      <w:pPr>
        <w:pStyle w:val="af7"/>
        <w:rPr>
          <w:del w:id="1431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Del="002E1E24" w:rsidTr="00161010">
        <w:trPr>
          <w:del w:id="1432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33" w:author="Автор"/>
                <w:i/>
                <w:sz w:val="20"/>
                <w:szCs w:val="20"/>
                <w:lang w:val="en-US"/>
              </w:rPr>
            </w:pPr>
            <w:del w:id="1434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35" w:author="Автор"/>
                <w:i/>
                <w:sz w:val="20"/>
                <w:szCs w:val="20"/>
                <w:lang w:val="en-US"/>
              </w:rPr>
            </w:pPr>
            <w:del w:id="1436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lastRenderedPageBreak/>
                <w:delText xml:space="preserve">   &lt;soapenv:Header/&gt;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37" w:author="Автор"/>
                <w:i/>
                <w:sz w:val="20"/>
                <w:szCs w:val="20"/>
                <w:lang w:val="en-US"/>
              </w:rPr>
            </w:pPr>
            <w:del w:id="1438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39" w:author="Автор"/>
                <w:i/>
                <w:sz w:val="20"/>
                <w:szCs w:val="20"/>
                <w:lang w:val="en-US"/>
              </w:rPr>
            </w:pPr>
            <w:del w:id="1440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&lt;soap:activateSubscriptionFeedingBySan&gt;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41" w:author="Автор"/>
                <w:i/>
                <w:sz w:val="20"/>
                <w:szCs w:val="20"/>
                <w:lang w:val="en-US"/>
              </w:rPr>
            </w:pPr>
            <w:del w:id="1442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&lt;san&gt;111-111-11&lt;/san&gt;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43" w:author="Автор"/>
                <w:i/>
                <w:sz w:val="20"/>
                <w:szCs w:val="20"/>
                <w:lang w:val="en-US"/>
              </w:rPr>
            </w:pPr>
            <w:del w:id="1444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&lt;cycleDiagram&gt;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45" w:author="Автор"/>
                <w:i/>
                <w:sz w:val="20"/>
                <w:szCs w:val="20"/>
                <w:lang w:val="en-US"/>
              </w:rPr>
            </w:pPr>
            <w:del w:id="1446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&lt;Monday&gt;2&lt;/Monday&gt;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47" w:author="Автор"/>
                <w:i/>
                <w:sz w:val="20"/>
                <w:szCs w:val="20"/>
                <w:lang w:val="en-US"/>
              </w:rPr>
            </w:pPr>
            <w:del w:id="1448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&lt;Tuesday&gt;2;3&lt;/Tuesday&gt;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49" w:author="Автор"/>
                <w:i/>
                <w:sz w:val="20"/>
                <w:szCs w:val="20"/>
                <w:lang w:val="en-US"/>
              </w:rPr>
            </w:pPr>
            <w:del w:id="1450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&lt;Wednesday&gt;3&lt;/Wednesday&gt;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51" w:author="Автор"/>
                <w:i/>
                <w:sz w:val="20"/>
                <w:szCs w:val="20"/>
                <w:lang w:val="en-US"/>
              </w:rPr>
            </w:pPr>
            <w:del w:id="1452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&lt;Thursday&gt;4&lt;/Thursday&gt;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53" w:author="Автор"/>
                <w:i/>
                <w:sz w:val="20"/>
                <w:szCs w:val="20"/>
                <w:lang w:val="en-US"/>
              </w:rPr>
            </w:pPr>
            <w:del w:id="1454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&lt;Friday&gt;1&lt;/Friday&gt;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55" w:author="Автор"/>
                <w:i/>
                <w:sz w:val="20"/>
                <w:szCs w:val="20"/>
                <w:lang w:val="en-US"/>
              </w:rPr>
            </w:pPr>
            <w:del w:id="1456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&lt;Saturday&gt;3&lt;/Saturday&gt;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57" w:author="Автор"/>
                <w:i/>
                <w:sz w:val="20"/>
                <w:szCs w:val="20"/>
                <w:lang w:val="en-US"/>
              </w:rPr>
            </w:pPr>
            <w:del w:id="1458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&lt;Sunday&gt;&lt;/Sunday&gt;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59" w:author="Автор"/>
                <w:i/>
                <w:sz w:val="20"/>
                <w:szCs w:val="20"/>
                <w:lang w:val="en-US"/>
              </w:rPr>
            </w:pPr>
            <w:del w:id="1460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&lt;DateActivationDiagram&gt;2014-06-13&lt;/DateActivationDiagram&gt;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61" w:author="Автор"/>
                <w:i/>
                <w:sz w:val="20"/>
                <w:szCs w:val="20"/>
                <w:lang w:val="en-US"/>
              </w:rPr>
            </w:pPr>
            <w:del w:id="1462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&lt;/cycleDiagram&gt;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63" w:author="Автор"/>
                <w:i/>
                <w:sz w:val="20"/>
                <w:szCs w:val="20"/>
                <w:lang w:val="en-US"/>
              </w:rPr>
            </w:pPr>
            <w:del w:id="1464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&lt;/soap:activateSubscriptionFeedingBySan&gt;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65" w:author="Автор"/>
                <w:i/>
                <w:sz w:val="20"/>
                <w:szCs w:val="20"/>
                <w:lang w:val="en-US"/>
              </w:rPr>
            </w:pPr>
            <w:del w:id="1466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161010" w:rsidRPr="00ED47C8" w:rsidDel="002E1E24" w:rsidRDefault="00F8765B" w:rsidP="00161010">
            <w:pPr>
              <w:spacing w:line="240" w:lineRule="auto"/>
              <w:jc w:val="left"/>
              <w:rPr>
                <w:del w:id="1467" w:author="Автор"/>
              </w:rPr>
            </w:pPr>
            <w:del w:id="1468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161010" w:rsidDel="002E1E24" w:rsidRDefault="00161010" w:rsidP="00161010">
      <w:pPr>
        <w:rPr>
          <w:del w:id="1469" w:author="Автор"/>
        </w:rPr>
      </w:pPr>
    </w:p>
    <w:p w:rsidR="00161010" w:rsidDel="002E1E24" w:rsidRDefault="00161010" w:rsidP="00161010">
      <w:pPr>
        <w:pStyle w:val="af7"/>
        <w:rPr>
          <w:del w:id="1470" w:author="Автор"/>
          <w:b/>
        </w:rPr>
      </w:pPr>
      <w:del w:id="1471" w:author="Автор">
        <w:r w:rsidRPr="00916933" w:rsidDel="002E1E24">
          <w:rPr>
            <w:b/>
          </w:rPr>
          <w:delText>Ответ на запрос в случае успешного исполнения</w:delText>
        </w:r>
        <w:r w:rsidDel="002E1E24">
          <w:rPr>
            <w:b/>
          </w:rPr>
          <w:delText>:</w:delText>
        </w:r>
      </w:del>
    </w:p>
    <w:p w:rsidR="00161010" w:rsidDel="002E1E24" w:rsidRDefault="00161010" w:rsidP="00161010">
      <w:pPr>
        <w:pStyle w:val="af7"/>
        <w:rPr>
          <w:del w:id="1472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Del="002E1E24" w:rsidTr="00161010">
        <w:trPr>
          <w:del w:id="1473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74" w:author="Автор"/>
                <w:i/>
                <w:sz w:val="20"/>
                <w:szCs w:val="20"/>
                <w:lang w:val="en-US"/>
              </w:rPr>
            </w:pPr>
            <w:del w:id="1475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76" w:author="Автор"/>
                <w:i/>
                <w:sz w:val="20"/>
                <w:szCs w:val="20"/>
                <w:lang w:val="en-US"/>
              </w:rPr>
            </w:pPr>
            <w:del w:id="1477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78" w:author="Автор"/>
                <w:i/>
                <w:sz w:val="20"/>
                <w:szCs w:val="20"/>
                <w:lang w:val="en-US"/>
              </w:rPr>
            </w:pPr>
            <w:del w:id="1479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&lt;ns2:</w:delText>
              </w:r>
              <w:r w:rsidR="00F8765B" w:rsidRPr="00F8765B" w:rsidDel="002E1E24">
                <w:rPr>
                  <w:i/>
                  <w:sz w:val="20"/>
                  <w:szCs w:val="20"/>
                  <w:lang w:val="en-US"/>
                </w:rPr>
                <w:delText>activateSubscriptionFeeding</w:delText>
              </w:r>
              <w:r w:rsidR="00C64201" w:rsidRPr="00C64201" w:rsidDel="002E1E24">
                <w:rPr>
                  <w:i/>
                  <w:sz w:val="20"/>
                  <w:szCs w:val="20"/>
                  <w:lang w:val="en-US"/>
                </w:rPr>
                <w:delText>BySanResponse</w:delText>
              </w:r>
              <w:r w:rsidR="00C64201" w:rsidDel="002E1E24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xmlns:ns2="http://soap.integra.partner.web.processor.ecafe.axetta.ru/"&gt;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80" w:author="Автор"/>
                <w:i/>
                <w:sz w:val="20"/>
                <w:szCs w:val="20"/>
                <w:lang w:val="en-US"/>
              </w:rPr>
            </w:pPr>
            <w:del w:id="1481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161010" w:rsidDel="002E1E24" w:rsidRDefault="00161010" w:rsidP="00161010">
            <w:pPr>
              <w:spacing w:line="240" w:lineRule="auto"/>
              <w:jc w:val="left"/>
              <w:rPr>
                <w:del w:id="1482" w:author="Автор"/>
                <w:i/>
                <w:sz w:val="20"/>
                <w:szCs w:val="20"/>
                <w:lang w:val="en-US"/>
              </w:rPr>
            </w:pPr>
            <w:del w:id="1483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84" w:author="Автор"/>
                <w:i/>
                <w:sz w:val="20"/>
                <w:szCs w:val="20"/>
                <w:lang w:val="en-US"/>
              </w:rPr>
            </w:pPr>
            <w:del w:id="1485" w:author="Автор"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 xml:space="preserve">           &lt;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description</w:delText>
              </w:r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>&gt;OK &lt;/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description</w:delText>
              </w:r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86" w:author="Автор"/>
                <w:i/>
                <w:sz w:val="20"/>
                <w:szCs w:val="20"/>
                <w:lang w:val="en-US"/>
              </w:rPr>
            </w:pPr>
            <w:del w:id="1487" w:author="Автор"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 xml:space="preserve">         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&lt;/return&gt;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88" w:author="Автор"/>
                <w:i/>
                <w:sz w:val="20"/>
                <w:szCs w:val="20"/>
                <w:lang w:val="en-US"/>
              </w:rPr>
            </w:pPr>
            <w:del w:id="1489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&lt;/ns2:</w:delText>
              </w:r>
              <w:r w:rsidR="00F8765B"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activateSubscriptionFeeding</w:delText>
              </w:r>
              <w:r w:rsidR="00C64201" w:rsidRPr="00C64201" w:rsidDel="002E1E24">
                <w:rPr>
                  <w:i/>
                  <w:sz w:val="20"/>
                  <w:szCs w:val="20"/>
                  <w:lang w:val="en-US"/>
                </w:rPr>
                <w:delText>BySanResponse</w:delText>
              </w:r>
              <w:r w:rsidR="00C64201"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161010" w:rsidRPr="00864515" w:rsidDel="002E1E24" w:rsidRDefault="00161010" w:rsidP="00161010">
            <w:pPr>
              <w:spacing w:line="240" w:lineRule="auto"/>
              <w:jc w:val="left"/>
              <w:rPr>
                <w:del w:id="1490" w:author="Автор"/>
                <w:i/>
                <w:sz w:val="20"/>
                <w:szCs w:val="20"/>
                <w:lang w:val="en-US"/>
              </w:rPr>
            </w:pPr>
            <w:del w:id="1491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</w:delText>
              </w:r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>&lt;/soap:Body&gt;</w:delText>
              </w:r>
            </w:del>
          </w:p>
          <w:p w:rsidR="00161010" w:rsidDel="002E1E24" w:rsidRDefault="00161010" w:rsidP="00161010">
            <w:pPr>
              <w:spacing w:line="240" w:lineRule="auto"/>
              <w:jc w:val="left"/>
              <w:rPr>
                <w:del w:id="1492" w:author="Автор"/>
              </w:rPr>
            </w:pPr>
            <w:del w:id="1493" w:author="Автор">
              <w:r w:rsidRPr="008214B0" w:rsidDel="002E1E24">
                <w:rPr>
                  <w:i/>
                  <w:sz w:val="20"/>
                  <w:szCs w:val="20"/>
                </w:rPr>
                <w:delText>&lt;/soap:Envelope&gt;</w:delText>
              </w:r>
            </w:del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1494" w:name="_Toc414982295"/>
      <w:r>
        <w:t>Операция «</w:t>
      </w:r>
      <w:r w:rsidR="008214B0">
        <w:rPr>
          <w:bCs w:val="0"/>
        </w:rPr>
        <w:t>Получение данных об активной подписке АП по номеру ЛС</w:t>
      </w:r>
      <w:r>
        <w:rPr>
          <w:bCs w:val="0"/>
        </w:rPr>
        <w:t>»</w:t>
      </w:r>
      <w:bookmarkEnd w:id="1494"/>
    </w:p>
    <w:p w:rsidR="008214B0" w:rsidRDefault="008214B0" w:rsidP="00A971EB">
      <w:pPr>
        <w:pStyle w:val="1----111"/>
        <w:rPr>
          <w:lang w:val="en-US"/>
        </w:rPr>
      </w:pPr>
      <w:bookmarkStart w:id="1495" w:name="_Toc414982296"/>
      <w:r w:rsidRPr="0009076A">
        <w:t>Общие сведения</w:t>
      </w:r>
      <w:bookmarkEnd w:id="14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39724A" w:rsidP="00864515">
            <w:pPr>
              <w:rPr>
                <w:bCs/>
                <w:lang w:val="en-US"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A971EB">
      <w:pPr>
        <w:pStyle w:val="1----111"/>
      </w:pPr>
      <w:bookmarkStart w:id="1496" w:name="_Toc414982297"/>
      <w:r w:rsidRPr="0009076A">
        <w:t>Описание входных параметров</w:t>
      </w:r>
      <w:bookmarkEnd w:id="1496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="00CB4D69" w:rsidRPr="00CB4D69">
        <w:rPr>
          <w:lang w:val="en-US"/>
        </w:rPr>
        <w:t>getCurrentSubscriptionFeeding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9724A" w:rsidRPr="0009076A" w:rsidTr="00864515">
        <w:tc>
          <w:tcPr>
            <w:tcW w:w="534" w:type="dxa"/>
            <w:vAlign w:val="center"/>
          </w:tcPr>
          <w:p w:rsidR="0039724A" w:rsidRPr="00414642" w:rsidRDefault="0039724A" w:rsidP="008645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9724A" w:rsidRPr="00735D71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39724A" w:rsidRPr="00A141E8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>
              <w:rPr>
                <w:sz w:val="20"/>
                <w:szCs w:val="20"/>
              </w:rPr>
              <w:lastRenderedPageBreak/>
              <w:t>поиск подписки</w:t>
            </w:r>
          </w:p>
        </w:tc>
        <w:tc>
          <w:tcPr>
            <w:tcW w:w="1965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39724A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Можно </w:t>
            </w:r>
            <w:proofErr w:type="gramStart"/>
            <w:r>
              <w:rPr>
                <w:sz w:val="20"/>
                <w:szCs w:val="20"/>
              </w:rPr>
              <w:t>указат</w:t>
            </w:r>
            <w:proofErr w:type="gramEnd"/>
            <w:r>
              <w:rPr>
                <w:sz w:val="20"/>
                <w:szCs w:val="20"/>
              </w:rPr>
              <w:t xml:space="preserve"> текущий день и </w:t>
            </w:r>
            <w:r>
              <w:rPr>
                <w:sz w:val="20"/>
                <w:szCs w:val="20"/>
              </w:rPr>
              <w:lastRenderedPageBreak/>
              <w:t>получить одну подписку на клиента</w:t>
            </w:r>
          </w:p>
        </w:tc>
      </w:tr>
    </w:tbl>
    <w:p w:rsidR="008214B0" w:rsidRPr="0020138A" w:rsidRDefault="008214B0" w:rsidP="008214B0"/>
    <w:p w:rsidR="008214B0" w:rsidRDefault="008214B0" w:rsidP="00A971EB">
      <w:pPr>
        <w:pStyle w:val="1----111"/>
      </w:pPr>
      <w:r>
        <w:t xml:space="preserve"> </w:t>
      </w:r>
      <w:bookmarkStart w:id="1497" w:name="_Toc414982298"/>
      <w:r w:rsidRPr="0009076A">
        <w:t>Описание выходных параметров</w:t>
      </w:r>
      <w:bookmarkEnd w:id="1497"/>
    </w:p>
    <w:p w:rsidR="008214B0" w:rsidRPr="00CB4D69" w:rsidRDefault="00C61146" w:rsidP="008214B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rPr>
          <w:lang w:val="en-US"/>
        </w:rPr>
        <w:t>getCurrentSubscriptionFeeding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8214B0" w:rsidRPr="00C61146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8214B0" w:rsidRPr="0009076A" w:rsidRDefault="00A141E8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</w:t>
            </w:r>
            <w:proofErr w:type="gramStart"/>
            <w:r>
              <w:rPr>
                <w:sz w:val="20"/>
                <w:szCs w:val="20"/>
              </w:rPr>
              <w:t>считается</w:t>
            </w:r>
            <w:proofErr w:type="gramEnd"/>
            <w:r>
              <w:rPr>
                <w:sz w:val="20"/>
                <w:szCs w:val="20"/>
              </w:rPr>
              <w:t xml:space="preserve"> что она ждет активации. Если пусто </w:t>
            </w:r>
            <w:ins w:id="1498" w:author="Автор">
              <w:r w:rsidR="00762BD6">
                <w:rPr>
                  <w:sz w:val="20"/>
                  <w:szCs w:val="20"/>
                  <w:lang w:val="en-US"/>
                </w:rPr>
                <w:t xml:space="preserve">- </w:t>
              </w:r>
            </w:ins>
            <w:r>
              <w:rPr>
                <w:sz w:val="20"/>
                <w:szCs w:val="20"/>
              </w:rPr>
              <w:t xml:space="preserve">то </w:t>
            </w:r>
            <w:proofErr w:type="gramStart"/>
            <w:r>
              <w:rPr>
                <w:sz w:val="20"/>
                <w:szCs w:val="20"/>
              </w:rPr>
              <w:t>считается что клиент не активировал</w:t>
            </w:r>
            <w:proofErr w:type="gramEnd"/>
            <w:r>
              <w:rPr>
                <w:sz w:val="20"/>
                <w:szCs w:val="20"/>
              </w:rPr>
              <w:t xml:space="preserve"> услугу</w:t>
            </w:r>
          </w:p>
        </w:tc>
      </w:tr>
    </w:tbl>
    <w:p w:rsidR="008214B0" w:rsidRPr="00CB2F72" w:rsidRDefault="008214B0" w:rsidP="00A971EB">
      <w:pPr>
        <w:pStyle w:val="1----111"/>
      </w:pPr>
      <w:bookmarkStart w:id="1499" w:name="_Toc414982299"/>
      <w:r w:rsidRPr="0009076A">
        <w:t>Ошибки</w:t>
      </w:r>
      <w:bookmarkEnd w:id="1499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414642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8214B0" w:rsidRDefault="008214B0" w:rsidP="00A971EB">
      <w:pPr>
        <w:pStyle w:val="1----111"/>
      </w:pPr>
      <w:bookmarkStart w:id="1500" w:name="_Toc414982300"/>
      <w:r>
        <w:t>Контрольные примеры</w:t>
      </w:r>
      <w:bookmarkEnd w:id="1500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lastRenderedPageBreak/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F86951" w:rsidP="00C61146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RPr="00CB670C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Pr="00414642" w:rsidRDefault="00F86951" w:rsidP="00C61146">
            <w:pPr>
              <w:spacing w:line="240" w:lineRule="auto"/>
              <w:jc w:val="left"/>
              <w:rPr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414642" w:rsidRDefault="00C64201" w:rsidP="00C64201">
      <w:pPr>
        <w:pStyle w:val="affff1"/>
        <w:rPr>
          <w:lang w:val="en-US"/>
        </w:rPr>
      </w:pPr>
    </w:p>
    <w:p w:rsidR="00C64201" w:rsidRDefault="00D030A6" w:rsidP="00C64201">
      <w:pPr>
        <w:pStyle w:val="21"/>
        <w:rPr>
          <w:bCs w:val="0"/>
        </w:rPr>
      </w:pPr>
      <w:bookmarkStart w:id="1501" w:name="_Toc414982301"/>
      <w:r>
        <w:t>Операция «</w:t>
      </w:r>
      <w:r w:rsidR="00C64201">
        <w:rPr>
          <w:bCs w:val="0"/>
        </w:rPr>
        <w:t>Получение данных об активной подписке АП по номеру СНИЛС</w:t>
      </w:r>
      <w:r>
        <w:rPr>
          <w:bCs w:val="0"/>
        </w:rPr>
        <w:t>»</w:t>
      </w:r>
      <w:bookmarkEnd w:id="1501"/>
    </w:p>
    <w:p w:rsidR="00C64201" w:rsidRDefault="00C64201" w:rsidP="00A971EB">
      <w:pPr>
        <w:pStyle w:val="1----111"/>
        <w:rPr>
          <w:lang w:val="en-US"/>
        </w:rPr>
      </w:pPr>
      <w:bookmarkStart w:id="1502" w:name="_Toc414982302"/>
      <w:r w:rsidRPr="0009076A">
        <w:t>Общие сведения</w:t>
      </w:r>
      <w:bookmarkEnd w:id="15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A141E8" w:rsidP="0066082B">
            <w:pPr>
              <w:rPr>
                <w:bCs/>
                <w:lang w:val="en-US"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6082B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1503" w:name="_Toc414982303"/>
      <w:r w:rsidRPr="0009076A">
        <w:t>Описание входных параметров</w:t>
      </w:r>
      <w:bookmarkEnd w:id="1503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="00A141E8" w:rsidRPr="00A141E8">
        <w:rPr>
          <w:lang w:val="en-US"/>
        </w:rPr>
        <w:t>getCurrentSubscriptionFeedingBySan</w:t>
      </w:r>
      <w:r w:rsidR="00A141E8" w:rsidRPr="00A141E8" w:rsidDel="00A141E8">
        <w:rPr>
          <w:lang w:val="en-US"/>
        </w:rPr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Можно </w:t>
            </w:r>
            <w:proofErr w:type="gramStart"/>
            <w:r>
              <w:rPr>
                <w:sz w:val="20"/>
                <w:szCs w:val="20"/>
              </w:rPr>
              <w:t>указат</w:t>
            </w:r>
            <w:proofErr w:type="gramEnd"/>
            <w:r>
              <w:rPr>
                <w:sz w:val="20"/>
                <w:szCs w:val="20"/>
              </w:rPr>
              <w:t xml:space="preserve"> текущий день и получить одну подписку на </w:t>
            </w:r>
            <w:r>
              <w:rPr>
                <w:sz w:val="20"/>
                <w:szCs w:val="20"/>
              </w:rPr>
              <w:lastRenderedPageBreak/>
              <w:t>клиента</w:t>
            </w: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1504" w:name="_Toc414982304"/>
      <w:r w:rsidRPr="0009076A">
        <w:t>Описание выходных параметров</w:t>
      </w:r>
      <w:bookmarkEnd w:id="1504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</w:t>
            </w:r>
            <w:proofErr w:type="gramStart"/>
            <w:r>
              <w:rPr>
                <w:sz w:val="20"/>
                <w:szCs w:val="20"/>
              </w:rPr>
              <w:t>считается</w:t>
            </w:r>
            <w:proofErr w:type="gramEnd"/>
            <w:r>
              <w:rPr>
                <w:sz w:val="20"/>
                <w:szCs w:val="20"/>
              </w:rPr>
              <w:t xml:space="preserve"> что она ждет активации. Если пусто </w:t>
            </w:r>
            <w:ins w:id="1505" w:author="Автор">
              <w:r w:rsidR="00762BD6">
                <w:rPr>
                  <w:sz w:val="20"/>
                  <w:szCs w:val="20"/>
                  <w:lang w:val="en-US"/>
                </w:rPr>
                <w:t xml:space="preserve">- </w:t>
              </w:r>
            </w:ins>
            <w:r>
              <w:rPr>
                <w:sz w:val="20"/>
                <w:szCs w:val="20"/>
              </w:rPr>
              <w:t xml:space="preserve">то </w:t>
            </w:r>
            <w:proofErr w:type="gramStart"/>
            <w:r>
              <w:rPr>
                <w:sz w:val="20"/>
                <w:szCs w:val="20"/>
              </w:rPr>
              <w:t>считается что клиент не активировал</w:t>
            </w:r>
            <w:proofErr w:type="gramEnd"/>
            <w:r>
              <w:rPr>
                <w:sz w:val="20"/>
                <w:szCs w:val="20"/>
              </w:rPr>
              <w:t xml:space="preserve"> услугу</w:t>
            </w:r>
          </w:p>
        </w:tc>
      </w:tr>
    </w:tbl>
    <w:p w:rsidR="00C64201" w:rsidRPr="00CB2F72" w:rsidRDefault="00C64201" w:rsidP="00A971EB">
      <w:pPr>
        <w:pStyle w:val="1----111"/>
      </w:pPr>
      <w:bookmarkStart w:id="1506" w:name="_Toc414982305"/>
      <w:r w:rsidRPr="0009076A">
        <w:t>Ошибки</w:t>
      </w:r>
      <w:bookmarkEnd w:id="1506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801E4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C64201" w:rsidRDefault="00C64201" w:rsidP="00A971EB">
      <w:pPr>
        <w:pStyle w:val="1----111"/>
      </w:pPr>
      <w:bookmarkStart w:id="1507" w:name="_Toc414982306"/>
      <w:r>
        <w:t>Контрольные примеры</w:t>
      </w:r>
      <w:bookmarkEnd w:id="1507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lastRenderedPageBreak/>
              <w:t xml:space="preserve">      &lt;soap:getCurrentSubscriptionFeedingBySan&gt;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&lt;san&gt;111-11-41&lt;/san&gt;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&lt;ns2:getCurrentSubscriptionFeedingBySanResponse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</w:t>
            </w:r>
            <w:r>
              <w:rPr>
                <w:i/>
                <w:sz w:val="20"/>
                <w:szCs w:val="20"/>
                <w:lang w:val="en-US"/>
              </w:rPr>
              <w:t xml:space="preserve">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&lt;/ns2:getCurrentSubscriptionFeedingBySanResponse&gt;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32EB7" w:rsidRDefault="00032EB7" w:rsidP="00032EB7">
      <w:pPr>
        <w:pStyle w:val="21"/>
        <w:rPr>
          <w:ins w:id="1508" w:author="Автор"/>
          <w:bCs w:val="0"/>
        </w:rPr>
      </w:pPr>
      <w:bookmarkStart w:id="1509" w:name="_Toc414982307"/>
      <w:ins w:id="1510" w:author="Автор">
        <w:r>
          <w:t>Операция «</w:t>
        </w:r>
        <w:r>
          <w:rPr>
            <w:bCs w:val="0"/>
          </w:rPr>
          <w:t>Получение настроек АП по номеру ЛС»</w:t>
        </w:r>
        <w:bookmarkEnd w:id="1509"/>
      </w:ins>
    </w:p>
    <w:p w:rsidR="00032EB7" w:rsidRDefault="00032EB7" w:rsidP="00032EB7">
      <w:pPr>
        <w:pStyle w:val="1----111"/>
        <w:rPr>
          <w:ins w:id="1511" w:author="Автор"/>
          <w:lang w:val="en-US"/>
        </w:rPr>
      </w:pPr>
      <w:bookmarkStart w:id="1512" w:name="_Toc414982308"/>
      <w:ins w:id="1513" w:author="Автор">
        <w:r w:rsidRPr="0009076A">
          <w:t>Общие сведения</w:t>
        </w:r>
        <w:bookmarkEnd w:id="1512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32EB7" w:rsidRPr="0009076A" w:rsidTr="003F5D6C">
        <w:trPr>
          <w:ins w:id="1514" w:author="Автор"/>
        </w:trPr>
        <w:tc>
          <w:tcPr>
            <w:tcW w:w="2943" w:type="dxa"/>
          </w:tcPr>
          <w:p w:rsidR="00032EB7" w:rsidRPr="0009076A" w:rsidRDefault="00032EB7" w:rsidP="003F5D6C">
            <w:pPr>
              <w:rPr>
                <w:ins w:id="1515" w:author="Автор"/>
                <w:b/>
              </w:rPr>
            </w:pPr>
            <w:ins w:id="1516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032EB7" w:rsidRPr="00032EB7" w:rsidRDefault="00032EB7" w:rsidP="003F5D6C">
            <w:pPr>
              <w:rPr>
                <w:ins w:id="1517" w:author="Автор"/>
                <w:bCs/>
                <w:rPrChange w:id="1518" w:author="Автор">
                  <w:rPr>
                    <w:ins w:id="1519" w:author="Автор"/>
                    <w:bCs/>
                    <w:lang w:val="en-US"/>
                  </w:rPr>
                </w:rPrChange>
              </w:rPr>
            </w:pPr>
            <w:ins w:id="1520" w:author="Автор">
              <w:r w:rsidRPr="00032EB7">
                <w:rPr>
                  <w:bCs/>
                  <w:rPrChange w:id="1521" w:author="Автор">
                    <w:rPr>
                      <w:bCs/>
                      <w:lang w:val="en-US"/>
                    </w:rPr>
                  </w:rPrChange>
                </w:rPr>
                <w:t>getSubscriptionFeedingSetting</w:t>
              </w:r>
            </w:ins>
          </w:p>
        </w:tc>
      </w:tr>
      <w:tr w:rsidR="00032EB7" w:rsidRPr="0009076A" w:rsidTr="003F5D6C">
        <w:trPr>
          <w:ins w:id="1522" w:author="Автор"/>
        </w:trPr>
        <w:tc>
          <w:tcPr>
            <w:tcW w:w="2943" w:type="dxa"/>
          </w:tcPr>
          <w:p w:rsidR="00032EB7" w:rsidRPr="0009076A" w:rsidRDefault="00032EB7" w:rsidP="003F5D6C">
            <w:pPr>
              <w:rPr>
                <w:ins w:id="1523" w:author="Автор"/>
                <w:b/>
              </w:rPr>
            </w:pPr>
            <w:ins w:id="1524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032EB7" w:rsidRPr="00735D71" w:rsidRDefault="00032EB7" w:rsidP="003F5D6C">
            <w:pPr>
              <w:rPr>
                <w:ins w:id="1525" w:author="Автор"/>
              </w:rPr>
            </w:pPr>
            <w:ins w:id="1526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</w:tr>
      <w:tr w:rsidR="00032EB7" w:rsidRPr="0009076A" w:rsidTr="003F5D6C">
        <w:trPr>
          <w:ins w:id="1527" w:author="Автор"/>
        </w:trPr>
        <w:tc>
          <w:tcPr>
            <w:tcW w:w="2943" w:type="dxa"/>
          </w:tcPr>
          <w:p w:rsidR="00032EB7" w:rsidRPr="0009076A" w:rsidRDefault="00032EB7" w:rsidP="003F5D6C">
            <w:pPr>
              <w:rPr>
                <w:ins w:id="1528" w:author="Автор"/>
                <w:b/>
              </w:rPr>
            </w:pPr>
            <w:ins w:id="1529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032EB7" w:rsidRPr="009763A8" w:rsidRDefault="00032EB7" w:rsidP="003F5D6C">
            <w:pPr>
              <w:rPr>
                <w:ins w:id="1530" w:author="Автор"/>
              </w:rPr>
            </w:pPr>
            <w:ins w:id="1531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</w:tr>
    </w:tbl>
    <w:p w:rsidR="00032EB7" w:rsidRDefault="00032EB7">
      <w:pPr>
        <w:pStyle w:val="1----111"/>
        <w:rPr>
          <w:ins w:id="1532" w:author="Автор"/>
        </w:rPr>
        <w:pPrChange w:id="1533" w:author="Автор">
          <w:pPr>
            <w:pStyle w:val="30"/>
            <w:numPr>
              <w:numId w:val="28"/>
            </w:numPr>
          </w:pPr>
        </w:pPrChange>
      </w:pPr>
      <w:bookmarkStart w:id="1534" w:name="_Toc414982309"/>
      <w:ins w:id="1535" w:author="Автор">
        <w:r w:rsidRPr="0009076A">
          <w:t>Описание входных параметров</w:t>
        </w:r>
        <w:bookmarkEnd w:id="1534"/>
      </w:ins>
    </w:p>
    <w:p w:rsidR="00032EB7" w:rsidRPr="00151949" w:rsidRDefault="00032EB7" w:rsidP="00032EB7">
      <w:pPr>
        <w:pStyle w:val="affff1"/>
        <w:rPr>
          <w:ins w:id="1536" w:author="Автор"/>
        </w:rPr>
      </w:pPr>
      <w:ins w:id="1537" w:author="Автор">
        <w:r w:rsidRPr="0009076A">
          <w:rPr>
            <w:b/>
          </w:rPr>
          <w:t xml:space="preserve">Входные данные: </w:t>
        </w:r>
        <w:r w:rsidRPr="00434AAB">
          <w:rPr>
            <w:bCs/>
          </w:rPr>
          <w:t>getSubscriptionFeedingSetting</w:t>
        </w:r>
      </w:ins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32EB7" w:rsidRPr="0009076A" w:rsidTr="003F5D6C">
        <w:trPr>
          <w:ins w:id="1538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39" w:author="Автор"/>
                <w:lang w:val="en-US"/>
              </w:rPr>
            </w:pPr>
            <w:ins w:id="1540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41" w:author="Автор"/>
              </w:rPr>
            </w:pPr>
            <w:ins w:id="1542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43" w:author="Автор"/>
              </w:rPr>
            </w:pPr>
            <w:ins w:id="1544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45" w:author="Автор"/>
              </w:rPr>
            </w:pPr>
            <w:ins w:id="1546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47" w:author="Автор"/>
              </w:rPr>
            </w:pPr>
            <w:ins w:id="1548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49" w:author="Автор"/>
              </w:rPr>
            </w:pPr>
            <w:ins w:id="1550" w:author="Автор">
              <w:r w:rsidRPr="0009076A">
                <w:t xml:space="preserve">Комментарий </w:t>
              </w:r>
            </w:ins>
          </w:p>
        </w:tc>
      </w:tr>
      <w:tr w:rsidR="00032EB7" w:rsidRPr="0009076A" w:rsidTr="003F5D6C">
        <w:trPr>
          <w:ins w:id="1551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52" w:author="Автор"/>
              </w:rPr>
            </w:pPr>
            <w:ins w:id="1553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032EB7" w:rsidRPr="00292BBB" w:rsidRDefault="00032EB7" w:rsidP="003F5D6C">
            <w:pPr>
              <w:pStyle w:val="affff1"/>
              <w:ind w:left="0"/>
              <w:rPr>
                <w:ins w:id="1554" w:author="Автор"/>
                <w:sz w:val="20"/>
                <w:szCs w:val="20"/>
                <w:lang w:val="en-US"/>
              </w:rPr>
            </w:pPr>
            <w:ins w:id="1555" w:author="Автор">
              <w:r w:rsidRPr="00735D71">
                <w:rPr>
                  <w:sz w:val="20"/>
                  <w:szCs w:val="20"/>
                  <w:lang w:val="en-US"/>
                </w:rPr>
                <w:t>contractId</w:t>
              </w:r>
            </w:ins>
          </w:p>
        </w:tc>
        <w:tc>
          <w:tcPr>
            <w:tcW w:w="1903" w:type="dxa"/>
          </w:tcPr>
          <w:p w:rsidR="00032EB7" w:rsidRPr="00735D71" w:rsidRDefault="00032EB7" w:rsidP="003F5D6C">
            <w:pPr>
              <w:pStyle w:val="affff1"/>
              <w:ind w:left="0"/>
              <w:rPr>
                <w:ins w:id="1556" w:author="Автор"/>
                <w:sz w:val="20"/>
                <w:szCs w:val="20"/>
              </w:rPr>
            </w:pPr>
            <w:ins w:id="1557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032EB7" w:rsidRPr="00885978" w:rsidRDefault="00032EB7" w:rsidP="003F5D6C">
            <w:pPr>
              <w:pStyle w:val="affff1"/>
              <w:ind w:left="0"/>
              <w:rPr>
                <w:ins w:id="1558" w:author="Автор"/>
                <w:sz w:val="20"/>
                <w:szCs w:val="20"/>
                <w:lang w:val="en-US"/>
              </w:rPr>
            </w:pPr>
            <w:ins w:id="1559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032EB7" w:rsidRPr="00292BBB" w:rsidRDefault="00032EB7" w:rsidP="003F5D6C">
            <w:pPr>
              <w:pStyle w:val="affff1"/>
              <w:ind w:left="0"/>
              <w:rPr>
                <w:ins w:id="1560" w:author="Автор"/>
                <w:sz w:val="20"/>
                <w:szCs w:val="20"/>
                <w:lang w:val="en-US"/>
              </w:rPr>
            </w:pPr>
            <w:ins w:id="1561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long</w:t>
              </w:r>
            </w:ins>
          </w:p>
        </w:tc>
        <w:tc>
          <w:tcPr>
            <w:tcW w:w="1989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62" w:author="Автор"/>
                <w:sz w:val="20"/>
                <w:szCs w:val="20"/>
              </w:rPr>
            </w:pPr>
          </w:p>
        </w:tc>
      </w:tr>
    </w:tbl>
    <w:p w:rsidR="00032EB7" w:rsidRDefault="00032EB7" w:rsidP="00032EB7">
      <w:pPr>
        <w:pStyle w:val="30"/>
        <w:numPr>
          <w:ilvl w:val="2"/>
          <w:numId w:val="30"/>
        </w:numPr>
        <w:rPr>
          <w:ins w:id="1563" w:author="Автор"/>
        </w:rPr>
      </w:pPr>
      <w:bookmarkStart w:id="1564" w:name="_Toc414982310"/>
      <w:ins w:id="1565" w:author="Автор">
        <w:r w:rsidRPr="0009076A">
          <w:t>Описание выходных параметров</w:t>
        </w:r>
        <w:bookmarkEnd w:id="1564"/>
      </w:ins>
    </w:p>
    <w:p w:rsidR="00032EB7" w:rsidRPr="005A2E52" w:rsidRDefault="00032EB7" w:rsidP="00032EB7">
      <w:pPr>
        <w:pStyle w:val="af7"/>
        <w:rPr>
          <w:ins w:id="1566" w:author="Автор"/>
          <w:b/>
          <w:lang w:val="en-US"/>
        </w:rPr>
      </w:pPr>
      <w:ins w:id="1567" w:author="Автор">
        <w:r>
          <w:rPr>
            <w:b/>
          </w:rPr>
          <w:t>Выходные данные:</w:t>
        </w:r>
        <w:r>
          <w:rPr>
            <w:b/>
            <w:lang w:val="en-US"/>
          </w:rPr>
          <w:t xml:space="preserve"> </w:t>
        </w:r>
        <w:r w:rsidRPr="00032EB7">
          <w:t>getSubscriptionFeedingSetting</w:t>
        </w:r>
        <w:del w:id="1568" w:author="Автор">
          <w:r w:rsidRPr="00032EB7" w:rsidDel="005A2E52">
            <w:delText>Response</w:delText>
          </w:r>
        </w:del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32EB7" w:rsidRPr="0009076A" w:rsidTr="003F5D6C">
        <w:trPr>
          <w:ins w:id="1569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70" w:author="Автор"/>
                <w:lang w:val="en-US"/>
              </w:rPr>
            </w:pPr>
            <w:ins w:id="1571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72" w:author="Автор"/>
              </w:rPr>
            </w:pPr>
            <w:ins w:id="1573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74" w:author="Автор"/>
              </w:rPr>
            </w:pPr>
            <w:ins w:id="1575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76" w:author="Автор"/>
              </w:rPr>
            </w:pPr>
            <w:ins w:id="1577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78" w:author="Автор"/>
              </w:rPr>
            </w:pPr>
            <w:ins w:id="1579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80" w:author="Автор"/>
              </w:rPr>
            </w:pPr>
            <w:ins w:id="1581" w:author="Автор">
              <w:r w:rsidRPr="0009076A">
                <w:t xml:space="preserve">Комментарий </w:t>
              </w:r>
            </w:ins>
          </w:p>
        </w:tc>
      </w:tr>
      <w:tr w:rsidR="00032EB7" w:rsidRPr="0009076A" w:rsidTr="003F5D6C">
        <w:trPr>
          <w:ins w:id="1582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83" w:author="Автор"/>
              </w:rPr>
            </w:pPr>
            <w:ins w:id="1584" w:author="Автор">
              <w:r>
                <w:t>1</w:t>
              </w:r>
            </w:ins>
          </w:p>
        </w:tc>
        <w:tc>
          <w:tcPr>
            <w:tcW w:w="2050" w:type="dxa"/>
          </w:tcPr>
          <w:p w:rsidR="00032EB7" w:rsidRPr="00032EB7" w:rsidRDefault="00DC4A68" w:rsidP="003F5D6C">
            <w:pPr>
              <w:pStyle w:val="affff1"/>
              <w:ind w:left="0"/>
              <w:rPr>
                <w:ins w:id="1585" w:author="Автор"/>
                <w:sz w:val="20"/>
                <w:szCs w:val="20"/>
                <w:rPrChange w:id="1586" w:author="Автор">
                  <w:rPr>
                    <w:ins w:id="1587" w:author="Автор"/>
                    <w:sz w:val="20"/>
                    <w:szCs w:val="20"/>
                    <w:lang w:val="en-US"/>
                  </w:rPr>
                </w:rPrChange>
              </w:rPr>
            </w:pPr>
            <w:ins w:id="1588" w:author="Автор">
              <w:r w:rsidRPr="00DC4A68">
                <w:rPr>
                  <w:sz w:val="20"/>
                  <w:szCs w:val="20"/>
                  <w:lang w:val="en-US"/>
                </w:rPr>
                <w:t>subscriptionFeedingSe</w:t>
              </w:r>
              <w:r w:rsidRPr="00DC4A68">
                <w:rPr>
                  <w:sz w:val="20"/>
                  <w:szCs w:val="20"/>
                  <w:lang w:val="en-US"/>
                </w:rPr>
                <w:lastRenderedPageBreak/>
                <w:t>ttingExt</w:t>
              </w:r>
              <w:del w:id="1589" w:author="Автор">
                <w:r w:rsidR="00032EB7" w:rsidDel="00DC4A68">
                  <w:rPr>
                    <w:sz w:val="20"/>
                    <w:szCs w:val="20"/>
                    <w:lang w:val="en-US"/>
                  </w:rPr>
                  <w:delText>result</w:delText>
                </w:r>
              </w:del>
            </w:ins>
          </w:p>
        </w:tc>
        <w:tc>
          <w:tcPr>
            <w:tcW w:w="1903" w:type="dxa"/>
          </w:tcPr>
          <w:p w:rsidR="00032EB7" w:rsidRPr="00032EB7" w:rsidRDefault="00032EB7" w:rsidP="003F5D6C">
            <w:pPr>
              <w:pStyle w:val="affff1"/>
              <w:ind w:left="0"/>
              <w:rPr>
                <w:ins w:id="1590" w:author="Автор"/>
                <w:sz w:val="20"/>
                <w:szCs w:val="20"/>
                <w:rPrChange w:id="1591" w:author="Автор">
                  <w:rPr>
                    <w:ins w:id="1592" w:author="Автор"/>
                    <w:sz w:val="20"/>
                    <w:szCs w:val="20"/>
                    <w:lang w:val="en-US"/>
                  </w:rPr>
                </w:rPrChange>
              </w:rPr>
            </w:pPr>
            <w:ins w:id="1593" w:author="Автор">
              <w:r>
                <w:rPr>
                  <w:sz w:val="20"/>
                  <w:szCs w:val="20"/>
                </w:rPr>
                <w:lastRenderedPageBreak/>
                <w:t xml:space="preserve">Возвращаемые </w:t>
              </w:r>
              <w:r>
                <w:rPr>
                  <w:sz w:val="20"/>
                  <w:szCs w:val="20"/>
                </w:rPr>
                <w:lastRenderedPageBreak/>
                <w:t>данные</w:t>
              </w:r>
            </w:ins>
          </w:p>
        </w:tc>
        <w:tc>
          <w:tcPr>
            <w:tcW w:w="1965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94" w:author="Автор"/>
                <w:sz w:val="20"/>
                <w:szCs w:val="20"/>
                <w:lang w:val="en-US"/>
              </w:rPr>
            </w:pPr>
            <w:ins w:id="1595" w:author="Автор">
              <w:r w:rsidRPr="0009076A">
                <w:rPr>
                  <w:sz w:val="20"/>
                  <w:szCs w:val="20"/>
                  <w:lang w:val="en-US"/>
                </w:rPr>
                <w:lastRenderedPageBreak/>
                <w:t>+</w:t>
              </w:r>
            </w:ins>
          </w:p>
        </w:tc>
        <w:tc>
          <w:tcPr>
            <w:tcW w:w="1980" w:type="dxa"/>
          </w:tcPr>
          <w:p w:rsidR="00032EB7" w:rsidRPr="0009076A" w:rsidRDefault="00DC4A68" w:rsidP="003F5D6C">
            <w:pPr>
              <w:pStyle w:val="affff1"/>
              <w:ind w:left="0"/>
              <w:rPr>
                <w:ins w:id="1596" w:author="Автор"/>
                <w:sz w:val="20"/>
                <w:szCs w:val="20"/>
                <w:lang w:val="en-US"/>
              </w:rPr>
            </w:pPr>
            <w:ins w:id="1597" w:author="Автор">
              <w:r w:rsidRPr="00DC4A68">
                <w:rPr>
                  <w:sz w:val="20"/>
                  <w:szCs w:val="20"/>
                  <w:lang w:val="en-US"/>
                </w:rPr>
                <w:t>subscriptionFeedingS</w:t>
              </w:r>
              <w:r w:rsidRPr="00DC4A68">
                <w:rPr>
                  <w:sz w:val="20"/>
                  <w:szCs w:val="20"/>
                  <w:lang w:val="en-US"/>
                </w:rPr>
                <w:lastRenderedPageBreak/>
                <w:t>ettingExt</w:t>
              </w:r>
              <w:del w:id="1598" w:author="Автор">
                <w:r w:rsidR="00032EB7" w:rsidRPr="00032EB7" w:rsidDel="00DC4A68">
                  <w:rPr>
                    <w:sz w:val="20"/>
                    <w:szCs w:val="20"/>
                    <w:lang w:val="en-US"/>
                  </w:rPr>
                  <w:delText>tns:subscriptionFeedingSettingResult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99" w:author="Автор"/>
                <w:sz w:val="20"/>
                <w:szCs w:val="20"/>
              </w:rPr>
            </w:pPr>
          </w:p>
        </w:tc>
      </w:tr>
      <w:tr w:rsidR="00032EB7" w:rsidRPr="0009076A" w:rsidTr="003F5D6C">
        <w:trPr>
          <w:ins w:id="1600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01" w:author="Автор"/>
              </w:rPr>
            </w:pPr>
            <w:ins w:id="1602" w:author="Автор">
              <w:r>
                <w:lastRenderedPageBreak/>
                <w:t>2</w:t>
              </w:r>
            </w:ins>
          </w:p>
        </w:tc>
        <w:tc>
          <w:tcPr>
            <w:tcW w:w="2050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603" w:author="Автор"/>
                <w:sz w:val="20"/>
                <w:szCs w:val="20"/>
                <w:lang w:val="en-US"/>
              </w:rPr>
            </w:pPr>
            <w:ins w:id="1604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605" w:author="Автор"/>
                <w:sz w:val="20"/>
                <w:szCs w:val="20"/>
                <w:lang w:val="en-US"/>
              </w:rPr>
            </w:pPr>
            <w:ins w:id="1606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607" w:author="Автор"/>
                <w:sz w:val="20"/>
                <w:szCs w:val="20"/>
              </w:rPr>
            </w:pPr>
            <w:ins w:id="1608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609" w:author="Автор"/>
                <w:sz w:val="20"/>
                <w:szCs w:val="20"/>
                <w:lang w:val="en-US"/>
              </w:rPr>
            </w:pPr>
            <w:ins w:id="1610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11" w:author="Автор"/>
                <w:sz w:val="20"/>
                <w:szCs w:val="20"/>
              </w:rPr>
            </w:pPr>
          </w:p>
        </w:tc>
      </w:tr>
    </w:tbl>
    <w:p w:rsidR="00032EB7" w:rsidRPr="00CB2F72" w:rsidRDefault="00032EB7" w:rsidP="00032EB7">
      <w:pPr>
        <w:pStyle w:val="1----111"/>
        <w:rPr>
          <w:ins w:id="1612" w:author="Автор"/>
        </w:rPr>
      </w:pPr>
      <w:bookmarkStart w:id="1613" w:name="_Toc414982311"/>
      <w:ins w:id="1614" w:author="Автор">
        <w:r w:rsidRPr="0009076A">
          <w:t>Ошибки</w:t>
        </w:r>
        <w:bookmarkEnd w:id="1613"/>
      </w:ins>
    </w:p>
    <w:p w:rsidR="00032EB7" w:rsidRPr="0009076A" w:rsidRDefault="00032EB7" w:rsidP="00032EB7">
      <w:pPr>
        <w:pStyle w:val="af7"/>
        <w:rPr>
          <w:ins w:id="1615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32EB7" w:rsidRPr="0009076A" w:rsidTr="003F5D6C">
        <w:trPr>
          <w:ins w:id="1616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617" w:author="Автор"/>
                <w:lang w:val="en-US"/>
              </w:rPr>
            </w:pPr>
            <w:ins w:id="1618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619" w:author="Автор"/>
              </w:rPr>
            </w:pPr>
            <w:ins w:id="1620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621" w:author="Автор"/>
              </w:rPr>
            </w:pPr>
            <w:ins w:id="1622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623" w:author="Автор"/>
              </w:rPr>
            </w:pPr>
            <w:ins w:id="1624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625" w:author="Автор"/>
              </w:rPr>
            </w:pPr>
            <w:ins w:id="1626" w:author="Автор">
              <w:r w:rsidRPr="0009076A">
                <w:t>Комментарий</w:t>
              </w:r>
            </w:ins>
          </w:p>
        </w:tc>
      </w:tr>
      <w:tr w:rsidR="00032EB7" w:rsidRPr="0009076A" w:rsidTr="003F5D6C">
        <w:trPr>
          <w:ins w:id="1627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28" w:author="Автор"/>
                <w:sz w:val="20"/>
                <w:szCs w:val="20"/>
              </w:rPr>
            </w:pPr>
            <w:ins w:id="1629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30" w:author="Автор"/>
                <w:sz w:val="20"/>
                <w:szCs w:val="20"/>
                <w:lang w:val="en-US"/>
              </w:rPr>
            </w:pPr>
            <w:ins w:id="1631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032EB7" w:rsidRPr="00BD5837" w:rsidRDefault="00032EB7" w:rsidP="003F5D6C">
            <w:pPr>
              <w:pStyle w:val="affff1"/>
              <w:ind w:left="0"/>
              <w:rPr>
                <w:ins w:id="1632" w:author="Автор"/>
                <w:sz w:val="20"/>
                <w:szCs w:val="20"/>
                <w:lang w:val="en-US"/>
              </w:rPr>
            </w:pPr>
            <w:ins w:id="1633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34" w:author="Автор"/>
                <w:sz w:val="20"/>
                <w:szCs w:val="20"/>
                <w:lang w:val="en-US"/>
              </w:rPr>
            </w:pPr>
            <w:ins w:id="1635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36" w:author="Автор"/>
                <w:sz w:val="20"/>
                <w:szCs w:val="20"/>
              </w:rPr>
            </w:pPr>
          </w:p>
        </w:tc>
      </w:tr>
      <w:tr w:rsidR="00032EB7" w:rsidRPr="0009076A" w:rsidTr="003F5D6C">
        <w:trPr>
          <w:ins w:id="1637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38" w:author="Автор"/>
                <w:sz w:val="20"/>
                <w:szCs w:val="20"/>
              </w:rPr>
            </w:pPr>
            <w:ins w:id="1639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40" w:author="Автор"/>
                <w:sz w:val="20"/>
                <w:szCs w:val="20"/>
                <w:lang w:val="en-US"/>
              </w:rPr>
            </w:pPr>
            <w:ins w:id="1641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032EB7" w:rsidRPr="00BD5837" w:rsidRDefault="00032EB7" w:rsidP="003F5D6C">
            <w:pPr>
              <w:pStyle w:val="affff1"/>
              <w:ind w:left="0"/>
              <w:rPr>
                <w:ins w:id="1642" w:author="Автор"/>
                <w:sz w:val="20"/>
                <w:szCs w:val="20"/>
                <w:lang w:val="en-US"/>
              </w:rPr>
            </w:pPr>
            <w:ins w:id="1643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032EB7" w:rsidRPr="004E4FDF" w:rsidRDefault="00032EB7" w:rsidP="003F5D6C">
            <w:pPr>
              <w:pStyle w:val="affff1"/>
              <w:ind w:left="0"/>
              <w:rPr>
                <w:ins w:id="1644" w:author="Автор"/>
                <w:sz w:val="20"/>
                <w:szCs w:val="20"/>
              </w:rPr>
            </w:pPr>
            <w:ins w:id="1645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46" w:author="Автор"/>
                <w:sz w:val="20"/>
                <w:szCs w:val="20"/>
              </w:rPr>
            </w:pPr>
          </w:p>
        </w:tc>
      </w:tr>
      <w:tr w:rsidR="00032EB7" w:rsidRPr="0009076A" w:rsidTr="003F5D6C">
        <w:trPr>
          <w:ins w:id="164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48" w:author="Автор"/>
                <w:sz w:val="20"/>
                <w:szCs w:val="20"/>
              </w:rPr>
            </w:pPr>
            <w:ins w:id="1649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50" w:author="Автор"/>
                <w:sz w:val="20"/>
                <w:szCs w:val="20"/>
                <w:lang w:val="en-US"/>
              </w:rPr>
            </w:pPr>
            <w:ins w:id="1651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5267DC" w:rsidRDefault="00032EB7" w:rsidP="003F5D6C">
            <w:pPr>
              <w:pStyle w:val="affff1"/>
              <w:ind w:left="0"/>
              <w:rPr>
                <w:ins w:id="1652" w:author="Автор"/>
                <w:sz w:val="20"/>
                <w:szCs w:val="20"/>
              </w:rPr>
            </w:pPr>
            <w:ins w:id="1653" w:author="Автор">
              <w:r w:rsidRPr="005267DC">
                <w:rPr>
                  <w:sz w:val="20"/>
                  <w:szCs w:val="20"/>
                </w:rPr>
                <w:t>Клиент не найден</w:t>
              </w:r>
              <w:r>
                <w:rPr>
                  <w:sz w:val="20"/>
                  <w:szCs w:val="20"/>
                </w:rPr>
                <w:t xml:space="preserve"> по </w:t>
              </w:r>
              <w:proofErr w:type="gramStart"/>
              <w:r>
                <w:rPr>
                  <w:sz w:val="20"/>
                  <w:szCs w:val="20"/>
                </w:rPr>
                <w:t>данному</w:t>
              </w:r>
              <w:proofErr w:type="gramEnd"/>
              <w:r>
                <w:rPr>
                  <w:sz w:val="20"/>
                  <w:szCs w:val="20"/>
                </w:rPr>
                <w:t xml:space="preserve"> ЛС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5267DC" w:rsidRDefault="00032EB7" w:rsidP="003F5D6C">
            <w:pPr>
              <w:pStyle w:val="affff1"/>
              <w:ind w:left="0"/>
              <w:rPr>
                <w:ins w:id="1654" w:author="Автор"/>
                <w:sz w:val="20"/>
                <w:szCs w:val="20"/>
              </w:rPr>
            </w:pPr>
            <w:ins w:id="1655" w:author="Автор">
              <w:r w:rsidRPr="005267DC">
                <w:rPr>
                  <w:sz w:val="20"/>
                  <w:szCs w:val="20"/>
                </w:rPr>
                <w:t>Клиент не найден</w:t>
              </w:r>
              <w:r>
                <w:rPr>
                  <w:sz w:val="20"/>
                  <w:szCs w:val="20"/>
                </w:rPr>
                <w:t xml:space="preserve"> по </w:t>
              </w:r>
              <w:proofErr w:type="gramStart"/>
              <w:r>
                <w:rPr>
                  <w:sz w:val="20"/>
                  <w:szCs w:val="20"/>
                </w:rPr>
                <w:t>данному</w:t>
              </w:r>
              <w:proofErr w:type="gramEnd"/>
              <w:r>
                <w:rPr>
                  <w:sz w:val="20"/>
                  <w:szCs w:val="20"/>
                </w:rPr>
                <w:t xml:space="preserve"> ЛС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56" w:author="Автор"/>
                <w:sz w:val="20"/>
                <w:szCs w:val="20"/>
              </w:rPr>
            </w:pPr>
          </w:p>
        </w:tc>
      </w:tr>
    </w:tbl>
    <w:p w:rsidR="00032EB7" w:rsidRDefault="00032EB7" w:rsidP="00032EB7">
      <w:pPr>
        <w:pStyle w:val="1----111"/>
        <w:rPr>
          <w:ins w:id="1657" w:author="Автор"/>
        </w:rPr>
      </w:pPr>
      <w:bookmarkStart w:id="1658" w:name="_Toc414982312"/>
      <w:ins w:id="1659" w:author="Автор">
        <w:r>
          <w:t>Контрольные примеры</w:t>
        </w:r>
        <w:bookmarkEnd w:id="1658"/>
      </w:ins>
    </w:p>
    <w:p w:rsidR="00032EB7" w:rsidRPr="0049359F" w:rsidRDefault="00032EB7" w:rsidP="00032EB7">
      <w:pPr>
        <w:pStyle w:val="af7"/>
        <w:rPr>
          <w:ins w:id="1660" w:author="Автор"/>
          <w:b/>
          <w:lang w:val="en-US"/>
        </w:rPr>
      </w:pPr>
      <w:ins w:id="1661" w:author="Автор">
        <w:r w:rsidRPr="00916933">
          <w:rPr>
            <w:b/>
          </w:rPr>
          <w:t>Запрос</w:t>
        </w:r>
        <w:r>
          <w:rPr>
            <w:b/>
          </w:rPr>
          <w:t>:</w:t>
        </w:r>
      </w:ins>
    </w:p>
    <w:p w:rsidR="00032EB7" w:rsidRDefault="00032EB7" w:rsidP="00032EB7">
      <w:pPr>
        <w:pStyle w:val="af7"/>
        <w:rPr>
          <w:ins w:id="1662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32EB7" w:rsidTr="003F5D6C">
        <w:trPr>
          <w:ins w:id="1663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032EB7" w:rsidRPr="00032EB7" w:rsidRDefault="00032EB7" w:rsidP="00032EB7">
            <w:pPr>
              <w:spacing w:line="240" w:lineRule="auto"/>
              <w:jc w:val="left"/>
              <w:rPr>
                <w:ins w:id="1664" w:author="Автор"/>
                <w:i/>
                <w:sz w:val="20"/>
                <w:szCs w:val="20"/>
                <w:lang w:val="en-US"/>
              </w:rPr>
            </w:pPr>
            <w:ins w:id="1665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66" w:author="Автор"/>
                <w:i/>
                <w:sz w:val="20"/>
                <w:szCs w:val="20"/>
                <w:lang w:val="en-US"/>
              </w:rPr>
            </w:pPr>
            <w:ins w:id="1667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68" w:author="Автор"/>
                <w:i/>
                <w:sz w:val="20"/>
                <w:szCs w:val="20"/>
                <w:lang w:val="en-US"/>
              </w:rPr>
            </w:pPr>
            <w:ins w:id="1669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70" w:author="Автор"/>
                <w:i/>
                <w:sz w:val="20"/>
                <w:szCs w:val="20"/>
                <w:lang w:val="en-US"/>
              </w:rPr>
            </w:pPr>
            <w:ins w:id="1671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&lt;soap:getSubscriptionFeedingSetting&gt;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72" w:author="Автор"/>
                <w:i/>
                <w:sz w:val="20"/>
                <w:szCs w:val="20"/>
                <w:lang w:val="en-US"/>
              </w:rPr>
            </w:pPr>
            <w:ins w:id="1673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74" w:author="Автор"/>
                <w:i/>
                <w:sz w:val="20"/>
                <w:szCs w:val="20"/>
                <w:lang w:val="en-US"/>
              </w:rPr>
            </w:pPr>
            <w:ins w:id="1675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&lt;contractId&gt;3703444&lt;/contractId&gt;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76" w:author="Автор"/>
                <w:i/>
                <w:sz w:val="20"/>
                <w:szCs w:val="20"/>
                <w:lang w:val="en-US"/>
              </w:rPr>
            </w:pPr>
            <w:ins w:id="1677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&lt;/soap:getSubscriptionFeedingSetting&gt;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78" w:author="Автор"/>
                <w:i/>
                <w:sz w:val="20"/>
                <w:szCs w:val="20"/>
                <w:lang w:val="en-US"/>
              </w:rPr>
            </w:pPr>
            <w:ins w:id="1679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032EB7" w:rsidRPr="00ED47C8" w:rsidRDefault="00032EB7" w:rsidP="00032EB7">
            <w:pPr>
              <w:spacing w:line="240" w:lineRule="auto"/>
              <w:jc w:val="left"/>
              <w:rPr>
                <w:ins w:id="1680" w:author="Автор"/>
              </w:rPr>
            </w:pPr>
            <w:ins w:id="1681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032EB7" w:rsidRDefault="00032EB7" w:rsidP="00032EB7">
      <w:pPr>
        <w:rPr>
          <w:ins w:id="1682" w:author="Автор"/>
        </w:rPr>
      </w:pPr>
    </w:p>
    <w:p w:rsidR="00032EB7" w:rsidRDefault="00032EB7" w:rsidP="00032EB7">
      <w:pPr>
        <w:pStyle w:val="af7"/>
        <w:rPr>
          <w:ins w:id="1683" w:author="Автор"/>
          <w:b/>
        </w:rPr>
      </w:pPr>
      <w:ins w:id="1684" w:author="Автор">
        <w:r w:rsidRPr="00916933">
          <w:rPr>
            <w:b/>
          </w:rPr>
          <w:t>Ответ на запрос в случае успешного исполнения</w:t>
        </w:r>
        <w:r>
          <w:rPr>
            <w:b/>
          </w:rPr>
          <w:t>:</w:t>
        </w:r>
      </w:ins>
    </w:p>
    <w:p w:rsidR="00032EB7" w:rsidRDefault="00032EB7" w:rsidP="00032EB7">
      <w:pPr>
        <w:pStyle w:val="af7"/>
        <w:rPr>
          <w:ins w:id="1685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32EB7" w:rsidTr="003F5D6C">
        <w:trPr>
          <w:ins w:id="1686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032EB7" w:rsidRPr="00032EB7" w:rsidRDefault="00032EB7" w:rsidP="00032EB7">
            <w:pPr>
              <w:spacing w:line="240" w:lineRule="auto"/>
              <w:jc w:val="left"/>
              <w:rPr>
                <w:ins w:id="1687" w:author="Автор"/>
                <w:i/>
                <w:sz w:val="20"/>
                <w:szCs w:val="20"/>
                <w:lang w:val="en-US"/>
              </w:rPr>
            </w:pPr>
            <w:ins w:id="1688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89" w:author="Автор"/>
                <w:i/>
                <w:sz w:val="20"/>
                <w:szCs w:val="20"/>
                <w:lang w:val="en-US"/>
              </w:rPr>
            </w:pPr>
            <w:ins w:id="1690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91" w:author="Автор"/>
                <w:i/>
                <w:sz w:val="20"/>
                <w:szCs w:val="20"/>
                <w:lang w:val="en-US"/>
              </w:rPr>
            </w:pPr>
            <w:ins w:id="1692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&lt;ns2:getSubscriptionFeedingSettingResponse xmlns:ns2="http://soap.integra.partner.web.processor.ecafe.axetta.ru/"&gt;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93" w:author="Автор"/>
                <w:i/>
                <w:sz w:val="20"/>
                <w:szCs w:val="20"/>
                <w:lang w:val="en-US"/>
              </w:rPr>
            </w:pPr>
            <w:ins w:id="1694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95" w:author="Автор"/>
                <w:i/>
                <w:sz w:val="20"/>
                <w:szCs w:val="20"/>
                <w:lang w:val="en-US"/>
              </w:rPr>
            </w:pPr>
            <w:ins w:id="1696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97" w:author="Автор"/>
                <w:i/>
                <w:sz w:val="20"/>
                <w:szCs w:val="20"/>
                <w:lang w:val="en-US"/>
              </w:rPr>
            </w:pPr>
            <w:ins w:id="1698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99" w:author="Автор"/>
                <w:i/>
                <w:sz w:val="20"/>
                <w:szCs w:val="20"/>
                <w:lang w:val="en-US"/>
              </w:rPr>
            </w:pPr>
            <w:ins w:id="1700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   &lt;subscriptionFeedingSettingExt dayRequest="5" dayDeActivate="2" enableFeeding="false" dayForbidChange="1" sixWorkWeek="true"/&gt;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701" w:author="Автор"/>
                <w:i/>
                <w:sz w:val="20"/>
                <w:szCs w:val="20"/>
                <w:lang w:val="en-US"/>
              </w:rPr>
            </w:pPr>
            <w:ins w:id="1702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703" w:author="Автор"/>
                <w:i/>
                <w:sz w:val="20"/>
                <w:szCs w:val="20"/>
                <w:lang w:val="en-US"/>
              </w:rPr>
            </w:pPr>
            <w:ins w:id="1704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&lt;/ns2:getSubscriptionFeedingSettingResponse&gt;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705" w:author="Автор"/>
                <w:i/>
                <w:sz w:val="20"/>
                <w:szCs w:val="20"/>
                <w:lang w:val="en-US"/>
              </w:rPr>
            </w:pPr>
            <w:ins w:id="1706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032EB7" w:rsidRDefault="00032EB7" w:rsidP="00032EB7">
            <w:pPr>
              <w:spacing w:line="240" w:lineRule="auto"/>
              <w:jc w:val="left"/>
              <w:rPr>
                <w:ins w:id="1707" w:author="Автор"/>
              </w:rPr>
            </w:pPr>
            <w:ins w:id="1708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032EB7" w:rsidRPr="00032EB7" w:rsidRDefault="00032EB7">
      <w:pPr>
        <w:pStyle w:val="21"/>
        <w:numPr>
          <w:ilvl w:val="0"/>
          <w:numId w:val="0"/>
        </w:numPr>
        <w:rPr>
          <w:ins w:id="1709" w:author="Автор"/>
          <w:bCs w:val="0"/>
          <w:rPrChange w:id="1710" w:author="Автор">
            <w:rPr>
              <w:ins w:id="1711" w:author="Автор"/>
              <w:bCs w:val="0"/>
              <w:lang w:val="en-US"/>
            </w:rPr>
          </w:rPrChange>
        </w:rPr>
        <w:pPrChange w:id="1712" w:author="Автор">
          <w:pPr>
            <w:pStyle w:val="21"/>
          </w:pPr>
        </w:pPrChange>
      </w:pPr>
    </w:p>
    <w:p w:rsidR="00043E70" w:rsidRDefault="00D030A6" w:rsidP="00043E70">
      <w:pPr>
        <w:pStyle w:val="21"/>
        <w:rPr>
          <w:bCs w:val="0"/>
        </w:rPr>
      </w:pPr>
      <w:bookmarkStart w:id="1713" w:name="_Toc414982313"/>
      <w:r>
        <w:rPr>
          <w:bCs w:val="0"/>
        </w:rPr>
        <w:t>Операция «</w:t>
      </w:r>
      <w:r w:rsidR="00043E70">
        <w:rPr>
          <w:bCs w:val="0"/>
        </w:rPr>
        <w:t xml:space="preserve">Приостановка действия подписки на АП по </w:t>
      </w:r>
      <w:r w:rsidR="00043E70">
        <w:rPr>
          <w:bCs w:val="0"/>
        </w:rPr>
        <w:lastRenderedPageBreak/>
        <w:t>номеру ЛС</w:t>
      </w:r>
      <w:r>
        <w:rPr>
          <w:bCs w:val="0"/>
        </w:rPr>
        <w:t>»</w:t>
      </w:r>
      <w:bookmarkEnd w:id="1713"/>
    </w:p>
    <w:p w:rsidR="00043E70" w:rsidRDefault="00043E70" w:rsidP="00A971EB">
      <w:pPr>
        <w:pStyle w:val="1----111"/>
        <w:rPr>
          <w:lang w:val="en-US"/>
        </w:rPr>
      </w:pPr>
      <w:bookmarkStart w:id="1714" w:name="_Toc414982314"/>
      <w:r w:rsidRPr="0009076A">
        <w:t>Общие сведения</w:t>
      </w:r>
      <w:bookmarkEnd w:id="17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1715" w:name="_Toc414982315"/>
      <w:r w:rsidRPr="0009076A">
        <w:t>Описание входных параметров</w:t>
      </w:r>
      <w:bookmarkEnd w:id="1715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Pr="00735D71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1716" w:name="_Toc414982316"/>
      <w:r w:rsidRPr="0009076A">
        <w:t>Описание выходных параметров</w:t>
      </w:r>
      <w:bookmarkEnd w:id="1716"/>
    </w:p>
    <w:p w:rsidR="00043E70" w:rsidRPr="00CB4D69" w:rsidRDefault="00043E70" w:rsidP="00043E7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1717" w:name="_Toc414982317"/>
      <w:r w:rsidRPr="0009076A">
        <w:t>Ошибки</w:t>
      </w:r>
      <w:bookmarkEnd w:id="1717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1718" w:name="_Toc414982318"/>
      <w:r>
        <w:t>Контрольные примеры</w:t>
      </w:r>
      <w:bookmarkEnd w:id="1718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043E70" w:rsidRDefault="00F86951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1719" w:name="_Toc414982319"/>
      <w:r>
        <w:rPr>
          <w:bCs w:val="0"/>
        </w:rPr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1719"/>
    </w:p>
    <w:p w:rsidR="00C64201" w:rsidRDefault="00C64201" w:rsidP="00A971EB">
      <w:pPr>
        <w:pStyle w:val="1----111"/>
        <w:rPr>
          <w:lang w:val="en-US"/>
        </w:rPr>
      </w:pPr>
      <w:bookmarkStart w:id="1720" w:name="_Toc414982320"/>
      <w:r w:rsidRPr="0009076A">
        <w:t>Общие сведения</w:t>
      </w:r>
      <w:bookmarkEnd w:id="17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1721" w:name="_Toc414982321"/>
      <w:r w:rsidRPr="0009076A">
        <w:t>Описание входных параметров</w:t>
      </w:r>
      <w:bookmarkEnd w:id="1721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lastRenderedPageBreak/>
        <w:t xml:space="preserve"> </w:t>
      </w:r>
      <w:bookmarkStart w:id="1722" w:name="_Toc414982322"/>
      <w:r w:rsidRPr="0009076A">
        <w:t>Описание выходных параметров</w:t>
      </w:r>
      <w:bookmarkEnd w:id="1722"/>
    </w:p>
    <w:p w:rsidR="00C64201" w:rsidRPr="00CB4D69" w:rsidRDefault="00C64201" w:rsidP="00C64201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 w:rsidRPr="00CB4D69">
        <w:t xml:space="preserve"> 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A971EB">
      <w:pPr>
        <w:pStyle w:val="1----111"/>
      </w:pPr>
      <w:bookmarkStart w:id="1723" w:name="_Toc414982323"/>
      <w:r w:rsidRPr="0009076A">
        <w:t>Ошибки</w:t>
      </w:r>
      <w:bookmarkEnd w:id="1723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1724" w:name="_Toc414982324"/>
      <w:r>
        <w:t>Контрольные примеры</w:t>
      </w:r>
      <w:bookmarkEnd w:id="1724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64201" w:rsidRDefault="00F8695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lastRenderedPageBreak/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1725" w:name="_Toc414982325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1725"/>
    </w:p>
    <w:p w:rsidR="00043E70" w:rsidRDefault="00043E70" w:rsidP="00A971EB">
      <w:pPr>
        <w:pStyle w:val="1----111"/>
        <w:rPr>
          <w:lang w:val="en-US"/>
        </w:rPr>
      </w:pPr>
      <w:bookmarkStart w:id="1726" w:name="_Toc414982326"/>
      <w:r w:rsidRPr="0009076A">
        <w:t>Общие сведения</w:t>
      </w:r>
      <w:bookmarkEnd w:id="17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1727" w:name="_Toc414982327"/>
      <w:r w:rsidRPr="0009076A">
        <w:t>Описание входных параметров</w:t>
      </w:r>
      <w:bookmarkEnd w:id="1727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838FA" w:rsidRPr="0009076A" w:rsidTr="00E838FA">
        <w:tc>
          <w:tcPr>
            <w:tcW w:w="534" w:type="dxa"/>
            <w:vAlign w:val="center"/>
          </w:tcPr>
          <w:p w:rsidR="00E838FA" w:rsidRPr="0009076A" w:rsidRDefault="00E838FA" w:rsidP="00E838F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E838FA" w:rsidRPr="0098079E" w:rsidRDefault="00F86951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E838FA" w:rsidRPr="0098079E" w:rsidRDefault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="00F86951">
              <w:rPr>
                <w:sz w:val="20"/>
                <w:szCs w:val="20"/>
              </w:rPr>
              <w:t>активация следующей подписки</w:t>
            </w:r>
          </w:p>
        </w:tc>
        <w:tc>
          <w:tcPr>
            <w:tcW w:w="1965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E838FA" w:rsidRPr="0009076A" w:rsidRDefault="00677CFB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</w:t>
            </w:r>
            <w:proofErr w:type="gramStart"/>
            <w:r>
              <w:rPr>
                <w:sz w:val="20"/>
                <w:szCs w:val="20"/>
              </w:rPr>
              <w:t>старыми</w:t>
            </w:r>
            <w:proofErr w:type="gramEnd"/>
            <w:r>
              <w:rPr>
                <w:sz w:val="20"/>
                <w:szCs w:val="20"/>
              </w:rPr>
              <w:t xml:space="preserve"> занчениями </w:t>
            </w: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1728" w:name="_Toc414982328"/>
      <w:r w:rsidRPr="0009076A">
        <w:t>Описание выходных параметров</w:t>
      </w:r>
      <w:bookmarkEnd w:id="1728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1729" w:name="_Toc414982329"/>
      <w:r w:rsidRPr="0009076A">
        <w:t>Ошибки</w:t>
      </w:r>
      <w:bookmarkEnd w:id="1729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1730" w:name="_Toc414982330"/>
      <w:r>
        <w:t>Контрольные примеры</w:t>
      </w:r>
      <w:bookmarkEnd w:id="1730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4F0339" w:rsidRDefault="00F86951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1731" w:name="_Toc414982331"/>
      <w:r>
        <w:rPr>
          <w:bCs w:val="0"/>
        </w:rPr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1731"/>
    </w:p>
    <w:p w:rsidR="00C52AC4" w:rsidRDefault="00C52AC4" w:rsidP="00A971EB">
      <w:pPr>
        <w:pStyle w:val="1----111"/>
        <w:rPr>
          <w:lang w:val="en-US"/>
        </w:rPr>
      </w:pPr>
      <w:bookmarkStart w:id="1732" w:name="_Toc414982332"/>
      <w:r w:rsidRPr="0009076A">
        <w:t>Общие сведения</w:t>
      </w:r>
      <w:bookmarkEnd w:id="17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1733" w:name="_Toc414982333"/>
      <w:r w:rsidRPr="0009076A">
        <w:t>Описание входных параметров</w:t>
      </w:r>
      <w:bookmarkEnd w:id="1733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765B" w:rsidRPr="0009076A" w:rsidTr="00F8765B">
        <w:tc>
          <w:tcPr>
            <w:tcW w:w="534" w:type="dxa"/>
            <w:vAlign w:val="center"/>
          </w:tcPr>
          <w:p w:rsidR="00F8765B" w:rsidRPr="0009076A" w:rsidRDefault="00F8765B" w:rsidP="00F876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F8765B" w:rsidRDefault="00F86951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F8765B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</w:t>
            </w:r>
            <w:r>
              <w:rPr>
                <w:sz w:val="20"/>
                <w:szCs w:val="20"/>
              </w:rPr>
              <w:lastRenderedPageBreak/>
              <w:t xml:space="preserve">производится </w:t>
            </w:r>
            <w:r w:rsidRPr="009B096A">
              <w:rPr>
                <w:sz w:val="20"/>
                <w:szCs w:val="20"/>
              </w:rPr>
              <w:t>переоткрытие</w:t>
            </w:r>
          </w:p>
        </w:tc>
        <w:tc>
          <w:tcPr>
            <w:tcW w:w="1965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</w:t>
            </w:r>
            <w:r>
              <w:rPr>
                <w:sz w:val="20"/>
                <w:szCs w:val="20"/>
              </w:rPr>
              <w:lastRenderedPageBreak/>
              <w:t xml:space="preserve">создается новая подписка со </w:t>
            </w:r>
            <w:proofErr w:type="gramStart"/>
            <w:r>
              <w:rPr>
                <w:sz w:val="20"/>
                <w:szCs w:val="20"/>
              </w:rPr>
              <w:t>старыми</w:t>
            </w:r>
            <w:proofErr w:type="gramEnd"/>
            <w:r>
              <w:rPr>
                <w:sz w:val="20"/>
                <w:szCs w:val="20"/>
              </w:rPr>
              <w:t xml:space="preserve"> занчениями </w:t>
            </w:r>
          </w:p>
        </w:tc>
      </w:tr>
    </w:tbl>
    <w:p w:rsidR="00C52AC4" w:rsidRPr="0020138A" w:rsidRDefault="00C52AC4" w:rsidP="00C52AC4"/>
    <w:p w:rsidR="00C52AC4" w:rsidRDefault="00C52AC4" w:rsidP="00A971EB">
      <w:pPr>
        <w:pStyle w:val="1----111"/>
      </w:pPr>
      <w:r>
        <w:t xml:space="preserve"> </w:t>
      </w:r>
      <w:bookmarkStart w:id="1734" w:name="_Toc414982334"/>
      <w:r w:rsidRPr="0009076A">
        <w:t>Описание выходных параметров</w:t>
      </w:r>
      <w:bookmarkEnd w:id="1734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1735" w:name="_Toc414982335"/>
      <w:r w:rsidRPr="0009076A">
        <w:t>Ошибки</w:t>
      </w:r>
      <w:bookmarkEnd w:id="1735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A971EB">
      <w:pPr>
        <w:pStyle w:val="1----111"/>
      </w:pPr>
      <w:bookmarkStart w:id="1736" w:name="_Toc414982336"/>
      <w:r>
        <w:t>Контрольные примеры</w:t>
      </w:r>
      <w:bookmarkEnd w:id="1736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52AC4" w:rsidRDefault="00F86951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lastRenderedPageBreak/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1737" w:name="_Toc414982337"/>
      <w:r>
        <w:rPr>
          <w:bCs w:val="0"/>
        </w:rPr>
        <w:t>Операция «</w:t>
      </w:r>
      <w:r w:rsidR="00F86951" w:rsidRPr="00414642">
        <w:rPr>
          <w:bCs w:val="0"/>
        </w:rPr>
        <w:t xml:space="preserve">Добавление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1737"/>
    </w:p>
    <w:p w:rsidR="004F0339" w:rsidRDefault="004F0339" w:rsidP="00A971EB">
      <w:pPr>
        <w:pStyle w:val="1----111"/>
        <w:rPr>
          <w:lang w:val="en-US"/>
        </w:rPr>
      </w:pPr>
      <w:bookmarkStart w:id="1738" w:name="_Toc414982338"/>
      <w:r w:rsidRPr="0009076A">
        <w:t>Общие сведения</w:t>
      </w:r>
      <w:bookmarkEnd w:id="17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97102A" w:rsidP="00164D94">
            <w:pPr>
              <w:rPr>
                <w:bCs/>
                <w:lang w:val="en-US"/>
              </w:rPr>
            </w:pPr>
            <w:r w:rsidRPr="0097102A">
              <w:rPr>
                <w:bCs/>
              </w:rPr>
              <w:t>putCycleDiagram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A971EB">
      <w:pPr>
        <w:pStyle w:val="1----111"/>
      </w:pPr>
      <w:bookmarkStart w:id="1739" w:name="_Toc414982339"/>
      <w:r w:rsidRPr="0009076A">
        <w:t>Описание входных параметров</w:t>
      </w:r>
      <w:bookmarkEnd w:id="1739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="0097102A" w:rsidRPr="0097102A">
        <w:t>putCycleDiagram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97102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del w:id="1740" w:author="Автор">
              <w:r w:rsidDel="00EF07CE">
                <w:rPr>
                  <w:sz w:val="20"/>
                  <w:szCs w:val="20"/>
                </w:rPr>
                <w:delText>Идентификаторы комплексов перечисляются через «;»</w:delText>
              </w:r>
            </w:del>
          </w:p>
        </w:tc>
      </w:tr>
    </w:tbl>
    <w:p w:rsidR="0097102A" w:rsidDel="00F366CA" w:rsidRDefault="0097102A" w:rsidP="004F0339">
      <w:pPr>
        <w:rPr>
          <w:del w:id="1741" w:author="Автор"/>
        </w:rPr>
      </w:pPr>
      <w:r>
        <w:t xml:space="preserve">Если у клиента уже имеется на данную дату циклограмма </w:t>
      </w:r>
      <w:ins w:id="1742" w:author="Автор">
        <w:r w:rsidR="00F366CA" w:rsidRPr="00F366CA">
          <w:rPr>
            <w:rPrChange w:id="1743" w:author="Автор">
              <w:rPr>
                <w:lang w:val="en-US"/>
              </w:rPr>
            </w:rPrChange>
          </w:rPr>
          <w:t xml:space="preserve">– </w:t>
        </w:r>
        <w:r w:rsidR="00F366CA">
          <w:t xml:space="preserve">она </w:t>
        </w:r>
      </w:ins>
      <w:r>
        <w:t>будет отредактирована, иначе создается новая со статусом в ожидании.</w:t>
      </w:r>
      <w:ins w:id="1744" w:author="Автор">
        <w:r w:rsidR="00F366CA">
          <w:t xml:space="preserve"> </w:t>
        </w:r>
      </w:ins>
      <w:del w:id="1745" w:author="Автор">
        <w:r w:rsidDel="00F366CA">
          <w:delText xml:space="preserve"> </w:delText>
        </w:r>
      </w:del>
    </w:p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  <w:r w:rsidR="0097102A">
        <w:t xml:space="preserve"> </w:t>
      </w:r>
    </w:p>
    <w:p w:rsidR="004F0339" w:rsidRDefault="004F0339" w:rsidP="00A971EB">
      <w:pPr>
        <w:pStyle w:val="1----111"/>
      </w:pPr>
      <w:r>
        <w:t xml:space="preserve"> </w:t>
      </w:r>
      <w:bookmarkStart w:id="1746" w:name="_Toc414982340"/>
      <w:r w:rsidRPr="0009076A">
        <w:t>Описание выходных параметров</w:t>
      </w:r>
      <w:bookmarkEnd w:id="1746"/>
    </w:p>
    <w:p w:rsidR="004F0339" w:rsidRPr="00241438" w:rsidRDefault="004F0339" w:rsidP="004F0339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F0339" w:rsidRPr="00CB2F72" w:rsidRDefault="004F0339" w:rsidP="00A971EB">
      <w:pPr>
        <w:pStyle w:val="1----111"/>
      </w:pPr>
      <w:bookmarkStart w:id="1747" w:name="_Toc414982341"/>
      <w:r w:rsidRPr="0009076A">
        <w:lastRenderedPageBreak/>
        <w:t>Ошибки</w:t>
      </w:r>
      <w:bookmarkEnd w:id="1747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7102A" w:rsidRPr="0009076A" w:rsidTr="00414642">
        <w:trPr>
          <w:trHeight w:val="116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414642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CC24E6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C24E6" w:rsidRPr="00CC24E6" w:rsidRDefault="00CC24E6" w:rsidP="00CC24E6"/>
    <w:p w:rsidR="004F0339" w:rsidRDefault="004F0339" w:rsidP="00A971EB">
      <w:pPr>
        <w:pStyle w:val="1----111"/>
      </w:pPr>
      <w:bookmarkStart w:id="1748" w:name="_Toc414982342"/>
      <w:r>
        <w:t>Контрольные примеры</w:t>
      </w:r>
      <w:bookmarkEnd w:id="1748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</w:t>
            </w:r>
            <w:r>
              <w:rPr>
                <w:i/>
                <w:sz w:val="20"/>
                <w:szCs w:val="20"/>
                <w:lang w:val="en-US"/>
              </w:rPr>
              <w:t xml:space="preserve">     &lt;DateActivationDiagram&gt;2014</w:t>
            </w:r>
            <w:r w:rsidRPr="000C5F06">
              <w:rPr>
                <w:i/>
                <w:sz w:val="20"/>
                <w:szCs w:val="20"/>
                <w:lang w:val="en-US"/>
              </w:rPr>
              <w:t>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F0339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1749" w:name="_Toc414982343"/>
      <w:r>
        <w:rPr>
          <w:bCs w:val="0"/>
        </w:rPr>
        <w:t>Операция «</w:t>
      </w:r>
      <w:r w:rsidR="000C5F06">
        <w:rPr>
          <w:bCs w:val="0"/>
        </w:rPr>
        <w:t xml:space="preserve">Добавление </w:t>
      </w:r>
      <w:r w:rsidR="00C52AC4">
        <w:rPr>
          <w:bCs w:val="0"/>
        </w:rPr>
        <w:t>циклограммы питания по АП по номеру СНИЛС</w:t>
      </w:r>
      <w:r>
        <w:rPr>
          <w:bCs w:val="0"/>
        </w:rPr>
        <w:t>»</w:t>
      </w:r>
      <w:bookmarkEnd w:id="1749"/>
    </w:p>
    <w:p w:rsidR="00C52AC4" w:rsidRDefault="00C52AC4" w:rsidP="00A971EB">
      <w:pPr>
        <w:pStyle w:val="1----111"/>
        <w:rPr>
          <w:lang w:val="en-US"/>
        </w:rPr>
      </w:pPr>
      <w:bookmarkStart w:id="1750" w:name="_Toc414982344"/>
      <w:r w:rsidRPr="0009076A">
        <w:t>Общие сведения</w:t>
      </w:r>
      <w:bookmarkEnd w:id="17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0C5F06" w:rsidP="0066082B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putCycleDiagramBySan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1751" w:name="_Toc414982345"/>
      <w:r w:rsidRPr="0009076A">
        <w:t>Описание входных параметров</w:t>
      </w:r>
      <w:bookmarkEnd w:id="1751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="000C5F06" w:rsidRPr="000C5F06">
        <w:t>putCycleDiagramBySan</w:t>
      </w:r>
      <w:r w:rsidR="000C5F06" w:rsidRPr="000C5F06" w:rsidDel="000C5F06"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0C5F06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0C5F06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</w:p>
        </w:tc>
      </w:tr>
    </w:tbl>
    <w:p w:rsidR="000C5F06" w:rsidRDefault="000C5F06" w:rsidP="00C52AC4">
      <w:r>
        <w:t xml:space="preserve">Если у клиента уже </w:t>
      </w:r>
      <w:proofErr w:type="gramStart"/>
      <w:r>
        <w:t>имеется на данную дату циклограмма будет</w:t>
      </w:r>
      <w:proofErr w:type="gramEnd"/>
      <w:r>
        <w:t xml:space="preserve"> отредактирована, иначе создается новая со статусом в ожидании. </w:t>
      </w:r>
    </w:p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A971EB">
      <w:pPr>
        <w:pStyle w:val="1----111"/>
      </w:pPr>
      <w:r>
        <w:t xml:space="preserve"> </w:t>
      </w:r>
      <w:bookmarkStart w:id="1752" w:name="_Toc414982346"/>
      <w:r w:rsidRPr="0009076A">
        <w:t>Описание выходных параметров</w:t>
      </w:r>
      <w:bookmarkEnd w:id="1752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1753" w:name="_Toc414982347"/>
      <w:r w:rsidRPr="0009076A">
        <w:lastRenderedPageBreak/>
        <w:t>Ошибки</w:t>
      </w:r>
      <w:bookmarkEnd w:id="1753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5F06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CC24E6" w:rsidRDefault="000C5F06" w:rsidP="000C5F0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09076A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52AC4" w:rsidRPr="00CC24E6" w:rsidRDefault="00C52AC4" w:rsidP="00C52AC4"/>
    <w:p w:rsidR="00C52AC4" w:rsidRDefault="00C52AC4" w:rsidP="00A971EB">
      <w:pPr>
        <w:pStyle w:val="1----111"/>
      </w:pPr>
      <w:bookmarkStart w:id="1754" w:name="_Toc414982348"/>
      <w:r>
        <w:t>Контрольные примеры</w:t>
      </w:r>
      <w:bookmarkEnd w:id="1754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&lt;san&gt;111-111-11&lt;/san&gt;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&lt;DateActivationDiagram&gt;2013-09-01&lt;/DateActivationDiagram&gt;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lastRenderedPageBreak/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&lt;ns2:putCycleDiagramBySanResponse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&lt;/ns2:putCycleDiagramBySanResponse&gt;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1755" w:name="_Toc414982349"/>
      <w:proofErr w:type="gramStart"/>
      <w:r>
        <w:rPr>
          <w:bCs w:val="0"/>
        </w:rPr>
        <w:t>Операция «</w:t>
      </w:r>
      <w:r w:rsidR="00864888">
        <w:rPr>
          <w:bCs w:val="0"/>
        </w:rPr>
        <w:t xml:space="preserve">Получение </w:t>
      </w:r>
      <w:r w:rsidR="000C5F06">
        <w:rPr>
          <w:bCs w:val="0"/>
        </w:rPr>
        <w:t xml:space="preserve">списка активной и ждущих активации циклограмм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1755"/>
      <w:proofErr w:type="gramEnd"/>
    </w:p>
    <w:p w:rsidR="00164D94" w:rsidRDefault="00164D94" w:rsidP="00A971EB">
      <w:pPr>
        <w:pStyle w:val="1----111"/>
        <w:rPr>
          <w:lang w:val="en-US"/>
        </w:rPr>
      </w:pPr>
      <w:bookmarkStart w:id="1756" w:name="_Toc414982350"/>
      <w:r w:rsidRPr="0009076A">
        <w:t>Общие сведения</w:t>
      </w:r>
      <w:bookmarkEnd w:id="17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0C5F06" w:rsidP="00164D94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getCycleDiagramList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A971EB">
      <w:pPr>
        <w:pStyle w:val="1----111"/>
      </w:pPr>
      <w:bookmarkStart w:id="1757" w:name="_Toc414982351"/>
      <w:r w:rsidRPr="0009076A">
        <w:t>Описание входных параметров</w:t>
      </w:r>
      <w:bookmarkEnd w:id="1757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="000C5F06" w:rsidRPr="000C5F06">
        <w:t>getCycleDiagramList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A971EB">
      <w:pPr>
        <w:pStyle w:val="1----111"/>
      </w:pPr>
      <w:bookmarkStart w:id="1758" w:name="_Toc414982352"/>
      <w:r w:rsidRPr="0009076A">
        <w:t>Описание выходных параметров</w:t>
      </w:r>
      <w:bookmarkEnd w:id="1758"/>
    </w:p>
    <w:p w:rsidR="00164D94" w:rsidRPr="000515E0" w:rsidRDefault="00164D94" w:rsidP="00164D9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0515E0">
        <w:rPr>
          <w:b/>
          <w:lang w:val="en-US"/>
        </w:rPr>
        <w:t xml:space="preserve"> </w:t>
      </w:r>
      <w:r w:rsidR="000515E0" w:rsidRPr="000515E0">
        <w:t>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164D94" w:rsidRPr="0009076A" w:rsidRDefault="000C5F0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del w:id="1759" w:author="Автор">
              <w:r w:rsidDel="00A46C79">
                <w:rPr>
                  <w:sz w:val="20"/>
                  <w:szCs w:val="20"/>
                </w:rPr>
                <w:delText>Порядок отсортирован по дате активации циклограммы</w:delText>
              </w:r>
            </w:del>
          </w:p>
        </w:tc>
      </w:tr>
    </w:tbl>
    <w:p w:rsidR="00164D94" w:rsidRPr="00CB2F72" w:rsidRDefault="00164D94" w:rsidP="00A971EB">
      <w:pPr>
        <w:pStyle w:val="1----111"/>
      </w:pPr>
      <w:bookmarkStart w:id="1760" w:name="_Toc414982353"/>
      <w:r w:rsidRPr="0009076A">
        <w:lastRenderedPageBreak/>
        <w:t>Ошибки</w:t>
      </w:r>
      <w:bookmarkEnd w:id="1760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A971EB">
      <w:pPr>
        <w:pStyle w:val="1----111"/>
      </w:pPr>
      <w:bookmarkStart w:id="1761" w:name="_Toc414982354"/>
      <w:r>
        <w:t>Контрольные примеры</w:t>
      </w:r>
      <w:bookmarkEnd w:id="1761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64D94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1762" w:name="_Toc414982355"/>
      <w:proofErr w:type="gramStart"/>
      <w:r>
        <w:rPr>
          <w:bCs w:val="0"/>
        </w:rPr>
        <w:t>Операция «</w:t>
      </w:r>
      <w:r w:rsidR="009B7C79">
        <w:rPr>
          <w:bCs w:val="0"/>
        </w:rPr>
        <w:t>Получение списка активной и ждущих активации циклограмм</w:t>
      </w:r>
      <w:r w:rsidR="009B7C79" w:rsidDel="009B7C79">
        <w:rPr>
          <w:bCs w:val="0"/>
        </w:rPr>
        <w:t xml:space="preserve"> </w:t>
      </w:r>
      <w:r w:rsidR="00864888">
        <w:rPr>
          <w:bCs w:val="0"/>
        </w:rPr>
        <w:t>по АП по номеру СНИЛС</w:t>
      </w:r>
      <w:r>
        <w:rPr>
          <w:bCs w:val="0"/>
        </w:rPr>
        <w:t>»</w:t>
      </w:r>
      <w:bookmarkEnd w:id="1762"/>
      <w:proofErr w:type="gramEnd"/>
    </w:p>
    <w:p w:rsidR="00864888" w:rsidRDefault="00864888" w:rsidP="00A971EB">
      <w:pPr>
        <w:pStyle w:val="1----111"/>
        <w:rPr>
          <w:lang w:val="en-US"/>
        </w:rPr>
      </w:pPr>
      <w:bookmarkStart w:id="1763" w:name="_Toc414982356"/>
      <w:r w:rsidRPr="0009076A">
        <w:t>Общие сведения</w:t>
      </w:r>
      <w:bookmarkEnd w:id="17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9B7C79" w:rsidP="0066082B">
            <w:pPr>
              <w:rPr>
                <w:bCs/>
                <w:lang w:val="en-US"/>
              </w:rPr>
            </w:pPr>
            <w:r w:rsidRPr="009B7C79">
              <w:rPr>
                <w:bCs/>
              </w:rPr>
              <w:t>getCycleDiagramListBySan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A971EB">
      <w:pPr>
        <w:pStyle w:val="1----111"/>
      </w:pPr>
      <w:bookmarkStart w:id="1764" w:name="_Toc414982357"/>
      <w:r w:rsidRPr="0009076A">
        <w:t>Описание входных параметров</w:t>
      </w:r>
      <w:bookmarkEnd w:id="1764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="009B7C79" w:rsidRPr="009B7C79">
        <w:t>getCycleDiagramListBySan</w:t>
      </w:r>
      <w:r w:rsidR="009B7C79" w:rsidRPr="009B7C79" w:rsidDel="009B7C7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A971EB">
      <w:pPr>
        <w:pStyle w:val="1----111"/>
      </w:pPr>
      <w:bookmarkStart w:id="1765" w:name="_Toc414982358"/>
      <w:r w:rsidRPr="0009076A">
        <w:t>Описание выходных параметров</w:t>
      </w:r>
      <w:bookmarkEnd w:id="1765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  <w:r w:rsidR="000515E0" w:rsidRPr="000515E0">
        <w:t xml:space="preserve"> 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B7C79" w:rsidRPr="0009076A" w:rsidTr="00414642">
        <w:tc>
          <w:tcPr>
            <w:tcW w:w="534" w:type="dxa"/>
            <w:vAlign w:val="center"/>
          </w:tcPr>
          <w:p w:rsidR="009B7C79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9B7C79" w:rsidRPr="0009076A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del w:id="1766" w:author="Автор">
              <w:r w:rsidDel="00494A5C">
                <w:rPr>
                  <w:sz w:val="20"/>
                  <w:szCs w:val="20"/>
                </w:rPr>
                <w:delText>Порядок отсортирован по дате активации циклограммы</w:delText>
              </w:r>
            </w:del>
          </w:p>
        </w:tc>
      </w:tr>
    </w:tbl>
    <w:p w:rsidR="00864888" w:rsidRPr="00CB2F72" w:rsidRDefault="00864888" w:rsidP="00A971EB">
      <w:pPr>
        <w:pStyle w:val="1----111"/>
      </w:pPr>
      <w:bookmarkStart w:id="1767" w:name="_Toc414982359"/>
      <w:r w:rsidRPr="0009076A">
        <w:t>Ошибки</w:t>
      </w:r>
      <w:bookmarkEnd w:id="1767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A971EB">
      <w:pPr>
        <w:pStyle w:val="1----111"/>
      </w:pPr>
      <w:bookmarkStart w:id="1768" w:name="_Toc414982360"/>
      <w:r>
        <w:t>Контрольные примеры</w:t>
      </w:r>
      <w:bookmarkEnd w:id="1768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9B7C79" w:rsidP="0066082B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RP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&lt;ns2:getCycleDiagramListBySanResponse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&lt;/ns2:getCycleDiagramListBySanResponse&gt;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Pr="00864888" w:rsidRDefault="009B7C79" w:rsidP="0066082B">
            <w:pPr>
              <w:spacing w:line="240" w:lineRule="auto"/>
              <w:jc w:val="left"/>
              <w:rPr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1769" w:name="_Toc414982361"/>
      <w:r>
        <w:rPr>
          <w:bCs w:val="0"/>
        </w:rPr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1769"/>
    </w:p>
    <w:p w:rsidR="00F542DC" w:rsidRDefault="00F542DC" w:rsidP="0031664D">
      <w:pPr>
        <w:pStyle w:val="1----111"/>
        <w:rPr>
          <w:lang w:val="en-US"/>
        </w:rPr>
      </w:pPr>
      <w:bookmarkStart w:id="1770" w:name="_Toc414982362"/>
      <w:r w:rsidRPr="0009076A">
        <w:t>Общие сведения</w:t>
      </w:r>
      <w:bookmarkEnd w:id="17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31664D">
      <w:pPr>
        <w:pStyle w:val="1----111"/>
      </w:pPr>
      <w:bookmarkStart w:id="1771" w:name="_Toc414982363"/>
      <w:r w:rsidRPr="0009076A">
        <w:t>Описание входных параметров</w:t>
      </w:r>
      <w:bookmarkEnd w:id="1771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31664D">
      <w:pPr>
        <w:pStyle w:val="1----111"/>
      </w:pPr>
      <w:bookmarkStart w:id="1772" w:name="_Toc414982364"/>
      <w:r w:rsidRPr="0009076A">
        <w:t>Описание выходных параметров</w:t>
      </w:r>
      <w:bookmarkEnd w:id="1772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31664D">
      <w:pPr>
        <w:pStyle w:val="1----111"/>
      </w:pPr>
      <w:bookmarkStart w:id="1773" w:name="_Toc414982365"/>
      <w:r w:rsidRPr="0009076A">
        <w:t>Ошибки</w:t>
      </w:r>
      <w:bookmarkEnd w:id="1773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31664D">
      <w:pPr>
        <w:pStyle w:val="1----111"/>
      </w:pPr>
      <w:bookmarkStart w:id="1774" w:name="_Toc414982366"/>
      <w:r>
        <w:t>Контрольные примеры</w:t>
      </w:r>
      <w:bookmarkEnd w:id="1774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1775" w:name="_Toc414982367"/>
      <w:r>
        <w:rPr>
          <w:bCs w:val="0"/>
        </w:rPr>
        <w:t>Операция «</w:t>
      </w:r>
      <w:r w:rsidR="00864888">
        <w:rPr>
          <w:bCs w:val="0"/>
        </w:rPr>
        <w:t>Получить список комплексов, которые участвуют в АП, по номеру СНИЛС</w:t>
      </w:r>
      <w:r>
        <w:rPr>
          <w:bCs w:val="0"/>
        </w:rPr>
        <w:t>»</w:t>
      </w:r>
      <w:bookmarkEnd w:id="1775"/>
    </w:p>
    <w:p w:rsidR="00864888" w:rsidRDefault="00864888" w:rsidP="0031664D">
      <w:pPr>
        <w:pStyle w:val="1----111"/>
        <w:rPr>
          <w:lang w:val="en-US"/>
        </w:rPr>
      </w:pPr>
      <w:bookmarkStart w:id="1776" w:name="_Toc414982368"/>
      <w:r w:rsidRPr="0009076A">
        <w:t>Общие сведения</w:t>
      </w:r>
      <w:bookmarkEnd w:id="17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31664D">
      <w:pPr>
        <w:pStyle w:val="1----111"/>
      </w:pPr>
      <w:bookmarkStart w:id="1777" w:name="_Toc414982369"/>
      <w:r w:rsidRPr="0009076A">
        <w:lastRenderedPageBreak/>
        <w:t>Описание входных параметров</w:t>
      </w:r>
      <w:bookmarkEnd w:id="1777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31664D">
      <w:pPr>
        <w:pStyle w:val="1----111"/>
      </w:pPr>
      <w:bookmarkStart w:id="1778" w:name="_Toc414982370"/>
      <w:r w:rsidRPr="0009076A">
        <w:t>Описание выходных параметров</w:t>
      </w:r>
      <w:bookmarkEnd w:id="1778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31664D">
      <w:pPr>
        <w:pStyle w:val="1----111"/>
      </w:pPr>
      <w:bookmarkStart w:id="1779" w:name="_Toc414982371"/>
      <w:r w:rsidRPr="0009076A">
        <w:t>Ошибки</w:t>
      </w:r>
      <w:bookmarkEnd w:id="1779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31664D">
      <w:pPr>
        <w:pStyle w:val="1----111"/>
      </w:pPr>
      <w:bookmarkStart w:id="1780" w:name="_Toc414982372"/>
      <w:r>
        <w:t>Контрольные примеры</w:t>
      </w:r>
      <w:bookmarkEnd w:id="1780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0167D" w:rsidRDefault="00C0167D" w:rsidP="00C0167D"/>
    <w:p w:rsidR="009B7C79" w:rsidRDefault="009B7C79" w:rsidP="00414642">
      <w:pPr>
        <w:pStyle w:val="21"/>
      </w:pPr>
      <w:bookmarkStart w:id="1781" w:name="_Toc414982373"/>
      <w:r>
        <w:t>Операция «Получени</w:t>
      </w:r>
      <w:ins w:id="1782" w:author="Автор">
        <w:r w:rsidR="00F4168C">
          <w:t>е</w:t>
        </w:r>
      </w:ins>
      <w:del w:id="1783" w:author="Автор">
        <w:r w:rsidDel="00F4168C">
          <w:delText>я</w:delText>
        </w:r>
      </w:del>
      <w:r>
        <w:t xml:space="preserve"> </w:t>
      </w:r>
      <w:del w:id="1784" w:author="Автор">
        <w:r w:rsidDel="00F4168C">
          <w:delText xml:space="preserve">истории </w:delText>
        </w:r>
      </w:del>
      <w:ins w:id="1785" w:author="Автор">
        <w:r w:rsidR="00F4168C">
          <w:t xml:space="preserve">журнала </w:t>
        </w:r>
      </w:ins>
      <w:r w:rsidR="0098079E">
        <w:t xml:space="preserve">изменений подписки, </w:t>
      </w:r>
      <w:r w:rsidR="0098079E">
        <w:rPr>
          <w:bCs w:val="0"/>
        </w:rPr>
        <w:t>по</w:t>
      </w:r>
      <w:r>
        <w:rPr>
          <w:bCs w:val="0"/>
        </w:rPr>
        <w:t xml:space="preserve"> номеру ЛС</w:t>
      </w:r>
      <w:r>
        <w:t>»</w:t>
      </w:r>
      <w:bookmarkEnd w:id="1781"/>
      <w:r w:rsidR="0084673F" w:rsidRPr="0084673F">
        <w:t xml:space="preserve"> </w:t>
      </w:r>
    </w:p>
    <w:p w:rsidR="00CE5927" w:rsidRPr="00414642" w:rsidRDefault="00CE5927" w:rsidP="00CE5927">
      <w:pPr>
        <w:pStyle w:val="1----111"/>
        <w:rPr>
          <w:lang w:val="en-US"/>
        </w:rPr>
      </w:pPr>
      <w:bookmarkStart w:id="1786" w:name="_Toc414982374"/>
      <w:r w:rsidRPr="0009076A">
        <w:t>Общие сведения</w:t>
      </w:r>
      <w:bookmarkEnd w:id="17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F4168C" w:rsidRDefault="00CE5927" w:rsidP="00F4168C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</w:t>
            </w:r>
            <w:ins w:id="1787" w:author="Автор">
              <w:r w:rsidR="00F4168C">
                <w:rPr>
                  <w:lang w:val="en-US"/>
                </w:rPr>
                <w:t>Journal</w:t>
              </w:r>
            </w:ins>
            <w:del w:id="1788" w:author="Автор">
              <w:r w:rsidRPr="00CE5927" w:rsidDel="00F4168C">
                <w:delText>HistoryList</w:delText>
              </w:r>
            </w:del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</w:t>
            </w:r>
            <w:ins w:id="1789" w:author="Автор">
              <w:r w:rsidR="00F4168C">
                <w:t>е</w:t>
              </w:r>
            </w:ins>
            <w:del w:id="1790" w:author="Автор">
              <w:r w:rsidRPr="00CE5927" w:rsidDel="00F4168C">
                <w:delText>я</w:delText>
              </w:r>
            </w:del>
            <w:r w:rsidRPr="00CE5927">
              <w:t xml:space="preserve"> истории изменений подписки, по номеру 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</w:t>
            </w:r>
            <w:ins w:id="1791" w:author="Автор">
              <w:r w:rsidR="00F4168C">
                <w:t>е</w:t>
              </w:r>
            </w:ins>
            <w:del w:id="1792" w:author="Автор">
              <w:r w:rsidRPr="00CE5927" w:rsidDel="00F4168C">
                <w:delText>я</w:delText>
              </w:r>
            </w:del>
            <w:r w:rsidRPr="00CE5927">
              <w:t xml:space="preserve"> истории изменений подписки, по номеру ЛС</w:t>
            </w:r>
          </w:p>
        </w:tc>
      </w:tr>
    </w:tbl>
    <w:p w:rsidR="005F6793" w:rsidRDefault="0063473F" w:rsidP="002D5A3F">
      <w:pPr>
        <w:pStyle w:val="1----111"/>
      </w:pPr>
      <w:bookmarkStart w:id="1793" w:name="_Toc414982375"/>
      <w:r>
        <w:t>Описание в</w:t>
      </w:r>
      <w:r w:rsidR="005F6793" w:rsidRPr="0009076A">
        <w:t>ходных параметров</w:t>
      </w:r>
      <w:bookmarkEnd w:id="1793"/>
    </w:p>
    <w:p w:rsidR="005F6793" w:rsidRDefault="005F6793" w:rsidP="005F6793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ins w:id="1794" w:author="Автор">
        <w:r w:rsidR="00F4168C" w:rsidRPr="00CE5927">
          <w:t>getSubscriptionFeeding</w:t>
        </w:r>
        <w:r w:rsidR="00F4168C">
          <w:rPr>
            <w:lang w:val="en-US"/>
          </w:rPr>
          <w:t>Journal</w:t>
        </w:r>
      </w:ins>
      <w:del w:id="1795" w:author="Автор">
        <w:r w:rsidR="002D5A3F" w:rsidRPr="00CE5927" w:rsidDel="00F4168C">
          <w:delText>getSubscriptionFeedingHistoryList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D3C28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5F6793" w:rsidRPr="006179CD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A7300" w:rsidRDefault="00EA7300" w:rsidP="00EA7300">
      <w:pPr>
        <w:pStyle w:val="1----111"/>
      </w:pPr>
      <w:bookmarkStart w:id="1796" w:name="_Toc414982376"/>
      <w:r w:rsidRPr="0009076A">
        <w:t>Описание выходных параметров</w:t>
      </w:r>
      <w:bookmarkEnd w:id="1796"/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ins w:id="1797" w:author="Автор">
        <w:r w:rsidR="00F4168C" w:rsidRPr="00CE5927">
          <w:t>getSubscriptionFeeding</w:t>
        </w:r>
        <w:r w:rsidR="00F4168C">
          <w:rPr>
            <w:lang w:val="en-US"/>
          </w:rPr>
          <w:t>Journal</w:t>
        </w:r>
      </w:ins>
      <w:del w:id="1798" w:author="Автор">
        <w:r w:rsidRPr="00CE5927" w:rsidDel="00F4168C">
          <w:delText>getSubscriptionFeedingHistoryList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F4168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799" w:author="Автор">
              <w:r w:rsidRPr="00F4168C">
                <w:rPr>
                  <w:sz w:val="20"/>
                  <w:szCs w:val="20"/>
                  <w:lang w:val="en-US"/>
                </w:rPr>
                <w:t>subscriptionFeedingJournalListExt</w:t>
              </w:r>
            </w:ins>
            <w:del w:id="1800" w:author="Автор">
              <w:r w:rsidR="00EA7300" w:rsidRPr="00EA7300" w:rsidDel="00F4168C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подписок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del w:id="1801" w:author="Автор">
              <w:r w:rsidRPr="00EA7300" w:rsidDel="00F4168C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  <w:ins w:id="1802" w:author="Автор">
              <w:r w:rsidR="00F4168C" w:rsidRPr="00F4168C">
                <w:rPr>
                  <w:sz w:val="20"/>
                  <w:szCs w:val="20"/>
                  <w:lang w:val="en-US"/>
                </w:rPr>
                <w:t>SubscriptionFeedingJournalListExt</w:t>
              </w:r>
            </w:ins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bookmarkStart w:id="1803" w:name="_Toc414982377"/>
      <w:r w:rsidRPr="0009076A">
        <w:t>Ошибки</w:t>
      </w:r>
      <w:bookmarkEnd w:id="1803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bookmarkStart w:id="1804" w:name="_Toc414982378"/>
      <w:r>
        <w:t>Контрольные примеры</w:t>
      </w:r>
      <w:bookmarkEnd w:id="1804"/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B670C" w:rsidTr="00AA1F86">
        <w:tc>
          <w:tcPr>
            <w:tcW w:w="9604" w:type="dxa"/>
            <w:shd w:val="clear" w:color="auto" w:fill="F2F2F2"/>
          </w:tcPr>
          <w:p w:rsidR="00A2433F" w:rsidRPr="00A2433F" w:rsidRDefault="00A2433F" w:rsidP="00A2433F">
            <w:pPr>
              <w:spacing w:line="240" w:lineRule="auto"/>
              <w:jc w:val="left"/>
              <w:rPr>
                <w:ins w:id="1805" w:author="Автор"/>
                <w:i/>
                <w:sz w:val="20"/>
                <w:szCs w:val="20"/>
                <w:lang w:val="en-US"/>
              </w:rPr>
            </w:pPr>
            <w:ins w:id="1806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07" w:author="Автор"/>
                <w:i/>
                <w:sz w:val="20"/>
                <w:szCs w:val="20"/>
                <w:lang w:val="en-US"/>
              </w:rPr>
            </w:pPr>
            <w:ins w:id="1808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09" w:author="Автор"/>
                <w:i/>
                <w:sz w:val="20"/>
                <w:szCs w:val="20"/>
                <w:lang w:val="en-US"/>
              </w:rPr>
            </w:pPr>
            <w:ins w:id="1810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11" w:author="Автор"/>
                <w:i/>
                <w:sz w:val="20"/>
                <w:szCs w:val="20"/>
                <w:lang w:val="en-US"/>
              </w:rPr>
            </w:pPr>
            <w:ins w:id="1812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&lt;soap:getSubscriptionFeedingJournal&gt;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13" w:author="Автор"/>
                <w:i/>
                <w:sz w:val="20"/>
                <w:szCs w:val="20"/>
                <w:lang w:val="en-US"/>
              </w:rPr>
            </w:pPr>
            <w:ins w:id="1814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15" w:author="Автор"/>
                <w:i/>
                <w:sz w:val="20"/>
                <w:szCs w:val="20"/>
                <w:lang w:val="en-US"/>
              </w:rPr>
            </w:pPr>
            <w:ins w:id="1816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&lt;contractId&gt;3701471&lt;/contractId&gt;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17" w:author="Автор"/>
                <w:i/>
                <w:sz w:val="20"/>
                <w:szCs w:val="20"/>
                <w:lang w:val="en-US"/>
              </w:rPr>
            </w:pPr>
            <w:ins w:id="1818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19" w:author="Автор"/>
                <w:i/>
                <w:sz w:val="20"/>
                <w:szCs w:val="20"/>
                <w:lang w:val="en-US"/>
              </w:rPr>
            </w:pPr>
            <w:ins w:id="1820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&lt;startDate&gt;2014-01-01T00:00:00Z&lt;/startDate&gt;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21" w:author="Автор"/>
                <w:i/>
                <w:sz w:val="20"/>
                <w:szCs w:val="20"/>
                <w:lang w:val="en-US"/>
              </w:rPr>
            </w:pPr>
            <w:ins w:id="1822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23" w:author="Автор"/>
                <w:i/>
                <w:sz w:val="20"/>
                <w:szCs w:val="20"/>
                <w:lang w:val="en-US"/>
              </w:rPr>
            </w:pPr>
            <w:ins w:id="1824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&lt;endDate&gt;2014-12-31T23:59:59Z&lt;/endDate&gt;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25" w:author="Автор"/>
                <w:i/>
                <w:sz w:val="20"/>
                <w:szCs w:val="20"/>
                <w:lang w:val="en-US"/>
              </w:rPr>
            </w:pPr>
            <w:ins w:id="1826" w:author="Автор">
              <w:r w:rsidRPr="00A2433F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&lt;/soap:getSubscriptionFeedingJournal&gt;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27" w:author="Автор"/>
                <w:i/>
                <w:sz w:val="20"/>
                <w:szCs w:val="20"/>
                <w:lang w:val="en-US"/>
              </w:rPr>
            </w:pPr>
            <w:ins w:id="1828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CE2D30" w:rsidRPr="00F6672C" w:rsidRDefault="00A2433F" w:rsidP="00AA1F86">
            <w:pPr>
              <w:spacing w:line="240" w:lineRule="auto"/>
              <w:jc w:val="left"/>
              <w:rPr>
                <w:i/>
                <w:lang w:val="en-US"/>
              </w:rPr>
            </w:pPr>
            <w:ins w:id="1829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lastRenderedPageBreak/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2433F" w:rsidRPr="00A2433F" w:rsidRDefault="00A2433F" w:rsidP="00A2433F">
            <w:pPr>
              <w:spacing w:line="240" w:lineRule="auto"/>
              <w:jc w:val="left"/>
              <w:rPr>
                <w:ins w:id="1830" w:author="Автор"/>
                <w:i/>
                <w:sz w:val="20"/>
                <w:szCs w:val="20"/>
                <w:lang w:val="en-US"/>
              </w:rPr>
            </w:pPr>
            <w:ins w:id="1831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32" w:author="Автор"/>
                <w:i/>
                <w:sz w:val="20"/>
                <w:szCs w:val="20"/>
                <w:lang w:val="en-US"/>
              </w:rPr>
            </w:pPr>
            <w:ins w:id="1833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34" w:author="Автор"/>
                <w:i/>
                <w:sz w:val="20"/>
                <w:szCs w:val="20"/>
                <w:lang w:val="en-US"/>
              </w:rPr>
            </w:pPr>
            <w:ins w:id="1835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&lt;ns2:getSubscriptionFeedingJournalResponse xmlns:ns2="http://soap.integra.partner.web.processor.ecafe.axetta.ru/"&gt;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36" w:author="Автор"/>
                <w:i/>
                <w:sz w:val="20"/>
                <w:szCs w:val="20"/>
                <w:lang w:val="en-US"/>
              </w:rPr>
            </w:pPr>
            <w:ins w:id="1837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38" w:author="Автор"/>
                <w:i/>
                <w:sz w:val="20"/>
                <w:szCs w:val="20"/>
                <w:lang w:val="en-US"/>
              </w:rPr>
            </w:pPr>
            <w:ins w:id="1839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40" w:author="Автор"/>
                <w:i/>
                <w:sz w:val="20"/>
                <w:szCs w:val="20"/>
                <w:lang w:val="en-US"/>
              </w:rPr>
            </w:pPr>
            <w:ins w:id="1841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42" w:author="Автор"/>
                <w:i/>
                <w:sz w:val="20"/>
                <w:szCs w:val="20"/>
                <w:lang w:val="en-US"/>
              </w:rPr>
            </w:pPr>
            <w:ins w:id="1843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&lt;subscriptionFeedingJournalListExt&gt;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44" w:author="Автор"/>
                <w:i/>
                <w:sz w:val="20"/>
                <w:szCs w:val="20"/>
                <w:lang w:val="en-US"/>
              </w:rPr>
            </w:pPr>
            <w:ins w:id="1845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&lt;S&gt;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46" w:author="Автор"/>
                <w:i/>
                <w:sz w:val="20"/>
                <w:szCs w:val="20"/>
                <w:lang w:val="en-US"/>
              </w:rPr>
            </w:pPr>
            <w:ins w:id="1847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&lt;IdOfSubscriptionFeeding&gt;28&lt;/IdOfSubscriptionFeeding&gt;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48" w:author="Автор"/>
                <w:i/>
                <w:sz w:val="20"/>
                <w:szCs w:val="20"/>
                <w:lang w:val="en-US"/>
              </w:rPr>
            </w:pPr>
            <w:ins w:id="1849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&lt;guid&gt;39cb782b-0716-e48b-9754-74cc03d28499&lt;/guid&gt;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50" w:author="Автор"/>
                <w:i/>
                <w:sz w:val="20"/>
                <w:szCs w:val="20"/>
                <w:lang w:val="en-US"/>
              </w:rPr>
            </w:pPr>
            <w:ins w:id="1851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&lt;DateCreateService&gt;2014-09-11T04:00:00+04:00&lt;/DateCreateService&gt;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52" w:author="Автор"/>
                <w:i/>
                <w:sz w:val="20"/>
                <w:szCs w:val="20"/>
                <w:lang w:val="en-US"/>
              </w:rPr>
            </w:pPr>
            <w:ins w:id="1853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&lt;DateActivateSubscription&gt;2014-09-13T04:00:00+04:00&lt;/DateActivateSubscription&gt;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54" w:author="Автор"/>
                <w:i/>
                <w:sz w:val="20"/>
                <w:szCs w:val="20"/>
                <w:lang w:val="en-US"/>
              </w:rPr>
            </w:pPr>
            <w:ins w:id="1855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&lt;UpdateDate&gt;2014-09-12T12:14:24.654+04:00&lt;/UpdateDate&gt;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56" w:author="Автор"/>
                <w:i/>
                <w:sz w:val="20"/>
                <w:szCs w:val="20"/>
                <w:lang w:val="en-US"/>
              </w:rPr>
            </w:pPr>
            <w:ins w:id="1857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&lt;WasSuspended&gt;false&lt;/WasSuspended&gt;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58" w:author="Автор"/>
                <w:i/>
                <w:sz w:val="20"/>
                <w:szCs w:val="20"/>
                <w:lang w:val="en-US"/>
              </w:rPr>
            </w:pPr>
            <w:ins w:id="1859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&lt;ChangesPlace&gt;true&lt;/ChangesPlace&gt;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60" w:author="Автор"/>
                <w:i/>
                <w:sz w:val="20"/>
                <w:szCs w:val="20"/>
                <w:lang w:val="en-US"/>
              </w:rPr>
            </w:pPr>
            <w:ins w:id="1861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&lt;SubscriptionFeedingStatus&gt;Активна&lt;/SubscriptionFeedingStatus&gt;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62" w:author="Автор"/>
                <w:i/>
                <w:sz w:val="20"/>
                <w:szCs w:val="20"/>
                <w:lang w:val="en-US"/>
              </w:rPr>
            </w:pPr>
            <w:ins w:id="1863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&lt;/S&gt;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64" w:author="Автор"/>
                <w:i/>
                <w:sz w:val="20"/>
                <w:szCs w:val="20"/>
                <w:lang w:val="en-US"/>
              </w:rPr>
            </w:pPr>
            <w:ins w:id="1865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&lt;/subscriptionFeedingJournalListExt&gt;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66" w:author="Автор"/>
                <w:i/>
                <w:sz w:val="20"/>
                <w:szCs w:val="20"/>
                <w:lang w:val="en-US"/>
              </w:rPr>
            </w:pPr>
            <w:ins w:id="1867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68" w:author="Автор"/>
                <w:i/>
                <w:sz w:val="20"/>
                <w:szCs w:val="20"/>
                <w:lang w:val="en-US"/>
              </w:rPr>
            </w:pPr>
            <w:ins w:id="1869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&lt;/ns2:getSubscriptionFeedingJournalResponse&gt;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70" w:author="Автор"/>
                <w:i/>
                <w:sz w:val="20"/>
                <w:szCs w:val="20"/>
                <w:lang w:val="en-US"/>
              </w:rPr>
            </w:pPr>
            <w:ins w:id="1871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A80BFE" w:rsidRPr="00F6672C" w:rsidRDefault="00A2433F" w:rsidP="00A80BFE">
            <w:pPr>
              <w:spacing w:line="240" w:lineRule="auto"/>
              <w:jc w:val="left"/>
              <w:rPr>
                <w:i/>
                <w:lang w:val="en-US"/>
              </w:rPr>
            </w:pPr>
            <w:ins w:id="1872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CE2D30" w:rsidRDefault="00CE2D30" w:rsidP="00742363">
      <w:pPr>
        <w:pStyle w:val="af7"/>
        <w:rPr>
          <w:b/>
          <w:lang w:val="en-US"/>
        </w:rPr>
      </w:pPr>
    </w:p>
    <w:p w:rsidR="00CE2D30" w:rsidRPr="00CE2D30" w:rsidDel="00DB28CB" w:rsidRDefault="00CE2D30" w:rsidP="00742363">
      <w:pPr>
        <w:pStyle w:val="af7"/>
        <w:rPr>
          <w:del w:id="1873" w:author="Автор"/>
          <w:b/>
          <w:lang w:val="en-US"/>
        </w:rPr>
      </w:pPr>
    </w:p>
    <w:p w:rsidR="00CE5927" w:rsidRPr="00CE2D30" w:rsidDel="00DB28CB" w:rsidRDefault="00CE5927" w:rsidP="00CE5927">
      <w:pPr>
        <w:rPr>
          <w:del w:id="1874" w:author="Автор"/>
          <w:b/>
          <w:lang w:val="en-US"/>
        </w:rPr>
      </w:pPr>
    </w:p>
    <w:p w:rsidR="009B7C79" w:rsidDel="00DB28CB" w:rsidRDefault="009B7C79" w:rsidP="00414642">
      <w:pPr>
        <w:pStyle w:val="21"/>
        <w:rPr>
          <w:del w:id="1875" w:author="Автор"/>
        </w:rPr>
      </w:pPr>
      <w:bookmarkStart w:id="1876" w:name="_Toc398816609"/>
      <w:bookmarkStart w:id="1877" w:name="_Toc398817550"/>
      <w:bookmarkStart w:id="1878" w:name="_Toc398832296"/>
      <w:bookmarkStart w:id="1879" w:name="_Toc399186886"/>
      <w:bookmarkStart w:id="1880" w:name="_Toc399446087"/>
      <w:bookmarkStart w:id="1881" w:name="_Toc414982379"/>
      <w:del w:id="1882" w:author="Автор">
        <w:r w:rsidDel="00DB28CB">
          <w:delText>Операция «Получения истории</w:delText>
        </w:r>
        <w:r w:rsidR="0098079E" w:rsidDel="00DB28CB">
          <w:delText xml:space="preserve"> изменений подписки, по</w:delText>
        </w:r>
        <w:r w:rsidR="0098079E" w:rsidDel="00DB28CB">
          <w:rPr>
            <w:bCs w:val="0"/>
          </w:rPr>
          <w:delText xml:space="preserve"> номеру СНИЛС</w:delText>
        </w:r>
        <w:r w:rsidDel="00DB28CB">
          <w:delText>»</w:delText>
        </w:r>
        <w:bookmarkEnd w:id="1876"/>
        <w:bookmarkEnd w:id="1877"/>
        <w:bookmarkEnd w:id="1878"/>
        <w:bookmarkEnd w:id="1879"/>
        <w:bookmarkEnd w:id="1880"/>
        <w:bookmarkEnd w:id="1881"/>
      </w:del>
    </w:p>
    <w:p w:rsidR="00CE5927" w:rsidRPr="00414642" w:rsidDel="00DB28CB" w:rsidRDefault="00CE5927" w:rsidP="00CE5927">
      <w:pPr>
        <w:pStyle w:val="1----111"/>
        <w:rPr>
          <w:del w:id="1883" w:author="Автор"/>
          <w:lang w:val="en-US"/>
        </w:rPr>
      </w:pPr>
      <w:bookmarkStart w:id="1884" w:name="_Toc398816610"/>
      <w:bookmarkStart w:id="1885" w:name="_Toc398817551"/>
      <w:bookmarkStart w:id="1886" w:name="_Toc398832297"/>
      <w:bookmarkStart w:id="1887" w:name="_Toc399186887"/>
      <w:bookmarkStart w:id="1888" w:name="_Toc399446088"/>
      <w:bookmarkStart w:id="1889" w:name="_Toc414982380"/>
      <w:del w:id="1890" w:author="Автор">
        <w:r w:rsidRPr="0009076A" w:rsidDel="00DB28CB">
          <w:delText>Общие сведения</w:delText>
        </w:r>
        <w:bookmarkEnd w:id="1884"/>
        <w:bookmarkEnd w:id="1885"/>
        <w:bookmarkEnd w:id="1886"/>
        <w:bookmarkEnd w:id="1887"/>
        <w:bookmarkEnd w:id="1888"/>
        <w:bookmarkEnd w:id="1889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Del="00DB28CB" w:rsidTr="00AA1F86">
        <w:trPr>
          <w:del w:id="1891" w:author="Автор"/>
        </w:trPr>
        <w:tc>
          <w:tcPr>
            <w:tcW w:w="2943" w:type="dxa"/>
          </w:tcPr>
          <w:p w:rsidR="00CE5927" w:rsidRPr="0009076A" w:rsidDel="00DB28CB" w:rsidRDefault="00CE5927" w:rsidP="00AA1F86">
            <w:pPr>
              <w:rPr>
                <w:del w:id="1892" w:author="Автор"/>
                <w:b/>
              </w:rPr>
            </w:pPr>
            <w:del w:id="1893" w:author="Автор">
              <w:r w:rsidRPr="0009076A" w:rsidDel="00DB28CB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CE5927" w:rsidRPr="0009076A" w:rsidDel="00DB28CB" w:rsidRDefault="00CE5927" w:rsidP="00AA1F86">
            <w:pPr>
              <w:pStyle w:val="af7"/>
              <w:ind w:firstLine="0"/>
              <w:rPr>
                <w:del w:id="1894" w:author="Автор"/>
                <w:lang w:val="en-US"/>
              </w:rPr>
            </w:pPr>
            <w:del w:id="1895" w:author="Автор">
              <w:r w:rsidRPr="00CE5927" w:rsidDel="00DB28CB">
                <w:delText>getSubscriptionFeedingHistoryListBySan</w:delText>
              </w:r>
            </w:del>
          </w:p>
        </w:tc>
      </w:tr>
      <w:tr w:rsidR="00CE5927" w:rsidRPr="0009076A" w:rsidDel="00DB28CB" w:rsidTr="00AA1F86">
        <w:trPr>
          <w:del w:id="1896" w:author="Автор"/>
        </w:trPr>
        <w:tc>
          <w:tcPr>
            <w:tcW w:w="2943" w:type="dxa"/>
          </w:tcPr>
          <w:p w:rsidR="00CE5927" w:rsidRPr="0009076A" w:rsidDel="00DB28CB" w:rsidRDefault="00CE5927" w:rsidP="00AA1F86">
            <w:pPr>
              <w:rPr>
                <w:del w:id="1897" w:author="Автор"/>
                <w:b/>
              </w:rPr>
            </w:pPr>
            <w:del w:id="1898" w:author="Автор">
              <w:r w:rsidRPr="0009076A" w:rsidDel="00DB28CB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CE5927" w:rsidRPr="00CE5927" w:rsidDel="00DB28CB" w:rsidRDefault="00CE5927" w:rsidP="00AA1F86">
            <w:pPr>
              <w:rPr>
                <w:del w:id="1899" w:author="Автор"/>
              </w:rPr>
            </w:pPr>
            <w:del w:id="1900" w:author="Автор">
              <w:r w:rsidRPr="00CE5927" w:rsidDel="00DB28CB">
                <w:delText xml:space="preserve">Получения истории </w:delText>
              </w:r>
              <w:r w:rsidDel="00DB28CB">
                <w:delText>изменений подписки, по номеру СНИЛС</w:delText>
              </w:r>
            </w:del>
          </w:p>
        </w:tc>
      </w:tr>
      <w:tr w:rsidR="00CE5927" w:rsidRPr="0009076A" w:rsidDel="00DB28CB" w:rsidTr="00AA1F86">
        <w:trPr>
          <w:del w:id="1901" w:author="Автор"/>
        </w:trPr>
        <w:tc>
          <w:tcPr>
            <w:tcW w:w="2943" w:type="dxa"/>
          </w:tcPr>
          <w:p w:rsidR="00CE5927" w:rsidRPr="0009076A" w:rsidDel="00DB28CB" w:rsidRDefault="00CE5927" w:rsidP="00AA1F86">
            <w:pPr>
              <w:rPr>
                <w:del w:id="1902" w:author="Автор"/>
                <w:b/>
              </w:rPr>
            </w:pPr>
            <w:del w:id="1903" w:author="Автор">
              <w:r w:rsidRPr="0009076A" w:rsidDel="00DB28CB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CE5927" w:rsidRPr="0009076A" w:rsidDel="00DB28CB" w:rsidRDefault="00CE5927" w:rsidP="00AA1F86">
            <w:pPr>
              <w:rPr>
                <w:del w:id="1904" w:author="Автор"/>
              </w:rPr>
            </w:pPr>
            <w:del w:id="1905" w:author="Автор">
              <w:r w:rsidRPr="00CE5927" w:rsidDel="00DB28CB">
                <w:delText xml:space="preserve">Получения истории изменений подписки, по номеру </w:delText>
              </w:r>
              <w:r w:rsidDel="00DB28CB">
                <w:delText>СНИЛС</w:delText>
              </w:r>
            </w:del>
          </w:p>
        </w:tc>
      </w:tr>
    </w:tbl>
    <w:p w:rsidR="002D5A3F" w:rsidDel="00DB28CB" w:rsidRDefault="002D5A3F" w:rsidP="002D5A3F">
      <w:pPr>
        <w:pStyle w:val="1----111"/>
        <w:rPr>
          <w:del w:id="1906" w:author="Автор"/>
        </w:rPr>
      </w:pPr>
      <w:bookmarkStart w:id="1907" w:name="_Toc398816611"/>
      <w:bookmarkStart w:id="1908" w:name="_Toc398817552"/>
      <w:bookmarkStart w:id="1909" w:name="_Toc398832298"/>
      <w:bookmarkStart w:id="1910" w:name="_Toc399186888"/>
      <w:bookmarkStart w:id="1911" w:name="_Toc399446089"/>
      <w:bookmarkStart w:id="1912" w:name="_Toc414982381"/>
      <w:del w:id="1913" w:author="Автор">
        <w:r w:rsidRPr="0009076A" w:rsidDel="00DB28CB">
          <w:delText>Описание входных параметров</w:delText>
        </w:r>
        <w:bookmarkEnd w:id="1907"/>
        <w:bookmarkEnd w:id="1908"/>
        <w:bookmarkEnd w:id="1909"/>
        <w:bookmarkEnd w:id="1910"/>
        <w:bookmarkEnd w:id="1911"/>
        <w:bookmarkEnd w:id="1912"/>
      </w:del>
    </w:p>
    <w:p w:rsidR="002D5A3F" w:rsidRPr="00151949" w:rsidDel="00DB28CB" w:rsidRDefault="002D5A3F" w:rsidP="002D5A3F">
      <w:pPr>
        <w:pStyle w:val="affff1"/>
        <w:rPr>
          <w:del w:id="1914" w:author="Автор"/>
        </w:rPr>
      </w:pPr>
      <w:del w:id="1915" w:author="Автор">
        <w:r w:rsidRPr="0009076A" w:rsidDel="00DB28CB">
          <w:rPr>
            <w:b/>
          </w:rPr>
          <w:delText xml:space="preserve">Входные данные: </w:delText>
        </w:r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5A3F" w:rsidRPr="0009076A" w:rsidDel="00DB28CB" w:rsidTr="00AA1F86">
        <w:trPr>
          <w:del w:id="1916" w:author="Автор"/>
        </w:trPr>
        <w:tc>
          <w:tcPr>
            <w:tcW w:w="534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917" w:author="Автор"/>
                <w:lang w:val="en-US"/>
              </w:rPr>
            </w:pPr>
            <w:del w:id="1918" w:author="Автор">
              <w:r w:rsidRPr="0009076A" w:rsidDel="00DB28CB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919" w:author="Автор"/>
              </w:rPr>
            </w:pPr>
            <w:del w:id="1920" w:author="Автор">
              <w:r w:rsidRPr="0009076A" w:rsidDel="00DB28CB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921" w:author="Автор"/>
              </w:rPr>
            </w:pPr>
            <w:del w:id="1922" w:author="Автор">
              <w:r w:rsidRPr="0009076A" w:rsidDel="00DB28CB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923" w:author="Автор"/>
              </w:rPr>
            </w:pPr>
            <w:del w:id="1924" w:author="Автор">
              <w:r w:rsidRPr="0009076A" w:rsidDel="00DB28CB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925" w:author="Автор"/>
              </w:rPr>
            </w:pPr>
            <w:del w:id="1926" w:author="Автор">
              <w:r w:rsidRPr="0009076A" w:rsidDel="00DB28CB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927" w:author="Автор"/>
              </w:rPr>
            </w:pPr>
            <w:del w:id="1928" w:author="Автор">
              <w:r w:rsidRPr="0009076A" w:rsidDel="00DB28CB">
                <w:delText xml:space="preserve">Комментарий </w:delText>
              </w:r>
            </w:del>
          </w:p>
        </w:tc>
      </w:tr>
      <w:tr w:rsidR="002D5A3F" w:rsidRPr="0009076A" w:rsidDel="00DB28CB" w:rsidTr="00AA1F86">
        <w:trPr>
          <w:del w:id="1929" w:author="Автор"/>
        </w:trPr>
        <w:tc>
          <w:tcPr>
            <w:tcW w:w="534" w:type="dxa"/>
            <w:vAlign w:val="center"/>
          </w:tcPr>
          <w:p w:rsidR="002D5A3F" w:rsidRPr="0009076A" w:rsidDel="00DB28CB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30" w:author="Автор"/>
              </w:rPr>
            </w:pPr>
            <w:del w:id="1931" w:author="Автор">
              <w:r w:rsidRPr="0009076A" w:rsidDel="00DB28CB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2D5A3F" w:rsidRPr="00292BBB" w:rsidDel="00DB28CB" w:rsidRDefault="002D5A3F" w:rsidP="00AA1F86">
            <w:pPr>
              <w:pStyle w:val="affff1"/>
              <w:ind w:left="0"/>
              <w:rPr>
                <w:del w:id="1932" w:author="Автор"/>
                <w:sz w:val="20"/>
                <w:szCs w:val="20"/>
                <w:lang w:val="en-US"/>
              </w:rPr>
            </w:pPr>
            <w:del w:id="1933" w:author="Автор">
              <w:r w:rsidDel="00DB28CB">
                <w:rPr>
                  <w:sz w:val="20"/>
                  <w:szCs w:val="20"/>
                  <w:lang w:val="en-US"/>
                </w:rPr>
                <w:delText>san</w:delText>
              </w:r>
            </w:del>
          </w:p>
        </w:tc>
        <w:tc>
          <w:tcPr>
            <w:tcW w:w="1903" w:type="dxa"/>
          </w:tcPr>
          <w:p w:rsidR="002D5A3F" w:rsidRPr="00735D71" w:rsidDel="00DB28CB" w:rsidRDefault="002D5A3F" w:rsidP="00AA1F86">
            <w:pPr>
              <w:pStyle w:val="affff1"/>
              <w:ind w:left="0"/>
              <w:rPr>
                <w:del w:id="1934" w:author="Автор"/>
                <w:sz w:val="20"/>
                <w:szCs w:val="20"/>
              </w:rPr>
            </w:pPr>
            <w:del w:id="1935" w:author="Автор">
              <w:r w:rsidDel="00DB28CB">
                <w:rPr>
                  <w:sz w:val="20"/>
                  <w:szCs w:val="20"/>
                </w:rPr>
                <w:delText>Номер СНИЛС клиента</w:delText>
              </w:r>
            </w:del>
          </w:p>
        </w:tc>
        <w:tc>
          <w:tcPr>
            <w:tcW w:w="1965" w:type="dxa"/>
          </w:tcPr>
          <w:p w:rsidR="002D5A3F" w:rsidRPr="00885978" w:rsidDel="00DB28CB" w:rsidRDefault="002D5A3F" w:rsidP="00AA1F86">
            <w:pPr>
              <w:pStyle w:val="affff1"/>
              <w:ind w:left="0"/>
              <w:rPr>
                <w:del w:id="1936" w:author="Автор"/>
                <w:sz w:val="20"/>
                <w:szCs w:val="20"/>
                <w:lang w:val="en-US"/>
              </w:rPr>
            </w:pPr>
            <w:del w:id="1937" w:author="Автор">
              <w:r w:rsidRPr="0009076A" w:rsidDel="00DB28CB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2D5A3F" w:rsidRPr="00292BBB" w:rsidDel="00DB28CB" w:rsidRDefault="002D5A3F" w:rsidP="00AA1F86">
            <w:pPr>
              <w:pStyle w:val="affff1"/>
              <w:ind w:left="0"/>
              <w:rPr>
                <w:del w:id="1938" w:author="Автор"/>
                <w:sz w:val="20"/>
                <w:szCs w:val="20"/>
                <w:lang w:val="en-US"/>
              </w:rPr>
            </w:pPr>
            <w:del w:id="1939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xs:</w:delText>
              </w:r>
              <w:r w:rsidDel="00DB28CB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1940" w:author="Автор"/>
                <w:sz w:val="20"/>
                <w:szCs w:val="20"/>
              </w:rPr>
            </w:pPr>
          </w:p>
        </w:tc>
      </w:tr>
      <w:tr w:rsidR="002D5A3F" w:rsidRPr="0009076A" w:rsidDel="00DB28CB" w:rsidTr="00AA1F86">
        <w:trPr>
          <w:del w:id="1941" w:author="Автор"/>
        </w:trPr>
        <w:tc>
          <w:tcPr>
            <w:tcW w:w="534" w:type="dxa"/>
            <w:vAlign w:val="center"/>
          </w:tcPr>
          <w:p w:rsidR="002D5A3F" w:rsidRPr="0009076A" w:rsidDel="00DB28CB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42" w:author="Автор"/>
                <w:lang w:val="en-US"/>
              </w:rPr>
            </w:pPr>
            <w:del w:id="1943" w:author="Автор">
              <w:r w:rsidDel="00DB28CB">
                <w:delText>2</w:delText>
              </w:r>
            </w:del>
          </w:p>
        </w:tc>
        <w:tc>
          <w:tcPr>
            <w:tcW w:w="2050" w:type="dxa"/>
          </w:tcPr>
          <w:p w:rsidR="002D5A3F" w:rsidDel="00DB28CB" w:rsidRDefault="002D5A3F" w:rsidP="00AA1F86">
            <w:pPr>
              <w:pStyle w:val="affff1"/>
              <w:ind w:left="0"/>
              <w:rPr>
                <w:del w:id="1944" w:author="Автор"/>
                <w:sz w:val="20"/>
                <w:szCs w:val="20"/>
                <w:lang w:val="en-US"/>
              </w:rPr>
            </w:pPr>
            <w:del w:id="1945" w:author="Автор">
              <w:r w:rsidRPr="000D3C28" w:rsidDel="00DB28CB">
                <w:rPr>
                  <w:sz w:val="20"/>
                  <w:szCs w:val="20"/>
                  <w:lang w:val="en-US"/>
                </w:rPr>
                <w:delText>startDate</w:delText>
              </w:r>
            </w:del>
          </w:p>
        </w:tc>
        <w:tc>
          <w:tcPr>
            <w:tcW w:w="1903" w:type="dxa"/>
          </w:tcPr>
          <w:p w:rsidR="002D5A3F" w:rsidDel="00DB28CB" w:rsidRDefault="002D5A3F" w:rsidP="00AA1F86">
            <w:pPr>
              <w:pStyle w:val="affff1"/>
              <w:ind w:left="0"/>
              <w:rPr>
                <w:del w:id="1946" w:author="Автор"/>
                <w:sz w:val="20"/>
                <w:szCs w:val="20"/>
              </w:rPr>
            </w:pPr>
            <w:del w:id="1947" w:author="Автор">
              <w:r w:rsidDel="00DB28CB">
                <w:rPr>
                  <w:sz w:val="20"/>
                  <w:szCs w:val="20"/>
                </w:rPr>
                <w:delText>Н</w:delText>
              </w:r>
              <w:r w:rsidRPr="006179CD" w:rsidDel="00DB28CB">
                <w:rPr>
                  <w:sz w:val="20"/>
                  <w:szCs w:val="20"/>
                </w:rPr>
                <w:delText>ачальная дата выборки</w:delText>
              </w:r>
            </w:del>
          </w:p>
        </w:tc>
        <w:tc>
          <w:tcPr>
            <w:tcW w:w="1965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1948" w:author="Автор"/>
                <w:sz w:val="20"/>
                <w:szCs w:val="20"/>
              </w:rPr>
            </w:pPr>
            <w:del w:id="1949" w:author="Автор">
              <w:r w:rsidDel="00DB28CB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1950" w:author="Автор"/>
                <w:sz w:val="20"/>
                <w:szCs w:val="20"/>
                <w:lang w:val="en-US"/>
              </w:rPr>
            </w:pPr>
            <w:del w:id="1951" w:author="Автор">
              <w:r w:rsidRPr="00C61146" w:rsidDel="00DB28CB">
                <w:rPr>
                  <w:sz w:val="20"/>
                  <w:szCs w:val="20"/>
                </w:rPr>
                <w:delText>xs:dateTime</w:delText>
              </w:r>
            </w:del>
          </w:p>
        </w:tc>
        <w:tc>
          <w:tcPr>
            <w:tcW w:w="1989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1952" w:author="Автор"/>
                <w:sz w:val="20"/>
                <w:szCs w:val="20"/>
              </w:rPr>
            </w:pPr>
          </w:p>
        </w:tc>
      </w:tr>
      <w:tr w:rsidR="002D5A3F" w:rsidRPr="0009076A" w:rsidDel="00DB28CB" w:rsidTr="002D5A3F">
        <w:trPr>
          <w:del w:id="1953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A3F" w:rsidRPr="000D3C28" w:rsidDel="00DB28CB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54" w:author="Автор"/>
              </w:rPr>
            </w:pPr>
            <w:del w:id="1955" w:author="Автор">
              <w:r w:rsidDel="00DB28CB">
                <w:delText>3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0D3C28" w:rsidDel="00DB28CB" w:rsidRDefault="002D5A3F" w:rsidP="00AA1F86">
            <w:pPr>
              <w:pStyle w:val="affff1"/>
              <w:ind w:left="0"/>
              <w:rPr>
                <w:del w:id="1956" w:author="Автор"/>
                <w:sz w:val="20"/>
                <w:szCs w:val="20"/>
                <w:lang w:val="en-US"/>
              </w:rPr>
            </w:pPr>
            <w:del w:id="1957" w:author="Автор">
              <w:r w:rsidRPr="000D3C28" w:rsidDel="00DB28CB">
                <w:rPr>
                  <w:sz w:val="20"/>
                  <w:szCs w:val="20"/>
                  <w:lang w:val="en-US"/>
                </w:rPr>
                <w:delText>endDate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Del="00DB28CB" w:rsidRDefault="002D5A3F" w:rsidP="00AA1F86">
            <w:pPr>
              <w:pStyle w:val="affff1"/>
              <w:ind w:left="0"/>
              <w:rPr>
                <w:del w:id="1958" w:author="Автор"/>
                <w:sz w:val="20"/>
                <w:szCs w:val="20"/>
              </w:rPr>
            </w:pPr>
            <w:del w:id="1959" w:author="Автор">
              <w:r w:rsidDel="00DB28CB">
                <w:rPr>
                  <w:sz w:val="20"/>
                  <w:szCs w:val="20"/>
                </w:rPr>
                <w:delText>К</w:delText>
              </w:r>
              <w:r w:rsidRPr="006179CD" w:rsidDel="00DB28CB">
                <w:rPr>
                  <w:sz w:val="20"/>
                  <w:szCs w:val="20"/>
                </w:rPr>
                <w:delText xml:space="preserve">онечная дата </w:delText>
              </w:r>
              <w:r w:rsidRPr="006179CD" w:rsidDel="00DB28CB">
                <w:rPr>
                  <w:sz w:val="20"/>
                  <w:szCs w:val="20"/>
                </w:rPr>
                <w:lastRenderedPageBreak/>
                <w:delText>выборки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Del="00DB28CB" w:rsidRDefault="002D5A3F" w:rsidP="00AA1F86">
            <w:pPr>
              <w:pStyle w:val="affff1"/>
              <w:ind w:left="0"/>
              <w:rPr>
                <w:del w:id="1960" w:author="Автор"/>
                <w:sz w:val="20"/>
                <w:szCs w:val="20"/>
              </w:rPr>
            </w:pPr>
            <w:del w:id="1961" w:author="Автор">
              <w:r w:rsidRPr="002D5A3F" w:rsidDel="00DB28CB">
                <w:rPr>
                  <w:sz w:val="20"/>
                  <w:szCs w:val="20"/>
                </w:rPr>
                <w:lastRenderedPageBreak/>
                <w:delText>+</w:delText>
              </w:r>
            </w:del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Del="00DB28CB" w:rsidRDefault="002D5A3F" w:rsidP="00AA1F86">
            <w:pPr>
              <w:pStyle w:val="affff1"/>
              <w:ind w:left="0"/>
              <w:rPr>
                <w:del w:id="1962" w:author="Автор"/>
                <w:sz w:val="20"/>
                <w:szCs w:val="20"/>
              </w:rPr>
            </w:pPr>
            <w:del w:id="1963" w:author="Автор">
              <w:r w:rsidRPr="002D5A3F" w:rsidDel="00DB28CB">
                <w:rPr>
                  <w:sz w:val="20"/>
                  <w:szCs w:val="20"/>
                </w:rPr>
                <w:delText>xs:dateTime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Del="00DB28CB" w:rsidRDefault="002D5A3F" w:rsidP="00AA1F86">
            <w:pPr>
              <w:pStyle w:val="affff1"/>
              <w:ind w:left="0"/>
              <w:rPr>
                <w:del w:id="1964" w:author="Автор"/>
                <w:sz w:val="20"/>
                <w:szCs w:val="20"/>
              </w:rPr>
            </w:pPr>
          </w:p>
        </w:tc>
      </w:tr>
    </w:tbl>
    <w:p w:rsidR="00EA7300" w:rsidDel="00DB28CB" w:rsidRDefault="00EA7300" w:rsidP="00EA7300">
      <w:pPr>
        <w:pStyle w:val="1----111"/>
        <w:rPr>
          <w:del w:id="1965" w:author="Автор"/>
        </w:rPr>
      </w:pPr>
      <w:bookmarkStart w:id="1966" w:name="_Toc398816612"/>
      <w:bookmarkStart w:id="1967" w:name="_Toc398817553"/>
      <w:bookmarkStart w:id="1968" w:name="_Toc398832299"/>
      <w:bookmarkStart w:id="1969" w:name="_Toc399186889"/>
      <w:bookmarkStart w:id="1970" w:name="_Toc399446090"/>
      <w:bookmarkStart w:id="1971" w:name="_Toc414982382"/>
      <w:del w:id="1972" w:author="Автор">
        <w:r w:rsidRPr="0009076A" w:rsidDel="00DB28CB">
          <w:lastRenderedPageBreak/>
          <w:delText>Описание выходных параметров</w:delText>
        </w:r>
        <w:bookmarkEnd w:id="1966"/>
        <w:bookmarkEnd w:id="1967"/>
        <w:bookmarkEnd w:id="1968"/>
        <w:bookmarkEnd w:id="1969"/>
        <w:bookmarkEnd w:id="1970"/>
        <w:bookmarkEnd w:id="1971"/>
      </w:del>
    </w:p>
    <w:p w:rsidR="00EA7300" w:rsidRPr="00CB4D69" w:rsidDel="00DB28CB" w:rsidRDefault="00EA7300" w:rsidP="00EA7300">
      <w:pPr>
        <w:pStyle w:val="af7"/>
        <w:rPr>
          <w:del w:id="1973" w:author="Автор"/>
          <w:b/>
          <w:lang w:val="en-US"/>
        </w:rPr>
      </w:pPr>
      <w:del w:id="1974" w:author="Автор">
        <w:r w:rsidDel="00DB28CB">
          <w:rPr>
            <w:b/>
          </w:rPr>
          <w:delText>Выходные данные:</w:delText>
        </w:r>
        <w:r w:rsidDel="00DB28CB">
          <w:rPr>
            <w:b/>
            <w:lang w:val="en-US"/>
          </w:rPr>
          <w:delText xml:space="preserve"> </w:delText>
        </w:r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Del="00DB28CB" w:rsidTr="00AA1F86">
        <w:trPr>
          <w:del w:id="1975" w:author="Автор"/>
        </w:trPr>
        <w:tc>
          <w:tcPr>
            <w:tcW w:w="534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76" w:author="Автор"/>
                <w:lang w:val="en-US"/>
              </w:rPr>
            </w:pPr>
            <w:del w:id="1977" w:author="Автор">
              <w:r w:rsidRPr="0009076A" w:rsidDel="00DB28CB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78" w:author="Автор"/>
              </w:rPr>
            </w:pPr>
            <w:del w:id="1979" w:author="Автор">
              <w:r w:rsidRPr="0009076A" w:rsidDel="00DB28CB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80" w:author="Автор"/>
              </w:rPr>
            </w:pPr>
            <w:del w:id="1981" w:author="Автор">
              <w:r w:rsidRPr="0009076A" w:rsidDel="00DB28CB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82" w:author="Автор"/>
              </w:rPr>
            </w:pPr>
            <w:del w:id="1983" w:author="Автор">
              <w:r w:rsidRPr="0009076A" w:rsidDel="00DB28CB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84" w:author="Автор"/>
              </w:rPr>
            </w:pPr>
            <w:del w:id="1985" w:author="Автор">
              <w:r w:rsidRPr="0009076A" w:rsidDel="00DB28CB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86" w:author="Автор"/>
              </w:rPr>
            </w:pPr>
            <w:del w:id="1987" w:author="Автор">
              <w:r w:rsidRPr="0009076A" w:rsidDel="00DB28CB">
                <w:delText xml:space="preserve">Комментарий </w:delText>
              </w:r>
            </w:del>
          </w:p>
        </w:tc>
      </w:tr>
      <w:tr w:rsidR="00EA7300" w:rsidRPr="0009076A" w:rsidDel="00DB28CB" w:rsidTr="00AA1F86">
        <w:trPr>
          <w:del w:id="1988" w:author="Автор"/>
        </w:trPr>
        <w:tc>
          <w:tcPr>
            <w:tcW w:w="534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89" w:author="Автор"/>
              </w:rPr>
            </w:pPr>
            <w:del w:id="1990" w:author="Автор">
              <w:r w:rsidDel="00DB28CB">
                <w:delText>1</w:delText>
              </w:r>
            </w:del>
          </w:p>
        </w:tc>
        <w:tc>
          <w:tcPr>
            <w:tcW w:w="205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91" w:author="Автор"/>
                <w:sz w:val="20"/>
                <w:szCs w:val="20"/>
                <w:lang w:val="en-US"/>
              </w:rPr>
            </w:pPr>
            <w:del w:id="1992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93" w:author="Автор"/>
                <w:sz w:val="20"/>
                <w:szCs w:val="20"/>
                <w:lang w:val="en-US"/>
              </w:rPr>
            </w:pPr>
            <w:del w:id="1994" w:author="Автор">
              <w:r w:rsidRPr="0009076A" w:rsidDel="00DB28CB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95" w:author="Автор"/>
                <w:sz w:val="20"/>
                <w:szCs w:val="20"/>
                <w:lang w:val="en-US"/>
              </w:rPr>
            </w:pPr>
            <w:del w:id="1996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97" w:author="Автор"/>
                <w:sz w:val="20"/>
                <w:szCs w:val="20"/>
                <w:lang w:val="en-US"/>
              </w:rPr>
            </w:pPr>
            <w:del w:id="1998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99" w:author="Автор"/>
                <w:sz w:val="20"/>
                <w:szCs w:val="20"/>
              </w:rPr>
            </w:pPr>
          </w:p>
        </w:tc>
      </w:tr>
      <w:tr w:rsidR="00EA7300" w:rsidRPr="0009076A" w:rsidDel="00DB28CB" w:rsidTr="00AA1F86">
        <w:trPr>
          <w:del w:id="2000" w:author="Автор"/>
        </w:trPr>
        <w:tc>
          <w:tcPr>
            <w:tcW w:w="534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001" w:author="Автор"/>
              </w:rPr>
            </w:pPr>
            <w:del w:id="2002" w:author="Автор">
              <w:r w:rsidDel="00DB28CB">
                <w:delText>2</w:delText>
              </w:r>
            </w:del>
          </w:p>
        </w:tc>
        <w:tc>
          <w:tcPr>
            <w:tcW w:w="205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2003" w:author="Автор"/>
                <w:sz w:val="20"/>
                <w:szCs w:val="20"/>
                <w:lang w:val="en-US"/>
              </w:rPr>
            </w:pPr>
            <w:del w:id="2004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2005" w:author="Автор"/>
                <w:sz w:val="20"/>
                <w:szCs w:val="20"/>
                <w:lang w:val="en-US"/>
              </w:rPr>
            </w:pPr>
            <w:del w:id="2006" w:author="Автор">
              <w:r w:rsidRPr="0009076A" w:rsidDel="00DB28CB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2007" w:author="Автор"/>
                <w:sz w:val="20"/>
                <w:szCs w:val="20"/>
              </w:rPr>
            </w:pPr>
            <w:del w:id="2008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2009" w:author="Автор"/>
                <w:sz w:val="20"/>
                <w:szCs w:val="20"/>
                <w:lang w:val="en-US"/>
              </w:rPr>
            </w:pPr>
            <w:del w:id="2010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011" w:author="Автор"/>
                <w:sz w:val="20"/>
                <w:szCs w:val="20"/>
              </w:rPr>
            </w:pPr>
          </w:p>
        </w:tc>
      </w:tr>
      <w:tr w:rsidR="00EA7300" w:rsidRPr="0009076A" w:rsidDel="00DB28CB" w:rsidTr="00AA1F86">
        <w:trPr>
          <w:del w:id="2012" w:author="Автор"/>
        </w:trPr>
        <w:tc>
          <w:tcPr>
            <w:tcW w:w="534" w:type="dxa"/>
            <w:vAlign w:val="center"/>
          </w:tcPr>
          <w:p w:rsidR="00EA7300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013" w:author="Автор"/>
              </w:rPr>
            </w:pPr>
            <w:del w:id="2014" w:author="Автор">
              <w:r w:rsidDel="00DB28CB">
                <w:delText>3</w:delText>
              </w:r>
            </w:del>
          </w:p>
        </w:tc>
        <w:tc>
          <w:tcPr>
            <w:tcW w:w="205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2015" w:author="Автор"/>
                <w:sz w:val="20"/>
                <w:szCs w:val="20"/>
                <w:lang w:val="en-US"/>
              </w:rPr>
            </w:pPr>
            <w:del w:id="2016" w:author="Автор">
              <w:r w:rsidRPr="00EA7300" w:rsidDel="00DB28CB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</w:p>
        </w:tc>
        <w:tc>
          <w:tcPr>
            <w:tcW w:w="1903" w:type="dxa"/>
          </w:tcPr>
          <w:p w:rsidR="00EA7300" w:rsidRPr="00C61146" w:rsidDel="00DB28CB" w:rsidRDefault="00EA7300" w:rsidP="00AA1F86">
            <w:pPr>
              <w:pStyle w:val="affff1"/>
              <w:ind w:left="0"/>
              <w:rPr>
                <w:del w:id="2017" w:author="Автор"/>
                <w:sz w:val="20"/>
                <w:szCs w:val="20"/>
              </w:rPr>
            </w:pPr>
            <w:del w:id="2018" w:author="Автор">
              <w:r w:rsidDel="00DB28CB">
                <w:rPr>
                  <w:sz w:val="20"/>
                  <w:szCs w:val="20"/>
                </w:rPr>
                <w:delText>История подписок</w:delText>
              </w:r>
            </w:del>
          </w:p>
        </w:tc>
        <w:tc>
          <w:tcPr>
            <w:tcW w:w="1965" w:type="dxa"/>
          </w:tcPr>
          <w:p w:rsidR="00EA7300" w:rsidRPr="008214B0" w:rsidDel="00DB28CB" w:rsidRDefault="00EA7300" w:rsidP="00AA1F86">
            <w:pPr>
              <w:pStyle w:val="affff1"/>
              <w:ind w:left="0"/>
              <w:rPr>
                <w:del w:id="2019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2020" w:author="Автор"/>
                <w:sz w:val="20"/>
                <w:szCs w:val="20"/>
                <w:lang w:val="en-US"/>
              </w:rPr>
            </w:pPr>
            <w:del w:id="2021" w:author="Автор">
              <w:r w:rsidRPr="00EA7300" w:rsidDel="00DB28CB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022" w:author="Автор"/>
                <w:sz w:val="20"/>
                <w:szCs w:val="20"/>
              </w:rPr>
            </w:pPr>
          </w:p>
        </w:tc>
      </w:tr>
    </w:tbl>
    <w:p w:rsidR="00742363" w:rsidDel="00DB28CB" w:rsidRDefault="00742363" w:rsidP="00742363">
      <w:pPr>
        <w:pStyle w:val="1----111"/>
        <w:rPr>
          <w:del w:id="2023" w:author="Автор"/>
        </w:rPr>
      </w:pPr>
      <w:bookmarkStart w:id="2024" w:name="_Toc398816613"/>
      <w:bookmarkStart w:id="2025" w:name="_Toc398817554"/>
      <w:bookmarkStart w:id="2026" w:name="_Toc398832300"/>
      <w:bookmarkStart w:id="2027" w:name="_Toc399186890"/>
      <w:bookmarkStart w:id="2028" w:name="_Toc399446091"/>
      <w:bookmarkStart w:id="2029" w:name="_Toc414982383"/>
      <w:del w:id="2030" w:author="Автор">
        <w:r w:rsidRPr="0009076A" w:rsidDel="00DB28CB">
          <w:delText>Ошибки</w:delText>
        </w:r>
        <w:bookmarkEnd w:id="2024"/>
        <w:bookmarkEnd w:id="2025"/>
        <w:bookmarkEnd w:id="2026"/>
        <w:bookmarkEnd w:id="2027"/>
        <w:bookmarkEnd w:id="2028"/>
        <w:bookmarkEnd w:id="2029"/>
      </w:del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Del="00DB28CB" w:rsidTr="00AA1F86">
        <w:trPr>
          <w:del w:id="2031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2032" w:author="Автор"/>
                <w:lang w:val="en-US"/>
              </w:rPr>
            </w:pPr>
            <w:del w:id="2033" w:author="Автор">
              <w:r w:rsidRPr="0009076A" w:rsidDel="00DB28CB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2034" w:author="Автор"/>
              </w:rPr>
            </w:pPr>
            <w:del w:id="2035" w:author="Автор">
              <w:r w:rsidRPr="0009076A" w:rsidDel="00DB28CB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2036" w:author="Автор"/>
              </w:rPr>
            </w:pPr>
            <w:del w:id="2037" w:author="Автор">
              <w:r w:rsidRPr="0009076A" w:rsidDel="00DB28CB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2038" w:author="Автор"/>
              </w:rPr>
            </w:pPr>
            <w:del w:id="2039" w:author="Автор">
              <w:r w:rsidRPr="0009076A" w:rsidDel="00DB28CB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2040" w:author="Автор"/>
              </w:rPr>
            </w:pPr>
            <w:del w:id="2041" w:author="Автор">
              <w:r w:rsidRPr="0009076A" w:rsidDel="00DB28CB">
                <w:delText>Комментарий</w:delText>
              </w:r>
            </w:del>
          </w:p>
        </w:tc>
      </w:tr>
      <w:tr w:rsidR="00742363" w:rsidRPr="0009076A" w:rsidDel="00DB28CB" w:rsidTr="00AA1F86">
        <w:trPr>
          <w:del w:id="2042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43" w:author="Автор"/>
                <w:sz w:val="20"/>
                <w:szCs w:val="20"/>
              </w:rPr>
            </w:pPr>
            <w:del w:id="2044" w:author="Автор">
              <w:r w:rsidRPr="0009076A" w:rsidDel="00DB28CB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45" w:author="Автор"/>
                <w:sz w:val="20"/>
                <w:szCs w:val="20"/>
                <w:lang w:val="en-US"/>
              </w:rPr>
            </w:pPr>
            <w:del w:id="2046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47" w:author="Автор"/>
                <w:sz w:val="20"/>
                <w:szCs w:val="20"/>
              </w:rPr>
            </w:pPr>
            <w:del w:id="2048" w:author="Автор">
              <w:r w:rsidRPr="0009076A" w:rsidDel="00DB28CB">
                <w:rPr>
                  <w:sz w:val="20"/>
                  <w:szCs w:val="20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49" w:author="Автор"/>
                <w:sz w:val="20"/>
                <w:szCs w:val="20"/>
                <w:lang w:val="en-US"/>
              </w:rPr>
            </w:pPr>
            <w:del w:id="2050" w:author="Автор">
              <w:r w:rsidRPr="0009076A" w:rsidDel="00DB28CB">
                <w:rPr>
                  <w:sz w:val="20"/>
                  <w:szCs w:val="20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51" w:author="Автор"/>
                <w:sz w:val="20"/>
                <w:szCs w:val="20"/>
              </w:rPr>
            </w:pPr>
          </w:p>
        </w:tc>
      </w:tr>
      <w:tr w:rsidR="00742363" w:rsidRPr="0009076A" w:rsidDel="00DB28CB" w:rsidTr="00AA1F86">
        <w:trPr>
          <w:del w:id="2052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53" w:author="Автор"/>
                <w:sz w:val="20"/>
                <w:szCs w:val="20"/>
              </w:rPr>
            </w:pPr>
            <w:del w:id="2054" w:author="Автор">
              <w:r w:rsidRPr="0009076A" w:rsidDel="00DB28CB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55" w:author="Автор"/>
                <w:sz w:val="20"/>
                <w:szCs w:val="20"/>
                <w:lang w:val="en-US"/>
              </w:rPr>
            </w:pPr>
            <w:del w:id="2056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57" w:author="Автор"/>
                <w:sz w:val="20"/>
                <w:szCs w:val="20"/>
              </w:rPr>
            </w:pPr>
            <w:del w:id="2058" w:author="Автор">
              <w:r w:rsidRPr="0009076A" w:rsidDel="00DB28CB">
                <w:rPr>
                  <w:sz w:val="20"/>
                  <w:szCs w:val="20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59" w:author="Автор"/>
                <w:sz w:val="20"/>
                <w:szCs w:val="20"/>
              </w:rPr>
            </w:pPr>
            <w:del w:id="2060" w:author="Автор">
              <w:r w:rsidRPr="0009076A" w:rsidDel="00DB28CB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61" w:author="Автор"/>
                <w:sz w:val="20"/>
                <w:szCs w:val="20"/>
              </w:rPr>
            </w:pPr>
          </w:p>
        </w:tc>
      </w:tr>
      <w:tr w:rsidR="00742363" w:rsidRPr="0009076A" w:rsidDel="00DB28CB" w:rsidTr="00AA1F86">
        <w:trPr>
          <w:del w:id="2062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63" w:author="Автор"/>
                <w:sz w:val="20"/>
                <w:szCs w:val="20"/>
              </w:rPr>
            </w:pPr>
            <w:del w:id="2064" w:author="Автор">
              <w:r w:rsidRPr="0009076A" w:rsidDel="00DB28CB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65" w:author="Автор"/>
                <w:sz w:val="20"/>
                <w:szCs w:val="20"/>
                <w:lang w:val="en-US"/>
              </w:rPr>
            </w:pPr>
            <w:del w:id="2066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67" w:author="Автор"/>
                <w:sz w:val="20"/>
                <w:szCs w:val="20"/>
              </w:rPr>
            </w:pPr>
            <w:del w:id="2068" w:author="Автор">
              <w:r w:rsidRPr="0009076A" w:rsidDel="00DB28CB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69" w:author="Автор"/>
                <w:sz w:val="20"/>
                <w:szCs w:val="20"/>
              </w:rPr>
            </w:pPr>
            <w:del w:id="2070" w:author="Автор">
              <w:r w:rsidRPr="0009076A" w:rsidDel="00DB28CB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71" w:author="Автор"/>
                <w:sz w:val="20"/>
                <w:szCs w:val="20"/>
              </w:rPr>
            </w:pPr>
          </w:p>
        </w:tc>
      </w:tr>
    </w:tbl>
    <w:p w:rsidR="00742363" w:rsidRPr="00414642" w:rsidDel="00DB28CB" w:rsidRDefault="00742363" w:rsidP="00742363">
      <w:pPr>
        <w:pStyle w:val="1----111"/>
        <w:rPr>
          <w:del w:id="2072" w:author="Автор"/>
          <w:lang w:val="en-US"/>
        </w:rPr>
      </w:pPr>
      <w:bookmarkStart w:id="2073" w:name="_Toc398816614"/>
      <w:bookmarkStart w:id="2074" w:name="_Toc398817555"/>
      <w:bookmarkStart w:id="2075" w:name="_Toc398832301"/>
      <w:bookmarkStart w:id="2076" w:name="_Toc399186891"/>
      <w:bookmarkStart w:id="2077" w:name="_Toc399446092"/>
      <w:bookmarkStart w:id="2078" w:name="_Toc414982384"/>
      <w:del w:id="2079" w:author="Автор">
        <w:r w:rsidDel="00DB28CB">
          <w:delText>Контрольные примеры</w:delText>
        </w:r>
        <w:bookmarkEnd w:id="2073"/>
        <w:bookmarkEnd w:id="2074"/>
        <w:bookmarkEnd w:id="2075"/>
        <w:bookmarkEnd w:id="2076"/>
        <w:bookmarkEnd w:id="2077"/>
        <w:bookmarkEnd w:id="2078"/>
      </w:del>
    </w:p>
    <w:p w:rsidR="00742363" w:rsidDel="00DB28CB" w:rsidRDefault="00742363" w:rsidP="00742363">
      <w:pPr>
        <w:pStyle w:val="af7"/>
        <w:rPr>
          <w:del w:id="2080" w:author="Автор"/>
          <w:b/>
        </w:rPr>
      </w:pPr>
      <w:del w:id="2081" w:author="Автор">
        <w:r w:rsidRPr="00916933" w:rsidDel="00DB28CB">
          <w:rPr>
            <w:b/>
          </w:rPr>
          <w:delText>Запрос</w:delText>
        </w:r>
      </w:del>
    </w:p>
    <w:p w:rsidR="00CE2D30" w:rsidRPr="00B77388" w:rsidDel="00DB28CB" w:rsidRDefault="00CE2D30" w:rsidP="00CE2D30">
      <w:pPr>
        <w:pStyle w:val="af7"/>
        <w:rPr>
          <w:del w:id="2082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Del="00DB28CB" w:rsidTr="00AA1F86">
        <w:trPr>
          <w:del w:id="2083" w:author="Автор"/>
        </w:trPr>
        <w:tc>
          <w:tcPr>
            <w:tcW w:w="9604" w:type="dxa"/>
            <w:shd w:val="clear" w:color="auto" w:fill="F2F2F2"/>
          </w:tcPr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84" w:author="Автор"/>
                <w:i/>
                <w:sz w:val="20"/>
                <w:szCs w:val="20"/>
                <w:lang w:val="en-US"/>
              </w:rPr>
            </w:pPr>
            <w:del w:id="2085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86" w:author="Автор"/>
                <w:i/>
                <w:sz w:val="20"/>
                <w:szCs w:val="20"/>
                <w:lang w:val="en-US"/>
              </w:rPr>
            </w:pPr>
            <w:del w:id="2087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88" w:author="Автор"/>
                <w:i/>
                <w:sz w:val="20"/>
                <w:szCs w:val="20"/>
                <w:lang w:val="en-US"/>
              </w:rPr>
            </w:pPr>
            <w:del w:id="2089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CE2D30" w:rsidRPr="00CE2D30" w:rsidDel="00DB28CB" w:rsidRDefault="00CE2D30" w:rsidP="00A80BFE">
            <w:pPr>
              <w:spacing w:line="240" w:lineRule="auto"/>
              <w:jc w:val="left"/>
              <w:rPr>
                <w:del w:id="2090" w:author="Автор"/>
                <w:i/>
                <w:sz w:val="20"/>
                <w:szCs w:val="20"/>
                <w:lang w:val="en-US"/>
              </w:rPr>
            </w:pPr>
            <w:del w:id="2091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&lt;soap:getSubscriptionFeedingHistoryListBySan&gt;</w:delText>
              </w:r>
            </w:del>
          </w:p>
          <w:p w:rsidR="00CE2D30" w:rsidRPr="00CE2D30" w:rsidDel="00DB28CB" w:rsidRDefault="00CE2D30" w:rsidP="00A80BFE">
            <w:pPr>
              <w:spacing w:line="240" w:lineRule="auto"/>
              <w:jc w:val="left"/>
              <w:rPr>
                <w:del w:id="2092" w:author="Автор"/>
                <w:i/>
                <w:sz w:val="20"/>
                <w:szCs w:val="20"/>
                <w:lang w:val="en-US"/>
              </w:rPr>
            </w:pPr>
            <w:del w:id="2093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   &lt;san&gt;111-111-11&lt;/san&gt;</w:delText>
              </w:r>
            </w:del>
          </w:p>
          <w:p w:rsidR="00CE2D30" w:rsidRPr="00CE2D30" w:rsidDel="00DB28CB" w:rsidRDefault="00CE2D30" w:rsidP="00A80BFE">
            <w:pPr>
              <w:spacing w:line="240" w:lineRule="auto"/>
              <w:jc w:val="left"/>
              <w:rPr>
                <w:del w:id="2094" w:author="Автор"/>
                <w:i/>
                <w:sz w:val="20"/>
                <w:szCs w:val="20"/>
                <w:lang w:val="en-US"/>
              </w:rPr>
            </w:pPr>
            <w:del w:id="2095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   &lt;startDate&gt;2013-05-17T00:00:00Z&lt;/startDate&gt;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96" w:author="Автор"/>
                <w:i/>
                <w:sz w:val="20"/>
                <w:szCs w:val="20"/>
                <w:lang w:val="en-US"/>
              </w:rPr>
            </w:pPr>
            <w:del w:id="2097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   &lt;endDate&gt;2014-07-16T00:00:00Z&lt;/endDate&gt;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98" w:author="Автор"/>
                <w:i/>
                <w:sz w:val="20"/>
                <w:szCs w:val="20"/>
                <w:lang w:val="en-US"/>
              </w:rPr>
            </w:pPr>
            <w:del w:id="2099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&lt;/soap:getSubscriptionFeedingHistoryListBySan&gt;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100" w:author="Автор"/>
                <w:i/>
                <w:sz w:val="20"/>
                <w:szCs w:val="20"/>
                <w:lang w:val="en-US"/>
              </w:rPr>
            </w:pPr>
            <w:del w:id="2101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CE2D30" w:rsidRPr="00F6672C" w:rsidDel="00DB28CB" w:rsidRDefault="00CE2D30" w:rsidP="00CE2D30">
            <w:pPr>
              <w:spacing w:line="240" w:lineRule="auto"/>
              <w:jc w:val="left"/>
              <w:rPr>
                <w:del w:id="2102" w:author="Автор"/>
                <w:i/>
                <w:lang w:val="en-US"/>
              </w:rPr>
            </w:pPr>
            <w:del w:id="2103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A80BFE" w:rsidDel="00DB28CB" w:rsidRDefault="00A80BFE" w:rsidP="00A80BFE">
      <w:pPr>
        <w:pStyle w:val="af7"/>
        <w:rPr>
          <w:del w:id="2104" w:author="Автор"/>
          <w:b/>
        </w:rPr>
      </w:pPr>
      <w:del w:id="2105" w:author="Автор">
        <w:r w:rsidRPr="00916933" w:rsidDel="00DB28CB">
          <w:rPr>
            <w:b/>
          </w:rPr>
          <w:delText>Ответ на запрос в случае успешного исполнения</w:delText>
        </w:r>
      </w:del>
    </w:p>
    <w:p w:rsidR="00A80BFE" w:rsidRPr="00B77388" w:rsidDel="00DB28CB" w:rsidRDefault="00A80BFE" w:rsidP="00A80BFE">
      <w:pPr>
        <w:pStyle w:val="af7"/>
        <w:rPr>
          <w:del w:id="2106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Del="00DB28CB" w:rsidTr="00AA1F86">
        <w:trPr>
          <w:del w:id="2107" w:author="Автор"/>
        </w:trPr>
        <w:tc>
          <w:tcPr>
            <w:tcW w:w="9604" w:type="dxa"/>
            <w:shd w:val="clear" w:color="auto" w:fill="F2F2F2"/>
          </w:tcPr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08" w:author="Автор"/>
                <w:i/>
                <w:sz w:val="20"/>
                <w:szCs w:val="20"/>
                <w:lang w:val="en-US"/>
              </w:rPr>
            </w:pPr>
            <w:del w:id="210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10" w:author="Автор"/>
                <w:i/>
                <w:sz w:val="20"/>
                <w:szCs w:val="20"/>
                <w:lang w:val="en-US"/>
              </w:rPr>
            </w:pPr>
            <w:del w:id="211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12" w:author="Автор"/>
                <w:i/>
                <w:sz w:val="20"/>
                <w:szCs w:val="20"/>
                <w:lang w:val="en-US"/>
              </w:rPr>
            </w:pPr>
            <w:del w:id="211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&lt;ns2:getSubscriptionFeedingHistoryListBySanResponse xmlns:ns2="http://soap.integra.partner.web.processor.ecafe.axetta.ru/"&gt;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14" w:author="Автор"/>
                <w:i/>
                <w:sz w:val="20"/>
                <w:szCs w:val="20"/>
                <w:lang w:val="en-US"/>
              </w:rPr>
            </w:pPr>
            <w:del w:id="211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16" w:author="Автор"/>
                <w:i/>
                <w:sz w:val="20"/>
                <w:szCs w:val="20"/>
                <w:lang w:val="en-US"/>
              </w:rPr>
            </w:pPr>
            <w:del w:id="211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&lt;resultCode&gt;0&lt;/resultCode&gt;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18" w:author="Автор"/>
                <w:i/>
                <w:sz w:val="20"/>
                <w:szCs w:val="20"/>
                <w:lang w:val="en-US"/>
              </w:rPr>
            </w:pPr>
            <w:del w:id="211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20" w:author="Автор"/>
                <w:i/>
                <w:sz w:val="20"/>
                <w:szCs w:val="20"/>
                <w:lang w:val="en-US"/>
              </w:rPr>
            </w:pPr>
            <w:del w:id="212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&lt;subscriptionFeedingListExt&gt;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22" w:author="Автор"/>
                <w:i/>
                <w:sz w:val="20"/>
                <w:szCs w:val="20"/>
                <w:lang w:val="en-US"/>
              </w:rPr>
            </w:pPr>
            <w:del w:id="212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24" w:author="Автор"/>
                <w:i/>
                <w:sz w:val="20"/>
                <w:szCs w:val="20"/>
                <w:lang w:val="en-US"/>
              </w:rPr>
            </w:pPr>
            <w:del w:id="212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&lt;IdOfSubscriptionFeeding&gt;335&lt;/IdOfSubscriptionFeeding&gt;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26" w:author="Автор"/>
                <w:i/>
                <w:sz w:val="20"/>
                <w:szCs w:val="20"/>
                <w:lang w:val="en-US"/>
              </w:rPr>
            </w:pPr>
            <w:del w:id="212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lastRenderedPageBreak/>
                <w:delText xml:space="preserve">                  &lt;guid&gt;39c95b6c-9964-1986-09a9-a9771e15af3b&lt;/guid&gt;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28" w:author="Автор"/>
                <w:i/>
                <w:sz w:val="20"/>
                <w:szCs w:val="20"/>
                <w:lang w:val="en-US"/>
              </w:rPr>
            </w:pPr>
            <w:del w:id="212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&lt;DateCreateService&gt;2014-05-29T04:00:00+04:00&lt;/DateCreateService&gt;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30" w:author="Автор"/>
                <w:i/>
                <w:sz w:val="20"/>
                <w:szCs w:val="20"/>
                <w:lang w:val="en-US"/>
              </w:rPr>
            </w:pPr>
            <w:del w:id="213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&lt;DateActivate&gt;2014-05-31T04:00:00+04:00&lt;/DateActivate&gt;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32" w:author="Автор"/>
                <w:i/>
                <w:sz w:val="20"/>
                <w:szCs w:val="20"/>
                <w:lang w:val="en-US"/>
              </w:rPr>
            </w:pPr>
            <w:del w:id="213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&lt;LastDatePause&gt;2014-06-03T04:00:00+04:00&lt;/LastDatePause&gt;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34" w:author="Автор"/>
                <w:i/>
                <w:sz w:val="20"/>
                <w:szCs w:val="20"/>
                <w:lang w:val="en-US"/>
              </w:rPr>
            </w:pPr>
            <w:del w:id="213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&lt;DateDeactivate&gt;2014-06-30T04:00:00+04:00&lt;/DateDeactivate&gt;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36" w:author="Автор"/>
                <w:i/>
                <w:sz w:val="20"/>
                <w:szCs w:val="20"/>
                <w:lang w:val="en-US"/>
              </w:rPr>
            </w:pPr>
            <w:del w:id="213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&lt;UpdateDate&gt;2014-06-02T13:53:50.718+04:00&lt;/UpdateDate&gt;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38" w:author="Автор"/>
                <w:i/>
                <w:sz w:val="20"/>
                <w:szCs w:val="20"/>
                <w:lang w:val="en-US"/>
              </w:rPr>
            </w:pPr>
            <w:del w:id="213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&lt;Suspended&gt;true&lt;/Suspended&gt;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40" w:author="Автор"/>
                <w:i/>
                <w:sz w:val="20"/>
                <w:szCs w:val="20"/>
                <w:lang w:val="en-US"/>
              </w:rPr>
            </w:pPr>
            <w:del w:id="214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&lt;ChangesPlace&gt;false&lt;/ChangesPlace&gt;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42" w:author="Автор"/>
                <w:i/>
                <w:sz w:val="20"/>
                <w:szCs w:val="20"/>
                <w:lang w:val="en-US"/>
              </w:rPr>
            </w:pPr>
            <w:del w:id="214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&lt;/S&gt;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44" w:author="Автор"/>
                <w:i/>
                <w:sz w:val="20"/>
                <w:szCs w:val="20"/>
                <w:lang w:val="en-US"/>
              </w:rPr>
            </w:pPr>
            <w:del w:id="214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46" w:author="Автор"/>
                <w:i/>
                <w:sz w:val="20"/>
                <w:szCs w:val="20"/>
                <w:lang w:val="en-US"/>
              </w:rPr>
            </w:pPr>
            <w:del w:id="214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&lt;IdOfSubscriptionFeeding&gt;435&lt;/IdOfSubscriptionFeeding&gt;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48" w:author="Автор"/>
                <w:i/>
                <w:sz w:val="20"/>
                <w:szCs w:val="20"/>
                <w:lang w:val="en-US"/>
              </w:rPr>
            </w:pPr>
            <w:del w:id="214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&lt;guid&gt;39c9cc5d-3d33-420a-4652-0be1f459f74a&lt;/guid&gt;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50" w:author="Автор"/>
                <w:i/>
                <w:sz w:val="20"/>
                <w:szCs w:val="20"/>
                <w:lang w:val="en-US"/>
              </w:rPr>
            </w:pPr>
            <w:del w:id="215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&lt;DateCreateService&gt;2014-05-29T04:00:00+04:00&lt;/DateCreateService&gt;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52" w:author="Автор"/>
                <w:i/>
                <w:sz w:val="20"/>
                <w:szCs w:val="20"/>
                <w:lang w:val="en-US"/>
              </w:rPr>
            </w:pPr>
            <w:del w:id="215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&lt;DateActivate&gt;2014-06-24T04:00:00+04:00&lt;/DateActivate&gt;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54" w:author="Автор"/>
                <w:i/>
                <w:sz w:val="20"/>
                <w:szCs w:val="20"/>
                <w:lang w:val="en-US"/>
              </w:rPr>
            </w:pPr>
            <w:del w:id="215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&lt;LastDatePause&gt;2014-06-24T04:00:00+04:00&lt;/LastDatePause&gt;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56" w:author="Автор"/>
                <w:i/>
                <w:sz w:val="20"/>
                <w:szCs w:val="20"/>
                <w:lang w:val="en-US"/>
              </w:rPr>
            </w:pPr>
            <w:del w:id="215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&lt;DateDeactivate&gt;2014-06-30T04:00:00+04:00&lt;/DateDeactivate&gt;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58" w:author="Автор"/>
                <w:i/>
                <w:sz w:val="20"/>
                <w:szCs w:val="20"/>
                <w:lang w:val="en-US"/>
              </w:rPr>
            </w:pPr>
            <w:del w:id="215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&lt;UpdateDate&gt;2014-06-25T10:54:42.259+04:00&lt;/UpdateDate&gt;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60" w:author="Автор"/>
                <w:i/>
                <w:sz w:val="20"/>
                <w:szCs w:val="20"/>
                <w:lang w:val="en-US"/>
              </w:rPr>
            </w:pPr>
            <w:del w:id="216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&lt;Suspended&gt;true&lt;/Suspended&gt;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62" w:author="Автор"/>
                <w:i/>
                <w:sz w:val="20"/>
                <w:szCs w:val="20"/>
                <w:lang w:val="en-US"/>
              </w:rPr>
            </w:pPr>
            <w:del w:id="216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&lt;ChangesPlace&gt;false&lt;/ChangesPlace&gt;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64" w:author="Автор"/>
                <w:i/>
                <w:sz w:val="20"/>
                <w:szCs w:val="20"/>
                <w:lang w:val="en-US"/>
              </w:rPr>
            </w:pPr>
            <w:del w:id="216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&lt;/S&gt;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66" w:author="Автор"/>
                <w:i/>
                <w:sz w:val="20"/>
                <w:szCs w:val="20"/>
                <w:lang w:val="en-US"/>
              </w:rPr>
            </w:pPr>
            <w:del w:id="216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&lt;/subscriptionFeedingListExt&gt;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68" w:author="Автор"/>
                <w:i/>
                <w:sz w:val="20"/>
                <w:szCs w:val="20"/>
                <w:lang w:val="en-US"/>
              </w:rPr>
            </w:pPr>
            <w:del w:id="216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&lt;/return&gt;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70" w:author="Автор"/>
                <w:i/>
                <w:sz w:val="20"/>
                <w:szCs w:val="20"/>
                <w:lang w:val="en-US"/>
              </w:rPr>
            </w:pPr>
            <w:del w:id="217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&lt;/ns2:getSubscriptionFeedingHistoryListBySanResponse&gt;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72" w:author="Автор"/>
                <w:i/>
                <w:sz w:val="20"/>
                <w:szCs w:val="20"/>
                <w:lang w:val="en-US"/>
              </w:rPr>
            </w:pPr>
            <w:del w:id="217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&lt;/soap:Body&gt;</w:delText>
              </w:r>
            </w:del>
          </w:p>
          <w:p w:rsidR="00A80BFE" w:rsidRPr="00F6672C" w:rsidDel="00DB28CB" w:rsidRDefault="00A80BFE" w:rsidP="00A80BFE">
            <w:pPr>
              <w:spacing w:line="240" w:lineRule="auto"/>
              <w:jc w:val="left"/>
              <w:rPr>
                <w:del w:id="2174" w:author="Автор"/>
                <w:i/>
                <w:lang w:val="en-US"/>
              </w:rPr>
            </w:pPr>
            <w:del w:id="217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>&lt;/soap:Envelope&gt;</w:delText>
              </w:r>
            </w:del>
          </w:p>
        </w:tc>
      </w:tr>
    </w:tbl>
    <w:p w:rsidR="00CE5927" w:rsidRPr="00A80BFE" w:rsidDel="00DB28CB" w:rsidRDefault="00CE5927" w:rsidP="00CE5927">
      <w:pPr>
        <w:rPr>
          <w:del w:id="2176" w:author="Автор"/>
          <w:lang w:val="en-US"/>
        </w:rPr>
      </w:pPr>
    </w:p>
    <w:p w:rsidR="0098079E" w:rsidRDefault="0098079E" w:rsidP="00414642">
      <w:pPr>
        <w:pStyle w:val="21"/>
      </w:pPr>
      <w:bookmarkStart w:id="2177" w:name="_Toc414982385"/>
      <w:r>
        <w:t>Операци</w:t>
      </w:r>
      <w:r w:rsidR="002734DA">
        <w:t xml:space="preserve">я «Получения истории изменений циклограмм, </w:t>
      </w:r>
      <w:r w:rsidR="002734DA">
        <w:rPr>
          <w:bCs w:val="0"/>
        </w:rPr>
        <w:t>по номеру ЛС</w:t>
      </w:r>
      <w:r w:rsidR="002734DA">
        <w:t>»</w:t>
      </w:r>
      <w:bookmarkEnd w:id="2177"/>
    </w:p>
    <w:p w:rsidR="00CE5927" w:rsidRPr="00414642" w:rsidRDefault="00CE5927" w:rsidP="00CE5927">
      <w:pPr>
        <w:pStyle w:val="1----111"/>
        <w:rPr>
          <w:lang w:val="en-US"/>
        </w:rPr>
      </w:pPr>
      <w:bookmarkStart w:id="2178" w:name="_Toc414982386"/>
      <w:r w:rsidRPr="0009076A">
        <w:t>Общие сведения</w:t>
      </w:r>
      <w:bookmarkEnd w:id="21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циклограмм, по номеру 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циклограмм, по номеру ЛС</w:t>
            </w:r>
          </w:p>
        </w:tc>
      </w:tr>
    </w:tbl>
    <w:p w:rsidR="00FD27CC" w:rsidRDefault="00FD27CC" w:rsidP="00FD27CC">
      <w:pPr>
        <w:pStyle w:val="1----111"/>
      </w:pPr>
      <w:bookmarkStart w:id="2179" w:name="_Toc414982387"/>
      <w:r w:rsidRPr="0009076A">
        <w:t>Описание входных параметров</w:t>
      </w:r>
      <w:bookmarkEnd w:id="2179"/>
    </w:p>
    <w:p w:rsidR="00FD27CC" w:rsidRDefault="00FD27CC" w:rsidP="00FD27CC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CE5927">
        <w:t>getCycleDiagramHistoryList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D3C28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FD27CC" w:rsidRPr="006179CD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</w:rPr>
            </w:pPr>
          </w:p>
        </w:tc>
      </w:tr>
    </w:tbl>
    <w:p w:rsidR="0063473F" w:rsidRDefault="0063473F" w:rsidP="0063473F">
      <w:pPr>
        <w:pStyle w:val="1----111"/>
      </w:pPr>
      <w:bookmarkStart w:id="2180" w:name="_Toc414982388"/>
      <w:r w:rsidRPr="0009076A">
        <w:t>Описание выходных параметров</w:t>
      </w:r>
      <w:bookmarkEnd w:id="2180"/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getCycleDiagramHistoryList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bookmarkStart w:id="2181" w:name="_Toc414982389"/>
      <w:r w:rsidRPr="0009076A">
        <w:t>Ошибки</w:t>
      </w:r>
      <w:bookmarkEnd w:id="2181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bookmarkStart w:id="2182" w:name="_Toc414982390"/>
      <w:r>
        <w:t>Контрольные примеры</w:t>
      </w:r>
      <w:bookmarkEnd w:id="2182"/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AA1F86">
        <w:tc>
          <w:tcPr>
            <w:tcW w:w="9604" w:type="dxa"/>
            <w:shd w:val="clear" w:color="auto" w:fill="F2F2F2"/>
          </w:tcPr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A40F06">
              <w:rPr>
                <w:i/>
                <w:sz w:val="20"/>
                <w:szCs w:val="20"/>
                <w:lang w:val="en-US"/>
              </w:rPr>
              <w:t>contractId&gt;3001211&lt;/contractId&gt;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&lt;startDate&gt;2013-05-17</w:t>
            </w:r>
            <w:r w:rsidR="007D3BEE"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="007D3BEE"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B256CF">
              <w:rPr>
                <w:i/>
                <w:sz w:val="20"/>
                <w:szCs w:val="20"/>
                <w:lang w:val="en-US"/>
              </w:rPr>
              <w:t>&lt;/startDate&gt;</w:t>
            </w:r>
          </w:p>
          <w:p w:rsidR="00B256CF" w:rsidRPr="00B256CF" w:rsidRDefault="007D3BEE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&lt;endDate&gt;2014-07-</w:t>
            </w:r>
            <w:r w:rsidRPr="00CE2D30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  <w:r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="00B256CF" w:rsidRPr="00B256CF">
              <w:rPr>
                <w:i/>
                <w:sz w:val="20"/>
                <w:szCs w:val="20"/>
                <w:lang w:val="en-US"/>
              </w:rPr>
              <w:t>&lt;/endDate&gt;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&lt;/soap:getCycleDiagramHistoryList&gt;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&lt;ns2:getCycleDiagramHistoryListResponse xmlns:ns2="http://soap.integra.partner.web.processor.ecafe.axetta.ru/"&gt;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&lt;/ns2:getCycleDiagramHistoryListResponse&gt;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7D3BEE" w:rsidP="007D3BEE">
            <w:pPr>
              <w:spacing w:line="240" w:lineRule="auto"/>
              <w:jc w:val="left"/>
              <w:rPr>
                <w:i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A80BFE" w:rsidRPr="00A80BFE" w:rsidRDefault="00A80BFE" w:rsidP="00CE5927">
      <w:pPr>
        <w:rPr>
          <w:lang w:val="en-US"/>
        </w:rPr>
      </w:pPr>
    </w:p>
    <w:p w:rsidR="0098079E" w:rsidRDefault="002734DA" w:rsidP="0084673F">
      <w:pPr>
        <w:pStyle w:val="21"/>
      </w:pPr>
      <w:bookmarkStart w:id="2183" w:name="_Toc414982391"/>
      <w:r>
        <w:t xml:space="preserve">Операция «Получения истории изменений циклограмм, </w:t>
      </w:r>
      <w:r>
        <w:rPr>
          <w:bCs w:val="0"/>
        </w:rPr>
        <w:t>по номеру СНИЛС</w:t>
      </w:r>
      <w:r>
        <w:t>»</w:t>
      </w:r>
      <w:bookmarkEnd w:id="2183"/>
    </w:p>
    <w:p w:rsidR="00CE5927" w:rsidRPr="00414642" w:rsidRDefault="00CE5927" w:rsidP="00CE5927">
      <w:pPr>
        <w:pStyle w:val="1----111"/>
        <w:rPr>
          <w:lang w:val="en-US"/>
        </w:rPr>
      </w:pPr>
      <w:bookmarkStart w:id="2184" w:name="_Toc414982392"/>
      <w:r w:rsidRPr="0009076A">
        <w:t>Общие сведения</w:t>
      </w:r>
      <w:bookmarkEnd w:id="21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getCycleDiagramHistoryListBySan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AA1F86"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 xml:space="preserve">Получения истории изменений циклограмм, по номеру </w:t>
            </w:r>
            <w:r>
              <w:t xml:space="preserve"> СНИЛС</w:t>
            </w:r>
          </w:p>
        </w:tc>
      </w:tr>
    </w:tbl>
    <w:p w:rsidR="00FD27CC" w:rsidRDefault="00FD27CC" w:rsidP="00586CF9">
      <w:pPr>
        <w:pStyle w:val="1----111"/>
      </w:pPr>
      <w:bookmarkStart w:id="2185" w:name="_Toc414982393"/>
      <w:r w:rsidRPr="0009076A">
        <w:t>Описание входных параметров</w:t>
      </w:r>
      <w:bookmarkEnd w:id="2185"/>
    </w:p>
    <w:p w:rsidR="00FD27CC" w:rsidRPr="00151949" w:rsidRDefault="00FD27CC" w:rsidP="00FD27CC">
      <w:pPr>
        <w:pStyle w:val="affff1"/>
      </w:pPr>
      <w:r w:rsidRPr="0009076A">
        <w:rPr>
          <w:b/>
        </w:rPr>
        <w:t xml:space="preserve">Входные данные: </w:t>
      </w:r>
      <w:ins w:id="2186" w:author="Автор">
        <w:r w:rsidR="00DB28CB" w:rsidRPr="00CE5927">
          <w:t>getCycleDiagramHistoryListBySan</w:t>
        </w:r>
      </w:ins>
      <w:del w:id="2187" w:author="Автор"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292BBB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FD27CC" w:rsidRPr="00735D71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FD27CC" w:rsidRPr="0088597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292BBB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7CC" w:rsidRPr="000D3C28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3473F" w:rsidRDefault="0063473F" w:rsidP="0063473F">
      <w:pPr>
        <w:pStyle w:val="1----111"/>
      </w:pPr>
      <w:bookmarkStart w:id="2188" w:name="_Toc414982394"/>
      <w:r w:rsidRPr="0009076A">
        <w:t>Описание выходных параметров</w:t>
      </w:r>
      <w:bookmarkEnd w:id="2188"/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ins w:id="2189" w:author="Автор">
        <w:r w:rsidR="00DB28CB" w:rsidRPr="00CE5927">
          <w:t>getCycleDiagramHistoryListBySan</w:t>
        </w:r>
      </w:ins>
      <w:del w:id="2190" w:author="Автор"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bookmarkStart w:id="2191" w:name="_Toc414982395"/>
      <w:r w:rsidRPr="0009076A">
        <w:t>Ошибки</w:t>
      </w:r>
      <w:bookmarkEnd w:id="2191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bookmarkStart w:id="2192" w:name="_Toc414982396"/>
      <w:r>
        <w:t>Контрольные примеры</w:t>
      </w:r>
      <w:bookmarkEnd w:id="2192"/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B670C" w:rsidTr="00AA1F86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lastRenderedPageBreak/>
              <w:t xml:space="preserve">      &lt;/soap:getCycleDiagramHistoryListBySan&gt;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E2D30" w:rsidRDefault="00CE2D30" w:rsidP="00CE2D30">
      <w:pPr>
        <w:pStyle w:val="af7"/>
        <w:rPr>
          <w:b/>
        </w:rPr>
      </w:pPr>
      <w:r w:rsidRPr="00916933">
        <w:rPr>
          <w:b/>
        </w:rPr>
        <w:lastRenderedPageBreak/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&lt;ns2:getCycleDiagramHistoryListBySanResponse xmlns:ns2="http://soap.integra.partner.web.processor.ecafe.axetta.ru/"&gt;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&lt;/ns2:getCycleDiagramHistoryListBySanResponse&gt;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40F06" w:rsidP="00A40F06">
            <w:pPr>
              <w:spacing w:line="240" w:lineRule="auto"/>
              <w:jc w:val="left"/>
              <w:rPr>
                <w:i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3473F" w:rsidRPr="00A80BFE" w:rsidRDefault="0063473F" w:rsidP="0063473F">
      <w:pPr>
        <w:pStyle w:val="af7"/>
        <w:rPr>
          <w:lang w:val="en-US"/>
        </w:rPr>
      </w:pPr>
    </w:p>
    <w:p w:rsidR="00A0322C" w:rsidRDefault="00A0322C" w:rsidP="00414642">
      <w:pPr>
        <w:pStyle w:val="21"/>
      </w:pPr>
      <w:bookmarkStart w:id="2193" w:name="_Toc414982397"/>
      <w:r>
        <w:lastRenderedPageBreak/>
        <w:t xml:space="preserve">Операция «Получения списка </w:t>
      </w:r>
      <w:r w:rsidR="0034732F" w:rsidRPr="00414642">
        <w:t>меню</w:t>
      </w:r>
      <w:r w:rsidR="0034732F">
        <w:t xml:space="preserve"> столовой для </w:t>
      </w:r>
      <w:r>
        <w:t>запре</w:t>
      </w:r>
      <w:r w:rsidR="0034732F">
        <w:t>та</w:t>
      </w:r>
      <w:r w:rsidR="009B7C79">
        <w:t>,</w:t>
      </w:r>
      <w:r w:rsidR="009B7C79">
        <w:rPr>
          <w:bCs w:val="0"/>
        </w:rPr>
        <w:t xml:space="preserve"> по номеру ЛС</w:t>
      </w:r>
      <w:r>
        <w:t>»</w:t>
      </w:r>
      <w:bookmarkEnd w:id="2193"/>
      <w:r>
        <w:t xml:space="preserve"> </w:t>
      </w:r>
    </w:p>
    <w:p w:rsidR="00A0322C" w:rsidRPr="00414642" w:rsidRDefault="00A0322C" w:rsidP="00A0322C">
      <w:pPr>
        <w:pStyle w:val="1----111"/>
        <w:rPr>
          <w:lang w:val="en-US"/>
        </w:rPr>
      </w:pPr>
      <w:bookmarkStart w:id="2194" w:name="_Toc414982398"/>
      <w:r w:rsidRPr="0009076A">
        <w:t>Общие сведения</w:t>
      </w:r>
      <w:bookmarkEnd w:id="21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pPr>
              <w:pStyle w:val="af7"/>
              <w:ind w:firstLine="0"/>
              <w:rPr>
                <w:lang w:val="en-US"/>
              </w:rPr>
            </w:pPr>
            <w:r w:rsidRPr="009D465B">
              <w:t>getMenuListWithProhibitions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A0322C" w:rsidRDefault="00A0322C" w:rsidP="00A0322C">
      <w:pPr>
        <w:pStyle w:val="1----111"/>
      </w:pPr>
      <w:bookmarkStart w:id="2195" w:name="_Toc414982399"/>
      <w:r w:rsidRPr="0009076A">
        <w:t>Описание входных параметров</w:t>
      </w:r>
      <w:bookmarkEnd w:id="2195"/>
    </w:p>
    <w:p w:rsidR="009D465B" w:rsidRDefault="009D465B" w:rsidP="00414642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9D465B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D3C28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9D465B" w:rsidRPr="006179CD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196" w:name="_Toc414982400"/>
      <w:r w:rsidRPr="0009076A">
        <w:t>Описание выходных параметров</w:t>
      </w:r>
      <w:bookmarkEnd w:id="2196"/>
    </w:p>
    <w:p w:rsidR="009D465B" w:rsidRPr="0009076A" w:rsidRDefault="009D465B" w:rsidP="009D465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9D465B" w:rsidRPr="0009076A" w:rsidRDefault="009D465B" w:rsidP="009D465B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A0322C" w:rsidRDefault="00A0322C" w:rsidP="00A0322C">
      <w:pPr>
        <w:pStyle w:val="1----111"/>
      </w:pPr>
      <w:bookmarkStart w:id="2197" w:name="_Toc414982401"/>
      <w:r w:rsidRPr="0009076A">
        <w:t>Ошибки</w:t>
      </w:r>
      <w:bookmarkEnd w:id="2197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Комментарий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2198" w:name="_Toc414982402"/>
      <w:r>
        <w:lastRenderedPageBreak/>
        <w:t>Контрольные примеры</w:t>
      </w:r>
      <w:bookmarkEnd w:id="2198"/>
    </w:p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Запрос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D465B" w:rsidRPr="00AA6D91" w:rsidTr="009D465B">
        <w:tc>
          <w:tcPr>
            <w:tcW w:w="9378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A75B69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285FCA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D465B" w:rsidRPr="007F797C" w:rsidTr="00463F1B">
        <w:tc>
          <w:tcPr>
            <w:tcW w:w="9604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9D465B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семгой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сол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="3200"/&gt;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сыром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Сандвич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на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ржан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хлебе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="1100"</w:t>
            </w:r>
            <w:r w:rsidR="005B40C2"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="005B40C2">
              <w:rPr>
                <w:i/>
                <w:sz w:val="20"/>
                <w:szCs w:val="20"/>
                <w:lang w:val="en-US"/>
              </w:rPr>
              <w:t>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=”12”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</w:t>
            </w:r>
            <w:r w:rsidR="005B40C2">
              <w:rPr>
                <w:i/>
                <w:sz w:val="20"/>
                <w:szCs w:val="20"/>
                <w:lang w:val="en-US"/>
              </w:rPr>
              <w:t xml:space="preserve"> 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</w:t>
            </w:r>
            <w:r w:rsidR="00DF454A">
              <w:rPr>
                <w:i/>
                <w:sz w:val="20"/>
                <w:szCs w:val="20"/>
                <w:lang w:val="en-US"/>
              </w:rPr>
              <w:t>13</w:t>
            </w:r>
            <w:r w:rsidR="005B40C2">
              <w:rPr>
                <w:i/>
                <w:sz w:val="20"/>
                <w:szCs w:val="20"/>
                <w:lang w:val="en-US"/>
              </w:rPr>
              <w:t>”</w:t>
            </w:r>
            <w:r w:rsidRPr="004A2CC8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</w:rPr>
              <w:t>=”15”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9D465B" w:rsidRPr="004A2CC8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грибами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рыбой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Пирожок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ябл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джемом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пес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слоеный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="Ром-баба с шок. помад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 xml:space="preserve">="1500"/&gt; </w:t>
            </w:r>
          </w:p>
          <w:p w:rsidR="009D465B" w:rsidRPr="00CB670C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rPrChange w:id="219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14642">
              <w:rPr>
                <w:i/>
                <w:sz w:val="20"/>
                <w:szCs w:val="20"/>
              </w:rPr>
              <w:t xml:space="preserve">               </w:t>
            </w:r>
            <w:r w:rsidR="00462B91" w:rsidRPr="00CB670C">
              <w:rPr>
                <w:i/>
                <w:sz w:val="20"/>
                <w:szCs w:val="20"/>
                <w:rPrChange w:id="220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&lt;/</w:t>
            </w:r>
            <w:r w:rsidRPr="004A2CC8">
              <w:rPr>
                <w:i/>
                <w:sz w:val="20"/>
                <w:szCs w:val="20"/>
                <w:lang w:val="en-US"/>
              </w:rPr>
              <w:t>M</w:t>
            </w:r>
            <w:r w:rsidR="00462B91" w:rsidRPr="00CB670C">
              <w:rPr>
                <w:i/>
                <w:sz w:val="20"/>
                <w:szCs w:val="20"/>
                <w:rPrChange w:id="220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&gt;</w:t>
            </w:r>
          </w:p>
          <w:p w:rsidR="009D465B" w:rsidRPr="00CB670C" w:rsidRDefault="00462B91" w:rsidP="00463F1B">
            <w:pPr>
              <w:spacing w:line="240" w:lineRule="auto"/>
              <w:jc w:val="left"/>
              <w:rPr>
                <w:i/>
                <w:sz w:val="20"/>
                <w:szCs w:val="20"/>
                <w:rPrChange w:id="220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CB670C">
              <w:rPr>
                <w:i/>
                <w:sz w:val="20"/>
                <w:szCs w:val="20"/>
                <w:rPrChange w:id="220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&lt;/</w:t>
            </w:r>
            <w:r w:rsidR="009D465B" w:rsidRPr="004A2CC8">
              <w:rPr>
                <w:i/>
                <w:sz w:val="20"/>
                <w:szCs w:val="20"/>
                <w:lang w:val="en-US"/>
              </w:rPr>
              <w:t>menuList</w:t>
            </w:r>
            <w:r w:rsidRPr="00CB670C">
              <w:rPr>
                <w:i/>
                <w:sz w:val="20"/>
                <w:szCs w:val="20"/>
                <w:rPrChange w:id="220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&gt;</w:t>
            </w:r>
          </w:p>
          <w:p w:rsidR="009D465B" w:rsidRPr="004A2CC8" w:rsidRDefault="00462B91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B670C">
              <w:rPr>
                <w:i/>
                <w:sz w:val="20"/>
                <w:szCs w:val="20"/>
                <w:rPrChange w:id="220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</w:t>
            </w:r>
            <w:r w:rsidR="009D465B" w:rsidRPr="004A2CC8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lastRenderedPageBreak/>
              <w:t xml:space="preserve">      &lt;/ns2:</w:t>
            </w:r>
            <w:r w:rsidRPr="009D465B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285FCA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A0322C"/>
    <w:p w:rsidR="00A0322C" w:rsidRDefault="00A0322C" w:rsidP="00414642">
      <w:pPr>
        <w:pStyle w:val="21"/>
      </w:pPr>
      <w:bookmarkStart w:id="2206" w:name="_Toc414982403"/>
      <w:r>
        <w:t>Операция «Установка запрета</w:t>
      </w:r>
      <w:r w:rsidR="009B7C79">
        <w:rPr>
          <w:bCs w:val="0"/>
        </w:rPr>
        <w:t>, по номеру ЛС</w:t>
      </w:r>
      <w:r>
        <w:t>»</w:t>
      </w:r>
      <w:bookmarkEnd w:id="2206"/>
    </w:p>
    <w:p w:rsidR="00A0322C" w:rsidRPr="00285FCA" w:rsidRDefault="00A0322C" w:rsidP="00A0322C">
      <w:pPr>
        <w:pStyle w:val="1----111"/>
        <w:rPr>
          <w:lang w:val="en-US"/>
        </w:rPr>
      </w:pPr>
      <w:bookmarkStart w:id="2207" w:name="_Toc414982404"/>
      <w:r w:rsidRPr="0009076A">
        <w:t>Общие сведения</w:t>
      </w:r>
      <w:bookmarkEnd w:id="22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C0167D" w:rsidRDefault="00DF454A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addProhibition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E16E79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2208" w:name="_Toc414982405"/>
      <w:r w:rsidRPr="0009076A">
        <w:t>Описание входных параметров</w:t>
      </w:r>
      <w:bookmarkEnd w:id="2208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DF454A" w:rsidRPr="000A0CDD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B40C2" w:rsidRP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</w:t>
            </w:r>
            <w:r>
              <w:rPr>
                <w:sz w:val="20"/>
                <w:szCs w:val="20"/>
              </w:rPr>
              <w:t>Text</w:t>
            </w:r>
          </w:p>
        </w:tc>
        <w:tc>
          <w:tcPr>
            <w:tcW w:w="1903" w:type="dxa"/>
          </w:tcPr>
          <w:p w:rsidR="005B40C2" w:rsidRPr="00D2653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фильтра запрета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B40C2" w:rsidRPr="00C0167D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DF454A" w:rsidRPr="0009076A" w:rsidTr="00463F1B">
        <w:tc>
          <w:tcPr>
            <w:tcW w:w="534" w:type="dxa"/>
            <w:vAlign w:val="center"/>
          </w:tcPr>
          <w:p w:rsidR="00DF454A" w:rsidRPr="00414642" w:rsidRDefault="00DF454A" w:rsidP="00463F1B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 xml:space="preserve">3 </w:t>
            </w:r>
          </w:p>
        </w:tc>
        <w:tc>
          <w:tcPr>
            <w:tcW w:w="2050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FilterType</w:t>
            </w:r>
          </w:p>
        </w:tc>
        <w:tc>
          <w:tcPr>
            <w:tcW w:w="1903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запрета</w:t>
            </w:r>
          </w:p>
        </w:tc>
        <w:tc>
          <w:tcPr>
            <w:tcW w:w="1965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DF454A" w:rsidRPr="0009076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0-</w:t>
            </w:r>
            <w:r>
              <w:rPr>
                <w:sz w:val="20"/>
                <w:szCs w:val="20"/>
              </w:rPr>
              <w:t>по полному наименованию товара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 w:rsidRPr="00DF454A"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 xml:space="preserve"> </w:t>
            </w:r>
            <w:r w:rsidRPr="00414642">
              <w:rPr>
                <w:sz w:val="20"/>
                <w:szCs w:val="20"/>
              </w:rPr>
              <w:t>По полному наименованию группы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По фильтру указанному в фильтре </w:t>
            </w:r>
          </w:p>
        </w:tc>
      </w:tr>
    </w:tbl>
    <w:p w:rsidR="00A0322C" w:rsidRDefault="00A0322C" w:rsidP="00A0322C">
      <w:pPr>
        <w:pStyle w:val="1----111"/>
      </w:pPr>
      <w:bookmarkStart w:id="2209" w:name="_Toc414982406"/>
      <w:r w:rsidRPr="0009076A">
        <w:t>Описание выходных параметров</w:t>
      </w:r>
      <w:bookmarkEnd w:id="2209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DF454A" w:rsidRPr="00160317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414642" w:rsidRDefault="005B40C2" w:rsidP="00414642">
            <w:pPr>
              <w:pStyle w:val="a9"/>
              <w:jc w:val="left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414642" w:rsidRDefault="00DF454A" w:rsidP="00414642">
            <w:pPr>
              <w:pStyle w:val="a9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14642">
              <w:rPr>
                <w:b w:val="0"/>
                <w:bCs/>
                <w:sz w:val="20"/>
                <w:szCs w:val="20"/>
              </w:rPr>
              <w:t>Prohibition</w:t>
            </w:r>
            <w:r w:rsidR="005B40C2" w:rsidRPr="00414642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Используется при снятии запрета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210" w:name="_Toc414982407"/>
      <w:r w:rsidRPr="0009076A">
        <w:t>Ошибки</w:t>
      </w:r>
      <w:bookmarkEnd w:id="2210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Комментарий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2211" w:name="_Toc414982408"/>
      <w:r>
        <w:t>Контрольные примеры</w:t>
      </w:r>
      <w:bookmarkEnd w:id="2211"/>
    </w:p>
    <w:p w:rsidR="005B40C2" w:rsidRDefault="005B40C2" w:rsidP="005B40C2">
      <w:pPr>
        <w:pStyle w:val="af7"/>
        <w:rPr>
          <w:b/>
        </w:rPr>
      </w:pPr>
      <w:r w:rsidRPr="00916933">
        <w:rPr>
          <w:b/>
        </w:rPr>
        <w:t>Запрос</w:t>
      </w:r>
    </w:p>
    <w:p w:rsidR="005B40C2" w:rsidRPr="00B77388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0A0CDD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DF454A" w:rsidRPr="00DF454A">
              <w:rPr>
                <w:i/>
                <w:sz w:val="20"/>
                <w:szCs w:val="20"/>
                <w:lang w:val="en-US"/>
              </w:rPr>
              <w:t>f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ilterText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 w:rsidRPr="004A2CC8">
              <w:rPr>
                <w:i/>
                <w:sz w:val="20"/>
                <w:szCs w:val="20"/>
              </w:rPr>
              <w:t>Пирожок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filter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DF454A" w:rsidRPr="00D2653A" w:rsidRDefault="00DF454A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D2653A">
              <w:rPr>
                <w:i/>
                <w:sz w:val="20"/>
                <w:szCs w:val="20"/>
                <w:lang w:val="en-US"/>
              </w:rPr>
              <w:t>&lt;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414642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3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285FCA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="00DF454A"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B40C2" w:rsidRPr="00B77388" w:rsidRDefault="005B40C2" w:rsidP="005B40C2">
      <w:pPr>
        <w:pStyle w:val="af7"/>
        <w:rPr>
          <w:b/>
          <w:color w:val="A6A6A6"/>
          <w:sz w:val="20"/>
          <w:szCs w:val="20"/>
          <w:lang w:val="en-US"/>
        </w:rPr>
      </w:pPr>
    </w:p>
    <w:p w:rsidR="005B40C2" w:rsidRPr="008A333B" w:rsidRDefault="005B40C2" w:rsidP="005B40C2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5B40C2" w:rsidRPr="008A333B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7F797C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63F1B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</w:t>
            </w:r>
            <w:r w:rsidR="00463F1B"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463F1B">
              <w:rPr>
                <w:i/>
                <w:sz w:val="20"/>
                <w:szCs w:val="20"/>
                <w:lang w:val="en-US"/>
              </w:rPr>
              <w:t>I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14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463F1B" w:rsidRPr="00414642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Id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874D64" w:rsidRDefault="00463F1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5B40C2"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Default="00A0322C" w:rsidP="00414642">
      <w:pPr>
        <w:pStyle w:val="21"/>
      </w:pPr>
      <w:bookmarkStart w:id="2212" w:name="_Toc414982409"/>
      <w:r>
        <w:t>Операция «Снятия запрета</w:t>
      </w:r>
      <w:r w:rsidR="009B7C79">
        <w:rPr>
          <w:bCs w:val="0"/>
        </w:rPr>
        <w:t>, по номеру ЛС</w:t>
      </w:r>
      <w:r>
        <w:t>»</w:t>
      </w:r>
      <w:bookmarkEnd w:id="2212"/>
    </w:p>
    <w:p w:rsidR="00A0322C" w:rsidRPr="00285FCA" w:rsidRDefault="00A0322C" w:rsidP="00A0322C">
      <w:pPr>
        <w:pStyle w:val="1----111"/>
        <w:rPr>
          <w:lang w:val="en-US"/>
        </w:rPr>
      </w:pPr>
      <w:bookmarkStart w:id="2213" w:name="_Toc414982410"/>
      <w:r w:rsidRPr="0009076A">
        <w:t>Общие сведения</w:t>
      </w:r>
      <w:bookmarkEnd w:id="22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63F1B" w:rsidRPr="00C0167D" w:rsidRDefault="00463F1B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63F1B" w:rsidRPr="00E16E79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Назначение операции:</w:t>
            </w:r>
          </w:p>
        </w:tc>
        <w:tc>
          <w:tcPr>
            <w:tcW w:w="7478" w:type="dxa"/>
          </w:tcPr>
          <w:p w:rsidR="00463F1B" w:rsidRPr="0009076A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2214" w:name="_Toc414982411"/>
      <w:r w:rsidRPr="0009076A">
        <w:t>Описание входных параметров</w:t>
      </w:r>
      <w:bookmarkEnd w:id="2214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A0CDD">
        <w:rPr>
          <w:bCs/>
        </w:rPr>
        <w:t>removeProh</w:t>
      </w:r>
      <w:r w:rsidR="00160317">
        <w:rPr>
          <w:bCs/>
          <w:lang w:val="en-US"/>
        </w:rPr>
        <w:t>i</w:t>
      </w:r>
      <w:r w:rsidRPr="000A0CDD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14642">
        <w:tc>
          <w:tcPr>
            <w:tcW w:w="534" w:type="dxa"/>
            <w:vAlign w:val="center"/>
          </w:tcPr>
          <w:p w:rsidR="00463F1B" w:rsidRPr="00463F1B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63F1B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bCs/>
                <w:sz w:val="20"/>
                <w:szCs w:val="20"/>
              </w:rPr>
              <w:t>Prohibition</w:t>
            </w:r>
            <w:r w:rsidRPr="00414642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215" w:name="_Toc414982412"/>
      <w:r w:rsidRPr="0009076A">
        <w:t>Описание выходных параметров</w:t>
      </w:r>
      <w:bookmarkEnd w:id="2215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rPr>
          <w:bCs/>
        </w:rPr>
        <w:t>removeProh</w:t>
      </w:r>
      <w:r w:rsidR="00160317" w:rsidRPr="00160317">
        <w:rPr>
          <w:bCs/>
        </w:rPr>
        <w:t>i</w:t>
      </w:r>
      <w:r w:rsidRPr="00160317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216" w:name="_Toc414982413"/>
      <w:r w:rsidRPr="0009076A">
        <w:t>Ошибки</w:t>
      </w:r>
      <w:bookmarkEnd w:id="2216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Комментарий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285FCA" w:rsidRDefault="00A0322C" w:rsidP="00A0322C">
      <w:pPr>
        <w:pStyle w:val="1----111"/>
        <w:rPr>
          <w:lang w:val="en-US"/>
        </w:rPr>
      </w:pPr>
      <w:bookmarkStart w:id="2217" w:name="_Toc414982414"/>
      <w:r>
        <w:t>Контрольные примеры</w:t>
      </w:r>
      <w:bookmarkEnd w:id="2217"/>
    </w:p>
    <w:p w:rsidR="00180D63" w:rsidRDefault="00180D63" w:rsidP="00180D63">
      <w:pPr>
        <w:pStyle w:val="af7"/>
        <w:rPr>
          <w:b/>
        </w:rPr>
      </w:pPr>
      <w:r w:rsidRPr="00916933">
        <w:rPr>
          <w:b/>
        </w:rPr>
        <w:t>Запрос</w:t>
      </w:r>
    </w:p>
    <w:p w:rsidR="00180D63" w:rsidRPr="00B77388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0A0CDD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463F1B">
              <w:rPr>
                <w:i/>
                <w:sz w:val="20"/>
                <w:szCs w:val="20"/>
                <w:lang w:val="en-US"/>
              </w:rPr>
              <w:t>I</w:t>
            </w:r>
            <w:r w:rsidRPr="00285FCA">
              <w:rPr>
                <w:i/>
                <w:sz w:val="20"/>
                <w:szCs w:val="20"/>
                <w:lang w:val="en-US"/>
              </w:rPr>
              <w:t>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14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285FCA">
              <w:rPr>
                <w:i/>
                <w:sz w:val="20"/>
                <w:szCs w:val="20"/>
                <w:lang w:val="en-US"/>
              </w:rPr>
              <w:t>Id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80D63" w:rsidRPr="00B77388" w:rsidRDefault="00180D63" w:rsidP="00180D63">
      <w:pPr>
        <w:pStyle w:val="af7"/>
        <w:rPr>
          <w:b/>
          <w:color w:val="A6A6A6"/>
          <w:sz w:val="20"/>
          <w:szCs w:val="20"/>
          <w:lang w:val="en-US"/>
        </w:rPr>
      </w:pPr>
    </w:p>
    <w:p w:rsidR="00180D63" w:rsidRPr="008A333B" w:rsidRDefault="00180D63" w:rsidP="00180D63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180D63" w:rsidRPr="008A333B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7F797C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180D63" w:rsidRDefault="00180D63" w:rsidP="00180D6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 xml:space="preserve"> 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534557" w:rsidRDefault="00534557" w:rsidP="00534557">
      <w:pPr>
        <w:pStyle w:val="21"/>
        <w:rPr>
          <w:ins w:id="2218" w:author="Автор"/>
        </w:rPr>
      </w:pPr>
      <w:bookmarkStart w:id="2219" w:name="_Toc414982415"/>
      <w:ins w:id="2220" w:author="Автор">
        <w:r>
          <w:t>Операция «Получение данных о представител</w:t>
        </w:r>
        <w:r w:rsidR="00B432D3">
          <w:t>ях</w:t>
        </w:r>
        <w:del w:id="2221" w:author="Автор">
          <w:r w:rsidDel="00B432D3">
            <w:delText>е</w:delText>
          </w:r>
        </w:del>
        <w:r>
          <w:t xml:space="preserve"> ребенка по номеру контракта»</w:t>
        </w:r>
        <w:bookmarkEnd w:id="2219"/>
        <w:r>
          <w:t xml:space="preserve"> </w:t>
        </w:r>
      </w:ins>
    </w:p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2222" w:author="Автор"/>
        </w:rPr>
      </w:pPr>
      <w:bookmarkStart w:id="2223" w:name="_Toc414982416"/>
      <w:ins w:id="2224" w:author="Автор">
        <w:r>
          <w:t>Общие сведения</w:t>
        </w:r>
        <w:bookmarkEnd w:id="2223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34557" w:rsidTr="00AA1F86">
        <w:trPr>
          <w:ins w:id="2225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226" w:author="Автор"/>
                <w:b/>
              </w:rPr>
            </w:pPr>
            <w:ins w:id="2227" w:author="Автор">
              <w:r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Pr="00534557" w:rsidRDefault="00E74A07" w:rsidP="00AA1F86">
            <w:pPr>
              <w:pStyle w:val="af7"/>
              <w:ind w:firstLine="0"/>
              <w:rPr>
                <w:ins w:id="2228" w:author="Автор"/>
                <w:b/>
                <w:lang w:val="en-US"/>
                <w:rPrChange w:id="2229" w:author="Автор">
                  <w:rPr>
                    <w:ins w:id="2230" w:author="Автор"/>
                    <w:lang w:val="en-US"/>
                  </w:rPr>
                </w:rPrChange>
              </w:rPr>
            </w:pPr>
            <w:ins w:id="2231" w:author="Автор">
              <w:r w:rsidRPr="00E74A07">
                <w:rPr>
                  <w:rFonts w:ascii="Arial" w:hAnsi="Arial" w:cs="Arial"/>
                  <w:b/>
                  <w:color w:val="000000"/>
                  <w:sz w:val="20"/>
                  <w:szCs w:val="20"/>
                  <w:shd w:val="clear" w:color="auto" w:fill="FFFFFF"/>
                  <w:rPrChange w:id="2232" w:author="Автор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getClientRepresentatives</w:t>
              </w:r>
            </w:ins>
          </w:p>
        </w:tc>
      </w:tr>
      <w:tr w:rsidR="00534557" w:rsidTr="00AA1F86">
        <w:trPr>
          <w:ins w:id="2233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234" w:author="Автор"/>
                <w:b/>
              </w:rPr>
            </w:pPr>
            <w:ins w:id="2235" w:author="Автор">
              <w:r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236" w:author="Автор"/>
              </w:rPr>
            </w:pPr>
            <w:ins w:id="2237" w:author="Автор">
              <w:r>
                <w:t>Получение данных о представител</w:t>
              </w:r>
              <w:r w:rsidR="00B96223">
                <w:t>ях</w:t>
              </w:r>
              <w:del w:id="2238" w:author="Автор">
                <w:r w:rsidDel="00B96223">
                  <w:delText>е</w:delText>
                </w:r>
              </w:del>
              <w:r>
                <w:t xml:space="preserve"> ребенка по номеру контракта</w:t>
              </w:r>
            </w:ins>
          </w:p>
        </w:tc>
      </w:tr>
      <w:tr w:rsidR="00534557" w:rsidTr="00AA1F86">
        <w:trPr>
          <w:ins w:id="2239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240" w:author="Автор"/>
                <w:b/>
              </w:rPr>
            </w:pPr>
            <w:ins w:id="2241" w:author="Автор">
              <w:r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242" w:author="Автор"/>
              </w:rPr>
            </w:pPr>
            <w:ins w:id="2243" w:author="Автор">
              <w:r>
                <w:t>Получение данных о представител</w:t>
              </w:r>
              <w:r w:rsidR="00B96223">
                <w:t>ях</w:t>
              </w:r>
              <w:del w:id="2244" w:author="Автор">
                <w:r w:rsidDel="00B96223">
                  <w:delText>е</w:delText>
                </w:r>
              </w:del>
              <w:r>
                <w:t xml:space="preserve"> ребенка по номеру контракта</w:t>
              </w:r>
            </w:ins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2245" w:author="Автор"/>
        </w:rPr>
      </w:pPr>
      <w:bookmarkStart w:id="2246" w:name="_Toc414982417"/>
      <w:ins w:id="2247" w:author="Автор">
        <w:r>
          <w:t>Описание входных параметров</w:t>
        </w:r>
        <w:bookmarkEnd w:id="2246"/>
      </w:ins>
    </w:p>
    <w:p w:rsidR="00534557" w:rsidRDefault="00534557" w:rsidP="00534557">
      <w:pPr>
        <w:pStyle w:val="af7"/>
        <w:rPr>
          <w:ins w:id="2248" w:author="Автор"/>
          <w:b/>
        </w:rPr>
      </w:pPr>
      <w:ins w:id="2249" w:author="Автор">
        <w:r>
          <w:rPr>
            <w:b/>
          </w:rPr>
          <w:t xml:space="preserve">Входные данные: </w:t>
        </w:r>
        <w:r w:rsidR="00E74A07" w:rsidRPr="00E74A07">
          <w:rPr>
            <w:rFonts w:ascii="Arial" w:hAnsi="Arial" w:cs="Arial"/>
            <w:b/>
            <w:color w:val="000000"/>
            <w:sz w:val="20"/>
            <w:szCs w:val="20"/>
            <w:shd w:val="clear" w:color="auto" w:fill="FFFFFF"/>
            <w:rPrChange w:id="2250" w:author="Автор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>getClientRepresentatives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251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1980"/>
        <w:gridCol w:w="1989"/>
        <w:tblGridChange w:id="2252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34557" w:rsidTr="00534557">
        <w:trPr>
          <w:ins w:id="2253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54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255" w:author="Автор"/>
                <w:lang w:val="en-US"/>
              </w:rPr>
            </w:pPr>
            <w:ins w:id="2256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57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258" w:author="Автор"/>
              </w:rPr>
            </w:pPr>
            <w:ins w:id="2259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60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261" w:author="Автор"/>
              </w:rPr>
            </w:pPr>
            <w:ins w:id="2262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63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264" w:author="Автор"/>
              </w:rPr>
            </w:pPr>
            <w:ins w:id="2265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66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267" w:author="Автор"/>
              </w:rPr>
            </w:pPr>
            <w:ins w:id="2268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69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270" w:author="Автор"/>
              </w:rPr>
            </w:pPr>
            <w:ins w:id="2271" w:author="Автор">
              <w:r>
                <w:t xml:space="preserve">Комментарий </w:t>
              </w:r>
            </w:ins>
          </w:p>
        </w:tc>
      </w:tr>
      <w:tr w:rsidR="00534557" w:rsidTr="00534557">
        <w:trPr>
          <w:ins w:id="227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73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2274" w:author="Автор"/>
              </w:rPr>
            </w:pPr>
            <w:ins w:id="2275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76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77" w:author="Автор"/>
                <w:sz w:val="20"/>
                <w:szCs w:val="20"/>
              </w:rPr>
            </w:pPr>
            <w:ins w:id="2278" w:author="Автор">
              <w:r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79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80" w:author="Автор"/>
                <w:sz w:val="20"/>
                <w:szCs w:val="20"/>
              </w:rPr>
            </w:pPr>
            <w:ins w:id="2281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82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83" w:author="Автор"/>
                <w:sz w:val="20"/>
                <w:szCs w:val="20"/>
              </w:rPr>
            </w:pPr>
            <w:ins w:id="228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85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86" w:author="Автор"/>
                <w:sz w:val="20"/>
                <w:szCs w:val="20"/>
              </w:rPr>
            </w:pPr>
            <w:ins w:id="2287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88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89" w:author="Автор"/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2290" w:author="Автор"/>
        </w:rPr>
      </w:pPr>
      <w:bookmarkStart w:id="2291" w:name="_Toc414982418"/>
      <w:ins w:id="2292" w:author="Автор">
        <w:r>
          <w:t>Описание выходных параметров</w:t>
        </w:r>
        <w:bookmarkEnd w:id="2291"/>
      </w:ins>
    </w:p>
    <w:p w:rsidR="00534557" w:rsidRDefault="00534557" w:rsidP="00534557">
      <w:pPr>
        <w:pStyle w:val="af7"/>
        <w:rPr>
          <w:b/>
        </w:rPr>
      </w:pPr>
      <w:ins w:id="2293" w:author="Автор">
        <w:r>
          <w:rPr>
            <w:b/>
          </w:rPr>
          <w:t xml:space="preserve">Выходные данные: </w:t>
        </w:r>
        <w:r w:rsidR="00A53C27" w:rsidRPr="00A53C27">
          <w:rPr>
            <w:b/>
            <w:lang w:val="en-US"/>
          </w:rPr>
          <w:t>clientRepresentativesResult</w:t>
        </w:r>
      </w:ins>
      <w:del w:id="2294" w:author="Автор">
        <w:r w:rsidDel="00A53C27">
          <w:rPr>
            <w:b/>
            <w:lang w:val="en-US"/>
          </w:rPr>
          <w:delText>enterEventWithRepListResult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295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268"/>
        <w:gridCol w:w="1685"/>
        <w:gridCol w:w="1965"/>
        <w:gridCol w:w="1980"/>
        <w:gridCol w:w="1989"/>
        <w:tblGridChange w:id="2296">
          <w:tblGrid>
            <w:gridCol w:w="534"/>
            <w:gridCol w:w="2050"/>
            <w:gridCol w:w="218"/>
            <w:gridCol w:w="1685"/>
            <w:gridCol w:w="1965"/>
            <w:gridCol w:w="1980"/>
            <w:gridCol w:w="1989"/>
          </w:tblGrid>
        </w:tblGridChange>
      </w:tblGrid>
      <w:tr w:rsidR="00534557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97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98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99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300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301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302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Комментарий </w:t>
            </w:r>
          </w:p>
        </w:tc>
      </w:tr>
      <w:tr w:rsidR="00534557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303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04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6C7245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2305" w:author="Автор">
              <w:r w:rsidRPr="000B3732">
                <w:rPr>
                  <w:sz w:val="20"/>
                  <w:lang w:val="en-US"/>
                  <w:rPrChange w:id="2306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clientRepresentativesList</w:t>
              </w:r>
            </w:ins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07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6C724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</w:t>
            </w:r>
            <w:ins w:id="2308" w:author="Автор">
              <w:r w:rsidR="006C7245">
                <w:rPr>
                  <w:sz w:val="20"/>
                  <w:szCs w:val="20"/>
                </w:rPr>
                <w:t xml:space="preserve"> </w:t>
              </w:r>
            </w:ins>
            <w:del w:id="2309" w:author="Автор">
              <w:r w:rsidDel="006C7245">
                <w:rPr>
                  <w:sz w:val="20"/>
                  <w:szCs w:val="20"/>
                </w:rPr>
                <w:delText xml:space="preserve"> о представителе</w:delText>
              </w:r>
            </w:del>
            <w:ins w:id="2310" w:author="Автор">
              <w:r w:rsidR="006C7245">
                <w:rPr>
                  <w:sz w:val="20"/>
                  <w:szCs w:val="20"/>
                </w:rPr>
                <w:t>о клиентах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11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12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8366B2" w:rsidP="00AA1F86">
            <w:pPr>
              <w:pStyle w:val="affff1"/>
              <w:ind w:left="0"/>
              <w:rPr>
                <w:sz w:val="20"/>
                <w:szCs w:val="20"/>
              </w:rPr>
            </w:pPr>
            <w:ins w:id="2313" w:author="Автор">
              <w:r w:rsidRPr="000A29E6">
                <w:rPr>
                  <w:sz w:val="20"/>
                  <w:lang w:val="en-US"/>
                  <w:rPrChange w:id="2314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ClientRepresentativesList</w:t>
              </w:r>
              <w:del w:id="2315" w:author="Автор">
                <w:r w:rsidR="006C7245" w:rsidRPr="006C7245" w:rsidDel="008366B2">
                  <w:rPr>
                    <w:sz w:val="20"/>
                    <w:lang w:val="en-US"/>
                  </w:rPr>
                  <w:delText>cReps</w:delText>
                </w:r>
              </w:del>
            </w:ins>
            <w:del w:id="2316" w:author="Автор">
              <w:r w:rsidR="00534557" w:rsidRPr="00534557" w:rsidDel="008366B2">
                <w:rPr>
                  <w:sz w:val="20"/>
                  <w:lang w:val="en-US"/>
                </w:rPr>
                <w:delText>ClientRepresentatives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317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534557" w:rsidDel="006C7245" w:rsidTr="000B3732">
        <w:trPr>
          <w:del w:id="231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319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2320" w:author="Автор"/>
              </w:rPr>
            </w:pPr>
            <w:del w:id="2321" w:author="Автор">
              <w:r w:rsidDel="006C7245">
                <w:delText>2</w:delText>
              </w:r>
            </w:del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22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Pr="000B3732" w:rsidDel="006C7245" w:rsidRDefault="00B96223" w:rsidP="00AA1F86">
            <w:pPr>
              <w:pStyle w:val="affff1"/>
              <w:ind w:left="0"/>
              <w:rPr>
                <w:del w:id="2323" w:author="Автор"/>
                <w:sz w:val="20"/>
                <w:lang w:val="en-US"/>
              </w:rPr>
            </w:pPr>
            <w:del w:id="2324" w:author="Автор">
              <w:r w:rsidRPr="000B3732" w:rsidDel="006C7245">
                <w:rPr>
                  <w:sz w:val="20"/>
                  <w:lang w:val="en-US"/>
                  <w:rPrChange w:id="2325" w:author="Автор">
                    <w:rPr>
                      <w:sz w:val="20"/>
                      <w:szCs w:val="20"/>
                    </w:rPr>
                  </w:rPrChange>
                </w:rPr>
                <w:delText>I</w:delText>
              </w:r>
              <w:r w:rsidR="00534557" w:rsidRPr="000B3732" w:rsidDel="006C7245">
                <w:rPr>
                  <w:sz w:val="20"/>
                  <w:lang w:val="en-US"/>
                  <w:rPrChange w:id="2326" w:author="Автор">
                    <w:rPr>
                      <w:sz w:val="20"/>
                      <w:szCs w:val="20"/>
                    </w:rPr>
                  </w:rPrChange>
                </w:rPr>
                <w:delText>d</w:delText>
              </w:r>
            </w:del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27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Pr="00534557" w:rsidDel="006C7245" w:rsidRDefault="00534557" w:rsidP="00534557">
            <w:pPr>
              <w:pStyle w:val="affff1"/>
              <w:ind w:left="0"/>
              <w:rPr>
                <w:del w:id="2328" w:author="Автор"/>
                <w:sz w:val="20"/>
                <w:szCs w:val="20"/>
                <w:rPrChange w:id="2329" w:author="Автор">
                  <w:rPr>
                    <w:del w:id="2330" w:author="Автор"/>
                    <w:sz w:val="20"/>
                    <w:szCs w:val="20"/>
                    <w:lang w:val="en-US"/>
                  </w:rPr>
                </w:rPrChange>
              </w:rPr>
            </w:pPr>
            <w:del w:id="2331" w:author="Автор">
              <w:r w:rsidDel="006C7245">
                <w:rPr>
                  <w:sz w:val="20"/>
                  <w:szCs w:val="20"/>
                  <w:lang w:val="en-US"/>
                </w:rPr>
                <w:delText>Номер контракта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32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333" w:author="Автор"/>
                <w:sz w:val="20"/>
                <w:szCs w:val="20"/>
                <w:lang w:val="en-US"/>
              </w:rPr>
            </w:pPr>
            <w:del w:id="2334" w:author="Автор">
              <w:r w:rsidDel="006C7245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35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336" w:author="Автор"/>
                <w:sz w:val="20"/>
                <w:szCs w:val="20"/>
                <w:lang w:val="en-US"/>
              </w:rPr>
            </w:pPr>
            <w:del w:id="2337" w:author="Автор">
              <w:r w:rsidDel="006C7245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338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2339" w:author="Автор"/>
                <w:sz w:val="20"/>
                <w:szCs w:val="20"/>
              </w:rPr>
            </w:pPr>
          </w:p>
        </w:tc>
      </w:tr>
      <w:tr w:rsidR="00534557" w:rsidDel="006C7245" w:rsidTr="000B3732">
        <w:trPr>
          <w:del w:id="234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341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2342" w:author="Автор"/>
              </w:rPr>
            </w:pPr>
            <w:del w:id="2343" w:author="Автор">
              <w:r w:rsidDel="006C7245">
                <w:delText>3</w:delText>
              </w:r>
            </w:del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44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Pr="000B3732" w:rsidDel="006C7245" w:rsidRDefault="00534557" w:rsidP="00AA1F86">
            <w:pPr>
              <w:pStyle w:val="affff1"/>
              <w:ind w:left="0"/>
              <w:rPr>
                <w:del w:id="2345" w:author="Автор"/>
                <w:sz w:val="20"/>
                <w:lang w:val="en-US"/>
              </w:rPr>
            </w:pPr>
            <w:del w:id="2346" w:author="Автор">
              <w:r w:rsidRPr="000B3732" w:rsidDel="006C7245">
                <w:rPr>
                  <w:sz w:val="20"/>
                  <w:lang w:val="en-US"/>
                </w:rPr>
                <w:delText>Name</w:delText>
              </w:r>
            </w:del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47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348" w:author="Автор"/>
                <w:sz w:val="20"/>
                <w:szCs w:val="20"/>
                <w:lang w:val="en-US"/>
              </w:rPr>
            </w:pPr>
            <w:del w:id="2349" w:author="Автор">
              <w:r w:rsidDel="006C7245">
                <w:rPr>
                  <w:sz w:val="20"/>
                  <w:szCs w:val="20"/>
                </w:rPr>
                <w:delText>ФИО представителя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50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351" w:author="Автор"/>
                <w:sz w:val="20"/>
                <w:szCs w:val="20"/>
              </w:rPr>
            </w:pPr>
            <w:del w:id="2352" w:author="Автор">
              <w:r w:rsidDel="006C7245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53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354" w:author="Автор"/>
                <w:sz w:val="20"/>
                <w:szCs w:val="20"/>
                <w:lang w:val="en-US"/>
              </w:rPr>
            </w:pPr>
            <w:del w:id="2355" w:author="Автор">
              <w:r w:rsidDel="006C7245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356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2357" w:author="Автор"/>
                <w:sz w:val="20"/>
                <w:szCs w:val="20"/>
              </w:rPr>
            </w:pPr>
          </w:p>
        </w:tc>
      </w:tr>
      <w:tr w:rsidR="000B3732" w:rsidDel="006C7245" w:rsidTr="000B3732">
        <w:trPr>
          <w:ins w:id="235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RPr="000B3732" w:rsidDel="006C7245" w:rsidRDefault="000B3732">
            <w:pPr>
              <w:pStyle w:val="affff1"/>
              <w:ind w:left="0"/>
              <w:rPr>
                <w:ins w:id="2359" w:author="Автор"/>
                <w:sz w:val="20"/>
                <w:lang w:val="en-US"/>
                <w:rPrChange w:id="2360" w:author="Автор">
                  <w:rPr>
                    <w:ins w:id="2361" w:author="Автор"/>
                  </w:rPr>
                </w:rPrChange>
              </w:rPr>
              <w:pPrChange w:id="2362" w:author="Автор">
                <w:pPr>
                  <w:widowControl/>
                  <w:adjustRightInd/>
                  <w:spacing w:line="240" w:lineRule="auto"/>
                  <w:jc w:val="left"/>
                </w:pPr>
              </w:pPrChange>
            </w:pPr>
            <w:ins w:id="2363" w:author="Автор">
              <w:r w:rsidRPr="000B3732">
                <w:rPr>
                  <w:sz w:val="20"/>
                  <w:lang w:val="en-US"/>
                  <w:rPrChange w:id="2364" w:author="Автор">
                    <w:rPr/>
                  </w:rPrChange>
                </w:rPr>
                <w:t>2</w:t>
              </w:r>
            </w:ins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0B3732" w:rsidDel="006C7245" w:rsidRDefault="000B3732">
            <w:pPr>
              <w:pStyle w:val="affff1"/>
              <w:ind w:left="0"/>
              <w:rPr>
                <w:ins w:id="2365" w:author="Автор"/>
                <w:sz w:val="20"/>
                <w:lang w:val="en-US"/>
              </w:rPr>
            </w:pPr>
            <w:ins w:id="2366" w:author="Автор">
              <w:r w:rsidRPr="000B3732">
                <w:rPr>
                  <w:sz w:val="20"/>
                  <w:lang w:val="en-US"/>
                  <w:rPrChange w:id="2367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resultCode</w:t>
              </w:r>
            </w:ins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AA1F86">
            <w:pPr>
              <w:pStyle w:val="affff1"/>
              <w:ind w:left="0"/>
              <w:rPr>
                <w:ins w:id="2368" w:author="Автор"/>
                <w:sz w:val="20"/>
                <w:szCs w:val="20"/>
              </w:rPr>
            </w:pPr>
            <w:ins w:id="2369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8366B2" w:rsidDel="006C7245" w:rsidRDefault="000B3732" w:rsidP="00AA1F86">
            <w:pPr>
              <w:pStyle w:val="affff1"/>
              <w:ind w:left="0"/>
              <w:rPr>
                <w:ins w:id="2370" w:author="Автор"/>
                <w:sz w:val="20"/>
                <w:szCs w:val="20"/>
                <w:lang w:val="en-US"/>
              </w:rPr>
            </w:pPr>
            <w:ins w:id="2371" w:author="Автор">
              <w:r w:rsidRPr="000A29E6">
                <w:rPr>
                  <w:sz w:val="20"/>
                  <w:szCs w:val="20"/>
                  <w:lang w:val="en-US"/>
                  <w:rPrChange w:id="2372" w:author="Автор">
                    <w:rPr>
                      <w:sz w:val="20"/>
                      <w:szCs w:val="20"/>
                    </w:rPr>
                  </w:rPrChange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AA1F86">
            <w:pPr>
              <w:pStyle w:val="affff1"/>
              <w:ind w:left="0"/>
              <w:rPr>
                <w:ins w:id="2373" w:author="Автор"/>
                <w:sz w:val="20"/>
                <w:szCs w:val="20"/>
                <w:lang w:val="en-US"/>
              </w:rPr>
            </w:pPr>
            <w:ins w:id="2374" w:author="Автор">
              <w:r w:rsidRPr="000A29E6">
                <w:rPr>
                  <w:sz w:val="20"/>
                  <w:szCs w:val="20"/>
                  <w:lang w:val="en-US"/>
                  <w:rPrChange w:id="2375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Del="006C7245" w:rsidRDefault="000B3732" w:rsidP="00AA1F86">
            <w:pPr>
              <w:widowControl/>
              <w:adjustRightInd/>
              <w:spacing w:line="240" w:lineRule="auto"/>
              <w:jc w:val="left"/>
              <w:rPr>
                <w:ins w:id="2376" w:author="Автор"/>
                <w:sz w:val="20"/>
                <w:szCs w:val="20"/>
              </w:rPr>
            </w:pPr>
          </w:p>
        </w:tc>
      </w:tr>
      <w:tr w:rsidR="000B3732" w:rsidDel="006C7245" w:rsidTr="000B3732">
        <w:trPr>
          <w:ins w:id="237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RPr="000B3732" w:rsidRDefault="000B3732">
            <w:pPr>
              <w:pStyle w:val="affff1"/>
              <w:ind w:left="0"/>
              <w:rPr>
                <w:ins w:id="2378" w:author="Автор"/>
                <w:sz w:val="20"/>
                <w:lang w:val="en-US"/>
                <w:rPrChange w:id="2379" w:author="Автор">
                  <w:rPr>
                    <w:ins w:id="2380" w:author="Автор"/>
                  </w:rPr>
                </w:rPrChange>
              </w:rPr>
              <w:pPrChange w:id="2381" w:author="Автор">
                <w:pPr>
                  <w:widowControl/>
                  <w:adjustRightInd/>
                  <w:spacing w:line="240" w:lineRule="auto"/>
                  <w:jc w:val="left"/>
                </w:pPr>
              </w:pPrChange>
            </w:pPr>
            <w:ins w:id="2382" w:author="Автор">
              <w:r w:rsidRPr="000B3732">
                <w:rPr>
                  <w:sz w:val="20"/>
                  <w:lang w:val="en-US"/>
                  <w:rPrChange w:id="2383" w:author="Автор">
                    <w:rPr/>
                  </w:rPrChange>
                </w:rPr>
                <w:t>3</w:t>
              </w:r>
            </w:ins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0B3732" w:rsidRDefault="000B3732">
            <w:pPr>
              <w:pStyle w:val="affff1"/>
              <w:ind w:left="0"/>
              <w:rPr>
                <w:ins w:id="2384" w:author="Автор"/>
                <w:sz w:val="20"/>
                <w:lang w:val="en-US"/>
              </w:rPr>
            </w:pPr>
            <w:ins w:id="2385" w:author="Автор">
              <w:r w:rsidRPr="000B3732">
                <w:rPr>
                  <w:sz w:val="20"/>
                  <w:lang w:val="en-US"/>
                  <w:rPrChange w:id="2386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description</w:t>
              </w:r>
            </w:ins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0B3732">
            <w:pPr>
              <w:pStyle w:val="affff1"/>
              <w:ind w:left="0"/>
              <w:rPr>
                <w:ins w:id="2387" w:author="Автор"/>
                <w:sz w:val="20"/>
                <w:szCs w:val="20"/>
              </w:rPr>
            </w:pPr>
            <w:ins w:id="2388" w:author="Автор">
              <w:r w:rsidRPr="0009076A">
                <w:rPr>
                  <w:sz w:val="20"/>
                  <w:szCs w:val="20"/>
                </w:rPr>
                <w:t>Описание результата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8366B2" w:rsidDel="006C7245" w:rsidRDefault="000B3732" w:rsidP="00AA1F86">
            <w:pPr>
              <w:pStyle w:val="affff1"/>
              <w:ind w:left="0"/>
              <w:rPr>
                <w:ins w:id="2389" w:author="Автор"/>
                <w:sz w:val="20"/>
                <w:szCs w:val="20"/>
                <w:lang w:val="en-US"/>
              </w:rPr>
            </w:pPr>
            <w:ins w:id="2390" w:author="Автор">
              <w:r w:rsidRPr="000A29E6">
                <w:rPr>
                  <w:sz w:val="20"/>
                  <w:szCs w:val="20"/>
                  <w:lang w:val="en-US"/>
                  <w:rPrChange w:id="2391" w:author="Автор">
                    <w:rPr>
                      <w:sz w:val="20"/>
                      <w:szCs w:val="20"/>
                    </w:rPr>
                  </w:rPrChange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AA1F86">
            <w:pPr>
              <w:pStyle w:val="affff1"/>
              <w:ind w:left="0"/>
              <w:rPr>
                <w:ins w:id="2392" w:author="Автор"/>
                <w:sz w:val="20"/>
                <w:szCs w:val="20"/>
                <w:lang w:val="en-US"/>
              </w:rPr>
            </w:pPr>
            <w:ins w:id="2393" w:author="Автор">
              <w:r w:rsidRPr="000A29E6">
                <w:rPr>
                  <w:sz w:val="20"/>
                  <w:szCs w:val="20"/>
                  <w:lang w:val="en-US"/>
                  <w:rPrChange w:id="2394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Del="006C7245" w:rsidRDefault="000B3732" w:rsidP="00AA1F86">
            <w:pPr>
              <w:widowControl/>
              <w:adjustRightInd/>
              <w:spacing w:line="240" w:lineRule="auto"/>
              <w:jc w:val="left"/>
              <w:rPr>
                <w:ins w:id="2395" w:author="Автор"/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af7"/>
      </w:pPr>
      <w:r>
        <w:t>Параметры комплексного типа описаны в приложении «Описание общих структур данных».</w:t>
      </w:r>
    </w:p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</w:pPr>
      <w:bookmarkStart w:id="2396" w:name="_Toc414982419"/>
      <w:r>
        <w:lastRenderedPageBreak/>
        <w:t>Ошибки</w:t>
      </w:r>
      <w:bookmarkEnd w:id="2396"/>
    </w:p>
    <w:p w:rsidR="00534557" w:rsidRPr="00534557" w:rsidRDefault="00534557" w:rsidP="00534557">
      <w:pPr>
        <w:pStyle w:val="af7"/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Код возврата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Описание кода возврата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>Условия возникновения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>Комментарий</w:t>
            </w: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</w:pPr>
      <w:bookmarkStart w:id="2397" w:name="_Toc414982420"/>
      <w:r>
        <w:t>Контрольные примеры</w:t>
      </w:r>
      <w:bookmarkEnd w:id="2397"/>
    </w:p>
    <w:p w:rsidR="00534557" w:rsidRDefault="00534557" w:rsidP="00534557">
      <w:pPr>
        <w:pStyle w:val="af7"/>
        <w:rPr>
          <w:b/>
        </w:rPr>
      </w:pPr>
      <w:r>
        <w:rPr>
          <w:b/>
        </w:rPr>
        <w:t>Запрос</w:t>
      </w:r>
    </w:p>
    <w:p w:rsidR="00534557" w:rsidRDefault="00534557" w:rsidP="00534557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34557" w:rsidTr="00AA1F86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C7245" w:rsidRPr="006C7245" w:rsidRDefault="006C7245" w:rsidP="006C7245">
            <w:pPr>
              <w:spacing w:line="240" w:lineRule="auto"/>
              <w:jc w:val="left"/>
              <w:rPr>
                <w:ins w:id="2398" w:author="Автор"/>
                <w:i/>
                <w:sz w:val="20"/>
                <w:szCs w:val="20"/>
                <w:lang w:val="en-US"/>
              </w:rPr>
            </w:pPr>
            <w:ins w:id="2399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00" w:author="Автор"/>
                <w:i/>
                <w:sz w:val="20"/>
                <w:szCs w:val="20"/>
                <w:lang w:val="en-US"/>
              </w:rPr>
            </w:pPr>
            <w:ins w:id="2401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02" w:author="Автор"/>
                <w:i/>
                <w:sz w:val="20"/>
                <w:szCs w:val="20"/>
                <w:lang w:val="en-US"/>
              </w:rPr>
            </w:pPr>
            <w:ins w:id="2403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04" w:author="Автор"/>
                <w:i/>
                <w:sz w:val="20"/>
                <w:szCs w:val="20"/>
                <w:lang w:val="en-US"/>
              </w:rPr>
            </w:pPr>
            <w:ins w:id="2405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&lt;soap:getClientRepresentatives&gt;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06" w:author="Автор"/>
                <w:i/>
                <w:sz w:val="20"/>
                <w:szCs w:val="20"/>
                <w:lang w:val="en-US"/>
              </w:rPr>
            </w:pPr>
            <w:ins w:id="2407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08" w:author="Автор"/>
                <w:i/>
                <w:sz w:val="20"/>
                <w:szCs w:val="20"/>
                <w:lang w:val="en-US"/>
              </w:rPr>
            </w:pPr>
            <w:ins w:id="2409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&lt;contractId&gt;03703444&lt;/contractId&gt;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10" w:author="Автор"/>
                <w:i/>
                <w:sz w:val="20"/>
                <w:szCs w:val="20"/>
                <w:lang w:val="en-US"/>
              </w:rPr>
            </w:pPr>
            <w:ins w:id="2411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&lt;/soap:getClientRepresentatives&gt;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12" w:author="Автор"/>
                <w:i/>
                <w:sz w:val="20"/>
                <w:szCs w:val="20"/>
                <w:lang w:val="en-US"/>
              </w:rPr>
            </w:pPr>
            <w:ins w:id="2413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34557" w:rsidRDefault="006C7245" w:rsidP="00534557">
            <w:pPr>
              <w:spacing w:line="240" w:lineRule="auto"/>
              <w:jc w:val="left"/>
              <w:rPr>
                <w:i/>
                <w:lang w:val="en-US"/>
              </w:rPr>
            </w:pPr>
            <w:ins w:id="2414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34557" w:rsidRDefault="00534557" w:rsidP="00534557">
      <w:pPr>
        <w:pStyle w:val="af7"/>
        <w:rPr>
          <w:b/>
          <w:color w:val="A6A6A6"/>
          <w:sz w:val="20"/>
          <w:szCs w:val="20"/>
          <w:lang w:val="en-US"/>
        </w:rPr>
      </w:pPr>
    </w:p>
    <w:p w:rsidR="00534557" w:rsidRDefault="00534557" w:rsidP="00534557">
      <w:pPr>
        <w:pStyle w:val="af7"/>
        <w:rPr>
          <w:b/>
        </w:rPr>
      </w:pPr>
      <w:r>
        <w:rPr>
          <w:b/>
        </w:rPr>
        <w:t>Ответ на запрос в случае успешного исполнения</w:t>
      </w:r>
    </w:p>
    <w:p w:rsidR="00534557" w:rsidRDefault="00534557" w:rsidP="00534557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34557" w:rsidRPr="00AA1F86" w:rsidTr="00AA1F86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C7245" w:rsidRPr="006C7245" w:rsidRDefault="006C7245" w:rsidP="006C7245">
            <w:pPr>
              <w:spacing w:line="240" w:lineRule="auto"/>
              <w:jc w:val="left"/>
              <w:rPr>
                <w:ins w:id="2415" w:author="Автор"/>
                <w:i/>
                <w:sz w:val="20"/>
                <w:szCs w:val="20"/>
                <w:lang w:val="en-US"/>
              </w:rPr>
            </w:pPr>
            <w:ins w:id="2416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17" w:author="Автор"/>
                <w:i/>
                <w:sz w:val="20"/>
                <w:szCs w:val="20"/>
                <w:lang w:val="en-US"/>
              </w:rPr>
            </w:pPr>
            <w:ins w:id="2418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19" w:author="Автор"/>
                <w:i/>
                <w:sz w:val="20"/>
                <w:szCs w:val="20"/>
                <w:lang w:val="en-US"/>
              </w:rPr>
            </w:pPr>
            <w:ins w:id="2420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&lt;ns2:getClientRepresentativesResponse xmlns:ns2="http://soap.integra.partner.web.processor.ecafe.axetta.ru/"&gt;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21" w:author="Автор"/>
                <w:i/>
                <w:sz w:val="20"/>
                <w:szCs w:val="20"/>
                <w:lang w:val="en-US"/>
              </w:rPr>
            </w:pPr>
            <w:ins w:id="2422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23" w:author="Автор"/>
                <w:i/>
                <w:sz w:val="20"/>
                <w:szCs w:val="20"/>
                <w:lang w:val="en-US"/>
              </w:rPr>
            </w:pPr>
            <w:ins w:id="2424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25" w:author="Автор"/>
                <w:i/>
                <w:sz w:val="20"/>
                <w:szCs w:val="20"/>
                <w:lang w:val="en-US"/>
              </w:rPr>
            </w:pPr>
            <w:ins w:id="2426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27" w:author="Автор"/>
                <w:i/>
                <w:sz w:val="20"/>
                <w:szCs w:val="20"/>
                <w:lang w:val="en-US"/>
              </w:rPr>
            </w:pPr>
            <w:ins w:id="2428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</w:t>
              </w:r>
              <w:r w:rsidR="008366B2" w:rsidRPr="000A29E6">
                <w:rPr>
                  <w:i/>
                  <w:sz w:val="20"/>
                  <w:szCs w:val="20"/>
                  <w:lang w:val="en-US"/>
                  <w:rPrChange w:id="2429" w:author="Автор">
                    <w:rPr>
                      <w:sz w:val="20"/>
                      <w:lang w:val="en-US"/>
                    </w:rPr>
                  </w:rPrChange>
                </w:rPr>
                <w:t xml:space="preserve"> clientRepresentativesList</w:t>
              </w:r>
              <w:r w:rsidR="008366B2" w:rsidRPr="006C7245" w:rsidDel="008366B2">
                <w:rPr>
                  <w:i/>
                  <w:sz w:val="20"/>
                  <w:szCs w:val="20"/>
                  <w:lang w:val="en-US"/>
                </w:rPr>
                <w:t xml:space="preserve"> </w:t>
              </w:r>
              <w:del w:id="2430" w:author="Автор">
                <w:r w:rsidRPr="006C7245" w:rsidDel="008366B2">
                  <w:rPr>
                    <w:i/>
                    <w:sz w:val="20"/>
                    <w:szCs w:val="20"/>
                    <w:lang w:val="en-US"/>
                  </w:rPr>
                  <w:delText>cReps</w:delText>
                </w:r>
              </w:del>
              <w:r w:rsidRPr="006C7245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31" w:author="Автор"/>
                <w:i/>
                <w:sz w:val="20"/>
                <w:szCs w:val="20"/>
                <w:lang w:val="en-US"/>
              </w:rPr>
            </w:pPr>
            <w:ins w:id="2432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   &lt;</w:t>
              </w:r>
              <w:del w:id="2433" w:author="Автор">
                <w:r w:rsidRPr="006C7245" w:rsidDel="008366B2">
                  <w:rPr>
                    <w:i/>
                    <w:sz w:val="20"/>
                    <w:szCs w:val="20"/>
                    <w:lang w:val="en-US"/>
                  </w:rPr>
                  <w:delText>c</w:delText>
                </w:r>
              </w:del>
              <w:r w:rsidRPr="006C7245">
                <w:rPr>
                  <w:i/>
                  <w:sz w:val="20"/>
                  <w:szCs w:val="20"/>
                  <w:lang w:val="en-US"/>
                </w:rPr>
                <w:t>Rep Id="3704533" Name="Авлякулов Эрик Генрихович"/&gt;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34" w:author="Автор"/>
                <w:i/>
                <w:sz w:val="20"/>
                <w:szCs w:val="20"/>
                <w:lang w:val="en-US"/>
              </w:rPr>
            </w:pPr>
            <w:ins w:id="2435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&lt;/</w:t>
              </w:r>
              <w:r w:rsidR="008366B2" w:rsidRPr="0060707F">
                <w:rPr>
                  <w:i/>
                  <w:sz w:val="20"/>
                  <w:szCs w:val="20"/>
                  <w:lang w:val="en-US"/>
                </w:rPr>
                <w:t xml:space="preserve"> clientRepresentativesList</w:t>
              </w:r>
              <w:r w:rsidR="008366B2" w:rsidRPr="006C7245" w:rsidDel="008366B2">
                <w:rPr>
                  <w:i/>
                  <w:sz w:val="20"/>
                  <w:szCs w:val="20"/>
                  <w:lang w:val="en-US"/>
                </w:rPr>
                <w:t xml:space="preserve"> </w:t>
              </w:r>
              <w:del w:id="2436" w:author="Автор">
                <w:r w:rsidRPr="006C7245" w:rsidDel="008366B2">
                  <w:rPr>
                    <w:i/>
                    <w:sz w:val="20"/>
                    <w:szCs w:val="20"/>
                    <w:lang w:val="en-US"/>
                  </w:rPr>
                  <w:delText>cReps</w:delText>
                </w:r>
              </w:del>
              <w:r w:rsidRPr="006C7245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37" w:author="Автор"/>
                <w:i/>
                <w:sz w:val="20"/>
                <w:szCs w:val="20"/>
                <w:lang w:val="en-US"/>
              </w:rPr>
            </w:pPr>
            <w:ins w:id="2438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39" w:author="Автор"/>
                <w:i/>
                <w:sz w:val="20"/>
                <w:szCs w:val="20"/>
                <w:lang w:val="en-US"/>
              </w:rPr>
            </w:pPr>
            <w:ins w:id="2440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&lt;/ns2:getClientRepresentativesResponse&gt;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441" w:author="Автор"/>
                <w:i/>
                <w:sz w:val="20"/>
                <w:szCs w:val="20"/>
                <w:lang w:val="en-US"/>
              </w:rPr>
            </w:pPr>
            <w:ins w:id="2442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34557" w:rsidRDefault="006C7245" w:rsidP="00534557">
            <w:pPr>
              <w:spacing w:line="240" w:lineRule="auto"/>
              <w:jc w:val="left"/>
              <w:rPr>
                <w:i/>
                <w:lang w:val="en-US"/>
              </w:rPr>
            </w:pPr>
            <w:ins w:id="2443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C115CA" w:rsidRDefault="00C115CA" w:rsidP="00534557">
      <w:pPr>
        <w:pStyle w:val="af7"/>
        <w:rPr>
          <w:ins w:id="2444" w:author="Автор"/>
          <w:b/>
          <w:color w:val="A6A6A6"/>
          <w:lang w:val="en-US"/>
        </w:rPr>
      </w:pPr>
    </w:p>
    <w:p w:rsidR="00813628" w:rsidRPr="00813628" w:rsidRDefault="00813628" w:rsidP="00813628">
      <w:pPr>
        <w:pStyle w:val="21"/>
        <w:rPr>
          <w:ins w:id="2445" w:author="Автор"/>
          <w:rPrChange w:id="2446" w:author="Автор">
            <w:rPr>
              <w:ins w:id="2447" w:author="Автор"/>
              <w:b w:val="0"/>
            </w:rPr>
          </w:rPrChange>
        </w:rPr>
      </w:pPr>
      <w:bookmarkStart w:id="2448" w:name="_Toc391370320"/>
      <w:bookmarkStart w:id="2449" w:name="_Toc414982421"/>
      <w:ins w:id="2450" w:author="Автор">
        <w:r>
          <w:t>Операция «</w:t>
        </w:r>
        <w:r w:rsidRPr="00813628">
          <w:t>Получить типы уведомлений»</w:t>
        </w:r>
        <w:bookmarkEnd w:id="2448"/>
        <w:bookmarkEnd w:id="2449"/>
      </w:ins>
    </w:p>
    <w:p w:rsidR="00813628" w:rsidRDefault="00813628" w:rsidP="00813628">
      <w:pPr>
        <w:pStyle w:val="30"/>
        <w:ind w:left="709"/>
        <w:rPr>
          <w:ins w:id="2451" w:author="Автор"/>
          <w:lang w:val="en-US"/>
        </w:rPr>
      </w:pPr>
      <w:bookmarkStart w:id="2452" w:name="_Toc391370321"/>
      <w:bookmarkStart w:id="2453" w:name="_Toc414982422"/>
      <w:ins w:id="2454" w:author="Автор">
        <w:r w:rsidRPr="0009076A">
          <w:t>Общие сведения</w:t>
        </w:r>
        <w:bookmarkEnd w:id="2452"/>
        <w:bookmarkEnd w:id="2453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13628" w:rsidRPr="0009076A" w:rsidTr="00147D09">
        <w:trPr>
          <w:ins w:id="2455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2456" w:author="Автор"/>
                <w:b/>
              </w:rPr>
            </w:pPr>
            <w:ins w:id="2457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147D09">
            <w:pPr>
              <w:rPr>
                <w:ins w:id="2458" w:author="Автор"/>
                <w:bCs/>
              </w:rPr>
            </w:pPr>
            <w:ins w:id="2459" w:author="Автор">
              <w:del w:id="2460" w:author="Автор">
                <w:r w:rsidRPr="00735D71">
                  <w:rPr>
                    <w:bCs/>
                  </w:rPr>
                  <w:delText>getClientNotificationTypes</w:delText>
                </w:r>
              </w:del>
              <w:r>
                <w:rPr>
                  <w:bCs/>
                </w:rPr>
                <w:t>get</w:t>
              </w:r>
              <w:r w:rsidRPr="00735D71">
                <w:rPr>
                  <w:bCs/>
                </w:rPr>
                <w:t>NotificationTypes</w:t>
              </w:r>
            </w:ins>
          </w:p>
        </w:tc>
      </w:tr>
      <w:tr w:rsidR="00813628" w:rsidRPr="0009076A" w:rsidTr="00147D09">
        <w:trPr>
          <w:ins w:id="2461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2462" w:author="Автор"/>
                <w:b/>
              </w:rPr>
            </w:pPr>
            <w:ins w:id="2463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813628" w:rsidRPr="00735D71" w:rsidRDefault="00813628" w:rsidP="00147D09">
            <w:pPr>
              <w:rPr>
                <w:ins w:id="2464" w:author="Автор"/>
              </w:rPr>
            </w:pPr>
            <w:ins w:id="2465" w:author="Автор">
              <w:r>
                <w:t>Получить доступные типы уведомлений клиентов</w:t>
              </w:r>
            </w:ins>
          </w:p>
        </w:tc>
      </w:tr>
      <w:tr w:rsidR="00813628" w:rsidRPr="0009076A" w:rsidTr="00147D09">
        <w:trPr>
          <w:ins w:id="2466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2467" w:author="Автор"/>
                <w:b/>
              </w:rPr>
            </w:pPr>
            <w:ins w:id="2468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147D09">
            <w:pPr>
              <w:rPr>
                <w:ins w:id="2469" w:author="Автор"/>
              </w:rPr>
            </w:pPr>
            <w:ins w:id="2470" w:author="Автор">
              <w:r>
                <w:t xml:space="preserve">Получить доступные типы уведомлений клиентов для последующей </w:t>
              </w:r>
              <w:r>
                <w:lastRenderedPageBreak/>
                <w:t>настройки</w:t>
              </w:r>
            </w:ins>
          </w:p>
        </w:tc>
      </w:tr>
    </w:tbl>
    <w:p w:rsidR="00813628" w:rsidRPr="00ED47C8" w:rsidRDefault="00813628" w:rsidP="00813628">
      <w:pPr>
        <w:widowControl/>
        <w:autoSpaceDN/>
        <w:adjustRightInd/>
        <w:spacing w:line="240" w:lineRule="auto"/>
        <w:jc w:val="left"/>
        <w:textAlignment w:val="auto"/>
        <w:rPr>
          <w:ins w:id="2471" w:author="Автор"/>
          <w:b/>
          <w:color w:val="A6A6A6"/>
        </w:rPr>
      </w:pPr>
    </w:p>
    <w:p w:rsidR="00813628" w:rsidRDefault="00813628" w:rsidP="00813628">
      <w:pPr>
        <w:pStyle w:val="30"/>
        <w:ind w:left="709"/>
        <w:rPr>
          <w:ins w:id="2472" w:author="Автор"/>
        </w:rPr>
      </w:pPr>
      <w:bookmarkStart w:id="2473" w:name="_Toc391370322"/>
      <w:bookmarkStart w:id="2474" w:name="_Toc414982423"/>
      <w:ins w:id="2475" w:author="Автор">
        <w:r w:rsidRPr="0009076A">
          <w:t>Описание входных параметров</w:t>
        </w:r>
        <w:bookmarkEnd w:id="2473"/>
        <w:bookmarkEnd w:id="2474"/>
      </w:ins>
    </w:p>
    <w:p w:rsidR="00813628" w:rsidRPr="0020138A" w:rsidRDefault="00813628" w:rsidP="00813628">
      <w:pPr>
        <w:pStyle w:val="af7"/>
        <w:rPr>
          <w:ins w:id="2476" w:author="Автор"/>
        </w:rPr>
      </w:pPr>
      <w:ins w:id="2477" w:author="Автор">
        <w:r w:rsidRPr="0009076A">
          <w:rPr>
            <w:b/>
          </w:rPr>
          <w:t xml:space="preserve">Входные данные: </w:t>
        </w:r>
        <w:r w:rsidRPr="004270D2">
          <w:t>отсутствуют</w:t>
        </w:r>
      </w:ins>
    </w:p>
    <w:p w:rsidR="00813628" w:rsidRDefault="00813628" w:rsidP="00813628">
      <w:pPr>
        <w:pStyle w:val="30"/>
        <w:ind w:left="709"/>
        <w:rPr>
          <w:ins w:id="2478" w:author="Автор"/>
        </w:rPr>
      </w:pPr>
      <w:ins w:id="2479" w:author="Автор">
        <w:r>
          <w:t xml:space="preserve"> </w:t>
        </w:r>
        <w:bookmarkStart w:id="2480" w:name="_Toc391370323"/>
        <w:bookmarkStart w:id="2481" w:name="_Toc414982424"/>
        <w:r w:rsidRPr="0009076A">
          <w:t>Описание выходных параметров</w:t>
        </w:r>
        <w:bookmarkEnd w:id="2480"/>
        <w:bookmarkEnd w:id="2481"/>
      </w:ins>
    </w:p>
    <w:p w:rsidR="00813628" w:rsidRDefault="00813628" w:rsidP="00813628">
      <w:pPr>
        <w:pStyle w:val="af7"/>
        <w:rPr>
          <w:ins w:id="2482" w:author="Автор"/>
          <w:b/>
        </w:rPr>
      </w:pPr>
      <w:ins w:id="2483" w:author="Автор">
        <w:r w:rsidRPr="0009076A">
          <w:rPr>
            <w:b/>
          </w:rPr>
          <w:t xml:space="preserve">Выходные данные: </w:t>
        </w:r>
        <w:r w:rsidRPr="004270D2">
          <w:rPr>
            <w:b/>
            <w:lang w:val="en-US"/>
          </w:rPr>
          <w:t>ClientNotificationSettingsResult</w:t>
        </w:r>
      </w:ins>
    </w:p>
    <w:p w:rsidR="00813628" w:rsidRPr="00CB2F72" w:rsidRDefault="00813628" w:rsidP="00813628">
      <w:pPr>
        <w:pStyle w:val="af7"/>
        <w:rPr>
          <w:ins w:id="2484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147D09">
        <w:trPr>
          <w:ins w:id="2485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486" w:author="Автор"/>
                <w:lang w:val="en-US"/>
              </w:rPr>
            </w:pPr>
            <w:ins w:id="2487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488" w:author="Автор"/>
              </w:rPr>
            </w:pPr>
            <w:ins w:id="2489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490" w:author="Автор"/>
              </w:rPr>
            </w:pPr>
            <w:ins w:id="2491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492" w:author="Автор"/>
              </w:rPr>
            </w:pPr>
            <w:ins w:id="2493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494" w:author="Автор"/>
              </w:rPr>
            </w:pPr>
            <w:ins w:id="2495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496" w:author="Автор"/>
              </w:rPr>
            </w:pPr>
            <w:ins w:id="2497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147D09">
        <w:trPr>
          <w:ins w:id="2498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99" w:author="Автор"/>
              </w:rPr>
            </w:pPr>
            <w:ins w:id="2500" w:author="Автор">
              <w:r>
                <w:t>1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501" w:author="Автор"/>
                <w:sz w:val="20"/>
                <w:szCs w:val="20"/>
                <w:lang w:val="en-US"/>
              </w:rPr>
            </w:pPr>
            <w:ins w:id="2502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503" w:author="Автор"/>
                <w:sz w:val="20"/>
                <w:szCs w:val="20"/>
                <w:lang w:val="en-US"/>
              </w:rPr>
            </w:pPr>
            <w:ins w:id="2504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505" w:author="Автор"/>
                <w:sz w:val="20"/>
                <w:szCs w:val="20"/>
                <w:lang w:val="en-US"/>
              </w:rPr>
            </w:pPr>
            <w:ins w:id="2506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507" w:author="Автор"/>
                <w:sz w:val="20"/>
                <w:szCs w:val="20"/>
                <w:lang w:val="en-US"/>
              </w:rPr>
            </w:pPr>
            <w:ins w:id="2508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509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51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511" w:author="Автор"/>
              </w:rPr>
            </w:pPr>
            <w:ins w:id="2512" w:author="Автор">
              <w:r>
                <w:t>2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513" w:author="Автор"/>
                <w:sz w:val="20"/>
                <w:szCs w:val="20"/>
                <w:lang w:val="en-US"/>
              </w:rPr>
            </w:pPr>
            <w:ins w:id="2514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515" w:author="Автор"/>
                <w:sz w:val="20"/>
                <w:szCs w:val="20"/>
                <w:lang w:val="en-US"/>
              </w:rPr>
            </w:pPr>
            <w:ins w:id="2516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517" w:author="Автор"/>
                <w:sz w:val="20"/>
                <w:szCs w:val="20"/>
              </w:rPr>
            </w:pPr>
            <w:ins w:id="2518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519" w:author="Автор"/>
                <w:sz w:val="20"/>
                <w:szCs w:val="20"/>
                <w:lang w:val="en-US"/>
              </w:rPr>
            </w:pPr>
            <w:ins w:id="2520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521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522" w:author="Автор"/>
        </w:trPr>
        <w:tc>
          <w:tcPr>
            <w:tcW w:w="534" w:type="dxa"/>
            <w:vAlign w:val="center"/>
          </w:tcPr>
          <w:p w:rsidR="00813628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523" w:author="Автор"/>
              </w:rPr>
            </w:pPr>
            <w:ins w:id="2524" w:author="Автор">
              <w:r>
                <w:t>3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525" w:author="Автор"/>
                <w:sz w:val="20"/>
                <w:szCs w:val="20"/>
                <w:lang w:val="en-US"/>
              </w:rPr>
            </w:pPr>
            <w:ins w:id="2526" w:author="Автор">
              <w:r w:rsidRPr="004270D2">
                <w:rPr>
                  <w:sz w:val="20"/>
                  <w:szCs w:val="20"/>
                  <w:lang w:val="en-US"/>
                </w:rPr>
                <w:t>settings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527" w:author="Автор"/>
                <w:sz w:val="20"/>
                <w:szCs w:val="20"/>
              </w:rPr>
            </w:pPr>
            <w:ins w:id="2528" w:author="Автор">
              <w:r>
                <w:rPr>
                  <w:sz w:val="20"/>
                  <w:szCs w:val="20"/>
                </w:rPr>
                <w:t>Список доступных типов уведомлений</w:t>
              </w:r>
            </w:ins>
          </w:p>
        </w:tc>
        <w:tc>
          <w:tcPr>
            <w:tcW w:w="1965" w:type="dxa"/>
          </w:tcPr>
          <w:p w:rsidR="00813628" w:rsidRPr="004270D2" w:rsidRDefault="00813628" w:rsidP="00147D09">
            <w:pPr>
              <w:pStyle w:val="affff1"/>
              <w:ind w:left="0"/>
              <w:rPr>
                <w:ins w:id="2529" w:author="Автор"/>
                <w:sz w:val="20"/>
                <w:szCs w:val="20"/>
              </w:rPr>
            </w:pPr>
            <w:ins w:id="253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531" w:author="Автор"/>
                <w:sz w:val="20"/>
                <w:szCs w:val="20"/>
                <w:lang w:val="en-US"/>
              </w:rPr>
            </w:pPr>
            <w:ins w:id="2532" w:author="Автор">
              <w:r w:rsidRPr="004270D2">
                <w:rPr>
                  <w:sz w:val="20"/>
                  <w:szCs w:val="20"/>
                  <w:lang w:val="en-US"/>
                </w:rPr>
                <w:t>ClientNotificationSettingsItem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533" w:author="Автор"/>
                <w:sz w:val="20"/>
                <w:szCs w:val="20"/>
              </w:rPr>
            </w:pPr>
          </w:p>
        </w:tc>
      </w:tr>
    </w:tbl>
    <w:p w:rsidR="00813628" w:rsidRPr="00CB2F72" w:rsidRDefault="00813628" w:rsidP="00813628">
      <w:pPr>
        <w:pStyle w:val="30"/>
        <w:ind w:left="709"/>
        <w:rPr>
          <w:ins w:id="2534" w:author="Автор"/>
        </w:rPr>
      </w:pPr>
      <w:bookmarkStart w:id="2535" w:name="_Toc391370324"/>
      <w:bookmarkStart w:id="2536" w:name="_Toc414982425"/>
      <w:ins w:id="2537" w:author="Автор">
        <w:r w:rsidRPr="0009076A">
          <w:t>Ошибки</w:t>
        </w:r>
        <w:bookmarkEnd w:id="2535"/>
        <w:bookmarkEnd w:id="2536"/>
      </w:ins>
    </w:p>
    <w:p w:rsidR="00813628" w:rsidRPr="0009076A" w:rsidRDefault="00813628" w:rsidP="00813628">
      <w:pPr>
        <w:pStyle w:val="af7"/>
        <w:rPr>
          <w:ins w:id="2538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13628" w:rsidRPr="0009076A" w:rsidTr="00147D09">
        <w:trPr>
          <w:ins w:id="2539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540" w:author="Автор"/>
                <w:lang w:val="en-US"/>
              </w:rPr>
            </w:pPr>
            <w:ins w:id="2541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542" w:author="Автор"/>
              </w:rPr>
            </w:pPr>
            <w:ins w:id="2543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544" w:author="Автор"/>
              </w:rPr>
            </w:pPr>
            <w:ins w:id="2545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546" w:author="Автор"/>
              </w:rPr>
            </w:pPr>
            <w:ins w:id="2547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548" w:author="Автор"/>
              </w:rPr>
            </w:pPr>
            <w:ins w:id="2549" w:author="Автор">
              <w:r w:rsidRPr="0009076A">
                <w:t>Комментарий</w:t>
              </w:r>
            </w:ins>
          </w:p>
        </w:tc>
      </w:tr>
      <w:tr w:rsidR="00813628" w:rsidRPr="0009076A" w:rsidTr="00147D09">
        <w:trPr>
          <w:ins w:id="255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551" w:author="Автор"/>
                <w:sz w:val="20"/>
                <w:szCs w:val="20"/>
              </w:rPr>
            </w:pPr>
            <w:ins w:id="2552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553" w:author="Автор"/>
                <w:sz w:val="20"/>
                <w:szCs w:val="20"/>
                <w:lang w:val="en-US"/>
              </w:rPr>
            </w:pPr>
            <w:ins w:id="2554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2555" w:author="Автор"/>
                <w:sz w:val="20"/>
                <w:szCs w:val="20"/>
                <w:lang w:val="en-US"/>
              </w:rPr>
            </w:pPr>
            <w:ins w:id="2556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557" w:author="Автор"/>
                <w:sz w:val="20"/>
                <w:szCs w:val="20"/>
                <w:lang w:val="en-US"/>
              </w:rPr>
            </w:pPr>
            <w:ins w:id="2558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559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56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561" w:author="Автор"/>
                <w:sz w:val="20"/>
                <w:szCs w:val="20"/>
              </w:rPr>
            </w:pPr>
            <w:ins w:id="2562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563" w:author="Автор"/>
                <w:sz w:val="20"/>
                <w:szCs w:val="20"/>
                <w:lang w:val="en-US"/>
              </w:rPr>
            </w:pPr>
            <w:ins w:id="2564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2565" w:author="Автор"/>
                <w:sz w:val="20"/>
                <w:szCs w:val="20"/>
                <w:lang w:val="en-US"/>
              </w:rPr>
            </w:pPr>
            <w:ins w:id="2566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813628" w:rsidRPr="004E4FDF" w:rsidRDefault="00813628" w:rsidP="00147D09">
            <w:pPr>
              <w:pStyle w:val="affff1"/>
              <w:ind w:left="0"/>
              <w:rPr>
                <w:ins w:id="2567" w:author="Автор"/>
                <w:sz w:val="20"/>
                <w:szCs w:val="20"/>
              </w:rPr>
            </w:pPr>
            <w:ins w:id="2568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569" w:author="Автор"/>
                <w:sz w:val="20"/>
                <w:szCs w:val="20"/>
              </w:rPr>
            </w:pPr>
          </w:p>
        </w:tc>
      </w:tr>
    </w:tbl>
    <w:p w:rsidR="00813628" w:rsidRPr="0033627F" w:rsidRDefault="00813628" w:rsidP="00813628">
      <w:pPr>
        <w:rPr>
          <w:ins w:id="2570" w:author="Автор"/>
        </w:rPr>
      </w:pPr>
    </w:p>
    <w:p w:rsidR="00813628" w:rsidRDefault="00813628" w:rsidP="00813628">
      <w:pPr>
        <w:pStyle w:val="30"/>
        <w:ind w:left="709"/>
        <w:rPr>
          <w:ins w:id="2571" w:author="Автор"/>
        </w:rPr>
      </w:pPr>
      <w:bookmarkStart w:id="2572" w:name="_Toc414982426"/>
      <w:ins w:id="2573" w:author="Автор">
        <w:r>
          <w:t>Контрольные примеры</w:t>
        </w:r>
        <w:bookmarkEnd w:id="2572"/>
      </w:ins>
    </w:p>
    <w:p w:rsidR="00813628" w:rsidRPr="0049359F" w:rsidRDefault="00813628" w:rsidP="00813628">
      <w:pPr>
        <w:pStyle w:val="af7"/>
        <w:rPr>
          <w:ins w:id="2574" w:author="Автор"/>
          <w:b/>
          <w:lang w:val="en-US"/>
        </w:rPr>
      </w:pPr>
      <w:ins w:id="2575" w:author="Автор">
        <w:r w:rsidRPr="00916933">
          <w:rPr>
            <w:b/>
          </w:rPr>
          <w:t>Запрос</w:t>
        </w:r>
      </w:ins>
    </w:p>
    <w:p w:rsidR="00813628" w:rsidRDefault="00813628" w:rsidP="00813628">
      <w:pPr>
        <w:pStyle w:val="af7"/>
        <w:rPr>
          <w:ins w:id="2576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147D09">
        <w:trPr>
          <w:ins w:id="2577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3911B4" w:rsidRDefault="00813628" w:rsidP="00147D09">
            <w:pPr>
              <w:spacing w:line="240" w:lineRule="auto"/>
              <w:jc w:val="left"/>
              <w:rPr>
                <w:ins w:id="2578" w:author="Автор"/>
                <w:i/>
                <w:sz w:val="20"/>
                <w:szCs w:val="20"/>
                <w:lang w:val="en-US"/>
              </w:rPr>
            </w:pPr>
            <w:ins w:id="2579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80" w:author="Автор"/>
                <w:i/>
                <w:sz w:val="20"/>
                <w:szCs w:val="20"/>
                <w:lang w:val="en-US"/>
              </w:rPr>
            </w:pPr>
            <w:ins w:id="2581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82" w:author="Автор"/>
                <w:i/>
                <w:sz w:val="20"/>
                <w:szCs w:val="20"/>
                <w:lang w:val="en-US"/>
              </w:rPr>
            </w:pPr>
            <w:ins w:id="2583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84" w:author="Автор"/>
                <w:i/>
                <w:sz w:val="20"/>
                <w:szCs w:val="20"/>
                <w:lang w:val="en-US"/>
              </w:rPr>
            </w:pPr>
            <w:ins w:id="2585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&lt;soap:getNotificationTypes/&gt;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86" w:author="Автор"/>
                <w:i/>
                <w:sz w:val="20"/>
                <w:szCs w:val="20"/>
                <w:lang w:val="en-US"/>
              </w:rPr>
            </w:pPr>
            <w:ins w:id="2587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813628" w:rsidRPr="00ED47C8" w:rsidRDefault="00813628" w:rsidP="00147D09">
            <w:pPr>
              <w:spacing w:line="240" w:lineRule="auto"/>
              <w:jc w:val="left"/>
              <w:rPr>
                <w:ins w:id="2588" w:author="Автор"/>
              </w:rPr>
            </w:pPr>
            <w:ins w:id="2589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813628" w:rsidRDefault="00813628" w:rsidP="00813628">
      <w:pPr>
        <w:rPr>
          <w:ins w:id="2590" w:author="Автор"/>
        </w:rPr>
      </w:pPr>
    </w:p>
    <w:p w:rsidR="00813628" w:rsidRDefault="00813628" w:rsidP="00813628">
      <w:pPr>
        <w:pStyle w:val="af7"/>
        <w:rPr>
          <w:ins w:id="2591" w:author="Автор"/>
          <w:b/>
        </w:rPr>
      </w:pPr>
      <w:ins w:id="2592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813628" w:rsidRDefault="00813628" w:rsidP="00813628">
      <w:pPr>
        <w:pStyle w:val="af7"/>
        <w:rPr>
          <w:ins w:id="2593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147D09">
        <w:trPr>
          <w:ins w:id="2594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3911B4" w:rsidRDefault="00813628" w:rsidP="00147D09">
            <w:pPr>
              <w:spacing w:line="240" w:lineRule="auto"/>
              <w:jc w:val="left"/>
              <w:rPr>
                <w:ins w:id="2595" w:author="Автор"/>
                <w:i/>
                <w:sz w:val="20"/>
                <w:szCs w:val="20"/>
                <w:lang w:val="en-US"/>
              </w:rPr>
            </w:pPr>
            <w:ins w:id="2596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97" w:author="Автор"/>
                <w:i/>
                <w:sz w:val="20"/>
                <w:szCs w:val="20"/>
                <w:lang w:val="en-US"/>
              </w:rPr>
            </w:pPr>
            <w:ins w:id="2598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599" w:author="Автор"/>
                <w:i/>
                <w:sz w:val="20"/>
                <w:szCs w:val="20"/>
                <w:lang w:val="en-US"/>
              </w:rPr>
            </w:pPr>
            <w:ins w:id="2600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&lt;ns2:getNotificationTypesResponse xmlns:ns2="http://soap.integra.partner.web.processor.ecafe.axetta.ru/"&gt;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01" w:author="Автор"/>
                <w:i/>
                <w:sz w:val="20"/>
                <w:szCs w:val="20"/>
                <w:lang w:val="en-US"/>
              </w:rPr>
            </w:pPr>
            <w:ins w:id="2602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03" w:author="Автор"/>
                <w:i/>
                <w:sz w:val="20"/>
                <w:szCs w:val="20"/>
                <w:lang w:val="en-US"/>
              </w:rPr>
            </w:pPr>
            <w:ins w:id="2604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05" w:author="Автор"/>
                <w:i/>
                <w:sz w:val="20"/>
                <w:szCs w:val="20"/>
                <w:lang w:val="en-US"/>
              </w:rPr>
            </w:pPr>
            <w:ins w:id="2606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07" w:author="Автор"/>
                <w:i/>
                <w:sz w:val="20"/>
                <w:szCs w:val="20"/>
                <w:lang w:val="en-US"/>
              </w:rPr>
            </w:pPr>
            <w:ins w:id="2608" w:author="Автор">
              <w:r w:rsidRPr="003911B4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      &lt;settings&gt;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09" w:author="Автор"/>
                <w:i/>
                <w:sz w:val="20"/>
                <w:szCs w:val="20"/>
                <w:lang w:val="en-US"/>
              </w:rPr>
            </w:pPr>
            <w:ins w:id="2610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пополнениях&lt;/nameOfNotification&gt;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11" w:author="Автор"/>
                <w:i/>
                <w:sz w:val="20"/>
                <w:szCs w:val="20"/>
                <w:lang w:val="en-US"/>
              </w:rPr>
            </w:pPr>
            <w:ins w:id="2612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&lt;typeOfNotification&gt;1000000000&lt;/typeOfNotification&gt;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13" w:author="Автор"/>
                <w:i/>
                <w:sz w:val="20"/>
                <w:szCs w:val="20"/>
                <w:lang w:val="en-US"/>
              </w:rPr>
            </w:pPr>
            <w:ins w:id="2614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15" w:author="Автор"/>
                <w:i/>
                <w:sz w:val="20"/>
                <w:szCs w:val="20"/>
                <w:lang w:val="en-US"/>
              </w:rPr>
            </w:pPr>
            <w:ins w:id="2616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17" w:author="Автор"/>
                <w:i/>
                <w:sz w:val="20"/>
                <w:szCs w:val="20"/>
                <w:lang w:val="en-US"/>
              </w:rPr>
            </w:pPr>
            <w:ins w:id="2618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проходах&lt;/nameOfNotification&gt;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19" w:author="Автор"/>
                <w:i/>
                <w:sz w:val="20"/>
                <w:szCs w:val="20"/>
                <w:lang w:val="en-US"/>
              </w:rPr>
            </w:pPr>
            <w:ins w:id="2620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&lt;typeOfNotification&gt;1100000000&lt;/typeOfNotification&gt;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21" w:author="Автор"/>
                <w:i/>
                <w:sz w:val="20"/>
                <w:szCs w:val="20"/>
                <w:lang w:val="en-US"/>
              </w:rPr>
            </w:pPr>
            <w:ins w:id="2622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23" w:author="Автор"/>
                <w:i/>
                <w:sz w:val="20"/>
                <w:szCs w:val="20"/>
                <w:lang w:val="en-US"/>
              </w:rPr>
            </w:pPr>
            <w:ins w:id="2624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25" w:author="Автор"/>
                <w:i/>
                <w:sz w:val="20"/>
                <w:szCs w:val="20"/>
                <w:lang w:val="en-US"/>
              </w:rPr>
            </w:pPr>
            <w:ins w:id="2626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покупках&lt;/nameOfNotification&gt;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27" w:author="Автор"/>
                <w:i/>
                <w:sz w:val="20"/>
                <w:szCs w:val="20"/>
                <w:lang w:val="en-US"/>
              </w:rPr>
            </w:pPr>
            <w:ins w:id="2628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&lt;typeOfNotification&gt;1200000000&lt;/typeOfNotification&gt;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29" w:author="Автор"/>
                <w:i/>
                <w:sz w:val="20"/>
                <w:szCs w:val="20"/>
                <w:lang w:val="en-US"/>
              </w:rPr>
            </w:pPr>
            <w:ins w:id="2630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31" w:author="Автор"/>
                <w:i/>
                <w:sz w:val="20"/>
                <w:szCs w:val="20"/>
                <w:lang w:val="en-US"/>
              </w:rPr>
            </w:pPr>
            <w:ins w:id="2632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33" w:author="Автор"/>
                <w:i/>
                <w:sz w:val="20"/>
                <w:szCs w:val="20"/>
                <w:lang w:val="en-US"/>
              </w:rPr>
            </w:pPr>
            <w:ins w:id="2634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&lt;/ns2:getNotificationTypesResponse&gt;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2635" w:author="Автор"/>
                <w:i/>
                <w:sz w:val="20"/>
                <w:szCs w:val="20"/>
                <w:lang w:val="en-US"/>
              </w:rPr>
            </w:pPr>
            <w:ins w:id="2636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813628" w:rsidRDefault="00813628" w:rsidP="00147D09">
            <w:pPr>
              <w:spacing w:line="240" w:lineRule="auto"/>
              <w:jc w:val="left"/>
              <w:rPr>
                <w:ins w:id="2637" w:author="Автор"/>
              </w:rPr>
            </w:pPr>
            <w:ins w:id="2638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813628" w:rsidRDefault="00813628" w:rsidP="00534557">
      <w:pPr>
        <w:pStyle w:val="af7"/>
        <w:rPr>
          <w:ins w:id="2639" w:author="Автор"/>
          <w:b/>
          <w:color w:val="A6A6A6"/>
          <w:lang w:val="en-US"/>
        </w:rPr>
      </w:pPr>
    </w:p>
    <w:p w:rsidR="00813628" w:rsidRPr="00813628" w:rsidRDefault="00813628" w:rsidP="00813628">
      <w:pPr>
        <w:pStyle w:val="21"/>
        <w:rPr>
          <w:ins w:id="2640" w:author="Автор"/>
          <w:rPrChange w:id="2641" w:author="Автор">
            <w:rPr>
              <w:ins w:id="2642" w:author="Автор"/>
              <w:b w:val="0"/>
            </w:rPr>
          </w:rPrChange>
        </w:rPr>
      </w:pPr>
      <w:bookmarkStart w:id="2643" w:name="_Toc391370325"/>
      <w:bookmarkStart w:id="2644" w:name="_Toc414982427"/>
      <w:ins w:id="2645" w:author="Автор">
        <w:r>
          <w:t>Операция «</w:t>
        </w:r>
        <w:r w:rsidRPr="00813628">
          <w:t>Получить настройки уведомлений клиента по номеру ЛС»</w:t>
        </w:r>
        <w:bookmarkEnd w:id="2643"/>
        <w:bookmarkEnd w:id="2644"/>
      </w:ins>
    </w:p>
    <w:p w:rsidR="00813628" w:rsidRDefault="00813628" w:rsidP="00813628">
      <w:pPr>
        <w:pStyle w:val="30"/>
        <w:ind w:left="709"/>
        <w:rPr>
          <w:ins w:id="2646" w:author="Автор"/>
          <w:lang w:val="en-US"/>
        </w:rPr>
      </w:pPr>
      <w:bookmarkStart w:id="2647" w:name="_Toc391370326"/>
      <w:bookmarkStart w:id="2648" w:name="_Toc414982428"/>
      <w:ins w:id="2649" w:author="Автор">
        <w:r w:rsidRPr="0009076A">
          <w:t>Общие сведения</w:t>
        </w:r>
        <w:bookmarkEnd w:id="2647"/>
        <w:bookmarkEnd w:id="2648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13628" w:rsidRPr="0009076A" w:rsidTr="00147D09">
        <w:trPr>
          <w:ins w:id="2650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2651" w:author="Автор"/>
                <w:b/>
              </w:rPr>
            </w:pPr>
            <w:ins w:id="2652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147D09">
            <w:pPr>
              <w:rPr>
                <w:ins w:id="2653" w:author="Автор"/>
                <w:bCs/>
              </w:rPr>
            </w:pPr>
            <w:ins w:id="2654" w:author="Автор">
              <w:del w:id="2655" w:author="Автор">
                <w:r w:rsidRPr="00735D71">
                  <w:rPr>
                    <w:bCs/>
                  </w:rPr>
                  <w:delText>getClientNotificationSettings</w:delText>
                </w:r>
              </w:del>
              <w:r>
                <w:rPr>
                  <w:bCs/>
                </w:rPr>
                <w:t>get</w:t>
              </w:r>
              <w:r w:rsidRPr="00735D71">
                <w:rPr>
                  <w:bCs/>
                </w:rPr>
                <w:t>NotificationSettings</w:t>
              </w:r>
            </w:ins>
          </w:p>
        </w:tc>
      </w:tr>
      <w:tr w:rsidR="00813628" w:rsidRPr="0009076A" w:rsidTr="00147D09">
        <w:trPr>
          <w:ins w:id="2656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2657" w:author="Автор"/>
                <w:b/>
              </w:rPr>
            </w:pPr>
            <w:ins w:id="2658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813628" w:rsidRPr="00735D71" w:rsidRDefault="00813628" w:rsidP="00147D09">
            <w:pPr>
              <w:rPr>
                <w:ins w:id="2659" w:author="Автор"/>
              </w:rPr>
            </w:pPr>
            <w:ins w:id="2660" w:author="Автор">
              <w:r>
                <w:t>Получить настройки уведомлений клиента по номеру ЛС</w:t>
              </w:r>
            </w:ins>
          </w:p>
        </w:tc>
      </w:tr>
      <w:tr w:rsidR="00813628" w:rsidRPr="0009076A" w:rsidTr="00147D09">
        <w:trPr>
          <w:ins w:id="2661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2662" w:author="Автор"/>
                <w:b/>
              </w:rPr>
            </w:pPr>
            <w:ins w:id="2663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147D09">
            <w:pPr>
              <w:rPr>
                <w:ins w:id="2664" w:author="Автор"/>
              </w:rPr>
            </w:pPr>
            <w:ins w:id="2665" w:author="Автор">
              <w:r>
                <w:t>Получить настройки уведомлений клиента по номеру ЛС</w:t>
              </w:r>
            </w:ins>
          </w:p>
        </w:tc>
      </w:tr>
    </w:tbl>
    <w:p w:rsidR="00813628" w:rsidRPr="00ED47C8" w:rsidRDefault="00813628" w:rsidP="00813628">
      <w:pPr>
        <w:widowControl/>
        <w:autoSpaceDN/>
        <w:adjustRightInd/>
        <w:spacing w:line="240" w:lineRule="auto"/>
        <w:jc w:val="left"/>
        <w:textAlignment w:val="auto"/>
        <w:rPr>
          <w:ins w:id="2666" w:author="Автор"/>
          <w:b/>
          <w:color w:val="A6A6A6"/>
        </w:rPr>
      </w:pPr>
    </w:p>
    <w:p w:rsidR="00813628" w:rsidRDefault="00813628" w:rsidP="00813628">
      <w:pPr>
        <w:pStyle w:val="30"/>
        <w:ind w:left="709"/>
        <w:rPr>
          <w:ins w:id="2667" w:author="Автор"/>
        </w:rPr>
      </w:pPr>
      <w:bookmarkStart w:id="2668" w:name="_Toc391370327"/>
      <w:bookmarkStart w:id="2669" w:name="_Toc414982429"/>
      <w:ins w:id="2670" w:author="Автор">
        <w:r w:rsidRPr="0009076A">
          <w:t>Описание входных параметров</w:t>
        </w:r>
        <w:bookmarkEnd w:id="2668"/>
        <w:bookmarkEnd w:id="2669"/>
      </w:ins>
    </w:p>
    <w:p w:rsidR="00813628" w:rsidRPr="00151949" w:rsidRDefault="00813628" w:rsidP="00813628">
      <w:pPr>
        <w:rPr>
          <w:ins w:id="2671" w:author="Автор"/>
          <w:bCs/>
        </w:rPr>
      </w:pPr>
      <w:ins w:id="2672" w:author="Автор">
        <w:r w:rsidRPr="0009076A">
          <w:rPr>
            <w:b/>
          </w:rPr>
          <w:t xml:space="preserve">Входные данные: </w:t>
        </w:r>
        <w:del w:id="2673" w:author="Автор">
          <w:r w:rsidRPr="00735D71">
            <w:rPr>
              <w:bCs/>
            </w:rPr>
            <w:delText>getClientNotificationSettings</w:delText>
          </w:r>
        </w:del>
        <w:r>
          <w:rPr>
            <w:bCs/>
          </w:rPr>
          <w:t>get</w:t>
        </w:r>
        <w:r w:rsidRPr="00735D71">
          <w:rPr>
            <w:bCs/>
          </w:rPr>
          <w:t>NotificationSettings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147D09">
        <w:trPr>
          <w:ins w:id="2674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675" w:author="Автор"/>
                <w:lang w:val="en-US"/>
              </w:rPr>
            </w:pPr>
            <w:ins w:id="2676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677" w:author="Автор"/>
              </w:rPr>
            </w:pPr>
            <w:ins w:id="2678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679" w:author="Автор"/>
              </w:rPr>
            </w:pPr>
            <w:ins w:id="2680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681" w:author="Автор"/>
              </w:rPr>
            </w:pPr>
            <w:ins w:id="2682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683" w:author="Автор"/>
              </w:rPr>
            </w:pPr>
            <w:ins w:id="2684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685" w:author="Автор"/>
              </w:rPr>
            </w:pPr>
            <w:ins w:id="2686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147D09">
        <w:trPr>
          <w:ins w:id="2687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88" w:author="Автор"/>
              </w:rPr>
            </w:pPr>
            <w:ins w:id="2689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813628" w:rsidRPr="00292BBB" w:rsidRDefault="00813628" w:rsidP="00147D09">
            <w:pPr>
              <w:pStyle w:val="affff1"/>
              <w:ind w:left="0"/>
              <w:rPr>
                <w:ins w:id="2690" w:author="Автор"/>
                <w:sz w:val="20"/>
                <w:szCs w:val="20"/>
                <w:lang w:val="en-US"/>
              </w:rPr>
            </w:pPr>
            <w:ins w:id="2691" w:author="Автор">
              <w:r w:rsidRPr="00735D71">
                <w:rPr>
                  <w:sz w:val="20"/>
                  <w:szCs w:val="20"/>
                  <w:lang w:val="en-US"/>
                </w:rPr>
                <w:t>contractId</w:t>
              </w:r>
            </w:ins>
          </w:p>
        </w:tc>
        <w:tc>
          <w:tcPr>
            <w:tcW w:w="1903" w:type="dxa"/>
          </w:tcPr>
          <w:p w:rsidR="00813628" w:rsidRPr="00735D71" w:rsidRDefault="00813628" w:rsidP="00147D09">
            <w:pPr>
              <w:pStyle w:val="affff1"/>
              <w:ind w:left="0"/>
              <w:rPr>
                <w:ins w:id="2692" w:author="Автор"/>
                <w:sz w:val="20"/>
                <w:szCs w:val="20"/>
              </w:rPr>
            </w:pPr>
            <w:ins w:id="2693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813628" w:rsidRPr="00885978" w:rsidRDefault="00813628" w:rsidP="00147D09">
            <w:pPr>
              <w:pStyle w:val="affff1"/>
              <w:ind w:left="0"/>
              <w:rPr>
                <w:ins w:id="2694" w:author="Автор"/>
                <w:sz w:val="20"/>
                <w:szCs w:val="20"/>
                <w:lang w:val="en-US"/>
              </w:rPr>
            </w:pPr>
            <w:ins w:id="2695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292BBB" w:rsidRDefault="00813628" w:rsidP="00147D09">
            <w:pPr>
              <w:pStyle w:val="affff1"/>
              <w:ind w:left="0"/>
              <w:rPr>
                <w:ins w:id="2696" w:author="Автор"/>
                <w:sz w:val="20"/>
                <w:szCs w:val="20"/>
                <w:lang w:val="en-US"/>
              </w:rPr>
            </w:pPr>
            <w:ins w:id="2697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string</w:t>
              </w:r>
            </w:ins>
          </w:p>
        </w:tc>
        <w:tc>
          <w:tcPr>
            <w:tcW w:w="1989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698" w:author="Автор"/>
                <w:sz w:val="20"/>
                <w:szCs w:val="20"/>
              </w:rPr>
            </w:pPr>
          </w:p>
        </w:tc>
      </w:tr>
    </w:tbl>
    <w:p w:rsidR="00813628" w:rsidRPr="0020138A" w:rsidRDefault="00813628" w:rsidP="00813628">
      <w:pPr>
        <w:rPr>
          <w:ins w:id="2699" w:author="Автор"/>
        </w:rPr>
      </w:pPr>
    </w:p>
    <w:p w:rsidR="00813628" w:rsidRDefault="00813628" w:rsidP="00813628">
      <w:pPr>
        <w:pStyle w:val="30"/>
        <w:ind w:left="709"/>
        <w:rPr>
          <w:ins w:id="2700" w:author="Автор"/>
        </w:rPr>
      </w:pPr>
      <w:ins w:id="2701" w:author="Автор">
        <w:r>
          <w:t xml:space="preserve"> </w:t>
        </w:r>
        <w:bookmarkStart w:id="2702" w:name="_Toc391370328"/>
        <w:bookmarkStart w:id="2703" w:name="_Toc414982430"/>
        <w:r w:rsidRPr="0009076A">
          <w:t>Описание выходных параметров</w:t>
        </w:r>
        <w:bookmarkEnd w:id="2702"/>
        <w:bookmarkEnd w:id="2703"/>
      </w:ins>
    </w:p>
    <w:p w:rsidR="00813628" w:rsidRDefault="00813628" w:rsidP="00813628">
      <w:pPr>
        <w:pStyle w:val="af7"/>
        <w:rPr>
          <w:ins w:id="2704" w:author="Автор"/>
          <w:b/>
        </w:rPr>
      </w:pPr>
      <w:ins w:id="2705" w:author="Автор">
        <w:r w:rsidRPr="0009076A">
          <w:rPr>
            <w:b/>
          </w:rPr>
          <w:t xml:space="preserve">Выходные данные: </w:t>
        </w:r>
        <w:r>
          <w:rPr>
            <w:b/>
            <w:lang w:val="en-US"/>
          </w:rPr>
          <w:t>result</w:t>
        </w:r>
      </w:ins>
    </w:p>
    <w:p w:rsidR="00813628" w:rsidRPr="00CB2F72" w:rsidRDefault="00813628" w:rsidP="00813628">
      <w:pPr>
        <w:pStyle w:val="af7"/>
        <w:rPr>
          <w:ins w:id="2706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147D09">
        <w:trPr>
          <w:ins w:id="2707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708" w:author="Автор"/>
                <w:lang w:val="en-US"/>
              </w:rPr>
            </w:pPr>
            <w:ins w:id="2709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710" w:author="Автор"/>
              </w:rPr>
            </w:pPr>
            <w:ins w:id="2711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712" w:author="Автор"/>
              </w:rPr>
            </w:pPr>
            <w:ins w:id="2713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714" w:author="Автор"/>
              </w:rPr>
            </w:pPr>
            <w:ins w:id="2715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716" w:author="Автор"/>
              </w:rPr>
            </w:pPr>
            <w:ins w:id="2717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718" w:author="Автор"/>
              </w:rPr>
            </w:pPr>
            <w:ins w:id="2719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147D09">
        <w:trPr>
          <w:ins w:id="272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721" w:author="Автор"/>
              </w:rPr>
            </w:pPr>
            <w:ins w:id="2722" w:author="Автор">
              <w:r>
                <w:t>1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23" w:author="Автор"/>
                <w:sz w:val="20"/>
                <w:szCs w:val="20"/>
                <w:lang w:val="en-US"/>
              </w:rPr>
            </w:pPr>
            <w:ins w:id="2724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25" w:author="Автор"/>
                <w:sz w:val="20"/>
                <w:szCs w:val="20"/>
                <w:lang w:val="en-US"/>
              </w:rPr>
            </w:pPr>
            <w:ins w:id="2726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27" w:author="Автор"/>
                <w:sz w:val="20"/>
                <w:szCs w:val="20"/>
                <w:lang w:val="en-US"/>
              </w:rPr>
            </w:pPr>
            <w:ins w:id="2728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29" w:author="Автор"/>
                <w:sz w:val="20"/>
                <w:szCs w:val="20"/>
                <w:lang w:val="en-US"/>
              </w:rPr>
            </w:pPr>
            <w:ins w:id="2730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731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732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733" w:author="Автор"/>
              </w:rPr>
            </w:pPr>
            <w:ins w:id="2734" w:author="Автор">
              <w:r>
                <w:t>2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35" w:author="Автор"/>
                <w:sz w:val="20"/>
                <w:szCs w:val="20"/>
                <w:lang w:val="en-US"/>
              </w:rPr>
            </w:pPr>
            <w:ins w:id="2736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37" w:author="Автор"/>
                <w:sz w:val="20"/>
                <w:szCs w:val="20"/>
                <w:lang w:val="en-US"/>
              </w:rPr>
            </w:pPr>
            <w:ins w:id="2738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39" w:author="Автор"/>
                <w:sz w:val="20"/>
                <w:szCs w:val="20"/>
              </w:rPr>
            </w:pPr>
            <w:ins w:id="2740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41" w:author="Автор"/>
                <w:sz w:val="20"/>
                <w:szCs w:val="20"/>
                <w:lang w:val="en-US"/>
              </w:rPr>
            </w:pPr>
            <w:ins w:id="2742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743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744" w:author="Автор"/>
        </w:trPr>
        <w:tc>
          <w:tcPr>
            <w:tcW w:w="534" w:type="dxa"/>
            <w:vAlign w:val="center"/>
          </w:tcPr>
          <w:p w:rsidR="00813628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745" w:author="Автор"/>
              </w:rPr>
            </w:pPr>
            <w:ins w:id="2746" w:author="Автор">
              <w:r>
                <w:t>3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47" w:author="Автор"/>
                <w:sz w:val="20"/>
                <w:szCs w:val="20"/>
                <w:lang w:val="en-US"/>
              </w:rPr>
            </w:pPr>
            <w:ins w:id="2748" w:author="Автор">
              <w:r w:rsidRPr="004270D2">
                <w:rPr>
                  <w:sz w:val="20"/>
                  <w:szCs w:val="20"/>
                  <w:lang w:val="en-US"/>
                </w:rPr>
                <w:t>settings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49" w:author="Автор"/>
                <w:sz w:val="20"/>
                <w:szCs w:val="20"/>
              </w:rPr>
            </w:pPr>
            <w:ins w:id="2750" w:author="Автор">
              <w:r>
                <w:rPr>
                  <w:sz w:val="20"/>
                  <w:szCs w:val="20"/>
                </w:rPr>
                <w:t xml:space="preserve">Список установленных </w:t>
              </w:r>
              <w:r>
                <w:rPr>
                  <w:sz w:val="20"/>
                  <w:szCs w:val="20"/>
                </w:rPr>
                <w:lastRenderedPageBreak/>
                <w:t>типов уведомлений</w:t>
              </w:r>
            </w:ins>
          </w:p>
        </w:tc>
        <w:tc>
          <w:tcPr>
            <w:tcW w:w="1965" w:type="dxa"/>
          </w:tcPr>
          <w:p w:rsidR="00813628" w:rsidRPr="004270D2" w:rsidRDefault="00813628" w:rsidP="00147D09">
            <w:pPr>
              <w:pStyle w:val="affff1"/>
              <w:ind w:left="0"/>
              <w:rPr>
                <w:ins w:id="2751" w:author="Автор"/>
                <w:sz w:val="20"/>
                <w:szCs w:val="20"/>
              </w:rPr>
            </w:pPr>
            <w:ins w:id="2752" w:author="Автор">
              <w:r>
                <w:rPr>
                  <w:sz w:val="20"/>
                  <w:szCs w:val="20"/>
                </w:rPr>
                <w:lastRenderedPageBreak/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753" w:author="Автор"/>
                <w:sz w:val="20"/>
                <w:szCs w:val="20"/>
                <w:lang w:val="en-US"/>
              </w:rPr>
            </w:pPr>
            <w:ins w:id="2754" w:author="Автор">
              <w:r w:rsidRPr="004270D2">
                <w:rPr>
                  <w:sz w:val="20"/>
                  <w:szCs w:val="20"/>
                  <w:lang w:val="en-US"/>
                </w:rPr>
                <w:t>ClientNotificationSettingsItem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755" w:author="Автор"/>
                <w:sz w:val="20"/>
                <w:szCs w:val="20"/>
              </w:rPr>
            </w:pPr>
          </w:p>
        </w:tc>
      </w:tr>
    </w:tbl>
    <w:p w:rsidR="00813628" w:rsidRPr="00CB2F72" w:rsidRDefault="00813628" w:rsidP="00813628">
      <w:pPr>
        <w:pStyle w:val="30"/>
        <w:ind w:left="709"/>
        <w:rPr>
          <w:ins w:id="2756" w:author="Автор"/>
        </w:rPr>
      </w:pPr>
      <w:bookmarkStart w:id="2757" w:name="_Toc391370329"/>
      <w:bookmarkStart w:id="2758" w:name="_Toc414982431"/>
      <w:ins w:id="2759" w:author="Автор">
        <w:r w:rsidRPr="0009076A">
          <w:lastRenderedPageBreak/>
          <w:t>Ошибки</w:t>
        </w:r>
        <w:bookmarkEnd w:id="2757"/>
        <w:bookmarkEnd w:id="2758"/>
      </w:ins>
    </w:p>
    <w:p w:rsidR="00813628" w:rsidRPr="0009076A" w:rsidRDefault="00813628" w:rsidP="00813628">
      <w:pPr>
        <w:pStyle w:val="af7"/>
        <w:rPr>
          <w:ins w:id="2760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13628" w:rsidRPr="0009076A" w:rsidTr="00147D09">
        <w:trPr>
          <w:ins w:id="2761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762" w:author="Автор"/>
                <w:lang w:val="en-US"/>
              </w:rPr>
            </w:pPr>
            <w:ins w:id="2763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764" w:author="Автор"/>
              </w:rPr>
            </w:pPr>
            <w:ins w:id="2765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766" w:author="Автор"/>
              </w:rPr>
            </w:pPr>
            <w:ins w:id="2767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768" w:author="Автор"/>
              </w:rPr>
            </w:pPr>
            <w:ins w:id="2769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770" w:author="Автор"/>
              </w:rPr>
            </w:pPr>
            <w:ins w:id="2771" w:author="Автор">
              <w:r w:rsidRPr="0009076A">
                <w:t>Комментарий</w:t>
              </w:r>
            </w:ins>
          </w:p>
        </w:tc>
      </w:tr>
      <w:tr w:rsidR="00813628" w:rsidRPr="0009076A" w:rsidTr="00147D09">
        <w:trPr>
          <w:ins w:id="2772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73" w:author="Автор"/>
                <w:sz w:val="20"/>
                <w:szCs w:val="20"/>
              </w:rPr>
            </w:pPr>
            <w:ins w:id="2774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75" w:author="Автор"/>
                <w:sz w:val="20"/>
                <w:szCs w:val="20"/>
                <w:lang w:val="en-US"/>
              </w:rPr>
            </w:pPr>
            <w:ins w:id="2776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2777" w:author="Автор"/>
                <w:sz w:val="20"/>
                <w:szCs w:val="20"/>
                <w:lang w:val="en-US"/>
              </w:rPr>
            </w:pPr>
            <w:ins w:id="2778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79" w:author="Автор"/>
                <w:sz w:val="20"/>
                <w:szCs w:val="20"/>
                <w:lang w:val="en-US"/>
              </w:rPr>
            </w:pPr>
            <w:ins w:id="2780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81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782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83" w:author="Автор"/>
                <w:sz w:val="20"/>
                <w:szCs w:val="20"/>
              </w:rPr>
            </w:pPr>
            <w:ins w:id="2784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85" w:author="Автор"/>
                <w:sz w:val="20"/>
                <w:szCs w:val="20"/>
                <w:lang w:val="en-US"/>
              </w:rPr>
            </w:pPr>
            <w:ins w:id="2786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2787" w:author="Автор"/>
                <w:sz w:val="20"/>
                <w:szCs w:val="20"/>
                <w:lang w:val="en-US"/>
              </w:rPr>
            </w:pPr>
            <w:ins w:id="2788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813628" w:rsidRPr="004E4FDF" w:rsidRDefault="00813628" w:rsidP="00147D09">
            <w:pPr>
              <w:pStyle w:val="affff1"/>
              <w:ind w:left="0"/>
              <w:rPr>
                <w:ins w:id="2789" w:author="Автор"/>
                <w:sz w:val="20"/>
                <w:szCs w:val="20"/>
              </w:rPr>
            </w:pPr>
            <w:ins w:id="2790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91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79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93" w:author="Автор"/>
                <w:sz w:val="20"/>
                <w:szCs w:val="20"/>
              </w:rPr>
            </w:pPr>
            <w:ins w:id="2794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795" w:author="Автор"/>
                <w:sz w:val="20"/>
                <w:szCs w:val="20"/>
                <w:lang w:val="en-US"/>
              </w:rPr>
            </w:pPr>
            <w:ins w:id="2796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2797" w:author="Автор"/>
                <w:sz w:val="20"/>
                <w:szCs w:val="20"/>
                <w:lang w:val="en-US"/>
              </w:rPr>
            </w:pPr>
            <w:ins w:id="2798" w:author="Автор">
              <w:r w:rsidRPr="00BD5837">
                <w:rPr>
                  <w:sz w:val="20"/>
                  <w:szCs w:val="20"/>
                  <w:lang w:val="en-US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4270D2" w:rsidRDefault="00813628" w:rsidP="00147D09">
            <w:pPr>
              <w:pStyle w:val="affff1"/>
              <w:ind w:left="0"/>
              <w:rPr>
                <w:ins w:id="2799" w:author="Автор"/>
                <w:sz w:val="20"/>
                <w:szCs w:val="20"/>
              </w:rPr>
            </w:pPr>
            <w:ins w:id="2800" w:author="Автор">
              <w:r w:rsidRPr="004270D2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2801" w:author="Автор"/>
                <w:sz w:val="20"/>
                <w:szCs w:val="20"/>
              </w:rPr>
            </w:pPr>
          </w:p>
        </w:tc>
      </w:tr>
    </w:tbl>
    <w:p w:rsidR="00813628" w:rsidRDefault="00813628" w:rsidP="00813628">
      <w:pPr>
        <w:pStyle w:val="30"/>
        <w:ind w:left="709"/>
        <w:rPr>
          <w:ins w:id="2802" w:author="Автор"/>
        </w:rPr>
      </w:pPr>
      <w:bookmarkStart w:id="2803" w:name="_Toc414982432"/>
      <w:ins w:id="2804" w:author="Автор">
        <w:r>
          <w:t>Контрольные примеры</w:t>
        </w:r>
        <w:bookmarkEnd w:id="2803"/>
      </w:ins>
    </w:p>
    <w:p w:rsidR="00813628" w:rsidRPr="0049359F" w:rsidRDefault="00813628" w:rsidP="00813628">
      <w:pPr>
        <w:pStyle w:val="af7"/>
        <w:rPr>
          <w:ins w:id="2805" w:author="Автор"/>
          <w:b/>
          <w:lang w:val="en-US"/>
        </w:rPr>
      </w:pPr>
      <w:ins w:id="2806" w:author="Автор">
        <w:r w:rsidRPr="00916933">
          <w:rPr>
            <w:b/>
          </w:rPr>
          <w:t>Запрос</w:t>
        </w:r>
      </w:ins>
    </w:p>
    <w:p w:rsidR="00813628" w:rsidRDefault="00813628" w:rsidP="00813628">
      <w:pPr>
        <w:pStyle w:val="af7"/>
        <w:rPr>
          <w:ins w:id="2807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147D09">
        <w:trPr>
          <w:ins w:id="2808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147D09">
            <w:pPr>
              <w:spacing w:line="240" w:lineRule="auto"/>
              <w:jc w:val="left"/>
              <w:rPr>
                <w:ins w:id="2809" w:author="Автор"/>
                <w:i/>
                <w:sz w:val="20"/>
                <w:szCs w:val="20"/>
                <w:lang w:val="en-US"/>
              </w:rPr>
            </w:pPr>
            <w:ins w:id="2810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11" w:author="Автор"/>
                <w:i/>
                <w:sz w:val="20"/>
                <w:szCs w:val="20"/>
                <w:lang w:val="en-US"/>
              </w:rPr>
            </w:pPr>
            <w:ins w:id="2812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13" w:author="Автор"/>
                <w:i/>
                <w:sz w:val="20"/>
                <w:szCs w:val="20"/>
                <w:lang w:val="en-US"/>
              </w:rPr>
            </w:pPr>
            <w:ins w:id="2814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15" w:author="Автор"/>
                <w:i/>
                <w:sz w:val="20"/>
                <w:szCs w:val="20"/>
                <w:lang w:val="en-US"/>
              </w:rPr>
            </w:pPr>
            <w:ins w:id="2816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&lt;soap:getNotificationSettings&gt;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17" w:author="Автор"/>
                <w:i/>
                <w:sz w:val="20"/>
                <w:szCs w:val="20"/>
                <w:lang w:val="en-US"/>
              </w:rPr>
            </w:pPr>
            <w:ins w:id="2818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&lt;contractId&gt;3701471&lt;/contractId&gt;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19" w:author="Автор"/>
                <w:i/>
                <w:sz w:val="20"/>
                <w:szCs w:val="20"/>
                <w:lang w:val="en-US"/>
              </w:rPr>
            </w:pPr>
            <w:ins w:id="2820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&lt;/soap:getNotificationSettings&gt;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21" w:author="Автор"/>
                <w:i/>
                <w:sz w:val="20"/>
                <w:szCs w:val="20"/>
                <w:lang w:val="en-US"/>
              </w:rPr>
            </w:pPr>
            <w:ins w:id="2822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813628" w:rsidRPr="00ED47C8" w:rsidRDefault="00813628" w:rsidP="00147D09">
            <w:pPr>
              <w:spacing w:line="240" w:lineRule="auto"/>
              <w:jc w:val="left"/>
              <w:rPr>
                <w:ins w:id="2823" w:author="Автор"/>
              </w:rPr>
            </w:pPr>
            <w:ins w:id="2824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813628" w:rsidRDefault="00813628" w:rsidP="00813628">
      <w:pPr>
        <w:rPr>
          <w:ins w:id="2825" w:author="Автор"/>
        </w:rPr>
      </w:pPr>
    </w:p>
    <w:p w:rsidR="00813628" w:rsidRDefault="00813628" w:rsidP="00813628">
      <w:pPr>
        <w:pStyle w:val="af7"/>
        <w:rPr>
          <w:ins w:id="2826" w:author="Автор"/>
          <w:b/>
        </w:rPr>
      </w:pPr>
      <w:ins w:id="2827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813628" w:rsidRDefault="00813628" w:rsidP="00813628">
      <w:pPr>
        <w:pStyle w:val="af7"/>
        <w:rPr>
          <w:ins w:id="2828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147D09">
        <w:trPr>
          <w:ins w:id="2829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147D09">
            <w:pPr>
              <w:spacing w:line="240" w:lineRule="auto"/>
              <w:jc w:val="left"/>
              <w:rPr>
                <w:ins w:id="2830" w:author="Автор"/>
                <w:i/>
                <w:sz w:val="20"/>
                <w:szCs w:val="20"/>
                <w:lang w:val="en-US"/>
              </w:rPr>
            </w:pPr>
            <w:ins w:id="2831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32" w:author="Автор"/>
                <w:i/>
                <w:sz w:val="20"/>
                <w:szCs w:val="20"/>
                <w:lang w:val="en-US"/>
              </w:rPr>
            </w:pPr>
            <w:ins w:id="283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34" w:author="Автор"/>
                <w:i/>
                <w:sz w:val="20"/>
                <w:szCs w:val="20"/>
                <w:lang w:val="en-US"/>
              </w:rPr>
            </w:pPr>
            <w:ins w:id="2835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&lt;ns2:getNotificationSettingsResponse xmlns:ns2="http://soap.integra.partner.web.processor.ecafe.axetta.ru/"&gt;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36" w:author="Автор"/>
                <w:i/>
                <w:sz w:val="20"/>
                <w:szCs w:val="20"/>
                <w:lang w:val="en-US"/>
              </w:rPr>
            </w:pPr>
            <w:ins w:id="283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38" w:author="Автор"/>
                <w:i/>
                <w:sz w:val="20"/>
                <w:szCs w:val="20"/>
                <w:lang w:val="en-US"/>
              </w:rPr>
            </w:pPr>
            <w:ins w:id="283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40" w:author="Автор"/>
                <w:i/>
                <w:sz w:val="20"/>
                <w:szCs w:val="20"/>
                <w:lang w:val="en-US"/>
              </w:rPr>
            </w:pPr>
            <w:ins w:id="284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42" w:author="Автор"/>
                <w:i/>
                <w:sz w:val="20"/>
                <w:szCs w:val="20"/>
                <w:lang w:val="en-US"/>
              </w:rPr>
            </w:pPr>
            <w:ins w:id="284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44" w:author="Автор"/>
                <w:i/>
                <w:sz w:val="20"/>
                <w:szCs w:val="20"/>
                <w:lang w:val="en-US"/>
              </w:rPr>
            </w:pPr>
            <w:ins w:id="2845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пополнениях&lt;/nameOfNotification&gt;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46" w:author="Автор"/>
                <w:i/>
                <w:sz w:val="20"/>
                <w:szCs w:val="20"/>
                <w:lang w:val="en-US"/>
              </w:rPr>
            </w:pPr>
            <w:ins w:id="284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&lt;typeOfNotification&gt;1000000000&lt;/typeOfNotification&gt;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48" w:author="Автор"/>
                <w:i/>
                <w:sz w:val="20"/>
                <w:szCs w:val="20"/>
                <w:lang w:val="en-US"/>
              </w:rPr>
            </w:pPr>
            <w:ins w:id="284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50" w:author="Автор"/>
                <w:i/>
                <w:sz w:val="20"/>
                <w:szCs w:val="20"/>
                <w:lang w:val="en-US"/>
              </w:rPr>
            </w:pPr>
            <w:ins w:id="285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52" w:author="Автор"/>
                <w:i/>
                <w:sz w:val="20"/>
                <w:szCs w:val="20"/>
                <w:lang w:val="en-US"/>
              </w:rPr>
            </w:pPr>
            <w:ins w:id="285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проходах&lt;/nameOfNotification&gt;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54" w:author="Автор"/>
                <w:i/>
                <w:sz w:val="20"/>
                <w:szCs w:val="20"/>
                <w:lang w:val="en-US"/>
              </w:rPr>
            </w:pPr>
            <w:ins w:id="2855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&lt;typeOfNotification&gt;1100000000&lt;/typeOfNotification&gt;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56" w:author="Автор"/>
                <w:i/>
                <w:sz w:val="20"/>
                <w:szCs w:val="20"/>
                <w:lang w:val="en-US"/>
              </w:rPr>
            </w:pPr>
            <w:ins w:id="285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58" w:author="Автор"/>
                <w:i/>
                <w:sz w:val="20"/>
                <w:szCs w:val="20"/>
                <w:lang w:val="en-US"/>
              </w:rPr>
            </w:pPr>
            <w:ins w:id="285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60" w:author="Автор"/>
                <w:i/>
                <w:sz w:val="20"/>
                <w:szCs w:val="20"/>
                <w:lang w:val="en-US"/>
              </w:rPr>
            </w:pPr>
            <w:ins w:id="286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&lt;/ns2:getNotificationSettingsResponse&gt;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2862" w:author="Автор"/>
                <w:i/>
                <w:sz w:val="20"/>
                <w:szCs w:val="20"/>
                <w:lang w:val="en-US"/>
              </w:rPr>
            </w:pPr>
            <w:ins w:id="286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813628" w:rsidRDefault="00813628" w:rsidP="00147D09">
            <w:pPr>
              <w:spacing w:line="240" w:lineRule="auto"/>
              <w:jc w:val="left"/>
              <w:rPr>
                <w:ins w:id="2864" w:author="Автор"/>
              </w:rPr>
            </w:pPr>
            <w:ins w:id="2865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813628" w:rsidRDefault="00813628" w:rsidP="00534557">
      <w:pPr>
        <w:pStyle w:val="af7"/>
        <w:rPr>
          <w:ins w:id="2866" w:author="Автор"/>
          <w:b/>
          <w:color w:val="A6A6A6"/>
          <w:lang w:val="en-US"/>
        </w:rPr>
      </w:pPr>
    </w:p>
    <w:p w:rsidR="00813628" w:rsidRPr="00813628" w:rsidRDefault="00813628" w:rsidP="00813628">
      <w:pPr>
        <w:pStyle w:val="21"/>
        <w:rPr>
          <w:ins w:id="2867" w:author="Автор"/>
          <w:rPrChange w:id="2868" w:author="Автор">
            <w:rPr>
              <w:ins w:id="2869" w:author="Автор"/>
              <w:b w:val="0"/>
            </w:rPr>
          </w:rPrChange>
        </w:rPr>
      </w:pPr>
      <w:bookmarkStart w:id="2870" w:name="_Toc414982433"/>
      <w:ins w:id="2871" w:author="Автор">
        <w:r>
          <w:lastRenderedPageBreak/>
          <w:t>Операция «</w:t>
        </w:r>
        <w:r w:rsidRPr="00813628">
          <w:t>Установить настройки уведомлений клиента по номеру ЛС»</w:t>
        </w:r>
        <w:bookmarkEnd w:id="2870"/>
      </w:ins>
    </w:p>
    <w:p w:rsidR="00813628" w:rsidRDefault="00813628" w:rsidP="00813628">
      <w:pPr>
        <w:pStyle w:val="30"/>
        <w:ind w:left="709"/>
        <w:rPr>
          <w:ins w:id="2872" w:author="Автор"/>
          <w:lang w:val="en-US"/>
        </w:rPr>
      </w:pPr>
      <w:bookmarkStart w:id="2873" w:name="_Toc391370331"/>
      <w:bookmarkStart w:id="2874" w:name="_Toc414982434"/>
      <w:ins w:id="2875" w:author="Автор">
        <w:r w:rsidRPr="0009076A">
          <w:t>Общие сведения</w:t>
        </w:r>
        <w:bookmarkEnd w:id="2873"/>
        <w:bookmarkEnd w:id="2874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13628" w:rsidRPr="0009076A" w:rsidTr="00147D09">
        <w:trPr>
          <w:ins w:id="2876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2877" w:author="Автор"/>
                <w:b/>
              </w:rPr>
            </w:pPr>
            <w:ins w:id="2878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147D09">
            <w:pPr>
              <w:rPr>
                <w:ins w:id="2879" w:author="Автор"/>
                <w:bCs/>
              </w:rPr>
            </w:pPr>
            <w:ins w:id="2880" w:author="Автор">
              <w:del w:id="2881" w:author="Автор">
                <w:r>
                  <w:rPr>
                    <w:bCs/>
                    <w:lang w:val="en-US"/>
                  </w:rPr>
                  <w:delText>s</w:delText>
                </w:r>
                <w:r w:rsidRPr="00735D71">
                  <w:rPr>
                    <w:bCs/>
                  </w:rPr>
                  <w:delText>etClientNotificationSettings</w:delText>
                </w:r>
              </w:del>
              <w:r>
                <w:rPr>
                  <w:bCs/>
                  <w:lang w:val="en-US"/>
                </w:rPr>
                <w:t>s</w:t>
              </w:r>
              <w:r>
                <w:rPr>
                  <w:bCs/>
                </w:rPr>
                <w:t>et</w:t>
              </w:r>
              <w:r w:rsidRPr="00735D71">
                <w:rPr>
                  <w:bCs/>
                </w:rPr>
                <w:t>NotificationSettings</w:t>
              </w:r>
            </w:ins>
          </w:p>
        </w:tc>
      </w:tr>
      <w:tr w:rsidR="00813628" w:rsidRPr="0009076A" w:rsidTr="00147D09">
        <w:trPr>
          <w:ins w:id="2882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2883" w:author="Автор"/>
                <w:b/>
              </w:rPr>
            </w:pPr>
            <w:ins w:id="2884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813628" w:rsidRPr="00735D71" w:rsidRDefault="00813628" w:rsidP="00147D09">
            <w:pPr>
              <w:rPr>
                <w:ins w:id="2885" w:author="Автор"/>
              </w:rPr>
            </w:pPr>
            <w:ins w:id="2886" w:author="Автор">
              <w:r>
                <w:t>Установить настройки уведомлений клиента по номеру ЛС</w:t>
              </w:r>
            </w:ins>
          </w:p>
        </w:tc>
      </w:tr>
      <w:tr w:rsidR="00813628" w:rsidRPr="0009076A" w:rsidTr="00147D09">
        <w:trPr>
          <w:ins w:id="2887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2888" w:author="Автор"/>
                <w:b/>
              </w:rPr>
            </w:pPr>
            <w:ins w:id="2889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813628" w:rsidRPr="009763A8" w:rsidRDefault="00813628" w:rsidP="00147D09">
            <w:pPr>
              <w:rPr>
                <w:ins w:id="2890" w:author="Автор"/>
              </w:rPr>
            </w:pPr>
            <w:ins w:id="2891" w:author="Автор">
              <w:r>
                <w:t>Установить настройки уведомлений клиента по номеру ЛС</w:t>
              </w:r>
            </w:ins>
          </w:p>
        </w:tc>
      </w:tr>
    </w:tbl>
    <w:p w:rsidR="00813628" w:rsidRPr="00ED47C8" w:rsidRDefault="00813628" w:rsidP="00813628">
      <w:pPr>
        <w:widowControl/>
        <w:autoSpaceDN/>
        <w:adjustRightInd/>
        <w:spacing w:line="240" w:lineRule="auto"/>
        <w:jc w:val="left"/>
        <w:textAlignment w:val="auto"/>
        <w:rPr>
          <w:ins w:id="2892" w:author="Автор"/>
          <w:b/>
          <w:color w:val="A6A6A6"/>
        </w:rPr>
      </w:pPr>
    </w:p>
    <w:p w:rsidR="00813628" w:rsidRDefault="00813628" w:rsidP="00813628">
      <w:pPr>
        <w:pStyle w:val="30"/>
        <w:ind w:left="709"/>
        <w:rPr>
          <w:ins w:id="2893" w:author="Автор"/>
        </w:rPr>
      </w:pPr>
      <w:bookmarkStart w:id="2894" w:name="_Toc391370332"/>
      <w:bookmarkStart w:id="2895" w:name="_Toc414982435"/>
      <w:ins w:id="2896" w:author="Автор">
        <w:r w:rsidRPr="0009076A">
          <w:t>Описание входных параметров</w:t>
        </w:r>
        <w:bookmarkEnd w:id="2894"/>
        <w:bookmarkEnd w:id="2895"/>
      </w:ins>
    </w:p>
    <w:p w:rsidR="00813628" w:rsidRPr="00151949" w:rsidRDefault="00813628" w:rsidP="00813628">
      <w:pPr>
        <w:rPr>
          <w:ins w:id="2897" w:author="Автор"/>
          <w:bCs/>
        </w:rPr>
      </w:pPr>
      <w:ins w:id="2898" w:author="Автор">
        <w:r w:rsidRPr="0009076A">
          <w:rPr>
            <w:b/>
          </w:rPr>
          <w:t xml:space="preserve">Входные данные: </w:t>
        </w:r>
        <w:del w:id="2899" w:author="Автор">
          <w:r>
            <w:rPr>
              <w:bCs/>
              <w:lang w:val="en-US"/>
            </w:rPr>
            <w:delText>s</w:delText>
          </w:r>
          <w:r w:rsidRPr="00735D71">
            <w:rPr>
              <w:bCs/>
            </w:rPr>
            <w:delText>etClientNotificationSettings</w:delText>
          </w:r>
        </w:del>
        <w:r>
          <w:rPr>
            <w:bCs/>
            <w:lang w:val="en-US"/>
          </w:rPr>
          <w:t>s</w:t>
        </w:r>
        <w:r>
          <w:rPr>
            <w:bCs/>
          </w:rPr>
          <w:t>et</w:t>
        </w:r>
        <w:r w:rsidRPr="00735D71">
          <w:rPr>
            <w:bCs/>
          </w:rPr>
          <w:t>NotificationSettings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147D09">
        <w:trPr>
          <w:ins w:id="290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01" w:author="Автор"/>
                <w:lang w:val="en-US"/>
              </w:rPr>
            </w:pPr>
            <w:ins w:id="2902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03" w:author="Автор"/>
              </w:rPr>
            </w:pPr>
            <w:ins w:id="2904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05" w:author="Автор"/>
              </w:rPr>
            </w:pPr>
            <w:ins w:id="2906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07" w:author="Автор"/>
              </w:rPr>
            </w:pPr>
            <w:ins w:id="2908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09" w:author="Автор"/>
              </w:rPr>
            </w:pPr>
            <w:ins w:id="2910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11" w:author="Автор"/>
              </w:rPr>
            </w:pPr>
            <w:ins w:id="2912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147D09">
        <w:trPr>
          <w:ins w:id="2913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14" w:author="Автор"/>
              </w:rPr>
            </w:pPr>
            <w:ins w:id="2915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813628" w:rsidRPr="00292BBB" w:rsidRDefault="00813628" w:rsidP="00147D09">
            <w:pPr>
              <w:pStyle w:val="affff1"/>
              <w:ind w:left="0"/>
              <w:rPr>
                <w:ins w:id="2916" w:author="Автор"/>
                <w:sz w:val="20"/>
                <w:szCs w:val="20"/>
                <w:lang w:val="en-US"/>
              </w:rPr>
            </w:pPr>
            <w:ins w:id="2917" w:author="Автор">
              <w:r w:rsidRPr="00735D71">
                <w:rPr>
                  <w:sz w:val="20"/>
                  <w:szCs w:val="20"/>
                  <w:lang w:val="en-US"/>
                </w:rPr>
                <w:t>contractId</w:t>
              </w:r>
            </w:ins>
          </w:p>
        </w:tc>
        <w:tc>
          <w:tcPr>
            <w:tcW w:w="1903" w:type="dxa"/>
          </w:tcPr>
          <w:p w:rsidR="00813628" w:rsidRPr="00735D71" w:rsidRDefault="00813628" w:rsidP="00147D09">
            <w:pPr>
              <w:pStyle w:val="affff1"/>
              <w:ind w:left="0"/>
              <w:rPr>
                <w:ins w:id="2918" w:author="Автор"/>
                <w:sz w:val="20"/>
                <w:szCs w:val="20"/>
              </w:rPr>
            </w:pPr>
            <w:ins w:id="2919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813628" w:rsidRPr="00885978" w:rsidRDefault="00813628" w:rsidP="00147D09">
            <w:pPr>
              <w:pStyle w:val="affff1"/>
              <w:ind w:left="0"/>
              <w:rPr>
                <w:ins w:id="2920" w:author="Автор"/>
                <w:sz w:val="20"/>
                <w:szCs w:val="20"/>
                <w:lang w:val="en-US"/>
              </w:rPr>
            </w:pPr>
            <w:ins w:id="2921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292BBB" w:rsidRDefault="00813628" w:rsidP="00147D09">
            <w:pPr>
              <w:pStyle w:val="affff1"/>
              <w:ind w:left="0"/>
              <w:rPr>
                <w:ins w:id="2922" w:author="Автор"/>
                <w:sz w:val="20"/>
                <w:szCs w:val="20"/>
                <w:lang w:val="en-US"/>
              </w:rPr>
            </w:pPr>
            <w:ins w:id="2923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string</w:t>
              </w:r>
            </w:ins>
          </w:p>
        </w:tc>
        <w:tc>
          <w:tcPr>
            <w:tcW w:w="1989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24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925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26" w:author="Автор"/>
                <w:lang w:val="en-US"/>
              </w:rPr>
            </w:pPr>
            <w:ins w:id="2927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813628" w:rsidRPr="00735D71" w:rsidRDefault="00813628" w:rsidP="00147D09">
            <w:pPr>
              <w:pStyle w:val="affff1"/>
              <w:ind w:left="0"/>
              <w:rPr>
                <w:ins w:id="2928" w:author="Автор"/>
                <w:sz w:val="20"/>
                <w:szCs w:val="20"/>
                <w:lang w:val="en-US"/>
              </w:rPr>
            </w:pPr>
            <w:ins w:id="2929" w:author="Автор">
              <w:r w:rsidRPr="004270D2">
                <w:rPr>
                  <w:sz w:val="20"/>
                  <w:szCs w:val="20"/>
                  <w:lang w:val="en-US"/>
                </w:rPr>
                <w:t>notificationType</w:t>
              </w:r>
            </w:ins>
          </w:p>
        </w:tc>
        <w:tc>
          <w:tcPr>
            <w:tcW w:w="1903" w:type="dxa"/>
          </w:tcPr>
          <w:p w:rsidR="00813628" w:rsidRDefault="00813628" w:rsidP="00147D09">
            <w:pPr>
              <w:pStyle w:val="affff1"/>
              <w:ind w:left="0"/>
              <w:rPr>
                <w:ins w:id="2930" w:author="Автор"/>
                <w:sz w:val="20"/>
                <w:szCs w:val="20"/>
              </w:rPr>
            </w:pPr>
            <w:ins w:id="2931" w:author="Автор">
              <w:r>
                <w:rPr>
                  <w:sz w:val="20"/>
                  <w:szCs w:val="20"/>
                </w:rPr>
                <w:t>Список кодов типов уведомлений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32" w:author="Автор"/>
                <w:sz w:val="20"/>
                <w:szCs w:val="20"/>
              </w:rPr>
            </w:pPr>
            <w:ins w:id="293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34" w:author="Автор"/>
                <w:sz w:val="20"/>
                <w:szCs w:val="20"/>
                <w:lang w:val="en-US"/>
              </w:rPr>
            </w:pPr>
            <w:ins w:id="2935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36" w:author="Автор"/>
                <w:sz w:val="20"/>
                <w:szCs w:val="20"/>
              </w:rPr>
            </w:pPr>
            <w:ins w:id="2937" w:author="Автор">
              <w:r>
                <w:rPr>
                  <w:sz w:val="20"/>
                  <w:szCs w:val="20"/>
                </w:rPr>
                <w:t xml:space="preserve">Коды типов уведомлений должны быть получены из </w:t>
              </w:r>
              <w:r w:rsidRPr="004270D2">
                <w:rPr>
                  <w:sz w:val="20"/>
                  <w:szCs w:val="20"/>
                </w:rPr>
                <w:t>get</w:t>
              </w:r>
              <w:del w:id="2938" w:author="Автор">
                <w:r w:rsidRPr="004270D2" w:rsidDel="00B905AA">
                  <w:rPr>
                    <w:sz w:val="20"/>
                    <w:szCs w:val="20"/>
                  </w:rPr>
                  <w:delText>Client</w:delText>
                </w:r>
              </w:del>
              <w:r w:rsidRPr="004270D2">
                <w:rPr>
                  <w:sz w:val="20"/>
                  <w:szCs w:val="20"/>
                </w:rPr>
                <w:t>NotificationTypes</w:t>
              </w:r>
            </w:ins>
          </w:p>
        </w:tc>
      </w:tr>
    </w:tbl>
    <w:p w:rsidR="00813628" w:rsidRPr="0020138A" w:rsidRDefault="00813628" w:rsidP="00813628">
      <w:pPr>
        <w:rPr>
          <w:ins w:id="2939" w:author="Автор"/>
        </w:rPr>
      </w:pPr>
    </w:p>
    <w:p w:rsidR="00813628" w:rsidRDefault="00813628" w:rsidP="00813628">
      <w:pPr>
        <w:pStyle w:val="30"/>
        <w:ind w:left="709"/>
        <w:rPr>
          <w:ins w:id="2940" w:author="Автор"/>
        </w:rPr>
      </w:pPr>
      <w:ins w:id="2941" w:author="Автор">
        <w:r>
          <w:t xml:space="preserve"> </w:t>
        </w:r>
        <w:bookmarkStart w:id="2942" w:name="_Toc391370333"/>
        <w:bookmarkStart w:id="2943" w:name="_Toc414982436"/>
        <w:r w:rsidRPr="0009076A">
          <w:t>Описание выходных параметров</w:t>
        </w:r>
        <w:bookmarkEnd w:id="2942"/>
        <w:bookmarkEnd w:id="2943"/>
      </w:ins>
    </w:p>
    <w:p w:rsidR="00813628" w:rsidRDefault="00813628" w:rsidP="00813628">
      <w:pPr>
        <w:pStyle w:val="af7"/>
        <w:rPr>
          <w:ins w:id="2944" w:author="Автор"/>
          <w:b/>
        </w:rPr>
      </w:pPr>
      <w:ins w:id="2945" w:author="Автор">
        <w:r w:rsidRPr="0009076A">
          <w:rPr>
            <w:b/>
          </w:rPr>
          <w:t xml:space="preserve">Выходные данные: </w:t>
        </w:r>
        <w:r>
          <w:rPr>
            <w:b/>
            <w:lang w:val="en-US"/>
          </w:rPr>
          <w:t>result</w:t>
        </w:r>
      </w:ins>
    </w:p>
    <w:p w:rsidR="00813628" w:rsidRPr="00CB2F72" w:rsidRDefault="00813628" w:rsidP="00813628">
      <w:pPr>
        <w:pStyle w:val="af7"/>
        <w:rPr>
          <w:ins w:id="2946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147D09">
        <w:trPr>
          <w:ins w:id="2947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48" w:author="Автор"/>
                <w:lang w:val="en-US"/>
              </w:rPr>
            </w:pPr>
            <w:ins w:id="2949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50" w:author="Автор"/>
              </w:rPr>
            </w:pPr>
            <w:ins w:id="2951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52" w:author="Автор"/>
              </w:rPr>
            </w:pPr>
            <w:ins w:id="2953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54" w:author="Автор"/>
              </w:rPr>
            </w:pPr>
            <w:ins w:id="2955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56" w:author="Автор"/>
              </w:rPr>
            </w:pPr>
            <w:ins w:id="2957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58" w:author="Автор"/>
              </w:rPr>
            </w:pPr>
            <w:ins w:id="2959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147D09">
        <w:trPr>
          <w:ins w:id="296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61" w:author="Автор"/>
              </w:rPr>
            </w:pPr>
            <w:ins w:id="2962" w:author="Автор">
              <w:r>
                <w:t>1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63" w:author="Автор"/>
                <w:sz w:val="20"/>
                <w:szCs w:val="20"/>
                <w:lang w:val="en-US"/>
              </w:rPr>
            </w:pPr>
            <w:ins w:id="2964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65" w:author="Автор"/>
                <w:sz w:val="20"/>
                <w:szCs w:val="20"/>
                <w:lang w:val="en-US"/>
              </w:rPr>
            </w:pPr>
            <w:ins w:id="2966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67" w:author="Автор"/>
                <w:sz w:val="20"/>
                <w:szCs w:val="20"/>
                <w:lang w:val="en-US"/>
              </w:rPr>
            </w:pPr>
            <w:ins w:id="2968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69" w:author="Автор"/>
                <w:sz w:val="20"/>
                <w:szCs w:val="20"/>
                <w:lang w:val="en-US"/>
              </w:rPr>
            </w:pPr>
            <w:ins w:id="2970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71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2972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73" w:author="Автор"/>
              </w:rPr>
            </w:pPr>
            <w:ins w:id="2974" w:author="Автор">
              <w:r>
                <w:t>2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75" w:author="Автор"/>
                <w:sz w:val="20"/>
                <w:szCs w:val="20"/>
                <w:lang w:val="en-US"/>
              </w:rPr>
            </w:pPr>
            <w:ins w:id="2976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77" w:author="Автор"/>
                <w:sz w:val="20"/>
                <w:szCs w:val="20"/>
                <w:lang w:val="en-US"/>
              </w:rPr>
            </w:pPr>
            <w:ins w:id="2978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79" w:author="Автор"/>
                <w:sz w:val="20"/>
                <w:szCs w:val="20"/>
              </w:rPr>
            </w:pPr>
            <w:ins w:id="2980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2981" w:author="Автор"/>
                <w:sz w:val="20"/>
                <w:szCs w:val="20"/>
                <w:lang w:val="en-US"/>
              </w:rPr>
            </w:pPr>
            <w:ins w:id="2982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83" w:author="Автор"/>
                <w:sz w:val="20"/>
                <w:szCs w:val="20"/>
              </w:rPr>
            </w:pPr>
          </w:p>
        </w:tc>
      </w:tr>
    </w:tbl>
    <w:p w:rsidR="00813628" w:rsidRPr="00CB2F72" w:rsidRDefault="00813628" w:rsidP="00813628">
      <w:pPr>
        <w:pStyle w:val="30"/>
        <w:ind w:left="709"/>
        <w:rPr>
          <w:ins w:id="2984" w:author="Автор"/>
        </w:rPr>
      </w:pPr>
      <w:bookmarkStart w:id="2985" w:name="_Toc391370334"/>
      <w:bookmarkStart w:id="2986" w:name="_Toc414982437"/>
      <w:ins w:id="2987" w:author="Автор">
        <w:r w:rsidRPr="0009076A">
          <w:t>Ошибки</w:t>
        </w:r>
        <w:bookmarkEnd w:id="2985"/>
        <w:bookmarkEnd w:id="2986"/>
      </w:ins>
    </w:p>
    <w:p w:rsidR="00813628" w:rsidRPr="0009076A" w:rsidRDefault="00813628" w:rsidP="00813628">
      <w:pPr>
        <w:pStyle w:val="af7"/>
        <w:rPr>
          <w:ins w:id="2988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13628" w:rsidRPr="0009076A" w:rsidTr="00147D09">
        <w:trPr>
          <w:ins w:id="2989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90" w:author="Автор"/>
                <w:lang w:val="en-US"/>
              </w:rPr>
            </w:pPr>
            <w:ins w:id="2991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92" w:author="Автор"/>
              </w:rPr>
            </w:pPr>
            <w:ins w:id="2993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94" w:author="Автор"/>
              </w:rPr>
            </w:pPr>
            <w:ins w:id="2995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96" w:author="Автор"/>
              </w:rPr>
            </w:pPr>
            <w:ins w:id="2997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2998" w:author="Автор"/>
              </w:rPr>
            </w:pPr>
            <w:ins w:id="2999" w:author="Автор">
              <w:r w:rsidRPr="0009076A">
                <w:t>Комментарий</w:t>
              </w:r>
            </w:ins>
          </w:p>
        </w:tc>
      </w:tr>
      <w:tr w:rsidR="00813628" w:rsidRPr="0009076A" w:rsidTr="00147D09">
        <w:trPr>
          <w:ins w:id="300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001" w:author="Автор"/>
                <w:sz w:val="20"/>
                <w:szCs w:val="20"/>
              </w:rPr>
            </w:pPr>
            <w:ins w:id="3002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003" w:author="Автор"/>
                <w:sz w:val="20"/>
                <w:szCs w:val="20"/>
                <w:lang w:val="en-US"/>
              </w:rPr>
            </w:pPr>
            <w:ins w:id="3004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3005" w:author="Автор"/>
                <w:sz w:val="20"/>
                <w:szCs w:val="20"/>
                <w:lang w:val="en-US"/>
              </w:rPr>
            </w:pPr>
            <w:ins w:id="3006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007" w:author="Автор"/>
                <w:sz w:val="20"/>
                <w:szCs w:val="20"/>
                <w:lang w:val="en-US"/>
              </w:rPr>
            </w:pPr>
            <w:ins w:id="3008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009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301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011" w:author="Автор"/>
                <w:sz w:val="20"/>
                <w:szCs w:val="20"/>
              </w:rPr>
            </w:pPr>
            <w:ins w:id="3012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013" w:author="Автор"/>
                <w:sz w:val="20"/>
                <w:szCs w:val="20"/>
                <w:lang w:val="en-US"/>
              </w:rPr>
            </w:pPr>
            <w:ins w:id="3014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3015" w:author="Автор"/>
                <w:sz w:val="20"/>
                <w:szCs w:val="20"/>
                <w:lang w:val="en-US"/>
              </w:rPr>
            </w:pPr>
            <w:ins w:id="3016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813628" w:rsidRPr="004E4FDF" w:rsidRDefault="00813628" w:rsidP="00147D09">
            <w:pPr>
              <w:pStyle w:val="affff1"/>
              <w:ind w:left="0"/>
              <w:rPr>
                <w:ins w:id="3017" w:author="Автор"/>
                <w:sz w:val="20"/>
                <w:szCs w:val="20"/>
              </w:rPr>
            </w:pPr>
            <w:ins w:id="3018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019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302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021" w:author="Автор"/>
                <w:sz w:val="20"/>
                <w:szCs w:val="20"/>
              </w:rPr>
            </w:pPr>
            <w:ins w:id="3022" w:author="Автор">
              <w:r w:rsidRPr="0009076A">
                <w:rPr>
                  <w:sz w:val="20"/>
                  <w:szCs w:val="20"/>
                </w:rPr>
                <w:lastRenderedPageBreak/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023" w:author="Автор"/>
                <w:sz w:val="20"/>
                <w:szCs w:val="20"/>
                <w:lang w:val="en-US"/>
              </w:rPr>
            </w:pPr>
            <w:ins w:id="3024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3025" w:author="Автор"/>
                <w:sz w:val="20"/>
                <w:szCs w:val="20"/>
                <w:lang w:val="en-US"/>
              </w:rPr>
            </w:pPr>
            <w:ins w:id="3026" w:author="Автор">
              <w:r w:rsidRPr="00BD5837">
                <w:rPr>
                  <w:sz w:val="20"/>
                  <w:szCs w:val="20"/>
                  <w:lang w:val="en-US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4270D2" w:rsidRDefault="00813628" w:rsidP="00147D09">
            <w:pPr>
              <w:pStyle w:val="affff1"/>
              <w:ind w:left="0"/>
              <w:rPr>
                <w:ins w:id="3027" w:author="Автор"/>
                <w:sz w:val="20"/>
                <w:szCs w:val="20"/>
              </w:rPr>
            </w:pPr>
            <w:ins w:id="3028" w:author="Автор">
              <w:r w:rsidRPr="004270D2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029" w:author="Автор"/>
                <w:sz w:val="20"/>
                <w:szCs w:val="20"/>
              </w:rPr>
            </w:pPr>
          </w:p>
        </w:tc>
      </w:tr>
    </w:tbl>
    <w:p w:rsidR="00813628" w:rsidRPr="0060371E" w:rsidRDefault="00813628" w:rsidP="00813628">
      <w:pPr>
        <w:rPr>
          <w:ins w:id="3030" w:author="Автор"/>
        </w:rPr>
      </w:pPr>
    </w:p>
    <w:p w:rsidR="00813628" w:rsidRDefault="00813628" w:rsidP="00813628">
      <w:pPr>
        <w:pStyle w:val="30"/>
        <w:ind w:left="709"/>
        <w:rPr>
          <w:ins w:id="3031" w:author="Автор"/>
        </w:rPr>
      </w:pPr>
      <w:bookmarkStart w:id="3032" w:name="_Toc414982438"/>
      <w:ins w:id="3033" w:author="Автор">
        <w:r>
          <w:t>Контрольные примеры</w:t>
        </w:r>
        <w:bookmarkEnd w:id="3032"/>
      </w:ins>
    </w:p>
    <w:p w:rsidR="00813628" w:rsidRPr="0049359F" w:rsidRDefault="00813628" w:rsidP="00813628">
      <w:pPr>
        <w:pStyle w:val="af7"/>
        <w:rPr>
          <w:ins w:id="3034" w:author="Автор"/>
          <w:b/>
          <w:lang w:val="en-US"/>
        </w:rPr>
      </w:pPr>
      <w:ins w:id="3035" w:author="Автор">
        <w:r w:rsidRPr="00916933">
          <w:rPr>
            <w:b/>
          </w:rPr>
          <w:t>Запрос</w:t>
        </w:r>
      </w:ins>
    </w:p>
    <w:p w:rsidR="00813628" w:rsidRDefault="00813628" w:rsidP="00813628">
      <w:pPr>
        <w:pStyle w:val="af7"/>
        <w:rPr>
          <w:ins w:id="3036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147D09">
        <w:trPr>
          <w:ins w:id="3037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147D09">
            <w:pPr>
              <w:spacing w:line="240" w:lineRule="auto"/>
              <w:jc w:val="left"/>
              <w:rPr>
                <w:ins w:id="3038" w:author="Автор"/>
                <w:i/>
                <w:sz w:val="20"/>
                <w:szCs w:val="20"/>
                <w:lang w:val="en-US"/>
              </w:rPr>
            </w:pPr>
            <w:ins w:id="3039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40" w:author="Автор"/>
                <w:i/>
                <w:sz w:val="20"/>
                <w:szCs w:val="20"/>
                <w:lang w:val="en-US"/>
              </w:rPr>
            </w:pPr>
            <w:ins w:id="304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42" w:author="Автор"/>
                <w:i/>
                <w:sz w:val="20"/>
                <w:szCs w:val="20"/>
                <w:lang w:val="en-US"/>
              </w:rPr>
            </w:pPr>
            <w:ins w:id="304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44" w:author="Автор"/>
                <w:i/>
                <w:sz w:val="20"/>
                <w:szCs w:val="20"/>
                <w:lang w:val="en-US"/>
              </w:rPr>
            </w:pPr>
            <w:ins w:id="3045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&lt;soap:setNotificationSettings&gt;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46" w:author="Автор"/>
                <w:i/>
                <w:sz w:val="20"/>
                <w:szCs w:val="20"/>
                <w:lang w:val="en-US"/>
              </w:rPr>
            </w:pPr>
            <w:ins w:id="304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&lt;contractId&gt;3701471&lt;/contractId&gt;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48" w:author="Автор"/>
                <w:i/>
                <w:sz w:val="20"/>
                <w:szCs w:val="20"/>
                <w:lang w:val="en-US"/>
              </w:rPr>
            </w:pPr>
            <w:ins w:id="304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&lt;notificationType&gt;1000000000&lt;/notificationType&gt;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50" w:author="Автор"/>
                <w:i/>
                <w:sz w:val="20"/>
                <w:szCs w:val="20"/>
                <w:lang w:val="en-US"/>
              </w:rPr>
            </w:pPr>
            <w:ins w:id="305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&lt;/soap:setNotificationSettings&gt;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52" w:author="Автор"/>
                <w:i/>
                <w:sz w:val="20"/>
                <w:szCs w:val="20"/>
                <w:lang w:val="en-US"/>
              </w:rPr>
            </w:pPr>
            <w:ins w:id="305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813628" w:rsidRPr="00ED47C8" w:rsidRDefault="00813628" w:rsidP="00147D09">
            <w:pPr>
              <w:spacing w:line="240" w:lineRule="auto"/>
              <w:jc w:val="left"/>
              <w:rPr>
                <w:ins w:id="3054" w:author="Автор"/>
              </w:rPr>
            </w:pPr>
            <w:ins w:id="3055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813628" w:rsidRDefault="00813628" w:rsidP="00813628">
      <w:pPr>
        <w:rPr>
          <w:ins w:id="3056" w:author="Автор"/>
        </w:rPr>
      </w:pPr>
    </w:p>
    <w:p w:rsidR="00813628" w:rsidRDefault="00813628" w:rsidP="00813628">
      <w:pPr>
        <w:pStyle w:val="af7"/>
        <w:rPr>
          <w:ins w:id="3057" w:author="Автор"/>
          <w:b/>
        </w:rPr>
      </w:pPr>
      <w:ins w:id="3058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813628" w:rsidRDefault="00813628" w:rsidP="00813628">
      <w:pPr>
        <w:pStyle w:val="af7"/>
        <w:rPr>
          <w:ins w:id="3059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147D09">
        <w:trPr>
          <w:ins w:id="3060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147D09">
            <w:pPr>
              <w:spacing w:line="240" w:lineRule="auto"/>
              <w:jc w:val="left"/>
              <w:rPr>
                <w:ins w:id="3061" w:author="Автор"/>
                <w:i/>
                <w:sz w:val="20"/>
                <w:szCs w:val="20"/>
                <w:lang w:val="en-US"/>
              </w:rPr>
            </w:pPr>
            <w:ins w:id="3062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63" w:author="Автор"/>
                <w:i/>
                <w:sz w:val="20"/>
                <w:szCs w:val="20"/>
                <w:lang w:val="en-US"/>
              </w:rPr>
            </w:pPr>
            <w:ins w:id="3064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65" w:author="Автор"/>
                <w:i/>
                <w:sz w:val="20"/>
                <w:szCs w:val="20"/>
                <w:lang w:val="en-US"/>
              </w:rPr>
            </w:pPr>
            <w:ins w:id="3066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&lt;ns2:setNotificationSettingsResponse xmlns:ns2="http://soap.integra.partner.web.processor.ecafe.axetta.ru/"&gt;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67" w:author="Автор"/>
                <w:i/>
                <w:sz w:val="20"/>
                <w:szCs w:val="20"/>
                <w:lang w:val="en-US"/>
              </w:rPr>
            </w:pPr>
            <w:ins w:id="3068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69" w:author="Автор"/>
                <w:i/>
                <w:sz w:val="20"/>
                <w:szCs w:val="20"/>
                <w:lang w:val="en-US"/>
              </w:rPr>
            </w:pPr>
            <w:ins w:id="3070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71" w:author="Автор"/>
                <w:i/>
                <w:sz w:val="20"/>
                <w:szCs w:val="20"/>
                <w:lang w:val="en-US"/>
              </w:rPr>
            </w:pPr>
            <w:ins w:id="3072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73" w:author="Автор"/>
                <w:i/>
                <w:sz w:val="20"/>
                <w:szCs w:val="20"/>
                <w:lang w:val="en-US"/>
              </w:rPr>
            </w:pPr>
            <w:ins w:id="3074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75" w:author="Автор"/>
                <w:i/>
                <w:sz w:val="20"/>
                <w:szCs w:val="20"/>
                <w:lang w:val="en-US"/>
              </w:rPr>
            </w:pPr>
            <w:ins w:id="3076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&lt;/ns2:setNotificationSettingsResponse&gt;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3077" w:author="Автор"/>
                <w:i/>
                <w:sz w:val="20"/>
                <w:szCs w:val="20"/>
                <w:lang w:val="en-US"/>
              </w:rPr>
            </w:pPr>
            <w:ins w:id="3078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813628" w:rsidRDefault="00813628" w:rsidP="00147D09">
            <w:pPr>
              <w:spacing w:line="240" w:lineRule="auto"/>
              <w:jc w:val="left"/>
              <w:rPr>
                <w:ins w:id="3079" w:author="Автор"/>
              </w:rPr>
            </w:pPr>
            <w:ins w:id="3080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147D09" w:rsidRDefault="00147D09">
      <w:pPr>
        <w:pStyle w:val="21"/>
        <w:numPr>
          <w:ilvl w:val="0"/>
          <w:numId w:val="0"/>
        </w:numPr>
        <w:rPr>
          <w:ins w:id="3081" w:author="Автор"/>
        </w:rPr>
        <w:pPrChange w:id="3082" w:author="Автор">
          <w:pPr>
            <w:pStyle w:val="21"/>
          </w:pPr>
        </w:pPrChange>
      </w:pPr>
    </w:p>
    <w:p w:rsidR="00023E74" w:rsidRDefault="00147D09">
      <w:pPr>
        <w:pStyle w:val="21"/>
        <w:rPr>
          <w:ins w:id="3083" w:author="Автор"/>
        </w:rPr>
        <w:pPrChange w:id="3084" w:author="Автор">
          <w:pPr>
            <w:pStyle w:val="30"/>
            <w:ind w:left="709"/>
          </w:pPr>
        </w:pPrChange>
      </w:pPr>
      <w:bookmarkStart w:id="3085" w:name="_Toc414982439"/>
      <w:ins w:id="3086" w:author="Автор">
        <w:r>
          <w:t>Операция «</w:t>
        </w:r>
        <w:r w:rsidRPr="00147D09">
          <w:t>Получение статистики по клиентам внутри здания за сегодня</w:t>
        </w:r>
        <w:r w:rsidRPr="00813628">
          <w:t>»</w:t>
        </w:r>
        <w:bookmarkEnd w:id="3085"/>
      </w:ins>
    </w:p>
    <w:p w:rsidR="00023E74" w:rsidRPr="00023E74" w:rsidRDefault="00023E74">
      <w:pPr>
        <w:rPr>
          <w:ins w:id="3087" w:author="Автор"/>
        </w:rPr>
        <w:pPrChange w:id="3088" w:author="Автор">
          <w:pPr>
            <w:pStyle w:val="30"/>
            <w:ind w:left="709"/>
          </w:pPr>
        </w:pPrChange>
      </w:pPr>
    </w:p>
    <w:p w:rsidR="00147D09" w:rsidRDefault="00147D09" w:rsidP="00147D09">
      <w:pPr>
        <w:pStyle w:val="30"/>
        <w:ind w:left="709"/>
        <w:rPr>
          <w:ins w:id="3089" w:author="Автор"/>
          <w:lang w:val="en-US"/>
        </w:rPr>
      </w:pPr>
      <w:bookmarkStart w:id="3090" w:name="_Toc414982440"/>
      <w:ins w:id="3091" w:author="Автор">
        <w:r w:rsidRPr="0009076A">
          <w:t>Общие сведения</w:t>
        </w:r>
        <w:bookmarkEnd w:id="3090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47D09" w:rsidRPr="0009076A" w:rsidTr="00147D09">
        <w:trPr>
          <w:ins w:id="3092" w:author="Автор"/>
        </w:trPr>
        <w:tc>
          <w:tcPr>
            <w:tcW w:w="2943" w:type="dxa"/>
          </w:tcPr>
          <w:p w:rsidR="00147D09" w:rsidRPr="0009076A" w:rsidRDefault="00147D09" w:rsidP="00147D09">
            <w:pPr>
              <w:rPr>
                <w:ins w:id="3093" w:author="Автор"/>
                <w:b/>
              </w:rPr>
            </w:pPr>
            <w:ins w:id="3094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147D09" w:rsidRPr="00151949" w:rsidRDefault="00147D09" w:rsidP="00147D09">
            <w:pPr>
              <w:rPr>
                <w:ins w:id="3095" w:author="Автор"/>
                <w:bCs/>
              </w:rPr>
            </w:pPr>
            <w:ins w:id="3096" w:author="Автор">
              <w:r w:rsidRPr="00147D09">
                <w:rPr>
                  <w:bCs/>
                  <w:lang w:val="en-US"/>
                </w:rPr>
                <w:t>getVisitorsSummary</w:t>
              </w:r>
            </w:ins>
          </w:p>
        </w:tc>
      </w:tr>
      <w:tr w:rsidR="00147D09" w:rsidRPr="0009076A" w:rsidTr="00147D09">
        <w:trPr>
          <w:ins w:id="3097" w:author="Автор"/>
        </w:trPr>
        <w:tc>
          <w:tcPr>
            <w:tcW w:w="2943" w:type="dxa"/>
          </w:tcPr>
          <w:p w:rsidR="00147D09" w:rsidRPr="0009076A" w:rsidRDefault="00147D09" w:rsidP="00147D09">
            <w:pPr>
              <w:rPr>
                <w:ins w:id="3098" w:author="Автор"/>
                <w:b/>
              </w:rPr>
            </w:pPr>
            <w:ins w:id="3099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147D09" w:rsidRPr="00735D71" w:rsidRDefault="00147D09" w:rsidP="00147D09">
            <w:pPr>
              <w:rPr>
                <w:ins w:id="3100" w:author="Автор"/>
              </w:rPr>
            </w:pPr>
            <w:ins w:id="3101" w:author="Автор">
              <w:r w:rsidRPr="00147D09">
                <w:t>Получение статистики по клиентам внутри здания за сегодня</w:t>
              </w:r>
            </w:ins>
          </w:p>
        </w:tc>
      </w:tr>
      <w:tr w:rsidR="00147D09" w:rsidRPr="0009076A" w:rsidTr="00147D09">
        <w:trPr>
          <w:ins w:id="3102" w:author="Автор"/>
        </w:trPr>
        <w:tc>
          <w:tcPr>
            <w:tcW w:w="2943" w:type="dxa"/>
          </w:tcPr>
          <w:p w:rsidR="00147D09" w:rsidRPr="0009076A" w:rsidRDefault="00147D09" w:rsidP="00147D09">
            <w:pPr>
              <w:rPr>
                <w:ins w:id="3103" w:author="Автор"/>
                <w:b/>
              </w:rPr>
            </w:pPr>
            <w:ins w:id="3104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147D09" w:rsidRPr="009763A8" w:rsidRDefault="00147D09" w:rsidP="00147D09">
            <w:pPr>
              <w:rPr>
                <w:ins w:id="3105" w:author="Автор"/>
              </w:rPr>
            </w:pPr>
            <w:ins w:id="3106" w:author="Автор">
              <w:r w:rsidRPr="00147D09">
                <w:t>Получение статистики по клиентам внутри здания на текущий момент</w:t>
              </w:r>
            </w:ins>
          </w:p>
        </w:tc>
      </w:tr>
    </w:tbl>
    <w:p w:rsidR="00147D09" w:rsidRPr="00ED47C8" w:rsidRDefault="00147D09" w:rsidP="00147D09">
      <w:pPr>
        <w:widowControl/>
        <w:autoSpaceDN/>
        <w:adjustRightInd/>
        <w:spacing w:line="240" w:lineRule="auto"/>
        <w:jc w:val="left"/>
        <w:textAlignment w:val="auto"/>
        <w:rPr>
          <w:ins w:id="3107" w:author="Автор"/>
          <w:b/>
          <w:color w:val="A6A6A6"/>
        </w:rPr>
      </w:pPr>
    </w:p>
    <w:p w:rsidR="00147D09" w:rsidRDefault="00147D09" w:rsidP="00147D09">
      <w:pPr>
        <w:pStyle w:val="30"/>
        <w:ind w:left="709"/>
        <w:rPr>
          <w:ins w:id="3108" w:author="Автор"/>
        </w:rPr>
      </w:pPr>
      <w:bookmarkStart w:id="3109" w:name="_Toc414982441"/>
      <w:ins w:id="3110" w:author="Автор">
        <w:r w:rsidRPr="0009076A">
          <w:t>Описание входных параметров</w:t>
        </w:r>
        <w:bookmarkEnd w:id="3109"/>
      </w:ins>
    </w:p>
    <w:p w:rsidR="00147D09" w:rsidRPr="00151949" w:rsidRDefault="00147D09" w:rsidP="00147D09">
      <w:pPr>
        <w:rPr>
          <w:ins w:id="3111" w:author="Автор"/>
          <w:bCs/>
        </w:rPr>
      </w:pPr>
      <w:ins w:id="3112" w:author="Автор">
        <w:r w:rsidRPr="0009076A">
          <w:rPr>
            <w:b/>
          </w:rPr>
          <w:t xml:space="preserve">Входные данные: </w:t>
        </w:r>
        <w:r w:rsidRPr="00147D09">
          <w:rPr>
            <w:bCs/>
            <w:lang w:val="en-US"/>
          </w:rPr>
          <w:t>getVisitorsSummary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47D09" w:rsidRPr="0009076A" w:rsidTr="00147D09">
        <w:trPr>
          <w:ins w:id="3113" w:author="Автор"/>
        </w:trPr>
        <w:tc>
          <w:tcPr>
            <w:tcW w:w="534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14" w:author="Автор"/>
                <w:lang w:val="en-US"/>
              </w:rPr>
            </w:pPr>
            <w:ins w:id="3115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16" w:author="Автор"/>
              </w:rPr>
            </w:pPr>
            <w:ins w:id="3117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18" w:author="Автор"/>
              </w:rPr>
            </w:pPr>
            <w:ins w:id="3119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20" w:author="Автор"/>
              </w:rPr>
            </w:pPr>
            <w:ins w:id="3121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22" w:author="Автор"/>
              </w:rPr>
            </w:pPr>
            <w:ins w:id="3123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24" w:author="Автор"/>
              </w:rPr>
            </w:pPr>
            <w:ins w:id="3125" w:author="Автор">
              <w:r w:rsidRPr="0009076A">
                <w:t xml:space="preserve">Комментарий </w:t>
              </w:r>
            </w:ins>
          </w:p>
        </w:tc>
      </w:tr>
      <w:tr w:rsidR="00147D09" w:rsidRPr="0009076A" w:rsidTr="00147D09">
        <w:trPr>
          <w:ins w:id="3126" w:author="Автор"/>
        </w:trPr>
        <w:tc>
          <w:tcPr>
            <w:tcW w:w="534" w:type="dxa"/>
            <w:vAlign w:val="center"/>
          </w:tcPr>
          <w:p w:rsidR="00147D09" w:rsidRPr="007855B0" w:rsidRDefault="00CD114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127" w:author="Автор"/>
                <w:lang w:val="en-US"/>
                <w:rPrChange w:id="3128" w:author="Автор">
                  <w:rPr>
                    <w:ins w:id="3129" w:author="Автор"/>
                  </w:rPr>
                </w:rPrChange>
              </w:rPr>
            </w:pPr>
            <w:ins w:id="3130" w:author="Автор">
              <w:r>
                <w:rPr>
                  <w:lang w:val="en-US"/>
                </w:rPr>
                <w:t>-</w:t>
              </w:r>
            </w:ins>
          </w:p>
        </w:tc>
        <w:tc>
          <w:tcPr>
            <w:tcW w:w="2050" w:type="dxa"/>
          </w:tcPr>
          <w:p w:rsidR="00147D09" w:rsidRPr="00292BBB" w:rsidRDefault="00CD1147" w:rsidP="00147D09">
            <w:pPr>
              <w:pStyle w:val="affff1"/>
              <w:ind w:left="0"/>
              <w:rPr>
                <w:ins w:id="3131" w:author="Автор"/>
                <w:sz w:val="20"/>
                <w:szCs w:val="20"/>
                <w:lang w:val="en-US"/>
              </w:rPr>
            </w:pPr>
            <w:ins w:id="3132" w:author="Автор">
              <w:r>
                <w:rPr>
                  <w:sz w:val="20"/>
                  <w:szCs w:val="20"/>
                  <w:lang w:val="en-US"/>
                </w:rPr>
                <w:t>-</w:t>
              </w:r>
            </w:ins>
          </w:p>
        </w:tc>
        <w:tc>
          <w:tcPr>
            <w:tcW w:w="1903" w:type="dxa"/>
          </w:tcPr>
          <w:p w:rsidR="00147D09" w:rsidRPr="007855B0" w:rsidRDefault="00CD1147" w:rsidP="00147D09">
            <w:pPr>
              <w:pStyle w:val="affff1"/>
              <w:ind w:left="0"/>
              <w:rPr>
                <w:ins w:id="3133" w:author="Автор"/>
                <w:sz w:val="20"/>
                <w:szCs w:val="20"/>
                <w:lang w:val="en-US"/>
                <w:rPrChange w:id="3134" w:author="Автор">
                  <w:rPr>
                    <w:ins w:id="3135" w:author="Автор"/>
                    <w:sz w:val="20"/>
                    <w:szCs w:val="20"/>
                  </w:rPr>
                </w:rPrChange>
              </w:rPr>
            </w:pPr>
            <w:ins w:id="3136" w:author="Автор">
              <w:r>
                <w:rPr>
                  <w:sz w:val="20"/>
                  <w:szCs w:val="20"/>
                  <w:lang w:val="en-US"/>
                </w:rPr>
                <w:t>-</w:t>
              </w:r>
            </w:ins>
          </w:p>
        </w:tc>
        <w:tc>
          <w:tcPr>
            <w:tcW w:w="1965" w:type="dxa"/>
          </w:tcPr>
          <w:p w:rsidR="00147D09" w:rsidRPr="00885978" w:rsidRDefault="00CD1147" w:rsidP="00147D09">
            <w:pPr>
              <w:pStyle w:val="affff1"/>
              <w:ind w:left="0"/>
              <w:rPr>
                <w:ins w:id="3137" w:author="Автор"/>
                <w:sz w:val="20"/>
                <w:szCs w:val="20"/>
                <w:lang w:val="en-US"/>
              </w:rPr>
            </w:pPr>
            <w:ins w:id="3138" w:author="Автор">
              <w:r>
                <w:rPr>
                  <w:sz w:val="20"/>
                  <w:szCs w:val="20"/>
                  <w:lang w:val="en-US"/>
                </w:rPr>
                <w:t>-</w:t>
              </w:r>
            </w:ins>
          </w:p>
        </w:tc>
        <w:tc>
          <w:tcPr>
            <w:tcW w:w="1980" w:type="dxa"/>
          </w:tcPr>
          <w:p w:rsidR="00147D09" w:rsidRPr="00292BBB" w:rsidRDefault="00CD1147" w:rsidP="00147D09">
            <w:pPr>
              <w:pStyle w:val="affff1"/>
              <w:ind w:left="0"/>
              <w:rPr>
                <w:ins w:id="3139" w:author="Автор"/>
                <w:sz w:val="20"/>
                <w:szCs w:val="20"/>
                <w:lang w:val="en-US"/>
              </w:rPr>
            </w:pPr>
            <w:ins w:id="3140" w:author="Автор">
              <w:r>
                <w:rPr>
                  <w:sz w:val="20"/>
                  <w:szCs w:val="20"/>
                  <w:lang w:val="en-US"/>
                </w:rPr>
                <w:t>-</w:t>
              </w:r>
            </w:ins>
          </w:p>
        </w:tc>
        <w:tc>
          <w:tcPr>
            <w:tcW w:w="1989" w:type="dxa"/>
          </w:tcPr>
          <w:p w:rsidR="00147D09" w:rsidRPr="007855B0" w:rsidRDefault="00CD1147" w:rsidP="00147D09">
            <w:pPr>
              <w:pStyle w:val="affff1"/>
              <w:ind w:left="0"/>
              <w:rPr>
                <w:ins w:id="3141" w:author="Автор"/>
                <w:sz w:val="20"/>
                <w:szCs w:val="20"/>
                <w:lang w:val="en-US"/>
                <w:rPrChange w:id="3142" w:author="Автор">
                  <w:rPr>
                    <w:ins w:id="3143" w:author="Автор"/>
                    <w:sz w:val="20"/>
                    <w:szCs w:val="20"/>
                  </w:rPr>
                </w:rPrChange>
              </w:rPr>
            </w:pPr>
            <w:ins w:id="3144" w:author="Автор">
              <w:r>
                <w:rPr>
                  <w:sz w:val="20"/>
                  <w:szCs w:val="20"/>
                  <w:lang w:val="en-US"/>
                </w:rPr>
                <w:t>-</w:t>
              </w:r>
            </w:ins>
          </w:p>
        </w:tc>
      </w:tr>
    </w:tbl>
    <w:p w:rsidR="00147D09" w:rsidRPr="0020138A" w:rsidRDefault="00147D09" w:rsidP="00147D09">
      <w:pPr>
        <w:rPr>
          <w:ins w:id="3145" w:author="Автор"/>
        </w:rPr>
      </w:pPr>
    </w:p>
    <w:p w:rsidR="00147D09" w:rsidRDefault="00147D09" w:rsidP="00147D09">
      <w:pPr>
        <w:pStyle w:val="30"/>
        <w:ind w:left="709"/>
        <w:rPr>
          <w:ins w:id="3146" w:author="Автор"/>
        </w:rPr>
      </w:pPr>
      <w:ins w:id="3147" w:author="Автор">
        <w:r>
          <w:t xml:space="preserve"> </w:t>
        </w:r>
        <w:bookmarkStart w:id="3148" w:name="_Toc414982442"/>
        <w:r w:rsidRPr="0009076A">
          <w:t>Описание выходных параметров</w:t>
        </w:r>
        <w:bookmarkEnd w:id="3148"/>
      </w:ins>
    </w:p>
    <w:p w:rsidR="00147D09" w:rsidRDefault="00147D09" w:rsidP="00147D09">
      <w:pPr>
        <w:pStyle w:val="af7"/>
        <w:rPr>
          <w:ins w:id="3149" w:author="Автор"/>
          <w:b/>
        </w:rPr>
      </w:pPr>
      <w:ins w:id="3150" w:author="Автор">
        <w:r w:rsidRPr="0009076A">
          <w:rPr>
            <w:b/>
          </w:rPr>
          <w:t xml:space="preserve">Выходные данные: </w:t>
        </w:r>
        <w:r w:rsidR="00CD1147" w:rsidRPr="00147D09">
          <w:rPr>
            <w:bCs/>
            <w:lang w:val="en-US"/>
          </w:rPr>
          <w:t>getVisitorsSummary</w:t>
        </w:r>
      </w:ins>
    </w:p>
    <w:p w:rsidR="00147D09" w:rsidRPr="00CB2F72" w:rsidRDefault="00147D09" w:rsidP="00147D09">
      <w:pPr>
        <w:pStyle w:val="af7"/>
        <w:rPr>
          <w:ins w:id="3151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47D09" w:rsidRPr="0009076A" w:rsidTr="00147D09">
        <w:trPr>
          <w:ins w:id="3152" w:author="Автор"/>
        </w:trPr>
        <w:tc>
          <w:tcPr>
            <w:tcW w:w="534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53" w:author="Автор"/>
                <w:lang w:val="en-US"/>
              </w:rPr>
            </w:pPr>
            <w:ins w:id="3154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55" w:author="Автор"/>
              </w:rPr>
            </w:pPr>
            <w:ins w:id="3156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57" w:author="Автор"/>
              </w:rPr>
            </w:pPr>
            <w:ins w:id="3158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59" w:author="Автор"/>
              </w:rPr>
            </w:pPr>
            <w:ins w:id="3160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61" w:author="Автор"/>
              </w:rPr>
            </w:pPr>
            <w:ins w:id="3162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163" w:author="Автор"/>
              </w:rPr>
            </w:pPr>
            <w:ins w:id="3164" w:author="Автор">
              <w:r w:rsidRPr="0009076A">
                <w:t xml:space="preserve">Комментарий </w:t>
              </w:r>
            </w:ins>
          </w:p>
        </w:tc>
      </w:tr>
      <w:tr w:rsidR="00147D09" w:rsidRPr="0009076A" w:rsidTr="00147D09">
        <w:trPr>
          <w:ins w:id="3165" w:author="Автор"/>
        </w:trPr>
        <w:tc>
          <w:tcPr>
            <w:tcW w:w="534" w:type="dxa"/>
            <w:vAlign w:val="center"/>
          </w:tcPr>
          <w:p w:rsidR="00147D09" w:rsidRPr="0009076A" w:rsidRDefault="00147D09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166" w:author="Автор"/>
              </w:rPr>
            </w:pPr>
            <w:ins w:id="3167" w:author="Автор">
              <w:r>
                <w:t>1</w:t>
              </w:r>
            </w:ins>
          </w:p>
        </w:tc>
        <w:tc>
          <w:tcPr>
            <w:tcW w:w="2050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3168" w:author="Автор"/>
                <w:sz w:val="20"/>
                <w:szCs w:val="20"/>
                <w:lang w:val="en-US"/>
              </w:rPr>
            </w:pPr>
            <w:ins w:id="3169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3170" w:author="Автор"/>
                <w:sz w:val="20"/>
                <w:szCs w:val="20"/>
                <w:lang w:val="en-US"/>
              </w:rPr>
            </w:pPr>
            <w:ins w:id="3171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3172" w:author="Автор"/>
                <w:sz w:val="20"/>
                <w:szCs w:val="20"/>
                <w:lang w:val="en-US"/>
              </w:rPr>
            </w:pPr>
            <w:ins w:id="3173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3174" w:author="Автор"/>
                <w:sz w:val="20"/>
                <w:szCs w:val="20"/>
                <w:lang w:val="en-US"/>
              </w:rPr>
            </w:pPr>
            <w:ins w:id="3175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147D09" w:rsidRPr="0009076A" w:rsidRDefault="00147D09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176" w:author="Автор"/>
                <w:sz w:val="20"/>
                <w:szCs w:val="20"/>
              </w:rPr>
            </w:pPr>
          </w:p>
        </w:tc>
      </w:tr>
      <w:tr w:rsidR="00147D09" w:rsidRPr="0009076A" w:rsidTr="00147D09">
        <w:trPr>
          <w:ins w:id="3177" w:author="Автор"/>
        </w:trPr>
        <w:tc>
          <w:tcPr>
            <w:tcW w:w="534" w:type="dxa"/>
            <w:vAlign w:val="center"/>
          </w:tcPr>
          <w:p w:rsidR="00147D09" w:rsidRPr="0009076A" w:rsidRDefault="00147D09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178" w:author="Автор"/>
              </w:rPr>
            </w:pPr>
            <w:ins w:id="3179" w:author="Автор">
              <w:r>
                <w:t>2</w:t>
              </w:r>
            </w:ins>
          </w:p>
        </w:tc>
        <w:tc>
          <w:tcPr>
            <w:tcW w:w="2050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3180" w:author="Автор"/>
                <w:sz w:val="20"/>
                <w:szCs w:val="20"/>
                <w:lang w:val="en-US"/>
              </w:rPr>
            </w:pPr>
            <w:ins w:id="3181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3182" w:author="Автор"/>
                <w:sz w:val="20"/>
                <w:szCs w:val="20"/>
                <w:lang w:val="en-US"/>
              </w:rPr>
            </w:pPr>
            <w:ins w:id="3183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3184" w:author="Автор"/>
                <w:sz w:val="20"/>
                <w:szCs w:val="20"/>
              </w:rPr>
            </w:pPr>
            <w:ins w:id="3185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3186" w:author="Автор"/>
                <w:sz w:val="20"/>
                <w:szCs w:val="20"/>
                <w:lang w:val="en-US"/>
              </w:rPr>
            </w:pPr>
            <w:ins w:id="3187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147D09" w:rsidRPr="0009076A" w:rsidRDefault="00147D09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188" w:author="Автор"/>
                <w:sz w:val="20"/>
                <w:szCs w:val="20"/>
              </w:rPr>
            </w:pPr>
          </w:p>
        </w:tc>
      </w:tr>
      <w:tr w:rsidR="00CD1147" w:rsidRPr="0009076A" w:rsidTr="00147D09">
        <w:trPr>
          <w:ins w:id="3189" w:author="Автор"/>
        </w:trPr>
        <w:tc>
          <w:tcPr>
            <w:tcW w:w="534" w:type="dxa"/>
            <w:vAlign w:val="center"/>
          </w:tcPr>
          <w:p w:rsidR="00CD1147" w:rsidRPr="007855B0" w:rsidRDefault="00CD114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190" w:author="Автор"/>
                <w:lang w:val="en-US"/>
                <w:rPrChange w:id="3191" w:author="Автор">
                  <w:rPr>
                    <w:ins w:id="3192" w:author="Автор"/>
                  </w:rPr>
                </w:rPrChange>
              </w:rPr>
            </w:pPr>
            <w:ins w:id="3193" w:author="Автор">
              <w:r>
                <w:rPr>
                  <w:lang w:val="en-US"/>
                </w:rPr>
                <w:t>3</w:t>
              </w:r>
            </w:ins>
          </w:p>
        </w:tc>
        <w:tc>
          <w:tcPr>
            <w:tcW w:w="2050" w:type="dxa"/>
          </w:tcPr>
          <w:p w:rsidR="00CD1147" w:rsidRPr="0009076A" w:rsidRDefault="00C213C1" w:rsidP="00147D09">
            <w:pPr>
              <w:pStyle w:val="affff1"/>
              <w:ind w:left="0"/>
              <w:rPr>
                <w:ins w:id="3194" w:author="Автор"/>
                <w:sz w:val="20"/>
                <w:szCs w:val="20"/>
                <w:lang w:val="en-US"/>
              </w:rPr>
            </w:pPr>
            <w:ins w:id="3195" w:author="Автор">
              <w:r w:rsidRPr="00C213C1">
                <w:rPr>
                  <w:sz w:val="20"/>
                  <w:szCs w:val="20"/>
                  <w:lang w:val="en-US"/>
                </w:rPr>
                <w:t>orgsList</w:t>
              </w:r>
            </w:ins>
          </w:p>
        </w:tc>
        <w:tc>
          <w:tcPr>
            <w:tcW w:w="1903" w:type="dxa"/>
          </w:tcPr>
          <w:p w:rsidR="00CD1147" w:rsidRPr="0009076A" w:rsidRDefault="00CD1147" w:rsidP="00147D09">
            <w:pPr>
              <w:pStyle w:val="affff1"/>
              <w:ind w:left="0"/>
              <w:rPr>
                <w:ins w:id="3196" w:author="Автор"/>
                <w:sz w:val="20"/>
                <w:szCs w:val="20"/>
              </w:rPr>
            </w:pPr>
            <w:ins w:id="3197" w:author="Автор">
              <w:r>
                <w:rPr>
                  <w:sz w:val="20"/>
                  <w:szCs w:val="20"/>
                </w:rPr>
                <w:t>Список посетителей</w:t>
              </w:r>
            </w:ins>
          </w:p>
        </w:tc>
        <w:tc>
          <w:tcPr>
            <w:tcW w:w="1965" w:type="dxa"/>
          </w:tcPr>
          <w:p w:rsidR="00CD1147" w:rsidRPr="007855B0" w:rsidRDefault="00CD1147" w:rsidP="00147D09">
            <w:pPr>
              <w:pStyle w:val="affff1"/>
              <w:ind w:left="0"/>
              <w:rPr>
                <w:ins w:id="3198" w:author="Автор"/>
                <w:sz w:val="20"/>
                <w:szCs w:val="20"/>
                <w:rPrChange w:id="3199" w:author="Автор">
                  <w:rPr>
                    <w:ins w:id="3200" w:author="Автор"/>
                    <w:sz w:val="20"/>
                    <w:szCs w:val="20"/>
                    <w:lang w:val="en-US"/>
                  </w:rPr>
                </w:rPrChange>
              </w:rPr>
            </w:pPr>
            <w:ins w:id="320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D1147" w:rsidRPr="0009076A" w:rsidRDefault="00C213C1" w:rsidP="00147D09">
            <w:pPr>
              <w:pStyle w:val="affff1"/>
              <w:ind w:left="0"/>
              <w:rPr>
                <w:ins w:id="3202" w:author="Автор"/>
                <w:sz w:val="20"/>
                <w:szCs w:val="20"/>
                <w:lang w:val="en-US"/>
              </w:rPr>
            </w:pPr>
            <w:ins w:id="3203" w:author="Автор">
              <w:r w:rsidRPr="00C213C1">
                <w:rPr>
                  <w:sz w:val="20"/>
                  <w:szCs w:val="20"/>
                  <w:lang w:val="en-US"/>
                </w:rPr>
                <w:t>visitorsSummaryList</w:t>
              </w:r>
            </w:ins>
          </w:p>
        </w:tc>
        <w:tc>
          <w:tcPr>
            <w:tcW w:w="1989" w:type="dxa"/>
            <w:vAlign w:val="center"/>
          </w:tcPr>
          <w:p w:rsidR="00CD1147" w:rsidRPr="0009076A" w:rsidRDefault="00CD114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204" w:author="Автор"/>
                <w:sz w:val="20"/>
                <w:szCs w:val="20"/>
              </w:rPr>
            </w:pPr>
          </w:p>
        </w:tc>
      </w:tr>
    </w:tbl>
    <w:p w:rsidR="00023E74" w:rsidRDefault="00023E74">
      <w:pPr>
        <w:pStyle w:val="30"/>
        <w:numPr>
          <w:ilvl w:val="0"/>
          <w:numId w:val="0"/>
        </w:numPr>
        <w:ind w:left="709"/>
        <w:rPr>
          <w:ins w:id="3205" w:author="Автор"/>
        </w:rPr>
        <w:pPrChange w:id="3206" w:author="Автор">
          <w:pPr>
            <w:pStyle w:val="30"/>
            <w:ind w:left="709"/>
          </w:pPr>
        </w:pPrChange>
      </w:pPr>
    </w:p>
    <w:p w:rsidR="00147D09" w:rsidRPr="00CB2F72" w:rsidRDefault="00147D09" w:rsidP="00147D09">
      <w:pPr>
        <w:pStyle w:val="30"/>
        <w:ind w:left="709"/>
        <w:rPr>
          <w:ins w:id="3207" w:author="Автор"/>
        </w:rPr>
      </w:pPr>
      <w:bookmarkStart w:id="3208" w:name="_Toc414982443"/>
      <w:ins w:id="3209" w:author="Автор">
        <w:r w:rsidRPr="0009076A">
          <w:t>Ошибки</w:t>
        </w:r>
        <w:bookmarkEnd w:id="3208"/>
      </w:ins>
    </w:p>
    <w:p w:rsidR="00147D09" w:rsidRPr="0009076A" w:rsidRDefault="00147D09" w:rsidP="00147D09">
      <w:pPr>
        <w:pStyle w:val="af7"/>
        <w:rPr>
          <w:ins w:id="3210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47D09" w:rsidRPr="0009076A" w:rsidTr="00147D09">
        <w:trPr>
          <w:ins w:id="3211" w:author="Автор"/>
        </w:trPr>
        <w:tc>
          <w:tcPr>
            <w:tcW w:w="534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212" w:author="Автор"/>
                <w:lang w:val="en-US"/>
              </w:rPr>
            </w:pPr>
            <w:ins w:id="3213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214" w:author="Автор"/>
              </w:rPr>
            </w:pPr>
            <w:ins w:id="3215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216" w:author="Автор"/>
              </w:rPr>
            </w:pPr>
            <w:ins w:id="3217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218" w:author="Автор"/>
              </w:rPr>
            </w:pPr>
            <w:ins w:id="3219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3220" w:author="Автор"/>
              </w:rPr>
            </w:pPr>
            <w:ins w:id="3221" w:author="Автор">
              <w:r w:rsidRPr="0009076A">
                <w:t>Комментарий</w:t>
              </w:r>
            </w:ins>
          </w:p>
        </w:tc>
      </w:tr>
      <w:tr w:rsidR="00147D09" w:rsidRPr="0009076A" w:rsidTr="00147D09">
        <w:trPr>
          <w:ins w:id="3222" w:author="Автор"/>
        </w:trPr>
        <w:tc>
          <w:tcPr>
            <w:tcW w:w="534" w:type="dxa"/>
            <w:vAlign w:val="center"/>
          </w:tcPr>
          <w:p w:rsidR="00147D09" w:rsidRPr="0009076A" w:rsidRDefault="00147D09" w:rsidP="00147D09">
            <w:pPr>
              <w:pStyle w:val="affff1"/>
              <w:ind w:left="0"/>
              <w:rPr>
                <w:ins w:id="3223" w:author="Автор"/>
                <w:sz w:val="20"/>
                <w:szCs w:val="20"/>
              </w:rPr>
            </w:pPr>
            <w:ins w:id="3224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147D09" w:rsidRPr="0009076A" w:rsidRDefault="00147D09" w:rsidP="00147D09">
            <w:pPr>
              <w:pStyle w:val="affff1"/>
              <w:ind w:left="0"/>
              <w:rPr>
                <w:ins w:id="3225" w:author="Автор"/>
                <w:sz w:val="20"/>
                <w:szCs w:val="20"/>
                <w:lang w:val="en-US"/>
              </w:rPr>
            </w:pPr>
            <w:ins w:id="3226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147D09" w:rsidRPr="00BD5837" w:rsidRDefault="00147D09" w:rsidP="00147D09">
            <w:pPr>
              <w:pStyle w:val="affff1"/>
              <w:ind w:left="0"/>
              <w:rPr>
                <w:ins w:id="3227" w:author="Автор"/>
                <w:sz w:val="20"/>
                <w:szCs w:val="20"/>
                <w:lang w:val="en-US"/>
              </w:rPr>
            </w:pPr>
            <w:ins w:id="3228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147D09" w:rsidRPr="0009076A" w:rsidRDefault="00147D09" w:rsidP="00147D09">
            <w:pPr>
              <w:pStyle w:val="affff1"/>
              <w:ind w:left="0"/>
              <w:rPr>
                <w:ins w:id="3229" w:author="Автор"/>
                <w:sz w:val="20"/>
                <w:szCs w:val="20"/>
                <w:lang w:val="en-US"/>
              </w:rPr>
            </w:pPr>
            <w:ins w:id="3230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147D09" w:rsidRPr="0009076A" w:rsidRDefault="00147D09" w:rsidP="00147D09">
            <w:pPr>
              <w:pStyle w:val="affff1"/>
              <w:ind w:left="0"/>
              <w:rPr>
                <w:ins w:id="3231" w:author="Автор"/>
                <w:sz w:val="20"/>
                <w:szCs w:val="20"/>
              </w:rPr>
            </w:pPr>
          </w:p>
        </w:tc>
      </w:tr>
      <w:tr w:rsidR="00C213C1" w:rsidRPr="0009076A" w:rsidTr="00147D09">
        <w:trPr>
          <w:ins w:id="3232" w:author="Автор"/>
        </w:trPr>
        <w:tc>
          <w:tcPr>
            <w:tcW w:w="534" w:type="dxa"/>
            <w:vAlign w:val="center"/>
          </w:tcPr>
          <w:p w:rsidR="00C213C1" w:rsidRDefault="00C213C1" w:rsidP="00147D09">
            <w:pPr>
              <w:pStyle w:val="affff1"/>
              <w:ind w:left="0"/>
              <w:rPr>
                <w:ins w:id="3233" w:author="Автор"/>
                <w:sz w:val="20"/>
                <w:szCs w:val="20"/>
                <w:lang w:val="en-US"/>
              </w:rPr>
            </w:pPr>
            <w:ins w:id="3234" w:author="Автор">
              <w:r>
                <w:rPr>
                  <w:sz w:val="20"/>
                  <w:szCs w:val="20"/>
                  <w:lang w:val="en-US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C213C1" w:rsidRDefault="00C213C1" w:rsidP="00147D09">
            <w:pPr>
              <w:pStyle w:val="affff1"/>
              <w:ind w:left="0"/>
              <w:rPr>
                <w:ins w:id="3235" w:author="Автор"/>
                <w:sz w:val="20"/>
                <w:szCs w:val="20"/>
                <w:lang w:val="en-US"/>
              </w:rPr>
            </w:pPr>
            <w:ins w:id="3236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C213C1" w:rsidRPr="007855B0" w:rsidRDefault="00C213C1" w:rsidP="00147D09">
            <w:pPr>
              <w:pStyle w:val="affff1"/>
              <w:ind w:left="0"/>
              <w:rPr>
                <w:ins w:id="3237" w:author="Автор"/>
                <w:sz w:val="20"/>
                <w:szCs w:val="20"/>
                <w:rPrChange w:id="3238" w:author="Автор">
                  <w:rPr>
                    <w:ins w:id="3239" w:author="Автор"/>
                    <w:sz w:val="20"/>
                    <w:szCs w:val="20"/>
                    <w:lang w:val="en-US"/>
                  </w:rPr>
                </w:rPrChange>
              </w:rPr>
            </w:pPr>
            <w:ins w:id="3240" w:author="Автор">
              <w:r>
                <w:rPr>
                  <w:sz w:val="20"/>
                  <w:szCs w:val="20"/>
                </w:rPr>
                <w:t>Нет данных</w:t>
              </w:r>
            </w:ins>
          </w:p>
        </w:tc>
        <w:tc>
          <w:tcPr>
            <w:tcW w:w="3276" w:type="dxa"/>
            <w:vAlign w:val="center"/>
          </w:tcPr>
          <w:p w:rsidR="00C213C1" w:rsidRPr="004E4FDF" w:rsidRDefault="00C213C1" w:rsidP="00147D09">
            <w:pPr>
              <w:pStyle w:val="affff1"/>
              <w:ind w:left="0"/>
              <w:rPr>
                <w:ins w:id="3241" w:author="Автор"/>
                <w:sz w:val="20"/>
                <w:szCs w:val="20"/>
              </w:rPr>
            </w:pPr>
            <w:ins w:id="3242" w:author="Автор">
              <w:r>
                <w:rPr>
                  <w:sz w:val="20"/>
                  <w:szCs w:val="20"/>
                </w:rPr>
                <w:t>Данных в БД н</w:t>
              </w:r>
              <w:r w:rsidRPr="00C213C1">
                <w:rPr>
                  <w:sz w:val="20"/>
                  <w:szCs w:val="20"/>
                </w:rPr>
                <w:t>е найдено</w:t>
              </w:r>
            </w:ins>
          </w:p>
        </w:tc>
        <w:tc>
          <w:tcPr>
            <w:tcW w:w="2693" w:type="dxa"/>
            <w:vAlign w:val="center"/>
          </w:tcPr>
          <w:p w:rsidR="00C213C1" w:rsidRPr="0009076A" w:rsidRDefault="00C213C1" w:rsidP="00147D09">
            <w:pPr>
              <w:pStyle w:val="affff1"/>
              <w:ind w:left="0"/>
              <w:rPr>
                <w:ins w:id="3243" w:author="Автор"/>
                <w:sz w:val="20"/>
                <w:szCs w:val="20"/>
              </w:rPr>
            </w:pPr>
          </w:p>
        </w:tc>
      </w:tr>
      <w:tr w:rsidR="00147D09" w:rsidRPr="0009076A" w:rsidTr="00147D09">
        <w:trPr>
          <w:ins w:id="3244" w:author="Автор"/>
        </w:trPr>
        <w:tc>
          <w:tcPr>
            <w:tcW w:w="534" w:type="dxa"/>
            <w:vAlign w:val="center"/>
          </w:tcPr>
          <w:p w:rsidR="00147D09" w:rsidRPr="007855B0" w:rsidRDefault="00C213C1" w:rsidP="00147D09">
            <w:pPr>
              <w:pStyle w:val="affff1"/>
              <w:ind w:left="0"/>
              <w:rPr>
                <w:ins w:id="3245" w:author="Автор"/>
                <w:sz w:val="20"/>
                <w:szCs w:val="20"/>
                <w:lang w:val="en-US"/>
                <w:rPrChange w:id="3246" w:author="Автор">
                  <w:rPr>
                    <w:ins w:id="3247" w:author="Автор"/>
                    <w:sz w:val="20"/>
                    <w:szCs w:val="20"/>
                  </w:rPr>
                </w:rPrChange>
              </w:rPr>
            </w:pPr>
            <w:ins w:id="3248" w:author="Автор">
              <w:r>
                <w:rPr>
                  <w:sz w:val="20"/>
                  <w:szCs w:val="20"/>
                  <w:lang w:val="en-US"/>
                </w:rPr>
                <w:t>3</w:t>
              </w:r>
            </w:ins>
          </w:p>
        </w:tc>
        <w:tc>
          <w:tcPr>
            <w:tcW w:w="2050" w:type="dxa"/>
            <w:vAlign w:val="center"/>
          </w:tcPr>
          <w:p w:rsidR="00147D09" w:rsidRPr="0009076A" w:rsidRDefault="00C213C1" w:rsidP="00147D09">
            <w:pPr>
              <w:pStyle w:val="affff1"/>
              <w:ind w:left="0"/>
              <w:rPr>
                <w:ins w:id="3249" w:author="Автор"/>
                <w:sz w:val="20"/>
                <w:szCs w:val="20"/>
                <w:lang w:val="en-US"/>
              </w:rPr>
            </w:pPr>
            <w:ins w:id="3250" w:author="Автор">
              <w:r>
                <w:rPr>
                  <w:sz w:val="20"/>
                  <w:szCs w:val="20"/>
                  <w:lang w:val="en-US"/>
                </w:rPr>
                <w:t>11</w:t>
              </w:r>
              <w:r w:rsidR="00147D09"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147D09" w:rsidRPr="00BD5837" w:rsidRDefault="00147D09" w:rsidP="00147D09">
            <w:pPr>
              <w:pStyle w:val="affff1"/>
              <w:ind w:left="0"/>
              <w:rPr>
                <w:ins w:id="3251" w:author="Автор"/>
                <w:sz w:val="20"/>
                <w:szCs w:val="20"/>
                <w:lang w:val="en-US"/>
              </w:rPr>
            </w:pPr>
            <w:ins w:id="3252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147D09" w:rsidRPr="004E4FDF" w:rsidRDefault="00147D09" w:rsidP="00147D09">
            <w:pPr>
              <w:pStyle w:val="affff1"/>
              <w:ind w:left="0"/>
              <w:rPr>
                <w:ins w:id="3253" w:author="Автор"/>
                <w:sz w:val="20"/>
                <w:szCs w:val="20"/>
              </w:rPr>
            </w:pPr>
            <w:ins w:id="3254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147D09" w:rsidRPr="0009076A" w:rsidRDefault="00147D09" w:rsidP="00147D09">
            <w:pPr>
              <w:pStyle w:val="affff1"/>
              <w:ind w:left="0"/>
              <w:rPr>
                <w:ins w:id="3255" w:author="Автор"/>
                <w:sz w:val="20"/>
                <w:szCs w:val="20"/>
              </w:rPr>
            </w:pPr>
          </w:p>
        </w:tc>
      </w:tr>
    </w:tbl>
    <w:p w:rsidR="00147D09" w:rsidRPr="0060371E" w:rsidRDefault="00147D09" w:rsidP="00147D09">
      <w:pPr>
        <w:rPr>
          <w:ins w:id="3256" w:author="Автор"/>
        </w:rPr>
      </w:pPr>
    </w:p>
    <w:p w:rsidR="00147D09" w:rsidRDefault="00147D09" w:rsidP="00147D09">
      <w:pPr>
        <w:pStyle w:val="30"/>
        <w:ind w:left="709"/>
        <w:rPr>
          <w:ins w:id="3257" w:author="Автор"/>
        </w:rPr>
      </w:pPr>
      <w:bookmarkStart w:id="3258" w:name="_Toc414982444"/>
      <w:ins w:id="3259" w:author="Автор">
        <w:r>
          <w:t>Контрольные примеры</w:t>
        </w:r>
        <w:bookmarkEnd w:id="3258"/>
      </w:ins>
    </w:p>
    <w:p w:rsidR="00147D09" w:rsidRPr="0049359F" w:rsidRDefault="00147D09" w:rsidP="00147D09">
      <w:pPr>
        <w:pStyle w:val="af7"/>
        <w:rPr>
          <w:ins w:id="3260" w:author="Автор"/>
          <w:b/>
          <w:lang w:val="en-US"/>
        </w:rPr>
      </w:pPr>
      <w:ins w:id="3261" w:author="Автор">
        <w:r w:rsidRPr="00916933">
          <w:rPr>
            <w:b/>
          </w:rPr>
          <w:t>Запрос</w:t>
        </w:r>
      </w:ins>
    </w:p>
    <w:p w:rsidR="00147D09" w:rsidRDefault="00147D09" w:rsidP="00147D09">
      <w:pPr>
        <w:pStyle w:val="af7"/>
        <w:rPr>
          <w:ins w:id="3262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47D09" w:rsidTr="00147D09">
        <w:trPr>
          <w:ins w:id="3263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CD1147" w:rsidRPr="00CD1147" w:rsidRDefault="00CD1147" w:rsidP="00CD1147">
            <w:pPr>
              <w:spacing w:line="240" w:lineRule="auto"/>
              <w:jc w:val="left"/>
              <w:rPr>
                <w:ins w:id="3264" w:author="Автор"/>
                <w:i/>
                <w:sz w:val="20"/>
                <w:szCs w:val="20"/>
                <w:lang w:val="en-US"/>
              </w:rPr>
            </w:pPr>
            <w:ins w:id="3265" w:author="Автор">
              <w:r w:rsidRPr="00CD1147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66" w:author="Автор"/>
                <w:i/>
                <w:sz w:val="20"/>
                <w:szCs w:val="20"/>
                <w:lang w:val="en-US"/>
              </w:rPr>
            </w:pPr>
            <w:ins w:id="3267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68" w:author="Автор"/>
                <w:i/>
                <w:sz w:val="20"/>
                <w:szCs w:val="20"/>
                <w:lang w:val="en-US"/>
              </w:rPr>
            </w:pPr>
            <w:ins w:id="3269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70" w:author="Автор"/>
                <w:i/>
                <w:sz w:val="20"/>
                <w:szCs w:val="20"/>
                <w:lang w:val="en-US"/>
              </w:rPr>
            </w:pPr>
            <w:ins w:id="3271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&lt;soap:getVisitorsSummary/&gt;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72" w:author="Автор"/>
                <w:i/>
                <w:sz w:val="20"/>
                <w:szCs w:val="20"/>
                <w:lang w:val="en-US"/>
              </w:rPr>
            </w:pPr>
            <w:ins w:id="3273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147D09" w:rsidRPr="00ED47C8" w:rsidRDefault="00CD1147" w:rsidP="00CD1147">
            <w:pPr>
              <w:spacing w:line="240" w:lineRule="auto"/>
              <w:jc w:val="left"/>
              <w:rPr>
                <w:ins w:id="3274" w:author="Автор"/>
              </w:rPr>
            </w:pPr>
            <w:ins w:id="3275" w:author="Автор">
              <w:r w:rsidRPr="00CD1147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147D09" w:rsidRDefault="00147D09" w:rsidP="00147D09">
      <w:pPr>
        <w:rPr>
          <w:ins w:id="3276" w:author="Автор"/>
        </w:rPr>
      </w:pPr>
    </w:p>
    <w:p w:rsidR="00147D09" w:rsidRDefault="00147D09" w:rsidP="00147D09">
      <w:pPr>
        <w:pStyle w:val="af7"/>
        <w:rPr>
          <w:ins w:id="3277" w:author="Автор"/>
          <w:b/>
        </w:rPr>
      </w:pPr>
      <w:ins w:id="3278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147D09" w:rsidRDefault="00147D09" w:rsidP="00147D09">
      <w:pPr>
        <w:pStyle w:val="af7"/>
        <w:rPr>
          <w:ins w:id="3279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47D09" w:rsidTr="00147D09">
        <w:trPr>
          <w:ins w:id="3280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CD1147" w:rsidRPr="00CD1147" w:rsidRDefault="00CD1147" w:rsidP="00CD1147">
            <w:pPr>
              <w:spacing w:line="240" w:lineRule="auto"/>
              <w:jc w:val="left"/>
              <w:rPr>
                <w:ins w:id="3281" w:author="Автор"/>
                <w:i/>
                <w:sz w:val="20"/>
                <w:szCs w:val="20"/>
                <w:lang w:val="en-US"/>
              </w:rPr>
            </w:pPr>
            <w:ins w:id="3282" w:author="Автор">
              <w:r w:rsidRPr="00CD1147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83" w:author="Автор"/>
                <w:i/>
                <w:sz w:val="20"/>
                <w:szCs w:val="20"/>
                <w:lang w:val="en-US"/>
              </w:rPr>
            </w:pPr>
            <w:ins w:id="3284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85" w:author="Автор"/>
                <w:i/>
                <w:sz w:val="20"/>
                <w:szCs w:val="20"/>
                <w:lang w:val="en-US"/>
              </w:rPr>
            </w:pPr>
            <w:ins w:id="3286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&lt;ns2:getVisitorsSummaryResponse xmlns:ns2="http://soap.integra.partner.web.processor.ecafe.axetta.ru/"&gt;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87" w:author="Автор"/>
                <w:i/>
                <w:sz w:val="20"/>
                <w:szCs w:val="20"/>
                <w:lang w:val="en-US"/>
              </w:rPr>
            </w:pPr>
            <w:ins w:id="3288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89" w:author="Автор"/>
                <w:i/>
                <w:sz w:val="20"/>
                <w:szCs w:val="20"/>
                <w:lang w:val="en-US"/>
              </w:rPr>
            </w:pPr>
            <w:ins w:id="3290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91" w:author="Автор"/>
                <w:i/>
                <w:sz w:val="20"/>
                <w:szCs w:val="20"/>
                <w:lang w:val="en-US"/>
              </w:rPr>
            </w:pPr>
            <w:ins w:id="3292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   &lt;description&gt;Ok.&lt;/description&gt;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293" w:author="Автор"/>
                <w:i/>
                <w:sz w:val="20"/>
                <w:szCs w:val="20"/>
                <w:lang w:val="en-US"/>
              </w:rPr>
            </w:pPr>
            <w:ins w:id="3294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   &lt;orgsList&gt;</w:t>
              </w:r>
            </w:ins>
          </w:p>
          <w:p w:rsidR="00CB670C" w:rsidRPr="00CB670C" w:rsidRDefault="00CB670C" w:rsidP="00CB670C">
            <w:pPr>
              <w:spacing w:line="240" w:lineRule="auto"/>
              <w:jc w:val="left"/>
              <w:rPr>
                <w:ins w:id="3295" w:author="Автор"/>
                <w:i/>
                <w:sz w:val="20"/>
                <w:szCs w:val="20"/>
                <w:lang w:val="en-US"/>
              </w:rPr>
            </w:pPr>
            <w:ins w:id="3296" w:author="Автор">
              <w:r w:rsidRPr="00CD1147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                  </w:t>
              </w:r>
              <w:r w:rsidRPr="00CB670C">
                <w:rPr>
                  <w:i/>
                  <w:sz w:val="20"/>
                  <w:szCs w:val="20"/>
                  <w:lang w:val="en-US"/>
                </w:rPr>
                <w:t>&lt;org id="38" studentsTotal="1" studentsInside="1" employee="0" others1="0" others2="0" others3="0" cardless="0" exitsCardless="0"/&gt;</w:t>
              </w:r>
            </w:ins>
          </w:p>
          <w:p w:rsidR="00CD1147" w:rsidRPr="00CD1147" w:rsidDel="00CB670C" w:rsidRDefault="00CB670C" w:rsidP="00CB670C">
            <w:pPr>
              <w:spacing w:line="240" w:lineRule="auto"/>
              <w:jc w:val="left"/>
              <w:rPr>
                <w:del w:id="3297" w:author="Автор"/>
                <w:i/>
                <w:sz w:val="20"/>
                <w:szCs w:val="20"/>
                <w:lang w:val="en-US"/>
              </w:rPr>
            </w:pPr>
            <w:ins w:id="3298" w:author="Автор">
              <w:r w:rsidRPr="00CB670C">
                <w:rPr>
                  <w:i/>
                  <w:sz w:val="20"/>
                  <w:szCs w:val="20"/>
                  <w:lang w:val="en-US"/>
                </w:rPr>
                <w:t xml:space="preserve">               </w:t>
              </w:r>
              <w:r>
                <w:rPr>
                  <w:i/>
                  <w:sz w:val="20"/>
                  <w:szCs w:val="20"/>
                  <w:lang w:val="en-US"/>
                </w:rPr>
                <w:t xml:space="preserve">         </w:t>
              </w:r>
              <w:r w:rsidRPr="00CB670C">
                <w:rPr>
                  <w:i/>
                  <w:sz w:val="20"/>
                  <w:szCs w:val="20"/>
                  <w:lang w:val="en-US"/>
                </w:rPr>
                <w:t>&lt;org id="37" studentsTotal="3" studentsInside="2" employee="0" others1="0" others2="0" others3="0" cardless="0" exitsCardless="0"/&gt;</w:t>
              </w:r>
              <w:r w:rsidRPr="00CB670C">
                <w:rPr>
                  <w:i/>
                  <w:sz w:val="20"/>
                  <w:szCs w:val="20"/>
                  <w:lang w:val="en-US"/>
                </w:rPr>
                <w:cr/>
              </w:r>
            </w:ins>
            <w:del w:id="3299" w:author="Автор">
              <w:r w:rsidR="00CD1147" w:rsidRPr="00CD1147" w:rsidDel="00CB670C">
                <w:rPr>
                  <w:i/>
                  <w:sz w:val="20"/>
                  <w:szCs w:val="20"/>
                  <w:lang w:val="en-US"/>
                </w:rPr>
                <w:delText xml:space="preserve">               &lt;org id="37" students="3" employee="0" others="0" cardless="0" exitsCardless="0"/&gt;</w:delText>
              </w:r>
            </w:del>
          </w:p>
          <w:p w:rsidR="00CD1147" w:rsidRPr="00CD1147" w:rsidDel="00CB670C" w:rsidRDefault="00CD1147" w:rsidP="00CD1147">
            <w:pPr>
              <w:spacing w:line="240" w:lineRule="auto"/>
              <w:jc w:val="left"/>
              <w:rPr>
                <w:del w:id="3300" w:author="Автор"/>
                <w:i/>
                <w:sz w:val="20"/>
                <w:szCs w:val="20"/>
                <w:lang w:val="en-US"/>
              </w:rPr>
            </w:pPr>
            <w:del w:id="3301" w:author="Автор">
              <w:r w:rsidRPr="00CD1147" w:rsidDel="00CB670C">
                <w:rPr>
                  <w:i/>
                  <w:sz w:val="20"/>
                  <w:szCs w:val="20"/>
                  <w:lang w:val="en-US"/>
                </w:rPr>
                <w:delText xml:space="preserve">               &lt;org id="38" students="1" employee="0" others="0" cardless="0" exitsCardless="0"/&gt;</w:delText>
              </w:r>
            </w:del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302" w:author="Автор"/>
                <w:i/>
                <w:sz w:val="20"/>
                <w:szCs w:val="20"/>
                <w:lang w:val="en-US"/>
              </w:rPr>
            </w:pPr>
            <w:ins w:id="3303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   &lt;/orgsList&gt;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304" w:author="Автор"/>
                <w:i/>
                <w:sz w:val="20"/>
                <w:szCs w:val="20"/>
                <w:lang w:val="en-US"/>
              </w:rPr>
            </w:pPr>
            <w:ins w:id="3305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306" w:author="Автор"/>
                <w:i/>
                <w:sz w:val="20"/>
                <w:szCs w:val="20"/>
                <w:lang w:val="en-US"/>
              </w:rPr>
            </w:pPr>
            <w:ins w:id="3307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&lt;/ns2:getVisitorsSummaryResponse&gt;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3308" w:author="Автор"/>
                <w:i/>
                <w:sz w:val="20"/>
                <w:szCs w:val="20"/>
                <w:lang w:val="en-US"/>
              </w:rPr>
            </w:pPr>
            <w:ins w:id="3309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147D09" w:rsidRDefault="00CD1147" w:rsidP="00CD1147">
            <w:pPr>
              <w:spacing w:line="240" w:lineRule="auto"/>
              <w:jc w:val="left"/>
              <w:rPr>
                <w:ins w:id="3310" w:author="Автор"/>
              </w:rPr>
            </w:pPr>
            <w:ins w:id="3311" w:author="Автор">
              <w:r w:rsidRPr="00CD1147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C213C1" w:rsidRDefault="00C213C1">
      <w:pPr>
        <w:pStyle w:val="21"/>
        <w:numPr>
          <w:ilvl w:val="0"/>
          <w:numId w:val="0"/>
        </w:numPr>
        <w:rPr>
          <w:ins w:id="3312" w:author="Автор"/>
        </w:rPr>
        <w:pPrChange w:id="3313" w:author="Автор">
          <w:pPr>
            <w:pStyle w:val="21"/>
          </w:pPr>
        </w:pPrChange>
      </w:pPr>
    </w:p>
    <w:p w:rsidR="00C213C1" w:rsidRPr="00A046D3" w:rsidRDefault="00C213C1" w:rsidP="00C213C1">
      <w:pPr>
        <w:pStyle w:val="21"/>
        <w:rPr>
          <w:ins w:id="3314" w:author="Автор"/>
        </w:rPr>
      </w:pPr>
      <w:bookmarkStart w:id="3315" w:name="_Toc414982445"/>
      <w:ins w:id="3316" w:author="Автор">
        <w:r>
          <w:t>Операция «</w:t>
        </w:r>
        <w:r w:rsidRPr="00C213C1">
          <w:t>Получение статистики по клиентам внутри здания в указанную дату</w:t>
        </w:r>
        <w:r w:rsidRPr="00813628">
          <w:t>»</w:t>
        </w:r>
        <w:bookmarkEnd w:id="3315"/>
      </w:ins>
    </w:p>
    <w:p w:rsidR="00C213C1" w:rsidRDefault="00C213C1" w:rsidP="00C213C1">
      <w:pPr>
        <w:pStyle w:val="30"/>
        <w:ind w:left="709"/>
        <w:rPr>
          <w:ins w:id="3317" w:author="Автор"/>
          <w:lang w:val="en-US"/>
        </w:rPr>
      </w:pPr>
      <w:bookmarkStart w:id="3318" w:name="_Toc414982446"/>
      <w:ins w:id="3319" w:author="Автор">
        <w:r w:rsidRPr="0009076A">
          <w:t>Общие сведения</w:t>
        </w:r>
        <w:bookmarkEnd w:id="3318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213C1" w:rsidRPr="0009076A" w:rsidTr="00860F2B">
        <w:trPr>
          <w:ins w:id="3320" w:author="Автор"/>
        </w:trPr>
        <w:tc>
          <w:tcPr>
            <w:tcW w:w="2943" w:type="dxa"/>
          </w:tcPr>
          <w:p w:rsidR="00C213C1" w:rsidRPr="0009076A" w:rsidRDefault="00C213C1" w:rsidP="00860F2B">
            <w:pPr>
              <w:rPr>
                <w:ins w:id="3321" w:author="Автор"/>
                <w:b/>
              </w:rPr>
            </w:pPr>
            <w:ins w:id="3322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C213C1" w:rsidRPr="00151949" w:rsidRDefault="00C213C1" w:rsidP="00860F2B">
            <w:pPr>
              <w:rPr>
                <w:ins w:id="3323" w:author="Автор"/>
                <w:bCs/>
              </w:rPr>
            </w:pPr>
            <w:ins w:id="3324" w:author="Автор">
              <w:r w:rsidRPr="00C213C1">
                <w:rPr>
                  <w:bCs/>
                  <w:lang w:val="en-US"/>
                </w:rPr>
                <w:t>getVisitorsSummaryByDate</w:t>
              </w:r>
            </w:ins>
          </w:p>
        </w:tc>
      </w:tr>
      <w:tr w:rsidR="00C213C1" w:rsidRPr="0009076A" w:rsidTr="00860F2B">
        <w:trPr>
          <w:ins w:id="3325" w:author="Автор"/>
        </w:trPr>
        <w:tc>
          <w:tcPr>
            <w:tcW w:w="2943" w:type="dxa"/>
          </w:tcPr>
          <w:p w:rsidR="00C213C1" w:rsidRPr="0009076A" w:rsidRDefault="00C213C1" w:rsidP="00860F2B">
            <w:pPr>
              <w:rPr>
                <w:ins w:id="3326" w:author="Автор"/>
                <w:b/>
              </w:rPr>
            </w:pPr>
            <w:ins w:id="3327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C213C1" w:rsidRPr="00735D71" w:rsidRDefault="00C213C1" w:rsidP="00860F2B">
            <w:pPr>
              <w:rPr>
                <w:ins w:id="3328" w:author="Автор"/>
              </w:rPr>
            </w:pPr>
            <w:ins w:id="3329" w:author="Автор">
              <w:r w:rsidRPr="00C213C1">
                <w:t>Получение статистики по клиентам внутри здания в указанную дату</w:t>
              </w:r>
            </w:ins>
          </w:p>
        </w:tc>
      </w:tr>
      <w:tr w:rsidR="00C213C1" w:rsidRPr="0009076A" w:rsidTr="00860F2B">
        <w:trPr>
          <w:ins w:id="3330" w:author="Автор"/>
        </w:trPr>
        <w:tc>
          <w:tcPr>
            <w:tcW w:w="2943" w:type="dxa"/>
          </w:tcPr>
          <w:p w:rsidR="00C213C1" w:rsidRPr="0009076A" w:rsidRDefault="00C213C1" w:rsidP="00860F2B">
            <w:pPr>
              <w:rPr>
                <w:ins w:id="3331" w:author="Автор"/>
                <w:b/>
              </w:rPr>
            </w:pPr>
            <w:ins w:id="3332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C213C1" w:rsidRPr="009763A8" w:rsidRDefault="00C213C1" w:rsidP="00860F2B">
            <w:pPr>
              <w:rPr>
                <w:ins w:id="3333" w:author="Автор"/>
              </w:rPr>
            </w:pPr>
            <w:ins w:id="3334" w:author="Автор">
              <w:r w:rsidRPr="00C213C1">
                <w:t>Получение статистики по клиентам внутри здания в заданный момент времени</w:t>
              </w:r>
            </w:ins>
          </w:p>
        </w:tc>
      </w:tr>
    </w:tbl>
    <w:p w:rsidR="00C213C1" w:rsidRPr="00ED47C8" w:rsidRDefault="00C213C1" w:rsidP="00C213C1">
      <w:pPr>
        <w:widowControl/>
        <w:autoSpaceDN/>
        <w:adjustRightInd/>
        <w:spacing w:line="240" w:lineRule="auto"/>
        <w:jc w:val="left"/>
        <w:textAlignment w:val="auto"/>
        <w:rPr>
          <w:ins w:id="3335" w:author="Автор"/>
          <w:b/>
          <w:color w:val="A6A6A6"/>
        </w:rPr>
      </w:pPr>
    </w:p>
    <w:p w:rsidR="00C213C1" w:rsidRDefault="00C213C1" w:rsidP="00C213C1">
      <w:pPr>
        <w:pStyle w:val="30"/>
        <w:ind w:left="709"/>
        <w:rPr>
          <w:ins w:id="3336" w:author="Автор"/>
        </w:rPr>
      </w:pPr>
      <w:bookmarkStart w:id="3337" w:name="_Toc414982447"/>
      <w:ins w:id="3338" w:author="Автор">
        <w:r w:rsidRPr="0009076A">
          <w:t>Описание входных параметров</w:t>
        </w:r>
        <w:bookmarkEnd w:id="3337"/>
      </w:ins>
    </w:p>
    <w:p w:rsidR="00C213C1" w:rsidRPr="00151949" w:rsidRDefault="00C213C1" w:rsidP="00C213C1">
      <w:pPr>
        <w:rPr>
          <w:ins w:id="3339" w:author="Автор"/>
          <w:bCs/>
        </w:rPr>
      </w:pPr>
      <w:ins w:id="3340" w:author="Автор">
        <w:r w:rsidRPr="0009076A">
          <w:rPr>
            <w:b/>
          </w:rPr>
          <w:t xml:space="preserve">Входные данные: </w:t>
        </w:r>
        <w:r w:rsidRPr="00C213C1">
          <w:rPr>
            <w:bCs/>
            <w:lang w:val="en-US"/>
          </w:rPr>
          <w:t>getVisitorsSummaryByDate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213C1" w:rsidRPr="0009076A" w:rsidTr="00860F2B">
        <w:trPr>
          <w:ins w:id="3341" w:author="Автор"/>
        </w:trPr>
        <w:tc>
          <w:tcPr>
            <w:tcW w:w="534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3342" w:author="Автор"/>
                <w:lang w:val="en-US"/>
              </w:rPr>
            </w:pPr>
            <w:ins w:id="3343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3344" w:author="Автор"/>
              </w:rPr>
            </w:pPr>
            <w:ins w:id="3345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3346" w:author="Автор"/>
              </w:rPr>
            </w:pPr>
            <w:ins w:id="3347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3348" w:author="Автор"/>
              </w:rPr>
            </w:pPr>
            <w:ins w:id="3349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3350" w:author="Автор"/>
              </w:rPr>
            </w:pPr>
            <w:ins w:id="3351" w:author="Автор">
              <w:r>
                <w:t>Способ заполнения/Тип</w:t>
              </w:r>
            </w:ins>
          </w:p>
        </w:tc>
        <w:tc>
          <w:tcPr>
            <w:tcW w:w="1989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3352" w:author="Автор"/>
              </w:rPr>
            </w:pPr>
            <w:ins w:id="3353" w:author="Автор">
              <w:r w:rsidRPr="0009076A">
                <w:t xml:space="preserve">Комментарий </w:t>
              </w:r>
            </w:ins>
          </w:p>
        </w:tc>
      </w:tr>
      <w:tr w:rsidR="00C213C1" w:rsidRPr="0009076A" w:rsidTr="00860F2B">
        <w:trPr>
          <w:ins w:id="3354" w:author="Автор"/>
        </w:trPr>
        <w:tc>
          <w:tcPr>
            <w:tcW w:w="534" w:type="dxa"/>
            <w:vAlign w:val="center"/>
          </w:tcPr>
          <w:p w:rsidR="00C213C1" w:rsidRPr="007855B0" w:rsidRDefault="00C213C1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355" w:author="Автор"/>
                <w:rPrChange w:id="3356" w:author="Автор">
                  <w:rPr>
                    <w:ins w:id="3357" w:author="Автор"/>
                    <w:lang w:val="en-US"/>
                  </w:rPr>
                </w:rPrChange>
              </w:rPr>
            </w:pPr>
            <w:ins w:id="3358" w:author="Автор">
              <w:r>
                <w:t>1</w:t>
              </w:r>
            </w:ins>
          </w:p>
        </w:tc>
        <w:tc>
          <w:tcPr>
            <w:tcW w:w="2050" w:type="dxa"/>
          </w:tcPr>
          <w:p w:rsidR="00C213C1" w:rsidRPr="007855B0" w:rsidRDefault="00C213C1" w:rsidP="00860F2B">
            <w:pPr>
              <w:pStyle w:val="affff1"/>
              <w:ind w:left="0"/>
              <w:rPr>
                <w:ins w:id="3359" w:author="Автор"/>
                <w:sz w:val="20"/>
                <w:szCs w:val="20"/>
                <w:rPrChange w:id="3360" w:author="Автор">
                  <w:rPr>
                    <w:ins w:id="3361" w:author="Автор"/>
                    <w:sz w:val="20"/>
                    <w:szCs w:val="20"/>
                    <w:lang w:val="en-US"/>
                  </w:rPr>
                </w:rPrChange>
              </w:rPr>
            </w:pPr>
            <w:ins w:id="3362" w:author="Автор">
              <w:r w:rsidRPr="00C213C1">
                <w:rPr>
                  <w:sz w:val="20"/>
                  <w:szCs w:val="20"/>
                </w:rPr>
                <w:t>dateTime</w:t>
              </w:r>
            </w:ins>
          </w:p>
        </w:tc>
        <w:tc>
          <w:tcPr>
            <w:tcW w:w="1903" w:type="dxa"/>
          </w:tcPr>
          <w:p w:rsidR="00C213C1" w:rsidRPr="007855B0" w:rsidRDefault="00C213C1" w:rsidP="00860F2B">
            <w:pPr>
              <w:pStyle w:val="affff1"/>
              <w:ind w:left="0"/>
              <w:rPr>
                <w:ins w:id="3363" w:author="Автор"/>
                <w:sz w:val="20"/>
                <w:szCs w:val="20"/>
                <w:rPrChange w:id="3364" w:author="Автор">
                  <w:rPr>
                    <w:ins w:id="3365" w:author="Автор"/>
                    <w:sz w:val="20"/>
                    <w:szCs w:val="20"/>
                    <w:lang w:val="en-US"/>
                  </w:rPr>
                </w:rPrChange>
              </w:rPr>
            </w:pPr>
            <w:ins w:id="3366" w:author="Автор">
              <w:r>
                <w:rPr>
                  <w:sz w:val="20"/>
                  <w:szCs w:val="20"/>
                </w:rPr>
                <w:t>Время, на которое предоставляется статистика</w:t>
              </w:r>
            </w:ins>
          </w:p>
        </w:tc>
        <w:tc>
          <w:tcPr>
            <w:tcW w:w="1965" w:type="dxa"/>
          </w:tcPr>
          <w:p w:rsidR="00C213C1" w:rsidRPr="007855B0" w:rsidRDefault="00C213C1" w:rsidP="00860F2B">
            <w:pPr>
              <w:pStyle w:val="affff1"/>
              <w:ind w:left="0"/>
              <w:rPr>
                <w:ins w:id="3367" w:author="Автор"/>
                <w:sz w:val="20"/>
                <w:szCs w:val="20"/>
                <w:rPrChange w:id="3368" w:author="Автор">
                  <w:rPr>
                    <w:ins w:id="3369" w:author="Автор"/>
                    <w:sz w:val="20"/>
                    <w:szCs w:val="20"/>
                    <w:lang w:val="en-US"/>
                  </w:rPr>
                </w:rPrChange>
              </w:rPr>
            </w:pPr>
            <w:ins w:id="337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213C1" w:rsidRPr="007855B0" w:rsidRDefault="00C213C1" w:rsidP="00860F2B">
            <w:pPr>
              <w:pStyle w:val="affff1"/>
              <w:ind w:left="0"/>
              <w:rPr>
                <w:ins w:id="3371" w:author="Автор"/>
                <w:sz w:val="20"/>
                <w:szCs w:val="20"/>
                <w:rPrChange w:id="3372" w:author="Автор">
                  <w:rPr>
                    <w:ins w:id="3373" w:author="Автор"/>
                    <w:sz w:val="20"/>
                    <w:szCs w:val="20"/>
                    <w:lang w:val="en-US"/>
                  </w:rPr>
                </w:rPrChange>
              </w:rPr>
            </w:pPr>
            <w:ins w:id="3374" w:author="Автор">
              <w:r w:rsidRPr="00C213C1">
                <w:rPr>
                  <w:sz w:val="20"/>
                  <w:szCs w:val="20"/>
                </w:rPr>
                <w:t>xs:long</w:t>
              </w:r>
            </w:ins>
          </w:p>
        </w:tc>
        <w:tc>
          <w:tcPr>
            <w:tcW w:w="1989" w:type="dxa"/>
          </w:tcPr>
          <w:p w:rsidR="00C213C1" w:rsidRPr="007855B0" w:rsidRDefault="00C213C1" w:rsidP="00860F2B">
            <w:pPr>
              <w:pStyle w:val="affff1"/>
              <w:ind w:left="0"/>
              <w:rPr>
                <w:ins w:id="3375" w:author="Автор"/>
                <w:sz w:val="20"/>
                <w:szCs w:val="20"/>
                <w:rPrChange w:id="3376" w:author="Автор">
                  <w:rPr>
                    <w:ins w:id="3377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</w:tr>
    </w:tbl>
    <w:p w:rsidR="00C213C1" w:rsidRPr="0020138A" w:rsidRDefault="00C213C1" w:rsidP="00C213C1">
      <w:pPr>
        <w:rPr>
          <w:ins w:id="3378" w:author="Автор"/>
        </w:rPr>
      </w:pPr>
    </w:p>
    <w:p w:rsidR="00C213C1" w:rsidRDefault="00C213C1" w:rsidP="00C213C1">
      <w:pPr>
        <w:pStyle w:val="30"/>
        <w:ind w:left="709"/>
        <w:rPr>
          <w:ins w:id="3379" w:author="Автор"/>
        </w:rPr>
      </w:pPr>
      <w:ins w:id="3380" w:author="Автор">
        <w:r>
          <w:t xml:space="preserve"> </w:t>
        </w:r>
        <w:bookmarkStart w:id="3381" w:name="_Toc414982448"/>
        <w:r w:rsidRPr="0009076A">
          <w:t>Описание выходных параметров</w:t>
        </w:r>
        <w:bookmarkEnd w:id="3381"/>
      </w:ins>
    </w:p>
    <w:p w:rsidR="00C213C1" w:rsidRDefault="00C213C1" w:rsidP="00C213C1">
      <w:pPr>
        <w:pStyle w:val="af7"/>
        <w:rPr>
          <w:ins w:id="3382" w:author="Автор"/>
          <w:b/>
        </w:rPr>
      </w:pPr>
      <w:ins w:id="3383" w:author="Автор">
        <w:r w:rsidRPr="0009076A">
          <w:rPr>
            <w:b/>
          </w:rPr>
          <w:t xml:space="preserve">Выходные данные: </w:t>
        </w:r>
        <w:r w:rsidRPr="00C213C1">
          <w:rPr>
            <w:bCs/>
            <w:lang w:val="en-US"/>
          </w:rPr>
          <w:t>getVisitorsSummaryByDate</w:t>
        </w:r>
      </w:ins>
    </w:p>
    <w:p w:rsidR="00C213C1" w:rsidRPr="00CB2F72" w:rsidRDefault="00C213C1" w:rsidP="00C213C1">
      <w:pPr>
        <w:pStyle w:val="af7"/>
        <w:rPr>
          <w:ins w:id="3384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213C1" w:rsidRPr="0009076A" w:rsidTr="00860F2B">
        <w:trPr>
          <w:ins w:id="3385" w:author="Автор"/>
        </w:trPr>
        <w:tc>
          <w:tcPr>
            <w:tcW w:w="534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3386" w:author="Автор"/>
                <w:lang w:val="en-US"/>
              </w:rPr>
            </w:pPr>
            <w:ins w:id="3387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3388" w:author="Автор"/>
              </w:rPr>
            </w:pPr>
            <w:ins w:id="3389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3390" w:author="Автор"/>
              </w:rPr>
            </w:pPr>
            <w:ins w:id="3391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3392" w:author="Автор"/>
              </w:rPr>
            </w:pPr>
            <w:ins w:id="3393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3394" w:author="Автор"/>
              </w:rPr>
            </w:pPr>
            <w:ins w:id="3395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3396" w:author="Автор"/>
              </w:rPr>
            </w:pPr>
            <w:ins w:id="3397" w:author="Автор">
              <w:r w:rsidRPr="0009076A">
                <w:t xml:space="preserve">Комментарий </w:t>
              </w:r>
            </w:ins>
          </w:p>
        </w:tc>
      </w:tr>
      <w:tr w:rsidR="00C213C1" w:rsidRPr="0009076A" w:rsidTr="00860F2B">
        <w:trPr>
          <w:ins w:id="3398" w:author="Автор"/>
        </w:trPr>
        <w:tc>
          <w:tcPr>
            <w:tcW w:w="534" w:type="dxa"/>
            <w:vAlign w:val="center"/>
          </w:tcPr>
          <w:p w:rsidR="00C213C1" w:rsidRPr="0009076A" w:rsidRDefault="00C213C1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399" w:author="Автор"/>
              </w:rPr>
            </w:pPr>
            <w:ins w:id="3400" w:author="Автор">
              <w:r>
                <w:t>1</w:t>
              </w:r>
            </w:ins>
          </w:p>
        </w:tc>
        <w:tc>
          <w:tcPr>
            <w:tcW w:w="2050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3401" w:author="Автор"/>
                <w:sz w:val="20"/>
                <w:szCs w:val="20"/>
                <w:lang w:val="en-US"/>
              </w:rPr>
            </w:pPr>
            <w:ins w:id="3402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3403" w:author="Автор"/>
                <w:sz w:val="20"/>
                <w:szCs w:val="20"/>
                <w:lang w:val="en-US"/>
              </w:rPr>
            </w:pPr>
            <w:ins w:id="3404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3405" w:author="Автор"/>
                <w:sz w:val="20"/>
                <w:szCs w:val="20"/>
                <w:lang w:val="en-US"/>
              </w:rPr>
            </w:pPr>
            <w:ins w:id="3406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3407" w:author="Автор"/>
                <w:sz w:val="20"/>
                <w:szCs w:val="20"/>
                <w:lang w:val="en-US"/>
              </w:rPr>
            </w:pPr>
            <w:ins w:id="3408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C213C1" w:rsidRPr="0009076A" w:rsidRDefault="00C213C1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409" w:author="Автор"/>
                <w:sz w:val="20"/>
                <w:szCs w:val="20"/>
              </w:rPr>
            </w:pPr>
          </w:p>
        </w:tc>
      </w:tr>
      <w:tr w:rsidR="00C213C1" w:rsidRPr="0009076A" w:rsidTr="00860F2B">
        <w:trPr>
          <w:ins w:id="3410" w:author="Автор"/>
        </w:trPr>
        <w:tc>
          <w:tcPr>
            <w:tcW w:w="534" w:type="dxa"/>
            <w:vAlign w:val="center"/>
          </w:tcPr>
          <w:p w:rsidR="00C213C1" w:rsidRPr="0009076A" w:rsidRDefault="00C213C1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411" w:author="Автор"/>
              </w:rPr>
            </w:pPr>
            <w:ins w:id="3412" w:author="Автор">
              <w:r>
                <w:t>2</w:t>
              </w:r>
            </w:ins>
          </w:p>
        </w:tc>
        <w:tc>
          <w:tcPr>
            <w:tcW w:w="2050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3413" w:author="Автор"/>
                <w:sz w:val="20"/>
                <w:szCs w:val="20"/>
                <w:lang w:val="en-US"/>
              </w:rPr>
            </w:pPr>
            <w:ins w:id="3414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3415" w:author="Автор"/>
                <w:sz w:val="20"/>
                <w:szCs w:val="20"/>
                <w:lang w:val="en-US"/>
              </w:rPr>
            </w:pPr>
            <w:ins w:id="3416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3417" w:author="Автор"/>
                <w:sz w:val="20"/>
                <w:szCs w:val="20"/>
              </w:rPr>
            </w:pPr>
            <w:ins w:id="3418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3419" w:author="Автор"/>
                <w:sz w:val="20"/>
                <w:szCs w:val="20"/>
                <w:lang w:val="en-US"/>
              </w:rPr>
            </w:pPr>
            <w:ins w:id="3420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213C1" w:rsidRPr="0009076A" w:rsidRDefault="00C213C1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421" w:author="Автор"/>
                <w:sz w:val="20"/>
                <w:szCs w:val="20"/>
              </w:rPr>
            </w:pPr>
          </w:p>
        </w:tc>
      </w:tr>
      <w:tr w:rsidR="00C213C1" w:rsidRPr="0009076A" w:rsidTr="00860F2B">
        <w:trPr>
          <w:ins w:id="3422" w:author="Автор"/>
        </w:trPr>
        <w:tc>
          <w:tcPr>
            <w:tcW w:w="534" w:type="dxa"/>
            <w:vAlign w:val="center"/>
          </w:tcPr>
          <w:p w:rsidR="00C213C1" w:rsidRPr="00A046D3" w:rsidRDefault="00C213C1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423" w:author="Автор"/>
                <w:lang w:val="en-US"/>
              </w:rPr>
            </w:pPr>
            <w:ins w:id="3424" w:author="Автор">
              <w:r>
                <w:rPr>
                  <w:lang w:val="en-US"/>
                </w:rPr>
                <w:t>3</w:t>
              </w:r>
            </w:ins>
          </w:p>
        </w:tc>
        <w:tc>
          <w:tcPr>
            <w:tcW w:w="2050" w:type="dxa"/>
          </w:tcPr>
          <w:p w:rsidR="00C213C1" w:rsidRPr="007855B0" w:rsidRDefault="00C213C1" w:rsidP="00860F2B">
            <w:pPr>
              <w:pStyle w:val="affff1"/>
              <w:ind w:left="0"/>
              <w:rPr>
                <w:ins w:id="3425" w:author="Автор"/>
                <w:sz w:val="20"/>
                <w:szCs w:val="20"/>
                <w:rPrChange w:id="3426" w:author="Автор">
                  <w:rPr>
                    <w:ins w:id="3427" w:author="Автор"/>
                    <w:sz w:val="20"/>
                    <w:szCs w:val="20"/>
                    <w:lang w:val="en-US"/>
                  </w:rPr>
                </w:rPrChange>
              </w:rPr>
            </w:pPr>
            <w:ins w:id="3428" w:author="Автор">
              <w:r w:rsidRPr="00C213C1">
                <w:rPr>
                  <w:sz w:val="20"/>
                  <w:szCs w:val="20"/>
                  <w:lang w:val="en-US"/>
                </w:rPr>
                <w:t>orgsList</w:t>
              </w:r>
            </w:ins>
          </w:p>
        </w:tc>
        <w:tc>
          <w:tcPr>
            <w:tcW w:w="1903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3429" w:author="Автор"/>
                <w:sz w:val="20"/>
                <w:szCs w:val="20"/>
              </w:rPr>
            </w:pPr>
            <w:ins w:id="3430" w:author="Автор">
              <w:r>
                <w:rPr>
                  <w:sz w:val="20"/>
                  <w:szCs w:val="20"/>
                </w:rPr>
                <w:t>Список посетителей</w:t>
              </w:r>
            </w:ins>
          </w:p>
        </w:tc>
        <w:tc>
          <w:tcPr>
            <w:tcW w:w="1965" w:type="dxa"/>
          </w:tcPr>
          <w:p w:rsidR="00C213C1" w:rsidRPr="00A046D3" w:rsidRDefault="00C213C1" w:rsidP="00860F2B">
            <w:pPr>
              <w:pStyle w:val="affff1"/>
              <w:ind w:left="0"/>
              <w:rPr>
                <w:ins w:id="3431" w:author="Автор"/>
                <w:sz w:val="20"/>
                <w:szCs w:val="20"/>
              </w:rPr>
            </w:pPr>
            <w:ins w:id="343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3433" w:author="Автор"/>
                <w:sz w:val="20"/>
                <w:szCs w:val="20"/>
                <w:lang w:val="en-US"/>
              </w:rPr>
            </w:pPr>
            <w:ins w:id="3434" w:author="Автор">
              <w:r w:rsidRPr="00C213C1">
                <w:rPr>
                  <w:sz w:val="20"/>
                  <w:szCs w:val="20"/>
                  <w:lang w:val="en-US"/>
                </w:rPr>
                <w:t>visitorsSummaryList</w:t>
              </w:r>
            </w:ins>
          </w:p>
        </w:tc>
        <w:tc>
          <w:tcPr>
            <w:tcW w:w="1989" w:type="dxa"/>
            <w:vAlign w:val="center"/>
          </w:tcPr>
          <w:p w:rsidR="00C213C1" w:rsidRPr="0009076A" w:rsidRDefault="00C213C1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435" w:author="Автор"/>
                <w:sz w:val="20"/>
                <w:szCs w:val="20"/>
              </w:rPr>
            </w:pPr>
          </w:p>
        </w:tc>
      </w:tr>
    </w:tbl>
    <w:p w:rsidR="00C213C1" w:rsidRPr="00CB2F72" w:rsidRDefault="00C213C1" w:rsidP="00C213C1">
      <w:pPr>
        <w:pStyle w:val="30"/>
        <w:ind w:left="709"/>
        <w:rPr>
          <w:ins w:id="3436" w:author="Автор"/>
        </w:rPr>
      </w:pPr>
      <w:bookmarkStart w:id="3437" w:name="_Toc414982449"/>
      <w:ins w:id="3438" w:author="Автор">
        <w:r w:rsidRPr="0009076A">
          <w:lastRenderedPageBreak/>
          <w:t>Ошибки</w:t>
        </w:r>
        <w:bookmarkEnd w:id="3437"/>
      </w:ins>
    </w:p>
    <w:p w:rsidR="00C213C1" w:rsidRPr="0009076A" w:rsidRDefault="00C213C1" w:rsidP="00C213C1">
      <w:pPr>
        <w:pStyle w:val="af7"/>
        <w:rPr>
          <w:ins w:id="3439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213C1" w:rsidRPr="0009076A" w:rsidTr="00860F2B">
        <w:trPr>
          <w:ins w:id="3440" w:author="Автор"/>
        </w:trPr>
        <w:tc>
          <w:tcPr>
            <w:tcW w:w="534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3441" w:author="Автор"/>
                <w:lang w:val="en-US"/>
              </w:rPr>
            </w:pPr>
            <w:ins w:id="3442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3443" w:author="Автор"/>
              </w:rPr>
            </w:pPr>
            <w:ins w:id="3444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3445" w:author="Автор"/>
              </w:rPr>
            </w:pPr>
            <w:ins w:id="3446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3447" w:author="Автор"/>
              </w:rPr>
            </w:pPr>
            <w:ins w:id="3448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3449" w:author="Автор"/>
              </w:rPr>
            </w:pPr>
            <w:ins w:id="3450" w:author="Автор">
              <w:r w:rsidRPr="0009076A">
                <w:t>Комментарий</w:t>
              </w:r>
            </w:ins>
          </w:p>
        </w:tc>
      </w:tr>
      <w:tr w:rsidR="00C213C1" w:rsidRPr="0009076A" w:rsidTr="00860F2B">
        <w:trPr>
          <w:ins w:id="3451" w:author="Автор"/>
        </w:trPr>
        <w:tc>
          <w:tcPr>
            <w:tcW w:w="534" w:type="dxa"/>
            <w:vAlign w:val="center"/>
          </w:tcPr>
          <w:p w:rsidR="00C213C1" w:rsidRPr="0009076A" w:rsidRDefault="00C213C1" w:rsidP="00860F2B">
            <w:pPr>
              <w:pStyle w:val="affff1"/>
              <w:ind w:left="0"/>
              <w:rPr>
                <w:ins w:id="3452" w:author="Автор"/>
                <w:sz w:val="20"/>
                <w:szCs w:val="20"/>
              </w:rPr>
            </w:pPr>
            <w:ins w:id="3453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C213C1" w:rsidRPr="0009076A" w:rsidRDefault="00C213C1" w:rsidP="00860F2B">
            <w:pPr>
              <w:pStyle w:val="affff1"/>
              <w:ind w:left="0"/>
              <w:rPr>
                <w:ins w:id="3454" w:author="Автор"/>
                <w:sz w:val="20"/>
                <w:szCs w:val="20"/>
                <w:lang w:val="en-US"/>
              </w:rPr>
            </w:pPr>
            <w:ins w:id="3455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C213C1" w:rsidRPr="00BD5837" w:rsidRDefault="00C213C1" w:rsidP="00860F2B">
            <w:pPr>
              <w:pStyle w:val="affff1"/>
              <w:ind w:left="0"/>
              <w:rPr>
                <w:ins w:id="3456" w:author="Автор"/>
                <w:sz w:val="20"/>
                <w:szCs w:val="20"/>
                <w:lang w:val="en-US"/>
              </w:rPr>
            </w:pPr>
            <w:ins w:id="3457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C213C1" w:rsidRPr="0009076A" w:rsidRDefault="00C213C1" w:rsidP="00860F2B">
            <w:pPr>
              <w:pStyle w:val="affff1"/>
              <w:ind w:left="0"/>
              <w:rPr>
                <w:ins w:id="3458" w:author="Автор"/>
                <w:sz w:val="20"/>
                <w:szCs w:val="20"/>
                <w:lang w:val="en-US"/>
              </w:rPr>
            </w:pPr>
            <w:ins w:id="3459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C213C1" w:rsidRPr="0009076A" w:rsidRDefault="00C213C1" w:rsidP="00860F2B">
            <w:pPr>
              <w:pStyle w:val="affff1"/>
              <w:ind w:left="0"/>
              <w:rPr>
                <w:ins w:id="3460" w:author="Автор"/>
                <w:sz w:val="20"/>
                <w:szCs w:val="20"/>
              </w:rPr>
            </w:pPr>
          </w:p>
        </w:tc>
      </w:tr>
      <w:tr w:rsidR="00C213C1" w:rsidRPr="0009076A" w:rsidTr="00860F2B">
        <w:trPr>
          <w:ins w:id="3461" w:author="Автор"/>
        </w:trPr>
        <w:tc>
          <w:tcPr>
            <w:tcW w:w="534" w:type="dxa"/>
            <w:vAlign w:val="center"/>
          </w:tcPr>
          <w:p w:rsidR="00C213C1" w:rsidRDefault="00C213C1" w:rsidP="00860F2B">
            <w:pPr>
              <w:pStyle w:val="affff1"/>
              <w:ind w:left="0"/>
              <w:rPr>
                <w:ins w:id="3462" w:author="Автор"/>
                <w:sz w:val="20"/>
                <w:szCs w:val="20"/>
                <w:lang w:val="en-US"/>
              </w:rPr>
            </w:pPr>
            <w:ins w:id="3463" w:author="Автор">
              <w:r>
                <w:rPr>
                  <w:sz w:val="20"/>
                  <w:szCs w:val="20"/>
                  <w:lang w:val="en-US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C213C1" w:rsidRDefault="00C213C1" w:rsidP="00860F2B">
            <w:pPr>
              <w:pStyle w:val="affff1"/>
              <w:ind w:left="0"/>
              <w:rPr>
                <w:ins w:id="3464" w:author="Автор"/>
                <w:sz w:val="20"/>
                <w:szCs w:val="20"/>
                <w:lang w:val="en-US"/>
              </w:rPr>
            </w:pPr>
            <w:ins w:id="3465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C213C1" w:rsidRPr="00A046D3" w:rsidRDefault="00C213C1" w:rsidP="00860F2B">
            <w:pPr>
              <w:pStyle w:val="affff1"/>
              <w:ind w:left="0"/>
              <w:rPr>
                <w:ins w:id="3466" w:author="Автор"/>
                <w:sz w:val="20"/>
                <w:szCs w:val="20"/>
              </w:rPr>
            </w:pPr>
            <w:ins w:id="3467" w:author="Автор">
              <w:r>
                <w:rPr>
                  <w:sz w:val="20"/>
                  <w:szCs w:val="20"/>
                </w:rPr>
                <w:t>Нет данных</w:t>
              </w:r>
            </w:ins>
          </w:p>
        </w:tc>
        <w:tc>
          <w:tcPr>
            <w:tcW w:w="3276" w:type="dxa"/>
            <w:vAlign w:val="center"/>
          </w:tcPr>
          <w:p w:rsidR="00C213C1" w:rsidRPr="004E4FDF" w:rsidRDefault="00C213C1" w:rsidP="00860F2B">
            <w:pPr>
              <w:pStyle w:val="affff1"/>
              <w:ind w:left="0"/>
              <w:rPr>
                <w:ins w:id="3468" w:author="Автор"/>
                <w:sz w:val="20"/>
                <w:szCs w:val="20"/>
              </w:rPr>
            </w:pPr>
            <w:ins w:id="3469" w:author="Автор">
              <w:r>
                <w:rPr>
                  <w:sz w:val="20"/>
                  <w:szCs w:val="20"/>
                </w:rPr>
                <w:t>Данных в БД н</w:t>
              </w:r>
              <w:r w:rsidRPr="00C213C1">
                <w:rPr>
                  <w:sz w:val="20"/>
                  <w:szCs w:val="20"/>
                </w:rPr>
                <w:t>е найдено</w:t>
              </w:r>
            </w:ins>
          </w:p>
        </w:tc>
        <w:tc>
          <w:tcPr>
            <w:tcW w:w="2693" w:type="dxa"/>
            <w:vAlign w:val="center"/>
          </w:tcPr>
          <w:p w:rsidR="00C213C1" w:rsidRPr="0009076A" w:rsidRDefault="00C213C1" w:rsidP="00860F2B">
            <w:pPr>
              <w:pStyle w:val="affff1"/>
              <w:ind w:left="0"/>
              <w:rPr>
                <w:ins w:id="3470" w:author="Автор"/>
                <w:sz w:val="20"/>
                <w:szCs w:val="20"/>
              </w:rPr>
            </w:pPr>
          </w:p>
        </w:tc>
      </w:tr>
      <w:tr w:rsidR="00C213C1" w:rsidRPr="0009076A" w:rsidTr="00860F2B">
        <w:trPr>
          <w:ins w:id="3471" w:author="Автор"/>
        </w:trPr>
        <w:tc>
          <w:tcPr>
            <w:tcW w:w="534" w:type="dxa"/>
            <w:vAlign w:val="center"/>
          </w:tcPr>
          <w:p w:rsidR="00C213C1" w:rsidRPr="00A046D3" w:rsidRDefault="00C213C1" w:rsidP="00860F2B">
            <w:pPr>
              <w:pStyle w:val="affff1"/>
              <w:ind w:left="0"/>
              <w:rPr>
                <w:ins w:id="3472" w:author="Автор"/>
                <w:sz w:val="20"/>
                <w:szCs w:val="20"/>
                <w:lang w:val="en-US"/>
              </w:rPr>
            </w:pPr>
            <w:ins w:id="3473" w:author="Автор">
              <w:r>
                <w:rPr>
                  <w:sz w:val="20"/>
                  <w:szCs w:val="20"/>
                  <w:lang w:val="en-US"/>
                </w:rPr>
                <w:t>3</w:t>
              </w:r>
            </w:ins>
          </w:p>
        </w:tc>
        <w:tc>
          <w:tcPr>
            <w:tcW w:w="2050" w:type="dxa"/>
            <w:vAlign w:val="center"/>
          </w:tcPr>
          <w:p w:rsidR="00C213C1" w:rsidRPr="0009076A" w:rsidRDefault="00C213C1" w:rsidP="00860F2B">
            <w:pPr>
              <w:pStyle w:val="affff1"/>
              <w:ind w:left="0"/>
              <w:rPr>
                <w:ins w:id="3474" w:author="Автор"/>
                <w:sz w:val="20"/>
                <w:szCs w:val="20"/>
                <w:lang w:val="en-US"/>
              </w:rPr>
            </w:pPr>
            <w:ins w:id="3475" w:author="Автор">
              <w:r>
                <w:rPr>
                  <w:sz w:val="20"/>
                  <w:szCs w:val="20"/>
                  <w:lang w:val="en-US"/>
                </w:rPr>
                <w:t>11</w:t>
              </w:r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C213C1" w:rsidRPr="00BD5837" w:rsidRDefault="00C213C1" w:rsidP="00860F2B">
            <w:pPr>
              <w:pStyle w:val="affff1"/>
              <w:ind w:left="0"/>
              <w:rPr>
                <w:ins w:id="3476" w:author="Автор"/>
                <w:sz w:val="20"/>
                <w:szCs w:val="20"/>
                <w:lang w:val="en-US"/>
              </w:rPr>
            </w:pPr>
            <w:ins w:id="3477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C213C1" w:rsidRPr="004E4FDF" w:rsidRDefault="00C213C1" w:rsidP="00860F2B">
            <w:pPr>
              <w:pStyle w:val="affff1"/>
              <w:ind w:left="0"/>
              <w:rPr>
                <w:ins w:id="3478" w:author="Автор"/>
                <w:sz w:val="20"/>
                <w:szCs w:val="20"/>
              </w:rPr>
            </w:pPr>
            <w:ins w:id="3479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C213C1" w:rsidRPr="0009076A" w:rsidRDefault="00C213C1" w:rsidP="00860F2B">
            <w:pPr>
              <w:pStyle w:val="affff1"/>
              <w:ind w:left="0"/>
              <w:rPr>
                <w:ins w:id="3480" w:author="Автор"/>
                <w:sz w:val="20"/>
                <w:szCs w:val="20"/>
              </w:rPr>
            </w:pPr>
          </w:p>
        </w:tc>
      </w:tr>
    </w:tbl>
    <w:p w:rsidR="00C213C1" w:rsidRPr="0060371E" w:rsidRDefault="00C213C1" w:rsidP="00C213C1">
      <w:pPr>
        <w:rPr>
          <w:ins w:id="3481" w:author="Автор"/>
        </w:rPr>
      </w:pPr>
    </w:p>
    <w:p w:rsidR="00C213C1" w:rsidRDefault="00C213C1" w:rsidP="00C213C1">
      <w:pPr>
        <w:pStyle w:val="30"/>
        <w:ind w:left="709"/>
        <w:rPr>
          <w:ins w:id="3482" w:author="Автор"/>
        </w:rPr>
      </w:pPr>
      <w:bookmarkStart w:id="3483" w:name="_Toc414982450"/>
      <w:ins w:id="3484" w:author="Автор">
        <w:r>
          <w:t>Контрольные примеры</w:t>
        </w:r>
        <w:bookmarkEnd w:id="3483"/>
      </w:ins>
    </w:p>
    <w:p w:rsidR="00C213C1" w:rsidRPr="0049359F" w:rsidRDefault="00C213C1" w:rsidP="00C213C1">
      <w:pPr>
        <w:pStyle w:val="af7"/>
        <w:rPr>
          <w:ins w:id="3485" w:author="Автор"/>
          <w:b/>
          <w:lang w:val="en-US"/>
        </w:rPr>
      </w:pPr>
      <w:ins w:id="3486" w:author="Автор">
        <w:r w:rsidRPr="00916933">
          <w:rPr>
            <w:b/>
          </w:rPr>
          <w:t>Запрос</w:t>
        </w:r>
      </w:ins>
    </w:p>
    <w:p w:rsidR="00C213C1" w:rsidRDefault="00C213C1" w:rsidP="00C213C1">
      <w:pPr>
        <w:pStyle w:val="af7"/>
        <w:rPr>
          <w:ins w:id="3487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213C1" w:rsidTr="00860F2B">
        <w:trPr>
          <w:ins w:id="3488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7855B0" w:rsidRPr="007855B0" w:rsidRDefault="007855B0" w:rsidP="007855B0">
            <w:pPr>
              <w:spacing w:line="240" w:lineRule="auto"/>
              <w:jc w:val="left"/>
              <w:rPr>
                <w:ins w:id="3489" w:author="Автор"/>
                <w:i/>
                <w:sz w:val="20"/>
                <w:szCs w:val="20"/>
                <w:lang w:val="en-US"/>
              </w:rPr>
            </w:pPr>
            <w:ins w:id="3490" w:author="Автор">
              <w:r w:rsidRPr="007855B0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491" w:author="Автор"/>
                <w:i/>
                <w:sz w:val="20"/>
                <w:szCs w:val="20"/>
                <w:lang w:val="en-US"/>
              </w:rPr>
            </w:pPr>
            <w:ins w:id="3492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493" w:author="Автор"/>
                <w:i/>
                <w:sz w:val="20"/>
                <w:szCs w:val="20"/>
                <w:lang w:val="en-US"/>
              </w:rPr>
            </w:pPr>
            <w:ins w:id="3494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495" w:author="Автор"/>
                <w:i/>
                <w:sz w:val="20"/>
                <w:szCs w:val="20"/>
                <w:lang w:val="en-US"/>
              </w:rPr>
            </w:pPr>
            <w:ins w:id="3496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&lt;soap:getVisitorsSummaryByDate&gt;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497" w:author="Автор"/>
                <w:i/>
                <w:sz w:val="20"/>
                <w:szCs w:val="20"/>
                <w:lang w:val="en-US"/>
              </w:rPr>
            </w:pPr>
            <w:ins w:id="3498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499" w:author="Автор"/>
                <w:i/>
                <w:sz w:val="20"/>
                <w:szCs w:val="20"/>
                <w:lang w:val="en-US"/>
              </w:rPr>
            </w:pPr>
            <w:ins w:id="3500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&lt;dateTime&gt;1411638986000&lt;/dateTime&gt;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01" w:author="Автор"/>
                <w:i/>
                <w:sz w:val="20"/>
                <w:szCs w:val="20"/>
                <w:lang w:val="en-US"/>
              </w:rPr>
            </w:pPr>
            <w:ins w:id="3502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&lt;/soap:getVisitorsSummaryByDate&gt;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03" w:author="Автор"/>
                <w:i/>
                <w:sz w:val="20"/>
                <w:szCs w:val="20"/>
                <w:lang w:val="en-US"/>
              </w:rPr>
            </w:pPr>
            <w:ins w:id="3504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C213C1" w:rsidRPr="00ED47C8" w:rsidRDefault="007855B0" w:rsidP="007855B0">
            <w:pPr>
              <w:spacing w:line="240" w:lineRule="auto"/>
              <w:jc w:val="left"/>
              <w:rPr>
                <w:ins w:id="3505" w:author="Автор"/>
              </w:rPr>
            </w:pPr>
            <w:ins w:id="3506" w:author="Автор">
              <w:r w:rsidRPr="007855B0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C213C1" w:rsidRDefault="00C213C1" w:rsidP="00C213C1">
      <w:pPr>
        <w:rPr>
          <w:ins w:id="3507" w:author="Автор"/>
        </w:rPr>
      </w:pPr>
    </w:p>
    <w:p w:rsidR="00C213C1" w:rsidRDefault="00C213C1" w:rsidP="00C213C1">
      <w:pPr>
        <w:pStyle w:val="af7"/>
        <w:rPr>
          <w:ins w:id="3508" w:author="Автор"/>
          <w:b/>
        </w:rPr>
      </w:pPr>
      <w:ins w:id="3509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C213C1" w:rsidRDefault="00C213C1" w:rsidP="00C213C1">
      <w:pPr>
        <w:pStyle w:val="af7"/>
        <w:rPr>
          <w:ins w:id="3510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213C1" w:rsidTr="00860F2B">
        <w:trPr>
          <w:ins w:id="3511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7855B0" w:rsidRPr="007855B0" w:rsidRDefault="007855B0" w:rsidP="007855B0">
            <w:pPr>
              <w:spacing w:line="240" w:lineRule="auto"/>
              <w:jc w:val="left"/>
              <w:rPr>
                <w:ins w:id="3512" w:author="Автор"/>
                <w:i/>
                <w:sz w:val="20"/>
                <w:szCs w:val="20"/>
                <w:lang w:val="en-US"/>
              </w:rPr>
            </w:pPr>
            <w:ins w:id="3513" w:author="Автор">
              <w:r w:rsidRPr="007855B0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14" w:author="Автор"/>
                <w:i/>
                <w:sz w:val="20"/>
                <w:szCs w:val="20"/>
                <w:lang w:val="en-US"/>
              </w:rPr>
            </w:pPr>
            <w:ins w:id="3515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16" w:author="Автор"/>
                <w:i/>
                <w:sz w:val="20"/>
                <w:szCs w:val="20"/>
                <w:lang w:val="en-US"/>
              </w:rPr>
            </w:pPr>
            <w:ins w:id="3517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&lt;ns2:getVisitorsSummaryByDateResponse xmlns:ns2="http://soap.integra.partner.web.processor.ecafe.axetta.ru/"&gt;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18" w:author="Автор"/>
                <w:i/>
                <w:sz w:val="20"/>
                <w:szCs w:val="20"/>
                <w:lang w:val="en-US"/>
              </w:rPr>
            </w:pPr>
            <w:ins w:id="3519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20" w:author="Автор"/>
                <w:i/>
                <w:sz w:val="20"/>
                <w:szCs w:val="20"/>
                <w:lang w:val="en-US"/>
              </w:rPr>
            </w:pPr>
            <w:ins w:id="3521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22" w:author="Автор"/>
                <w:i/>
                <w:sz w:val="20"/>
                <w:szCs w:val="20"/>
                <w:lang w:val="en-US"/>
              </w:rPr>
            </w:pPr>
            <w:ins w:id="3523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   &lt;description&gt;Ok.&lt;/description&gt;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24" w:author="Автор"/>
                <w:i/>
                <w:sz w:val="20"/>
                <w:szCs w:val="20"/>
                <w:lang w:val="en-US"/>
              </w:rPr>
            </w:pPr>
            <w:ins w:id="3525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   &lt;orgsList&gt;</w:t>
              </w:r>
            </w:ins>
          </w:p>
          <w:p w:rsidR="00CB670C" w:rsidRPr="00CB670C" w:rsidRDefault="00CB670C" w:rsidP="00CB670C">
            <w:pPr>
              <w:spacing w:line="240" w:lineRule="auto"/>
              <w:jc w:val="left"/>
              <w:rPr>
                <w:ins w:id="3526" w:author="Автор"/>
                <w:i/>
                <w:sz w:val="20"/>
                <w:szCs w:val="20"/>
                <w:lang w:val="en-US"/>
              </w:rPr>
            </w:pPr>
            <w:ins w:id="3527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               </w:t>
              </w:r>
              <w:r w:rsidRPr="00CB670C">
                <w:rPr>
                  <w:i/>
                  <w:sz w:val="20"/>
                  <w:szCs w:val="20"/>
                  <w:lang w:val="en-US"/>
                </w:rPr>
                <w:t>&lt;org id="38" studentsTotal="1" studentsInside="1" employee="0" others1="0" others2="0" others3="0" cardless="0" exitsCardless="0"/&gt;</w:t>
              </w:r>
            </w:ins>
          </w:p>
          <w:p w:rsidR="007855B0" w:rsidRPr="007855B0" w:rsidDel="00CB670C" w:rsidRDefault="00CB670C" w:rsidP="00CB670C">
            <w:pPr>
              <w:spacing w:line="240" w:lineRule="auto"/>
              <w:jc w:val="left"/>
              <w:rPr>
                <w:ins w:id="3528" w:author="Автор"/>
                <w:del w:id="3529" w:author="Автор"/>
                <w:i/>
                <w:sz w:val="20"/>
                <w:szCs w:val="20"/>
                <w:lang w:val="en-US"/>
              </w:rPr>
            </w:pPr>
            <w:ins w:id="3530" w:author="Автор">
              <w:r w:rsidRPr="00CB670C">
                <w:rPr>
                  <w:i/>
                  <w:sz w:val="20"/>
                  <w:szCs w:val="20"/>
                  <w:lang w:val="en-US"/>
                </w:rPr>
                <w:t xml:space="preserve">               </w:t>
              </w:r>
              <w:r>
                <w:rPr>
                  <w:i/>
                  <w:sz w:val="20"/>
                  <w:szCs w:val="20"/>
                  <w:lang w:val="en-US"/>
                </w:rPr>
                <w:t xml:space="preserve">         </w:t>
              </w:r>
              <w:r w:rsidRPr="00CB670C">
                <w:rPr>
                  <w:i/>
                  <w:sz w:val="20"/>
                  <w:szCs w:val="20"/>
                  <w:lang w:val="en-US"/>
                </w:rPr>
                <w:t>&lt;org id="37" studentsTotal="3" studentsInside="2" employee="0" others1="0" others2="0" others3="0" cardless="0" exitsCardless="0"/&gt;</w:t>
              </w:r>
              <w:r w:rsidRPr="00CB670C">
                <w:rPr>
                  <w:i/>
                  <w:sz w:val="20"/>
                  <w:szCs w:val="20"/>
                  <w:lang w:val="en-US"/>
                </w:rPr>
                <w:cr/>
              </w:r>
              <w:del w:id="3531" w:author="Автор">
                <w:r w:rsidR="007855B0" w:rsidRPr="007855B0" w:rsidDel="00CB670C">
                  <w:rPr>
                    <w:i/>
                    <w:sz w:val="20"/>
                    <w:szCs w:val="20"/>
                    <w:lang w:val="en-US"/>
                  </w:rPr>
                  <w:delText xml:space="preserve">               &lt;org id="37" students="2" employee="0" others="0" cardless="0" exitsCardless="0"/&gt;</w:delText>
                </w:r>
              </w:del>
            </w:ins>
          </w:p>
          <w:p w:rsidR="007855B0" w:rsidRPr="007855B0" w:rsidDel="00CB670C" w:rsidRDefault="007855B0" w:rsidP="007855B0">
            <w:pPr>
              <w:spacing w:line="240" w:lineRule="auto"/>
              <w:jc w:val="left"/>
              <w:rPr>
                <w:ins w:id="3532" w:author="Автор"/>
                <w:del w:id="3533" w:author="Автор"/>
                <w:i/>
                <w:sz w:val="20"/>
                <w:szCs w:val="20"/>
                <w:lang w:val="en-US"/>
              </w:rPr>
            </w:pPr>
            <w:ins w:id="3534" w:author="Автор">
              <w:del w:id="3535" w:author="Автор">
                <w:r w:rsidRPr="007855B0" w:rsidDel="00CB670C">
                  <w:rPr>
                    <w:i/>
                    <w:sz w:val="20"/>
                    <w:szCs w:val="20"/>
                    <w:lang w:val="en-US"/>
                  </w:rPr>
                  <w:delText xml:space="preserve">               &lt;org id="38" students="1" employee="0" others="0" cardless="0" exitsCardless="0"/&gt;</w:delText>
                </w:r>
              </w:del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36" w:author="Автор"/>
                <w:i/>
                <w:sz w:val="20"/>
                <w:szCs w:val="20"/>
                <w:lang w:val="en-US"/>
              </w:rPr>
            </w:pPr>
            <w:ins w:id="3537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   &lt;/orgsList&gt;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38" w:author="Автор"/>
                <w:i/>
                <w:sz w:val="20"/>
                <w:szCs w:val="20"/>
                <w:lang w:val="en-US"/>
              </w:rPr>
            </w:pPr>
            <w:ins w:id="3539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40" w:author="Автор"/>
                <w:i/>
                <w:sz w:val="20"/>
                <w:szCs w:val="20"/>
                <w:lang w:val="en-US"/>
              </w:rPr>
            </w:pPr>
            <w:ins w:id="3541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&lt;/ns2:getVisitorsSummaryByDateResponse&gt;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3542" w:author="Автор"/>
                <w:i/>
                <w:sz w:val="20"/>
                <w:szCs w:val="20"/>
                <w:lang w:val="en-US"/>
              </w:rPr>
            </w:pPr>
            <w:ins w:id="3543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C213C1" w:rsidRDefault="007855B0" w:rsidP="007855B0">
            <w:pPr>
              <w:spacing w:line="240" w:lineRule="auto"/>
              <w:jc w:val="left"/>
              <w:rPr>
                <w:ins w:id="3544" w:author="Автор"/>
              </w:rPr>
            </w:pPr>
            <w:ins w:id="3545" w:author="Автор">
              <w:r w:rsidRPr="007855B0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147D09" w:rsidRDefault="00147D09" w:rsidP="00147D09">
      <w:pPr>
        <w:pStyle w:val="af7"/>
        <w:rPr>
          <w:ins w:id="3546" w:author="Автор"/>
          <w:b/>
          <w:color w:val="A6A6A6"/>
          <w:lang w:val="en-US"/>
        </w:rPr>
      </w:pPr>
    </w:p>
    <w:p w:rsidR="00813628" w:rsidRDefault="00813628" w:rsidP="00534557">
      <w:pPr>
        <w:pStyle w:val="af7"/>
        <w:rPr>
          <w:b/>
          <w:color w:val="A6A6A6"/>
          <w:lang w:val="en-US"/>
        </w:rPr>
      </w:pPr>
    </w:p>
    <w:p w:rsidR="00C115CA" w:rsidRDefault="00C115C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38149F" w:rsidRPr="00A75305" w:rsidRDefault="00A75305" w:rsidP="00C115CA">
      <w:pPr>
        <w:pStyle w:val="12"/>
        <w:numPr>
          <w:ilvl w:val="0"/>
          <w:numId w:val="0"/>
        </w:numPr>
      </w:pPr>
      <w:bookmarkStart w:id="3547" w:name="_Toc414982451"/>
      <w:r w:rsidRPr="00A75305">
        <w:lastRenderedPageBreak/>
        <w:t>П</w:t>
      </w:r>
      <w:r w:rsidR="0038149F" w:rsidRPr="00A75305">
        <w:t>риложения</w:t>
      </w:r>
      <w:bookmarkEnd w:id="3547"/>
    </w:p>
    <w:p w:rsidR="0038149F" w:rsidRPr="00C115CA" w:rsidRDefault="0038149F" w:rsidP="0038149F">
      <w:pPr>
        <w:pStyle w:val="23"/>
        <w:rPr>
          <w:lang w:val="en-US"/>
          <w:rPrChange w:id="3548" w:author="Автор">
            <w:rPr/>
          </w:rPrChange>
        </w:rPr>
      </w:pPr>
      <w:bookmarkStart w:id="3549" w:name="_Toc414982452"/>
      <w:r w:rsidRPr="0038149F">
        <w:t>Описание сервиса (WSDL)</w:t>
      </w:r>
      <w:bookmarkEnd w:id="3549"/>
    </w:p>
    <w:p w:rsidR="009712E5" w:rsidRPr="00C115CA" w:rsidRDefault="009712E5" w:rsidP="009712E5">
      <w:pPr>
        <w:pStyle w:val="af7"/>
        <w:rPr>
          <w:color w:val="A6A6A6"/>
          <w:lang w:val="en-US"/>
          <w:rPrChange w:id="3550" w:author="Автор">
            <w:rPr>
              <w:color w:val="A6A6A6"/>
            </w:rPr>
          </w:rPrChange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CB670C" w:rsidTr="001E1144">
        <w:tc>
          <w:tcPr>
            <w:tcW w:w="10171" w:type="dxa"/>
            <w:shd w:val="clear" w:color="auto" w:fill="F2F2F2" w:themeFill="background1" w:themeFillShade="F2"/>
          </w:tcPr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1" w:author="Автор"/>
                <w:b/>
                <w:color w:val="A6A6A6"/>
                <w:sz w:val="16"/>
                <w:szCs w:val="20"/>
                <w:lang w:val="en-US"/>
              </w:rPr>
            </w:pPr>
            <w:ins w:id="35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&lt;wsdl:definitions name="ClientRoomControllerWSService" targetNamespace="http://soap.integra.partner.web.processor.ecafe.axetta.ru/" xmlns:ns1="http://schemas.xmlsoap.org/soap/http" xmlns:soap="http://schemas.xmlsoap.org/wsdl/soap/" xmlns:tns="http://soap.integra.partner.web.processor.ecafe.axetta.ru/" xmlns:wsdl="http://schemas.xmlsoap.org/wsdl/" xmlns:xsd="http://www.w3.org/2001/XMLSchema"&gt;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3" w:author="Автор"/>
                <w:b/>
                <w:color w:val="A6A6A6"/>
                <w:sz w:val="16"/>
                <w:szCs w:val="20"/>
                <w:lang w:val="en-US"/>
              </w:rPr>
            </w:pPr>
            <w:ins w:id="35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&lt;wsdl:types&gt;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5" w:author="Автор"/>
                <w:b/>
                <w:color w:val="A6A6A6"/>
                <w:sz w:val="16"/>
                <w:szCs w:val="20"/>
                <w:lang w:val="en-US"/>
              </w:rPr>
            </w:pPr>
            <w:ins w:id="35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&lt;xs:schema elementFormDefault="unqualified" targetNamespace="http://soap.integra.partner.web.processor.ecafe.axetta.ru/" version="1.0" xmlns:tns="http://soap.integra.partner.web.processor.ecafe.axetta.ru/" xmlns:xs="http://www.w3.org/2001/XMLSchema"&gt;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7" w:author="Автор"/>
                <w:b/>
                <w:color w:val="A6A6A6"/>
                <w:sz w:val="16"/>
                <w:szCs w:val="20"/>
                <w:lang w:val="en-US"/>
              </w:rPr>
            </w:pPr>
            <w:ins w:id="35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name="ComplexInfo" type="tns:complexInfoExt"/&gt;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9" w:author="Автор"/>
                <w:b/>
                <w:color w:val="A6A6A6"/>
                <w:sz w:val="16"/>
                <w:szCs w:val="20"/>
                <w:lang w:val="en-US"/>
              </w:rPr>
            </w:pPr>
            <w:ins w:id="35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name="ComplexInfoList" type="tns:complexInfoList"/&gt;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1" w:author="Автор"/>
                <w:b/>
                <w:color w:val="A6A6A6"/>
                <w:sz w:val="16"/>
                <w:szCs w:val="20"/>
                <w:lang w:val="en-US"/>
              </w:rPr>
            </w:pPr>
            <w:ins w:id="35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name="ComplexInfoResult" type="tns:complexInfoResult"/&gt;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3" w:author="Автор"/>
                <w:b/>
                <w:color w:val="A6A6A6"/>
                <w:sz w:val="16"/>
                <w:szCs w:val="20"/>
                <w:lang w:val="en-US"/>
              </w:rPr>
            </w:pPr>
            <w:ins w:id="35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name="CycleDiagram" type="tns:cycleDiagramOut"/&gt;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5" w:author="Автор"/>
                <w:b/>
                <w:color w:val="A6A6A6"/>
                <w:sz w:val="16"/>
                <w:szCs w:val="20"/>
                <w:lang w:val="en-US"/>
              </w:rPr>
            </w:pPr>
            <w:ins w:id="35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name="Data"&gt;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7" w:author="Автор"/>
                <w:b/>
                <w:color w:val="A6A6A6"/>
                <w:sz w:val="16"/>
                <w:szCs w:val="20"/>
                <w:lang w:val="en-US"/>
              </w:rPr>
            </w:pPr>
            <w:ins w:id="35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9" w:author="Автор"/>
                <w:b/>
                <w:color w:val="A6A6A6"/>
                <w:sz w:val="16"/>
                <w:szCs w:val="20"/>
                <w:lang w:val="en-US"/>
              </w:rPr>
            </w:pPr>
            <w:ins w:id="35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1" w:author="Автор"/>
                <w:b/>
                <w:color w:val="A6A6A6"/>
                <w:sz w:val="16"/>
                <w:szCs w:val="20"/>
                <w:lang w:val="en-US"/>
              </w:rPr>
            </w:pPr>
            <w:ins w:id="35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name="ClientSummary" type="tns:ClientSummary"/&gt;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3" w:author="Автор"/>
                <w:b/>
                <w:color w:val="A6A6A6"/>
                <w:sz w:val="16"/>
                <w:szCs w:val="20"/>
                <w:lang w:val="en-US"/>
              </w:rPr>
            </w:pPr>
            <w:ins w:id="35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name="ClientSummaryExt" type="tns:ClientSummaryExt"/&gt;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5" w:author="Автор"/>
                <w:b/>
                <w:color w:val="A6A6A6"/>
                <w:sz w:val="16"/>
                <w:szCs w:val="20"/>
                <w:lang w:val="en-US"/>
              </w:rPr>
            </w:pPr>
            <w:ins w:id="35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name="PurchaseList" type="tns:PurchaseList"/&gt;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7" w:author="Автор"/>
                <w:b/>
                <w:color w:val="A6A6A6"/>
                <w:sz w:val="16"/>
                <w:szCs w:val="20"/>
                <w:lang w:val="en-US"/>
              </w:rPr>
            </w:pPr>
            <w:ins w:id="35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name="PurchaseListExt" type="tns:PurchaseListExt"/&gt;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9" w:author="Автор"/>
                <w:b/>
                <w:color w:val="A6A6A6"/>
                <w:sz w:val="16"/>
                <w:szCs w:val="20"/>
                <w:lang w:val="en-US"/>
              </w:rPr>
            </w:pPr>
            <w:ins w:id="35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name="PaymentList" type="tns:PaymentList"/&gt;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1" w:author="Автор"/>
                <w:b/>
                <w:color w:val="A6A6A6"/>
                <w:sz w:val="16"/>
                <w:szCs w:val="20"/>
                <w:lang w:val="en-US"/>
              </w:rPr>
            </w:pPr>
            <w:ins w:id="35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name="MenuList" type="tns:MenuList"/&gt;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3" w:author="Автор"/>
                <w:b/>
                <w:color w:val="A6A6A6"/>
                <w:sz w:val="16"/>
                <w:szCs w:val="20"/>
                <w:lang w:val="en-US"/>
              </w:rPr>
            </w:pPr>
            <w:ins w:id="35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name="MenuListExt" type="tns:MenuListExt"/&gt;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5" w:author="Автор"/>
                <w:b/>
                <w:color w:val="A6A6A6"/>
                <w:sz w:val="16"/>
                <w:szCs w:val="20"/>
                <w:lang w:val="en-US"/>
              </w:rPr>
            </w:pPr>
            <w:ins w:id="35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name="CardList" type="tns:CardList"/&gt;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7" w:author="Автор"/>
                <w:b/>
                <w:color w:val="A6A6A6"/>
                <w:sz w:val="16"/>
                <w:szCs w:val="20"/>
                <w:lang w:val="en-US"/>
              </w:rPr>
            </w:pPr>
            <w:ins w:id="35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name="EnterEventList" type="tns:EnterEventList"/&gt;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9" w:author="Автор"/>
                <w:b/>
                <w:color w:val="A6A6A6"/>
                <w:sz w:val="16"/>
                <w:szCs w:val="20"/>
                <w:lang w:val="en-US"/>
              </w:rPr>
            </w:pPr>
            <w:ins w:id="35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name="EnterEventWithRepList" type="tns:EnterEventWithRepList"/&gt;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1" w:author="Автор"/>
                <w:b/>
                <w:color w:val="A6A6A6"/>
                <w:sz w:val="16"/>
                <w:szCs w:val="20"/>
                <w:lang w:val="en-US"/>
              </w:rPr>
            </w:pPr>
            <w:ins w:id="35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name="CirculationItemList" type="tns:CirculationItemList"/&gt;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3" w:author="Автор"/>
                <w:b/>
                <w:color w:val="A6A6A6"/>
                <w:sz w:val="16"/>
                <w:szCs w:val="20"/>
                <w:lang w:val="en-US"/>
              </w:rPr>
            </w:pPr>
            <w:ins w:id="35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name="PublicationItemList" type="tns:PublicationItemList"/&gt;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5" w:author="Автор"/>
                <w:b/>
                <w:color w:val="A6A6A6"/>
                <w:sz w:val="16"/>
                <w:szCs w:val="20"/>
                <w:lang w:val="en-US"/>
              </w:rPr>
            </w:pPr>
            <w:ins w:id="35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name="ComplexDateList" type="tns:ComplexDateList"/&gt;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7" w:author="Автор"/>
                <w:b/>
                <w:color w:val="A6A6A6"/>
                <w:sz w:val="16"/>
                <w:szCs w:val="20"/>
                <w:lang w:val="en-US"/>
              </w:rPr>
            </w:pPr>
            <w:ins w:id="35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name="QuestionaryList" type="tns:QuestionaryList"/&gt;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9" w:author="Автор"/>
                <w:b/>
                <w:color w:val="A6A6A6"/>
                <w:sz w:val="16"/>
                <w:szCs w:val="20"/>
                <w:lang w:val="en-US"/>
              </w:rPr>
            </w:pPr>
            <w:ins w:id="36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name="ClientRepresentativesList" type="tns:ClientRepresentativesList"/&gt;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1" w:author="Автор"/>
                <w:b/>
                <w:color w:val="A6A6A6"/>
                <w:sz w:val="16"/>
                <w:szCs w:val="20"/>
                <w:lang w:val="en-US"/>
              </w:rPr>
            </w:pPr>
            <w:ins w:id="36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3" w:author="Автор"/>
                <w:b/>
                <w:color w:val="A6A6A6"/>
                <w:sz w:val="16"/>
                <w:szCs w:val="20"/>
                <w:lang w:val="en-US"/>
              </w:rPr>
            </w:pPr>
            <w:ins w:id="36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name="AmountForCondition" type="xs:int" use="required"/&gt;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5" w:author="Автор"/>
                <w:b/>
                <w:color w:val="A6A6A6"/>
                <w:sz w:val="16"/>
                <w:szCs w:val="20"/>
                <w:lang w:val="en-US"/>
              </w:rPr>
            </w:pPr>
            <w:ins w:id="36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name="IdOfContract"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7" w:author="Автор"/>
                <w:b/>
                <w:color w:val="A6A6A6"/>
                <w:sz w:val="16"/>
                <w:szCs w:val="20"/>
                <w:lang w:val="en-US"/>
              </w:rPr>
            </w:pPr>
            <w:ins w:id="36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9" w:author="Автор"/>
                <w:b/>
                <w:color w:val="A6A6A6"/>
                <w:sz w:val="16"/>
                <w:szCs w:val="20"/>
                <w:lang w:val="en-US"/>
              </w:rPr>
            </w:pPr>
            <w:ins w:id="36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1" w:author="Автор"/>
                <w:b/>
                <w:color w:val="A6A6A6"/>
                <w:sz w:val="16"/>
                <w:szCs w:val="20"/>
                <w:lang w:val="en-US"/>
              </w:rPr>
            </w:pPr>
            <w:ins w:id="36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3" w:author="Автор"/>
                <w:b/>
                <w:color w:val="A6A6A6"/>
                <w:sz w:val="16"/>
                <w:szCs w:val="20"/>
                <w:lang w:val="en-US"/>
              </w:rPr>
            </w:pPr>
            <w:ins w:id="36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&lt;/xs:element&gt;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5" w:author="Автор"/>
                <w:b/>
                <w:color w:val="A6A6A6"/>
                <w:sz w:val="16"/>
                <w:szCs w:val="20"/>
                <w:lang w:val="en-US"/>
              </w:rPr>
            </w:pPr>
            <w:ins w:id="36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name="activateCurrentSubscriptionFeeding" type="tns:activateCurrentSubscriptionFeeding"/&gt;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7" w:author="Автор"/>
                <w:b/>
                <w:color w:val="A6A6A6"/>
                <w:sz w:val="16"/>
                <w:szCs w:val="20"/>
                <w:lang w:val="en-US"/>
              </w:rPr>
            </w:pPr>
            <w:ins w:id="36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name="activateCurrentSubscriptionFeedingResponse" type="tns:activateCurrentSubscriptionFeedingResponse"/&gt;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9" w:author="Автор"/>
                <w:b/>
                <w:color w:val="A6A6A6"/>
                <w:sz w:val="16"/>
                <w:szCs w:val="20"/>
                <w:lang w:val="en-US"/>
              </w:rPr>
            </w:pPr>
            <w:ins w:id="36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name="activateLinkingToken" type="tns:activateLinkingToken"/&gt;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1" w:author="Автор"/>
                <w:b/>
                <w:color w:val="A6A6A6"/>
                <w:sz w:val="16"/>
                <w:szCs w:val="20"/>
                <w:lang w:val="en-US"/>
              </w:rPr>
            </w:pPr>
            <w:ins w:id="36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name="activateLinkingTokenResponse" type="tns:activateLinkingTokenResponse"/&gt;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3" w:author="Автор"/>
                <w:b/>
                <w:color w:val="A6A6A6"/>
                <w:sz w:val="16"/>
                <w:szCs w:val="20"/>
                <w:lang w:val="en-US"/>
              </w:rPr>
            </w:pPr>
            <w:ins w:id="36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name="addProhibition" type="tns:addProhibition"/&gt;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5" w:author="Автор"/>
                <w:b/>
                <w:color w:val="A6A6A6"/>
                <w:sz w:val="16"/>
                <w:szCs w:val="20"/>
                <w:lang w:val="en-US"/>
              </w:rPr>
            </w:pPr>
            <w:ins w:id="36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name="addProhibitionResponse" type="tns:addProhibitionResponse"/&gt;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7" w:author="Автор"/>
                <w:b/>
                <w:color w:val="A6A6A6"/>
                <w:sz w:val="16"/>
                <w:szCs w:val="20"/>
                <w:lang w:val="en-US"/>
              </w:rPr>
            </w:pPr>
            <w:ins w:id="36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name="attachGuardSan" type="tns:attachGuardSan"/&gt;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9" w:author="Автор"/>
                <w:b/>
                <w:color w:val="A6A6A6"/>
                <w:sz w:val="16"/>
                <w:szCs w:val="20"/>
                <w:lang w:val="en-US"/>
              </w:rPr>
            </w:pPr>
            <w:ins w:id="36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name="attachGuardSanBySan" type="tns:attachGuardSanBySan"/&gt;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1" w:author="Автор"/>
                <w:b/>
                <w:color w:val="A6A6A6"/>
                <w:sz w:val="16"/>
                <w:szCs w:val="20"/>
                <w:lang w:val="en-US"/>
              </w:rPr>
            </w:pPr>
            <w:ins w:id="36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name="attachGuardSanBySanResponse" type="tns:attachGuardSanBySanResponse"/&gt;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3" w:author="Автор"/>
                <w:b/>
                <w:color w:val="A6A6A6"/>
                <w:sz w:val="16"/>
                <w:szCs w:val="20"/>
                <w:lang w:val="en-US"/>
              </w:rPr>
            </w:pPr>
            <w:ins w:id="36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name="attachGuardSanResponse" type="tns:attachGuardSanResponse"/&gt;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5" w:author="Автор"/>
                <w:b/>
                <w:color w:val="A6A6A6"/>
                <w:sz w:val="16"/>
                <w:szCs w:val="20"/>
                <w:lang w:val="en-US"/>
              </w:rPr>
            </w:pPr>
            <w:ins w:id="36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name="authorizeClient" type="tns:authorizeClient"/&gt;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7" w:author="Автор"/>
                <w:b/>
                <w:color w:val="A6A6A6"/>
                <w:sz w:val="16"/>
                <w:szCs w:val="20"/>
                <w:lang w:val="en-US"/>
              </w:rPr>
            </w:pPr>
            <w:ins w:id="36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name="authorizeClientResponse" type="tns:authorizeClientResponse"/&gt;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9" w:author="Автор"/>
                <w:b/>
                <w:color w:val="A6A6A6"/>
                <w:sz w:val="16"/>
                <w:szCs w:val="20"/>
                <w:lang w:val="en-US"/>
              </w:rPr>
            </w:pPr>
            <w:ins w:id="36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name="cancelSubscriptionFeeding" type="tns:cancelSubscriptionFeeding"/&gt;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1" w:author="Автор"/>
                <w:b/>
                <w:color w:val="A6A6A6"/>
                <w:sz w:val="16"/>
                <w:szCs w:val="20"/>
                <w:lang w:val="en-US"/>
              </w:rPr>
            </w:pPr>
            <w:ins w:id="36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name="cancelSubscriptionFeedingBySan" type="tns:cancelSubscriptionFeedingBySan"/&gt;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3" w:author="Автор"/>
                <w:b/>
                <w:color w:val="A6A6A6"/>
                <w:sz w:val="16"/>
                <w:szCs w:val="20"/>
                <w:lang w:val="en-US"/>
              </w:rPr>
            </w:pPr>
            <w:ins w:id="36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name="cancelSubscriptionFeedingBySanResponse" type="tns:cancelSubscriptionFeedingBySanResponse"/&gt;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5" w:author="Автор"/>
                <w:b/>
                <w:color w:val="A6A6A6"/>
                <w:sz w:val="16"/>
                <w:szCs w:val="20"/>
                <w:lang w:val="en-US"/>
              </w:rPr>
            </w:pPr>
            <w:ins w:id="36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name="cancelSubscriptionFeedingResponse" type="tns:cancelSubscriptionFeedingResponse"/&gt;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7" w:author="Автор"/>
                <w:b/>
                <w:color w:val="A6A6A6"/>
                <w:sz w:val="16"/>
                <w:szCs w:val="20"/>
                <w:lang w:val="en-US"/>
              </w:rPr>
            </w:pPr>
            <w:ins w:id="36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name="changeComplaintStatusToConsideration" type="tns:changeComplaintStatusToConsideration"/&gt;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9" w:author="Автор"/>
                <w:b/>
                <w:color w:val="A6A6A6"/>
                <w:sz w:val="16"/>
                <w:szCs w:val="20"/>
                <w:lang w:val="en-US"/>
              </w:rPr>
            </w:pPr>
            <w:ins w:id="36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name="changeComplaintStatusToConsiderationResponse" type="tns:changeComplaintStatusToConsiderationResponse"/&gt;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1" w:author="Автор"/>
                <w:b/>
                <w:color w:val="A6A6A6"/>
                <w:sz w:val="16"/>
                <w:szCs w:val="20"/>
                <w:lang w:val="en-US"/>
              </w:rPr>
            </w:pPr>
            <w:ins w:id="36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name="changeComplaintStatusToInvestigation" type="tns:changeComplaintStatusToInvestigation"/&gt;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3" w:author="Автор"/>
                <w:b/>
                <w:color w:val="A6A6A6"/>
                <w:sz w:val="16"/>
                <w:szCs w:val="20"/>
                <w:lang w:val="en-US"/>
              </w:rPr>
            </w:pPr>
            <w:ins w:id="36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name="changeComplaintStatusToInvestigationResponse" type="tns:changeComplaintStatusToInvestigationResponse"/&gt;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5" w:author="Автор"/>
                <w:b/>
                <w:color w:val="A6A6A6"/>
                <w:sz w:val="16"/>
                <w:szCs w:val="20"/>
                <w:lang w:val="en-US"/>
              </w:rPr>
            </w:pPr>
            <w:ins w:id="36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name="changeEmail" type="tns:changeEmail"/&gt;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7" w:author="Автор"/>
                <w:b/>
                <w:color w:val="A6A6A6"/>
                <w:sz w:val="16"/>
                <w:szCs w:val="20"/>
                <w:lang w:val="en-US"/>
              </w:rPr>
            </w:pPr>
            <w:ins w:id="36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name="changeEmailResponse" type="tns:changeEmailResponse"/&gt;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9" w:author="Автор"/>
                <w:b/>
                <w:color w:val="A6A6A6"/>
                <w:sz w:val="16"/>
                <w:szCs w:val="20"/>
                <w:lang w:val="en-US"/>
              </w:rPr>
            </w:pPr>
            <w:ins w:id="36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name="changeExpenditureLimit" type="tns:changeExpenditureLimit"/&gt;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1" w:author="Автор"/>
                <w:b/>
                <w:color w:val="A6A6A6"/>
                <w:sz w:val="16"/>
                <w:szCs w:val="20"/>
                <w:lang w:val="en-US"/>
              </w:rPr>
            </w:pPr>
            <w:ins w:id="36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name="changeExpenditureLimitResponse" type="tns:changeExpenditureLimitResponse"/&gt;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3" w:author="Автор"/>
                <w:b/>
                <w:color w:val="A6A6A6"/>
                <w:sz w:val="16"/>
                <w:szCs w:val="20"/>
                <w:lang w:val="en-US"/>
              </w:rPr>
            </w:pPr>
            <w:ins w:id="36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name="changeMobilePhone" type="tns:changeMobilePhone"/&gt;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5" w:author="Автор"/>
                <w:b/>
                <w:color w:val="A6A6A6"/>
                <w:sz w:val="16"/>
                <w:szCs w:val="20"/>
                <w:lang w:val="en-US"/>
              </w:rPr>
            </w:pPr>
            <w:ins w:id="36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name="changeMobilePhoneResponse" type="tns:changeMobilePhoneResponse"/&gt;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7" w:author="Автор"/>
                <w:b/>
                <w:color w:val="A6A6A6"/>
                <w:sz w:val="16"/>
                <w:szCs w:val="20"/>
                <w:lang w:val="en-US"/>
              </w:rPr>
            </w:pPr>
            <w:ins w:id="36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name="changePassword" type="tns:changePassword"/&gt;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9" w:author="Автор"/>
                <w:b/>
                <w:color w:val="A6A6A6"/>
                <w:sz w:val="16"/>
                <w:szCs w:val="20"/>
                <w:lang w:val="en-US"/>
              </w:rPr>
            </w:pPr>
            <w:ins w:id="36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name="changePasswordResponse" type="tns:changePasswordResponse"/&gt;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1" w:author="Автор"/>
                <w:b/>
                <w:color w:val="A6A6A6"/>
                <w:sz w:val="16"/>
                <w:szCs w:val="20"/>
                <w:lang w:val="en-US"/>
              </w:rPr>
            </w:pPr>
            <w:ins w:id="36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name="changePaymentOrderStatus" type="tns:changePaymentOrderStatus"/&gt;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3" w:author="Автор"/>
                <w:b/>
                <w:color w:val="A6A6A6"/>
                <w:sz w:val="16"/>
                <w:szCs w:val="20"/>
                <w:lang w:val="en-US"/>
              </w:rPr>
            </w:pPr>
            <w:ins w:id="36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name="changePaymentOrderStatusResponse" type="tns:changePaymentOrderStatusResponse"/&gt;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5" w:author="Автор"/>
                <w:b/>
                <w:color w:val="A6A6A6"/>
                <w:sz w:val="16"/>
                <w:szCs w:val="20"/>
                <w:lang w:val="en-US"/>
              </w:rPr>
            </w:pPr>
            <w:ins w:id="36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name="changePersonalInfo" type="tns:changePersonalInfo"/&gt;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7" w:author="Автор"/>
                <w:b/>
                <w:color w:val="A6A6A6"/>
                <w:sz w:val="16"/>
                <w:szCs w:val="20"/>
                <w:lang w:val="en-US"/>
              </w:rPr>
            </w:pPr>
            <w:ins w:id="36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name="changePersonalInfoResponse" type="tns:changePersonalInfoResponse"/&gt;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9" w:author="Автор"/>
                <w:b/>
                <w:color w:val="A6A6A6"/>
                <w:sz w:val="16"/>
                <w:szCs w:val="20"/>
                <w:lang w:val="en-US"/>
              </w:rPr>
            </w:pPr>
            <w:ins w:id="36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name="checkPasswordRestoreRequest" type="tns:checkPasswordRestoreRequest"/&gt;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1" w:author="Автор"/>
                <w:b/>
                <w:color w:val="A6A6A6"/>
                <w:sz w:val="16"/>
                <w:szCs w:val="20"/>
                <w:lang w:val="en-US"/>
              </w:rPr>
            </w:pPr>
            <w:ins w:id="36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name="checkPasswordRestoreRequestResponse" type="tns:checkPasswordRestoreRequestResponse"/&gt;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3" w:author="Автор"/>
                <w:b/>
                <w:color w:val="A6A6A6"/>
                <w:sz w:val="16"/>
                <w:szCs w:val="20"/>
                <w:lang w:val="en-US"/>
              </w:rPr>
            </w:pPr>
            <w:ins w:id="36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name="createPaymentOrder" type="tns:createPaymentOrder"/&gt;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5" w:author="Автор"/>
                <w:b/>
                <w:color w:val="A6A6A6"/>
                <w:sz w:val="16"/>
                <w:szCs w:val="20"/>
                <w:lang w:val="en-US"/>
              </w:rPr>
            </w:pPr>
            <w:ins w:id="36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name="createPaymentOrderResponse" type="tns:createPaymentOrderResponse"/&gt;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7" w:author="Автор"/>
                <w:b/>
                <w:color w:val="A6A6A6"/>
                <w:sz w:val="16"/>
                <w:szCs w:val="20"/>
                <w:lang w:val="en-US"/>
              </w:rPr>
            </w:pPr>
            <w:ins w:id="36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name="detachGuardSan" type="tns:detachGuardSan"/&gt;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9" w:author="Автор"/>
                <w:b/>
                <w:color w:val="A6A6A6"/>
                <w:sz w:val="16"/>
                <w:szCs w:val="20"/>
                <w:lang w:val="en-US"/>
              </w:rPr>
            </w:pPr>
            <w:ins w:id="36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name="detachGuardSanBySan" type="tns:detachGuardSanBySan"/&gt;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1" w:author="Автор"/>
                <w:b/>
                <w:color w:val="A6A6A6"/>
                <w:sz w:val="16"/>
                <w:szCs w:val="20"/>
                <w:lang w:val="en-US"/>
              </w:rPr>
            </w:pPr>
            <w:ins w:id="36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name="detachGuardSanBySanResponse" type="tns:detachGuardSanBySanResponse"/&gt;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3" w:author="Автор"/>
                <w:b/>
                <w:color w:val="A6A6A6"/>
                <w:sz w:val="16"/>
                <w:szCs w:val="20"/>
                <w:lang w:val="en-US"/>
              </w:rPr>
            </w:pPr>
            <w:ins w:id="36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name="detachGuardSanResponse" type="tns:detachGuardSanResponse"/&gt;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5" w:author="Автор"/>
                <w:b/>
                <w:color w:val="A6A6A6"/>
                <w:sz w:val="16"/>
                <w:szCs w:val="20"/>
                <w:lang w:val="en-US"/>
              </w:rPr>
            </w:pPr>
            <w:ins w:id="36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name="enableNotificationByEmail" type="tns:enableNotificationByEmail"/&gt;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7" w:author="Автор"/>
                <w:b/>
                <w:color w:val="A6A6A6"/>
                <w:sz w:val="16"/>
                <w:szCs w:val="20"/>
                <w:lang w:val="en-US"/>
              </w:rPr>
            </w:pPr>
            <w:ins w:id="36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name="enableNotificationByEmailResponse" type="tns:enableNotificationByEmailResponse"/&gt;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9" w:author="Автор"/>
                <w:b/>
                <w:color w:val="A6A6A6"/>
                <w:sz w:val="16"/>
                <w:szCs w:val="20"/>
                <w:lang w:val="en-US"/>
              </w:rPr>
            </w:pPr>
            <w:ins w:id="37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name="enableNotificationBySMS" type="tns:enableNotificationBySMS"/&gt;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1" w:author="Автор"/>
                <w:b/>
                <w:color w:val="A6A6A6"/>
                <w:sz w:val="16"/>
                <w:szCs w:val="20"/>
                <w:lang w:val="en-US"/>
              </w:rPr>
            </w:pPr>
            <w:ins w:id="37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name="enableNotificationBySMSResponse" type="tns:enableNotificationBySMSResponse"/&gt;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3" w:author="Автор"/>
                <w:b/>
                <w:color w:val="A6A6A6"/>
                <w:sz w:val="16"/>
                <w:szCs w:val="20"/>
                <w:lang w:val="en-US"/>
              </w:rPr>
            </w:pPr>
            <w:ins w:id="37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name="excludeGoodFromProhibition" type="tns:excludeGoodFromProhibition"/&gt;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5" w:author="Автор"/>
                <w:b/>
                <w:color w:val="A6A6A6"/>
                <w:sz w:val="16"/>
                <w:szCs w:val="20"/>
                <w:lang w:val="en-US"/>
              </w:rPr>
            </w:pPr>
            <w:ins w:id="37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name="excludeGoodFromProhibitionResponse" type="tns:excludeGoodFromProhibitionResponse"/&gt;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7" w:author="Автор"/>
                <w:b/>
                <w:color w:val="A6A6A6"/>
                <w:sz w:val="16"/>
                <w:szCs w:val="20"/>
                <w:lang w:val="en-US"/>
              </w:rPr>
            </w:pPr>
            <w:ins w:id="37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name="excludeGoodGroupFromProhibition" type="tns:excludeGoodGroupFromProhibition"/&gt;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9" w:author="Автор"/>
                <w:b/>
                <w:color w:val="A6A6A6"/>
                <w:sz w:val="16"/>
                <w:szCs w:val="20"/>
                <w:lang w:val="en-US"/>
              </w:rPr>
            </w:pPr>
            <w:ins w:id="37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name="excludeGoodGroupFromProhibitionResponse" type="tns:excludeGoodGroupFromProhibitionResponse"/&gt;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1" w:author="Автор"/>
                <w:b/>
                <w:color w:val="A6A6A6"/>
                <w:sz w:val="16"/>
                <w:szCs w:val="20"/>
                <w:lang w:val="en-US"/>
              </w:rPr>
            </w:pPr>
            <w:ins w:id="37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name="findComplexesWithSubFeeding" type="tns:findComplexesWithSubFeeding"/&gt;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3" w:author="Автор"/>
                <w:b/>
                <w:color w:val="A6A6A6"/>
                <w:sz w:val="16"/>
                <w:szCs w:val="20"/>
                <w:lang w:val="en-US"/>
              </w:rPr>
            </w:pPr>
            <w:ins w:id="37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name="findComplexesWithSubFeedingBySan" type="tns:findComplexesWithSubFeedingBySan"/&gt;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5" w:author="Автор"/>
                <w:b/>
                <w:color w:val="A6A6A6"/>
                <w:sz w:val="16"/>
                <w:szCs w:val="20"/>
                <w:lang w:val="en-US"/>
              </w:rPr>
            </w:pPr>
            <w:ins w:id="37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name="findComplexesWithSubFeedingBySanResponse" type="tns:findComplexesWithSubFeedingBySanResponse"/&gt;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7" w:author="Автор"/>
                <w:b/>
                <w:color w:val="A6A6A6"/>
                <w:sz w:val="16"/>
                <w:szCs w:val="20"/>
                <w:lang w:val="en-US"/>
              </w:rPr>
            </w:pPr>
            <w:ins w:id="37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name="findComplexesWithSubFeedingResponse" type="tns:findComplexesWithSubFeedingResponse"/&gt;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9" w:author="Автор"/>
                <w:b/>
                <w:color w:val="A6A6A6"/>
                <w:sz w:val="16"/>
                <w:szCs w:val="20"/>
                <w:lang w:val="en-US"/>
              </w:rPr>
            </w:pPr>
            <w:ins w:id="37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name="generateLinkingToken" type="tns:generateLinkingToken"/&gt;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1" w:author="Автор"/>
                <w:b/>
                <w:color w:val="A6A6A6"/>
                <w:sz w:val="16"/>
                <w:szCs w:val="20"/>
                <w:lang w:val="en-US"/>
              </w:rPr>
            </w:pPr>
            <w:ins w:id="37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name="generateLinkingTokenResponse" type="tns:generateLinkingTokenResponse"/&gt;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3" w:author="Автор"/>
                <w:b/>
                <w:color w:val="A6A6A6"/>
                <w:sz w:val="16"/>
                <w:szCs w:val="20"/>
                <w:lang w:val="en-US"/>
              </w:rPr>
            </w:pPr>
            <w:ins w:id="37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name="getActiveMenuQuestions" type="tns:getActiveMenuQuestions"/&gt;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5" w:author="Автор"/>
                <w:b/>
                <w:color w:val="A6A6A6"/>
                <w:sz w:val="16"/>
                <w:szCs w:val="20"/>
                <w:lang w:val="en-US"/>
              </w:rPr>
            </w:pPr>
            <w:ins w:id="37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name="getActiveMenuQuestionsResponse" type="tns:getActiveMenuQuestionsResponse"/&gt;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7" w:author="Автор"/>
                <w:b/>
                <w:color w:val="A6A6A6"/>
                <w:sz w:val="16"/>
                <w:szCs w:val="20"/>
                <w:lang w:val="en-US"/>
              </w:rPr>
            </w:pPr>
            <w:ins w:id="37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name="getBanks" type="tns:getBanks"/&gt;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9" w:author="Автор"/>
                <w:b/>
                <w:color w:val="A6A6A6"/>
                <w:sz w:val="16"/>
                <w:szCs w:val="20"/>
                <w:lang w:val="en-US"/>
              </w:rPr>
            </w:pPr>
            <w:ins w:id="37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name="getBanksResponse" type="tns:getBanksResponse"/&gt;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1" w:author="Автор"/>
                <w:b/>
                <w:color w:val="A6A6A6"/>
                <w:sz w:val="16"/>
                <w:szCs w:val="20"/>
                <w:lang w:val="en-US"/>
              </w:rPr>
            </w:pPr>
            <w:ins w:id="37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name="getCardList" type="tns:getCardList"/&gt;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3" w:author="Автор"/>
                <w:b/>
                <w:color w:val="A6A6A6"/>
                <w:sz w:val="16"/>
                <w:szCs w:val="20"/>
                <w:lang w:val="en-US"/>
              </w:rPr>
            </w:pPr>
            <w:ins w:id="37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name="getCardListBySan" type="tns:getCardListBySan"/&gt;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5" w:author="Автор"/>
                <w:b/>
                <w:color w:val="A6A6A6"/>
                <w:sz w:val="16"/>
                <w:szCs w:val="20"/>
                <w:lang w:val="en-US"/>
              </w:rPr>
            </w:pPr>
            <w:ins w:id="37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name="getCardListBySanResponse" type="tns:getCardListBySanResponse"/&gt;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7" w:author="Автор"/>
                <w:b/>
                <w:color w:val="A6A6A6"/>
                <w:sz w:val="16"/>
                <w:szCs w:val="20"/>
                <w:lang w:val="en-US"/>
              </w:rPr>
            </w:pPr>
            <w:ins w:id="37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name="getCardListResponse" type="tns:getCardListResponse"/&gt;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9" w:author="Автор"/>
                <w:b/>
                <w:color w:val="A6A6A6"/>
                <w:sz w:val="16"/>
                <w:szCs w:val="20"/>
                <w:lang w:val="en-US"/>
              </w:rPr>
            </w:pPr>
            <w:ins w:id="37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name="getChronopayConfig" type="tns:getChronopayConfig"/&gt;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1" w:author="Автор"/>
                <w:b/>
                <w:color w:val="A6A6A6"/>
                <w:sz w:val="16"/>
                <w:szCs w:val="20"/>
                <w:lang w:val="en-US"/>
              </w:rPr>
            </w:pPr>
            <w:ins w:id="37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name="getChronopayConfigResponse" type="tns:getChronopayConfigResponse"/&gt;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3" w:author="Автор"/>
                <w:b/>
                <w:color w:val="A6A6A6"/>
                <w:sz w:val="16"/>
                <w:szCs w:val="20"/>
                <w:lang w:val="en-US"/>
              </w:rPr>
            </w:pPr>
            <w:ins w:id="37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name="getCirculationList" type="tns:getCirculationList"/&gt;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5" w:author="Автор"/>
                <w:b/>
                <w:color w:val="A6A6A6"/>
                <w:sz w:val="16"/>
                <w:szCs w:val="20"/>
                <w:lang w:val="en-US"/>
              </w:rPr>
            </w:pPr>
            <w:ins w:id="37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name="getCirculationListResponse" type="tns:getCirculationListResponse"/&gt;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7" w:author="Автор"/>
                <w:b/>
                <w:color w:val="A6A6A6"/>
                <w:sz w:val="16"/>
                <w:szCs w:val="20"/>
                <w:lang w:val="en-US"/>
              </w:rPr>
            </w:pPr>
            <w:ins w:id="37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name="getClientRepresentatives" type="tns:getClientRepresentatives"/&gt;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9" w:author="Автор"/>
                <w:b/>
                <w:color w:val="A6A6A6"/>
                <w:sz w:val="16"/>
                <w:szCs w:val="20"/>
                <w:lang w:val="en-US"/>
              </w:rPr>
            </w:pPr>
            <w:ins w:id="37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name="getClientRepresentativesResponse" type="tns:getClientRepresentativesResponse"/&gt;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1" w:author="Автор"/>
                <w:b/>
                <w:color w:val="A6A6A6"/>
                <w:sz w:val="16"/>
                <w:szCs w:val="20"/>
                <w:lang w:val="en-US"/>
              </w:rPr>
            </w:pPr>
            <w:ins w:id="37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name="getClientSmsList" type="tns:getClientSmsList"/&gt;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3" w:author="Автор"/>
                <w:b/>
                <w:color w:val="A6A6A6"/>
                <w:sz w:val="16"/>
                <w:szCs w:val="20"/>
                <w:lang w:val="en-US"/>
              </w:rPr>
            </w:pPr>
            <w:ins w:id="37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name="getClientSmsListResponse" type="tns:getClientSmsListResponse"/&gt;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5" w:author="Автор"/>
                <w:b/>
                <w:color w:val="A6A6A6"/>
                <w:sz w:val="16"/>
                <w:szCs w:val="20"/>
                <w:lang w:val="en-US"/>
              </w:rPr>
            </w:pPr>
            <w:ins w:id="37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name="getClientStats" type="tns:getClientStats"/&gt;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7" w:author="Автор"/>
                <w:b/>
                <w:color w:val="A6A6A6"/>
                <w:sz w:val="16"/>
                <w:szCs w:val="20"/>
                <w:lang w:val="en-US"/>
              </w:rPr>
            </w:pPr>
            <w:ins w:id="37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name="getClientStatsResponse" type="tns:getClientStatsResponse"/&gt;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9" w:author="Автор"/>
                <w:b/>
                <w:color w:val="A6A6A6"/>
                <w:sz w:val="16"/>
                <w:szCs w:val="20"/>
                <w:lang w:val="en-US"/>
              </w:rPr>
            </w:pPr>
            <w:ins w:id="37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name="getClientsByGuardSan" type="tns:getClientsByGuardSan"/&gt;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1" w:author="Автор"/>
                <w:b/>
                <w:color w:val="A6A6A6"/>
                <w:sz w:val="16"/>
                <w:szCs w:val="20"/>
                <w:lang w:val="en-US"/>
              </w:rPr>
            </w:pPr>
            <w:ins w:id="37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name="getClientsByGuardSanResponse" type="tns:getClientsByGuardSanResponse"/&gt;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3" w:author="Автор"/>
                <w:b/>
                <w:color w:val="A6A6A6"/>
                <w:sz w:val="16"/>
                <w:szCs w:val="20"/>
                <w:lang w:val="en-US"/>
              </w:rPr>
            </w:pPr>
            <w:ins w:id="37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name="getComplexList" type="tns:getComplexList"/&gt;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5" w:author="Автор"/>
                <w:b/>
                <w:color w:val="A6A6A6"/>
                <w:sz w:val="16"/>
                <w:szCs w:val="20"/>
                <w:lang w:val="en-US"/>
              </w:rPr>
            </w:pPr>
            <w:ins w:id="37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name="getComplexListResponse" type="tns:getComplexListResponse"/&gt;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7" w:author="Автор"/>
                <w:b/>
                <w:color w:val="A6A6A6"/>
                <w:sz w:val="16"/>
                <w:szCs w:val="20"/>
                <w:lang w:val="en-US"/>
              </w:rPr>
            </w:pPr>
            <w:ins w:id="37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name="getContractIdByCardNo" type="tns:getContractIdByCardNo"/&gt;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9" w:author="Автор"/>
                <w:b/>
                <w:color w:val="A6A6A6"/>
                <w:sz w:val="16"/>
                <w:szCs w:val="20"/>
                <w:lang w:val="en-US"/>
              </w:rPr>
            </w:pPr>
            <w:ins w:id="37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name="getContractIdByCardNoResponse" type="tns:getContractIdByCardNoResponse"/&gt;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1" w:author="Автор"/>
                <w:b/>
                <w:color w:val="A6A6A6"/>
                <w:sz w:val="16"/>
                <w:szCs w:val="20"/>
                <w:lang w:val="en-US"/>
              </w:rPr>
            </w:pPr>
            <w:ins w:id="37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name="getCurrentSubscriptionFeeding" type="tns:getCurrentSubscriptionFeeding"/&gt;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3" w:author="Автор"/>
                <w:b/>
                <w:color w:val="A6A6A6"/>
                <w:sz w:val="16"/>
                <w:szCs w:val="20"/>
                <w:lang w:val="en-US"/>
              </w:rPr>
            </w:pPr>
            <w:ins w:id="37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name="getCurrentSubscriptionFeedingBySan" type="tns:getCurrentSubscriptionFeedingBySan"/&gt;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5" w:author="Автор"/>
                <w:b/>
                <w:color w:val="A6A6A6"/>
                <w:sz w:val="16"/>
                <w:szCs w:val="20"/>
                <w:lang w:val="en-US"/>
              </w:rPr>
            </w:pPr>
            <w:ins w:id="37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name="getCurrentSubscriptionFeedingBySanResponse" type="tns:getCurrentSubscriptionFeedingBySanResponse"/&gt;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7" w:author="Автор"/>
                <w:b/>
                <w:color w:val="A6A6A6"/>
                <w:sz w:val="16"/>
                <w:szCs w:val="20"/>
                <w:lang w:val="en-US"/>
              </w:rPr>
            </w:pPr>
            <w:ins w:id="37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name="getCurrentSubscriptionFeedingResponse" type="tns:getCurrentSubscriptionFeedingResponse"/&gt;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9" w:author="Автор"/>
                <w:b/>
                <w:color w:val="A6A6A6"/>
                <w:sz w:val="16"/>
                <w:szCs w:val="20"/>
                <w:lang w:val="en-US"/>
              </w:rPr>
            </w:pPr>
            <w:ins w:id="37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name="getCycleDiagramHistoryList" type="tns:getCycleDiagramHistoryList"/&gt;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1" w:author="Автор"/>
                <w:b/>
                <w:color w:val="A6A6A6"/>
                <w:sz w:val="16"/>
                <w:szCs w:val="20"/>
                <w:lang w:val="en-US"/>
              </w:rPr>
            </w:pPr>
            <w:ins w:id="37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name="getCycleDiagramHistoryListBySan" type="tns:getCycleDiagramHistoryListBySan"/&gt;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3" w:author="Автор"/>
                <w:b/>
                <w:color w:val="A6A6A6"/>
                <w:sz w:val="16"/>
                <w:szCs w:val="20"/>
                <w:lang w:val="en-US"/>
              </w:rPr>
            </w:pPr>
            <w:ins w:id="37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name="getCycleDiagramHistoryListBySanResponse" type="tns:getCycleDiagramHistoryListBySanResponse"/&gt;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5" w:author="Автор"/>
                <w:b/>
                <w:color w:val="A6A6A6"/>
                <w:sz w:val="16"/>
                <w:szCs w:val="20"/>
                <w:lang w:val="en-US"/>
              </w:rPr>
            </w:pPr>
            <w:ins w:id="37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name="getCycleDiagramHistoryListResponse" type="tns:getCycleDiagramHistoryListResponse"/&gt;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7" w:author="Автор"/>
                <w:b/>
                <w:color w:val="A6A6A6"/>
                <w:sz w:val="16"/>
                <w:szCs w:val="20"/>
                <w:lang w:val="en-US"/>
              </w:rPr>
            </w:pPr>
            <w:ins w:id="37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name="getCycleDiagramList" type="tns:getCycleDiagramList"/&gt;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9" w:author="Автор"/>
                <w:b/>
                <w:color w:val="A6A6A6"/>
                <w:sz w:val="16"/>
                <w:szCs w:val="20"/>
                <w:lang w:val="en-US"/>
              </w:rPr>
            </w:pPr>
            <w:ins w:id="37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name="getCycleDiagramListBySan" type="tns:getCycleDiagramListBySan"/&gt;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1" w:author="Автор"/>
                <w:b/>
                <w:color w:val="A6A6A6"/>
                <w:sz w:val="16"/>
                <w:szCs w:val="20"/>
                <w:lang w:val="en-US"/>
              </w:rPr>
            </w:pPr>
            <w:ins w:id="37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name="getCycleDiagramListBySanResponse" type="tns:getCycleDiagramListBySanResponse"/&gt;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3" w:author="Автор"/>
                <w:b/>
                <w:color w:val="A6A6A6"/>
                <w:sz w:val="16"/>
                <w:szCs w:val="20"/>
                <w:lang w:val="en-US"/>
              </w:rPr>
            </w:pPr>
            <w:ins w:id="37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name="getCycleDiagramListResponse" type="tns:getCycleDiagramListResponse"/&gt;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5" w:author="Автор"/>
                <w:b/>
                <w:color w:val="A6A6A6"/>
                <w:sz w:val="16"/>
                <w:szCs w:val="20"/>
                <w:lang w:val="en-US"/>
              </w:rPr>
            </w:pPr>
            <w:ins w:id="37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name="getDishProhibitionsList" type="tns:getDishProhibitionsList"/&gt;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7" w:author="Автор"/>
                <w:b/>
                <w:color w:val="A6A6A6"/>
                <w:sz w:val="16"/>
                <w:szCs w:val="20"/>
                <w:lang w:val="en-US"/>
              </w:rPr>
            </w:pPr>
            <w:ins w:id="37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name="getDishProhibitionsListResponse" type="tns:getDishProhibitionsListResponse"/&gt;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9" w:author="Автор"/>
                <w:b/>
                <w:color w:val="A6A6A6"/>
                <w:sz w:val="16"/>
                <w:szCs w:val="20"/>
                <w:lang w:val="en-US"/>
              </w:rPr>
            </w:pPr>
            <w:ins w:id="38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name="getEnterEventList" type="tns:getEnterEventList"/&gt;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1" w:author="Автор"/>
                <w:b/>
                <w:color w:val="A6A6A6"/>
                <w:sz w:val="16"/>
                <w:szCs w:val="20"/>
                <w:lang w:val="en-US"/>
              </w:rPr>
            </w:pPr>
            <w:ins w:id="38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name="getEnterEventListByGuardian" type="tns:getEnterEventListByGuardian"/&gt;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3" w:author="Автор"/>
                <w:b/>
                <w:color w:val="A6A6A6"/>
                <w:sz w:val="16"/>
                <w:szCs w:val="20"/>
                <w:lang w:val="en-US"/>
              </w:rPr>
            </w:pPr>
            <w:ins w:id="38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name="getEnterEventListByGuardianResponse" type="tns:getEnterEventListByGuardianResponse"/&gt;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5" w:author="Автор"/>
                <w:b/>
                <w:color w:val="A6A6A6"/>
                <w:sz w:val="16"/>
                <w:szCs w:val="20"/>
                <w:lang w:val="en-US"/>
              </w:rPr>
            </w:pPr>
            <w:ins w:id="38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name="getEnterEventListBySan" type="tns:getEnterEventListBySan"/&gt;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7" w:author="Автор"/>
                <w:b/>
                <w:color w:val="A6A6A6"/>
                <w:sz w:val="16"/>
                <w:szCs w:val="20"/>
                <w:lang w:val="en-US"/>
              </w:rPr>
            </w:pPr>
            <w:ins w:id="38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name="getEnterEventListBySanResponse" type="tns:getEnterEventListBySanResponse"/&gt;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9" w:author="Автор"/>
                <w:b/>
                <w:color w:val="A6A6A6"/>
                <w:sz w:val="16"/>
                <w:szCs w:val="20"/>
                <w:lang w:val="en-US"/>
              </w:rPr>
            </w:pPr>
            <w:ins w:id="38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name="getEnterEventListResponse" type="tns:getEnterEventListResponse"/&gt;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1" w:author="Автор"/>
                <w:b/>
                <w:color w:val="A6A6A6"/>
                <w:sz w:val="16"/>
                <w:szCs w:val="20"/>
                <w:lang w:val="en-US"/>
              </w:rPr>
            </w:pPr>
            <w:ins w:id="38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name="getEnterEventWithRepList" type="tns:getEnterEventWithRepList"/&gt;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3" w:author="Автор"/>
                <w:b/>
                <w:color w:val="A6A6A6"/>
                <w:sz w:val="16"/>
                <w:szCs w:val="20"/>
                <w:lang w:val="en-US"/>
              </w:rPr>
            </w:pPr>
            <w:ins w:id="38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name="getEnterEventWithRepListResponse" type="tns:getEnterEventWithRepListResponse"/&gt;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5" w:author="Автор"/>
                <w:b/>
                <w:color w:val="A6A6A6"/>
                <w:sz w:val="16"/>
                <w:szCs w:val="20"/>
                <w:lang w:val="en-US"/>
              </w:rPr>
            </w:pPr>
            <w:ins w:id="38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name="getGroupListByOrg" type="tns:getGroupListByOrg"/&gt;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7" w:author="Автор"/>
                <w:b/>
                <w:color w:val="A6A6A6"/>
                <w:sz w:val="16"/>
                <w:szCs w:val="20"/>
                <w:lang w:val="en-US"/>
              </w:rPr>
            </w:pPr>
            <w:ins w:id="38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name="getGroupListByOrgResponse" type="tns:getGroupListByOrgResponse"/&gt;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9" w:author="Автор"/>
                <w:b/>
                <w:color w:val="A6A6A6"/>
                <w:sz w:val="16"/>
                <w:szCs w:val="20"/>
                <w:lang w:val="en-US"/>
              </w:rPr>
            </w:pPr>
            <w:ins w:id="38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name="getHiddenPages" type="tns:getHiddenPages"/&gt;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1" w:author="Автор"/>
                <w:b/>
                <w:color w:val="A6A6A6"/>
                <w:sz w:val="16"/>
                <w:szCs w:val="20"/>
                <w:lang w:val="en-US"/>
              </w:rPr>
            </w:pPr>
            <w:ins w:id="38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name="getHiddenPagesResponse" type="tns:getHiddenPagesResponse"/&gt;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3" w:author="Автор"/>
                <w:b/>
                <w:color w:val="A6A6A6"/>
                <w:sz w:val="16"/>
                <w:szCs w:val="20"/>
                <w:lang w:val="en-US"/>
              </w:rPr>
            </w:pPr>
            <w:ins w:id="38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name="getIdOfClient" type="tns:getIdOfClient"/&gt;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5" w:author="Автор"/>
                <w:b/>
                <w:color w:val="A6A6A6"/>
                <w:sz w:val="16"/>
                <w:szCs w:val="20"/>
                <w:lang w:val="en-US"/>
              </w:rPr>
            </w:pPr>
            <w:ins w:id="38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name="getIdOfClientResponse" type="tns:getIdOfClientResponse"/&gt;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7" w:author="Автор"/>
                <w:b/>
                <w:color w:val="A6A6A6"/>
                <w:sz w:val="16"/>
                <w:szCs w:val="20"/>
                <w:lang w:val="en-US"/>
              </w:rPr>
            </w:pPr>
            <w:ins w:id="38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name="getIdOfContragent" type="tns:getIdOfContragent"/&gt;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9" w:author="Автор"/>
                <w:b/>
                <w:color w:val="A6A6A6"/>
                <w:sz w:val="16"/>
                <w:szCs w:val="20"/>
                <w:lang w:val="en-US"/>
              </w:rPr>
            </w:pPr>
            <w:ins w:id="38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name="getIdOfContragentResponse" type="tns:getIdOfContragentResponse"/&gt;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1" w:author="Автор"/>
                <w:b/>
                <w:color w:val="A6A6A6"/>
                <w:sz w:val="16"/>
                <w:szCs w:val="20"/>
                <w:lang w:val="en-US"/>
              </w:rPr>
            </w:pPr>
            <w:ins w:id="38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name="getListOfComplaintBookEntriesByClient" type="tns:getListOfComplaintBookEntriesByClient"/&gt;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3" w:author="Автор"/>
                <w:b/>
                <w:color w:val="A6A6A6"/>
                <w:sz w:val="16"/>
                <w:szCs w:val="20"/>
                <w:lang w:val="en-US"/>
              </w:rPr>
            </w:pPr>
            <w:ins w:id="38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name="getListOfComplaintBookEntriesByClientResponse" type="tns:getListOfComplaintBookEntriesByClientResponse"/&gt;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5" w:author="Автор"/>
                <w:b/>
                <w:color w:val="A6A6A6"/>
                <w:sz w:val="16"/>
                <w:szCs w:val="20"/>
                <w:lang w:val="en-US"/>
              </w:rPr>
            </w:pPr>
            <w:ins w:id="38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name="getListOfComplaintBookEntriesByOrg" type="tns:getListOfComplaintBookEntriesByOrg"/&gt;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7" w:author="Автор"/>
                <w:b/>
                <w:color w:val="A6A6A6"/>
                <w:sz w:val="16"/>
                <w:szCs w:val="20"/>
                <w:lang w:val="en-US"/>
              </w:rPr>
            </w:pPr>
            <w:ins w:id="38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name="getListOfComplaintBookEntriesByOrgResponse" type="tns:getListOfComplaintBookEntriesByOrgResponse"/&gt;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9" w:author="Автор"/>
                <w:b/>
                <w:color w:val="A6A6A6"/>
                <w:sz w:val="16"/>
                <w:szCs w:val="20"/>
                <w:lang w:val="en-US"/>
              </w:rPr>
            </w:pPr>
            <w:ins w:id="38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name="getListOfGoods" type="tns:getListOfGoods"/&gt;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1" w:author="Автор"/>
                <w:b/>
                <w:color w:val="A6A6A6"/>
                <w:sz w:val="16"/>
                <w:szCs w:val="20"/>
                <w:lang w:val="en-US"/>
              </w:rPr>
            </w:pPr>
            <w:ins w:id="38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name="getListOfGoodsResponse" type="tns:getListOfGoodsResponse"/&gt;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3" w:author="Автор"/>
                <w:b/>
                <w:color w:val="A6A6A6"/>
                <w:sz w:val="16"/>
                <w:szCs w:val="20"/>
                <w:lang w:val="en-US"/>
              </w:rPr>
            </w:pPr>
            <w:ins w:id="38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name="getListOfProducts" type="tns:getListOfProducts"/&gt;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5" w:author="Автор"/>
                <w:b/>
                <w:color w:val="A6A6A6"/>
                <w:sz w:val="16"/>
                <w:szCs w:val="20"/>
                <w:lang w:val="en-US"/>
              </w:rPr>
            </w:pPr>
            <w:ins w:id="38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name="getListOfProductsResponse" type="tns:getListOfProductsResponse"/&gt;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7" w:author="Автор"/>
                <w:b/>
                <w:color w:val="A6A6A6"/>
                <w:sz w:val="16"/>
                <w:szCs w:val="20"/>
                <w:lang w:val="en-US"/>
              </w:rPr>
            </w:pPr>
            <w:ins w:id="38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name="getMenuList" type="tns:getMenuList"/&gt;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9" w:author="Автор"/>
                <w:b/>
                <w:color w:val="A6A6A6"/>
                <w:sz w:val="16"/>
                <w:szCs w:val="20"/>
                <w:lang w:val="en-US"/>
              </w:rPr>
            </w:pPr>
            <w:ins w:id="38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name="getMenuListByOrg" type="tns:getMenuListByOrg"/&gt;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1" w:author="Автор"/>
                <w:b/>
                <w:color w:val="A6A6A6"/>
                <w:sz w:val="16"/>
                <w:szCs w:val="20"/>
                <w:lang w:val="en-US"/>
              </w:rPr>
            </w:pPr>
            <w:ins w:id="38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name="getMenuListByOrgResponse" type="tns:getMenuListByOrgResponse"/&gt;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3" w:author="Автор"/>
                <w:b/>
                <w:color w:val="A6A6A6"/>
                <w:sz w:val="16"/>
                <w:szCs w:val="20"/>
                <w:lang w:val="en-US"/>
              </w:rPr>
            </w:pPr>
            <w:ins w:id="38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name="getMenuListBySan" type="tns:getMenuListBySan"/&gt;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5" w:author="Автор"/>
                <w:b/>
                <w:color w:val="A6A6A6"/>
                <w:sz w:val="16"/>
                <w:szCs w:val="20"/>
                <w:lang w:val="en-US"/>
              </w:rPr>
            </w:pPr>
            <w:ins w:id="38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name="getMenuListBySanResponse" type="tns:getMenuListBySanResponse"/&gt;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7" w:author="Автор"/>
                <w:b/>
                <w:color w:val="A6A6A6"/>
                <w:sz w:val="16"/>
                <w:szCs w:val="20"/>
                <w:lang w:val="en-US"/>
              </w:rPr>
            </w:pPr>
            <w:ins w:id="38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name="getMenuListResponse" type="tns:getMenuListResponse"/&gt;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9" w:author="Автор"/>
                <w:b/>
                <w:color w:val="A6A6A6"/>
                <w:sz w:val="16"/>
                <w:szCs w:val="20"/>
                <w:lang w:val="en-US"/>
              </w:rPr>
            </w:pPr>
            <w:ins w:id="38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name="getMenuListWithProhibitions" type="tns:getMenuListWithProhibitions"/&gt;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1" w:author="Автор"/>
                <w:b/>
                <w:color w:val="A6A6A6"/>
                <w:sz w:val="16"/>
                <w:szCs w:val="20"/>
                <w:lang w:val="en-US"/>
              </w:rPr>
            </w:pPr>
            <w:ins w:id="38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name="getMenuListWithProhibitionsResponse" type="tns:getMenuListWithProhibitionsResponse"/&gt;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3" w:author="Автор"/>
                <w:b/>
                <w:color w:val="A6A6A6"/>
                <w:sz w:val="16"/>
                <w:szCs w:val="20"/>
                <w:lang w:val="en-US"/>
              </w:rPr>
            </w:pPr>
            <w:ins w:id="38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name="getNEnterEventList" type="tns:getNEnterEventList"/&gt;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5" w:author="Автор"/>
                <w:b/>
                <w:color w:val="A6A6A6"/>
                <w:sz w:val="16"/>
                <w:szCs w:val="20"/>
                <w:lang w:val="en-US"/>
              </w:rPr>
            </w:pPr>
            <w:ins w:id="38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name="getNEnterEventListResponse" type="tns:getNEnterEventListResponse"/&gt;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7" w:author="Автор"/>
                <w:b/>
                <w:color w:val="A6A6A6"/>
                <w:sz w:val="16"/>
                <w:szCs w:val="20"/>
                <w:lang w:val="en-US"/>
              </w:rPr>
            </w:pPr>
            <w:ins w:id="38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name="getNotificationSettings" type="tns:getNotificationSettings"/&gt;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9" w:author="Автор"/>
                <w:b/>
                <w:color w:val="A6A6A6"/>
                <w:sz w:val="16"/>
                <w:szCs w:val="20"/>
                <w:lang w:val="en-US"/>
              </w:rPr>
            </w:pPr>
            <w:ins w:id="38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name="getNotificationSettingsResponse" type="tns:getNotificationSettingsResponse"/&gt;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1" w:author="Автор"/>
                <w:b/>
                <w:color w:val="A6A6A6"/>
                <w:sz w:val="16"/>
                <w:szCs w:val="20"/>
                <w:lang w:val="en-US"/>
              </w:rPr>
            </w:pPr>
            <w:ins w:id="38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name="getNotificationTypes" type="tns:getNotificationTypes"/&gt;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3" w:author="Автор"/>
                <w:b/>
                <w:color w:val="A6A6A6"/>
                <w:sz w:val="16"/>
                <w:szCs w:val="20"/>
                <w:lang w:val="en-US"/>
              </w:rPr>
            </w:pPr>
            <w:ins w:id="38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name="getNotificationTypesResponse" type="tns:getNotificationTypesResponse"/&gt;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5" w:author="Автор"/>
                <w:b/>
                <w:color w:val="A6A6A6"/>
                <w:sz w:val="16"/>
                <w:szCs w:val="20"/>
                <w:lang w:val="en-US"/>
              </w:rPr>
            </w:pPr>
            <w:ins w:id="38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name="getOrgSummary" type="tns:getOrgSummary"/&gt;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7" w:author="Автор"/>
                <w:b/>
                <w:color w:val="A6A6A6"/>
                <w:sz w:val="16"/>
                <w:szCs w:val="20"/>
                <w:lang w:val="en-US"/>
              </w:rPr>
            </w:pPr>
            <w:ins w:id="38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name="getOrgSummaryResponse" type="tns:getOrgSummaryResponse"/&gt;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9" w:author="Автор"/>
                <w:b/>
                <w:color w:val="A6A6A6"/>
                <w:sz w:val="16"/>
                <w:szCs w:val="20"/>
                <w:lang w:val="en-US"/>
              </w:rPr>
            </w:pPr>
            <w:ins w:id="38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name="getPaymentList" type="tns:getPaymentList"/&gt;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1" w:author="Автор"/>
                <w:b/>
                <w:color w:val="A6A6A6"/>
                <w:sz w:val="16"/>
                <w:szCs w:val="20"/>
                <w:lang w:val="en-US"/>
              </w:rPr>
            </w:pPr>
            <w:ins w:id="38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name="getPaymentListBySan" type="tns:getPaymentListBySan"/&gt;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3" w:author="Автор"/>
                <w:b/>
                <w:color w:val="A6A6A6"/>
                <w:sz w:val="16"/>
                <w:szCs w:val="20"/>
                <w:lang w:val="en-US"/>
              </w:rPr>
            </w:pPr>
            <w:ins w:id="38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name="getPaymentListBySanResponse" type="tns:getPaymentListBySanResponse"/&gt;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5" w:author="Автор"/>
                <w:b/>
                <w:color w:val="A6A6A6"/>
                <w:sz w:val="16"/>
                <w:szCs w:val="20"/>
                <w:lang w:val="en-US"/>
              </w:rPr>
            </w:pPr>
            <w:ins w:id="38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name="getPaymentListResponse" type="tns:getPaymentListResponse"/&gt;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7" w:author="Автор"/>
                <w:b/>
                <w:color w:val="A6A6A6"/>
                <w:sz w:val="16"/>
                <w:szCs w:val="20"/>
                <w:lang w:val="en-US"/>
              </w:rPr>
            </w:pPr>
            <w:ins w:id="38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name="getPaymenteSubscriptionFeedingListBySan" type="tns:getPaymenteSubscriptionFeedingListBySan"/&gt;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9" w:author="Автор"/>
                <w:b/>
                <w:color w:val="A6A6A6"/>
                <w:sz w:val="16"/>
                <w:szCs w:val="20"/>
                <w:lang w:val="en-US"/>
              </w:rPr>
            </w:pPr>
            <w:ins w:id="38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name="getPaymenteSubscriptionFeedingListBySanResponse" type="tns:getPaymenteSubscriptionFeedingListBySanResponse"/&gt;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1" w:author="Автор"/>
                <w:b/>
                <w:color w:val="A6A6A6"/>
                <w:sz w:val="16"/>
                <w:szCs w:val="20"/>
                <w:lang w:val="en-US"/>
              </w:rPr>
            </w:pPr>
            <w:ins w:id="38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name="getPublicationListAdvanced" type="tns:getPublicationListAdvanced"/&gt;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3" w:author="Автор"/>
                <w:b/>
                <w:color w:val="A6A6A6"/>
                <w:sz w:val="16"/>
                <w:szCs w:val="20"/>
                <w:lang w:val="en-US"/>
              </w:rPr>
            </w:pPr>
            <w:ins w:id="38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name="getPublicationListAdvancedResponse" type="tns:getPublicationListAdvancedResponse"/&gt;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5" w:author="Автор"/>
                <w:b/>
                <w:color w:val="A6A6A6"/>
                <w:sz w:val="16"/>
                <w:szCs w:val="20"/>
                <w:lang w:val="en-US"/>
              </w:rPr>
            </w:pPr>
            <w:ins w:id="38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name="getPublicationListSimple" type="tns:getPublicationListSimple"/&gt;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7" w:author="Автор"/>
                <w:b/>
                <w:color w:val="A6A6A6"/>
                <w:sz w:val="16"/>
                <w:szCs w:val="20"/>
                <w:lang w:val="en-US"/>
              </w:rPr>
            </w:pPr>
            <w:ins w:id="38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name="getPublicationListSimpleResponse" type="tns:getPublicationListSimpleResponse"/&gt;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9" w:author="Автор"/>
                <w:b/>
                <w:color w:val="A6A6A6"/>
                <w:sz w:val="16"/>
                <w:szCs w:val="20"/>
                <w:lang w:val="en-US"/>
              </w:rPr>
            </w:pPr>
            <w:ins w:id="39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name="getPurchaseList" type="tns:getPurchaseList"/&gt;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1" w:author="Автор"/>
                <w:b/>
                <w:color w:val="A6A6A6"/>
                <w:sz w:val="16"/>
                <w:szCs w:val="20"/>
                <w:lang w:val="en-US"/>
              </w:rPr>
            </w:pPr>
            <w:ins w:id="39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name="getPurchaseListBySan" type="tns:getPurchaseListBySan"/&gt;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3" w:author="Автор"/>
                <w:b/>
                <w:color w:val="A6A6A6"/>
                <w:sz w:val="16"/>
                <w:szCs w:val="20"/>
                <w:lang w:val="en-US"/>
              </w:rPr>
            </w:pPr>
            <w:ins w:id="39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name="getPurchaseListBySanResponse" type="tns:getPurchaseListBySanResponse"/&gt;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5" w:author="Автор"/>
                <w:b/>
                <w:color w:val="A6A6A6"/>
                <w:sz w:val="16"/>
                <w:szCs w:val="20"/>
                <w:lang w:val="en-US"/>
              </w:rPr>
            </w:pPr>
            <w:ins w:id="39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name="getPurchaseListResponse" type="tns:getPurchaseListResponse"/&gt;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7" w:author="Автор"/>
                <w:b/>
                <w:color w:val="A6A6A6"/>
                <w:sz w:val="16"/>
                <w:szCs w:val="20"/>
                <w:lang w:val="en-US"/>
              </w:rPr>
            </w:pPr>
            <w:ins w:id="39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name="getPurchaseSubscriptionFeedingListBySan" type="tns:getPurchaseSubscriptionFeedingListBySan"/&gt;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9" w:author="Автор"/>
                <w:b/>
                <w:color w:val="A6A6A6"/>
                <w:sz w:val="16"/>
                <w:szCs w:val="20"/>
                <w:lang w:val="en-US"/>
              </w:rPr>
            </w:pPr>
            <w:ins w:id="39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name="getPurchaseSubscriptionFeedingListBySanResponse" type="tns:getPurchaseSubscriptionFeedingListBySanResponse"/&gt;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1" w:author="Автор"/>
                <w:b/>
                <w:color w:val="A6A6A6"/>
                <w:sz w:val="16"/>
                <w:szCs w:val="20"/>
                <w:lang w:val="en-US"/>
              </w:rPr>
            </w:pPr>
            <w:ins w:id="39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name="getRBKMoneyConfig" type="tns:getRBKMoneyConfig"/&gt;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3" w:author="Автор"/>
                <w:b/>
                <w:color w:val="A6A6A6"/>
                <w:sz w:val="16"/>
                <w:szCs w:val="20"/>
                <w:lang w:val="en-US"/>
              </w:rPr>
            </w:pPr>
            <w:ins w:id="39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name="getRBKMoneyConfigResponse" type="tns:getRBKMoneyConfigResponse"/&gt;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5" w:author="Автор"/>
                <w:b/>
                <w:color w:val="A6A6A6"/>
                <w:sz w:val="16"/>
                <w:szCs w:val="20"/>
                <w:lang w:val="en-US"/>
              </w:rPr>
            </w:pPr>
            <w:ins w:id="39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name="getStudentListByIdOfClientGroup" type="tns:getStudentListByIdOfClientGroup"/&gt;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7" w:author="Автор"/>
                <w:b/>
                <w:color w:val="A6A6A6"/>
                <w:sz w:val="16"/>
                <w:szCs w:val="20"/>
                <w:lang w:val="en-US"/>
              </w:rPr>
            </w:pPr>
            <w:ins w:id="39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name="getStudentListByIdOfClientGroupResponse" type="tns:getStudentListByIdOfClientGroupResponse"/&gt;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9" w:author="Автор"/>
                <w:b/>
                <w:color w:val="A6A6A6"/>
                <w:sz w:val="16"/>
                <w:szCs w:val="20"/>
                <w:lang w:val="en-US"/>
              </w:rPr>
            </w:pPr>
            <w:ins w:id="39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name="getStudentsByCanNotConfirmPayment" type="tns:getStudentsByCanNotConfirmPayment"/&gt;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1" w:author="Автор"/>
                <w:b/>
                <w:color w:val="A6A6A6"/>
                <w:sz w:val="16"/>
                <w:szCs w:val="20"/>
                <w:lang w:val="en-US"/>
              </w:rPr>
            </w:pPr>
            <w:ins w:id="39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name="getStudentsByCanNotConfirmPaymentResponse" type="tns:getStudentsByCanNotConfirmPaymentResponse"/&gt;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3" w:author="Автор"/>
                <w:b/>
                <w:color w:val="A6A6A6"/>
                <w:sz w:val="16"/>
                <w:szCs w:val="20"/>
                <w:lang w:val="en-US"/>
              </w:rPr>
            </w:pPr>
            <w:ins w:id="39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name="getSubscriptionFeedingJournal" type="tns:getSubscriptionFeedingJournal"/&gt;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5" w:author="Автор"/>
                <w:b/>
                <w:color w:val="A6A6A6"/>
                <w:sz w:val="16"/>
                <w:szCs w:val="20"/>
                <w:lang w:val="en-US"/>
              </w:rPr>
            </w:pPr>
            <w:ins w:id="39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name="getSubscriptionFeedingJournalResponse" type="tns:getSubscriptionFeedingJournalResponse"/&gt;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7" w:author="Автор"/>
                <w:b/>
                <w:color w:val="A6A6A6"/>
                <w:sz w:val="16"/>
                <w:szCs w:val="20"/>
                <w:lang w:val="en-US"/>
              </w:rPr>
            </w:pPr>
            <w:ins w:id="39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name="getSubscriptionFeedingSetting" type="tns:getSubscriptionFeedingSetting"/&gt;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9" w:author="Автор"/>
                <w:b/>
                <w:color w:val="A6A6A6"/>
                <w:sz w:val="16"/>
                <w:szCs w:val="20"/>
                <w:lang w:val="en-US"/>
              </w:rPr>
            </w:pPr>
            <w:ins w:id="39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name="getSubscriptionFeedingSettingBySan" type="tns:getSubscriptionFeedingSettingBySan"/&gt;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1" w:author="Автор"/>
                <w:b/>
                <w:color w:val="A6A6A6"/>
                <w:sz w:val="16"/>
                <w:szCs w:val="20"/>
                <w:lang w:val="en-US"/>
              </w:rPr>
            </w:pPr>
            <w:ins w:id="39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name="getSubscriptionFeedingSettingBySanResponse" type="tns:getSubscriptionFeedingSettingBySanResponse"/&gt;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3" w:author="Автор"/>
                <w:b/>
                <w:color w:val="A6A6A6"/>
                <w:sz w:val="16"/>
                <w:szCs w:val="20"/>
                <w:lang w:val="en-US"/>
              </w:rPr>
            </w:pPr>
            <w:ins w:id="39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name="getSubscriptionFeedingSettingResponse" type="tns:getSubscriptionFeedingSettingResponse"/&gt;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5" w:author="Автор"/>
                <w:b/>
                <w:color w:val="A6A6A6"/>
                <w:sz w:val="16"/>
                <w:szCs w:val="20"/>
                <w:lang w:val="en-US"/>
              </w:rPr>
            </w:pPr>
            <w:ins w:id="39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name="getSummary" type="tns:getSummary"/&gt;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7" w:author="Автор"/>
                <w:b/>
                <w:color w:val="A6A6A6"/>
                <w:sz w:val="16"/>
                <w:szCs w:val="20"/>
                <w:lang w:val="en-US"/>
              </w:rPr>
            </w:pPr>
            <w:ins w:id="39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name="getSummaryByGuardMobile" type="tns:getSummaryByGuardMobile"/&gt;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9" w:author="Автор"/>
                <w:b/>
                <w:color w:val="A6A6A6"/>
                <w:sz w:val="16"/>
                <w:szCs w:val="20"/>
                <w:lang w:val="en-US"/>
              </w:rPr>
            </w:pPr>
            <w:ins w:id="39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name="getSummaryByGuardMobileResponse" type="tns:getSummaryByGuardMobileResponse"/&gt;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1" w:author="Автор"/>
                <w:b/>
                <w:color w:val="A6A6A6"/>
                <w:sz w:val="16"/>
                <w:szCs w:val="20"/>
                <w:lang w:val="en-US"/>
              </w:rPr>
            </w:pPr>
            <w:ins w:id="39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name="getSummaryByGuardSan" type="tns:getSummaryByGuardSan"/&gt;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3" w:author="Автор"/>
                <w:b/>
                <w:color w:val="A6A6A6"/>
                <w:sz w:val="16"/>
                <w:szCs w:val="20"/>
                <w:lang w:val="en-US"/>
              </w:rPr>
            </w:pPr>
            <w:ins w:id="39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name="getSummaryByGuardSanResponse" type="tns:getSummaryByGuardSanResponse"/&gt;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5" w:author="Автор"/>
                <w:b/>
                <w:color w:val="A6A6A6"/>
                <w:sz w:val="16"/>
                <w:szCs w:val="20"/>
                <w:lang w:val="en-US"/>
              </w:rPr>
            </w:pPr>
            <w:ins w:id="39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name="getSummaryBySan" type="tns:getSummaryBySan"/&gt;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7" w:author="Автор"/>
                <w:b/>
                <w:color w:val="A6A6A6"/>
                <w:sz w:val="16"/>
                <w:szCs w:val="20"/>
                <w:lang w:val="en-US"/>
              </w:rPr>
            </w:pPr>
            <w:ins w:id="39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name="getSummaryBySanResponse" type="tns:getSummaryBySanResponse"/&gt;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9" w:author="Автор"/>
                <w:b/>
                <w:color w:val="A6A6A6"/>
                <w:sz w:val="16"/>
                <w:szCs w:val="20"/>
                <w:lang w:val="en-US"/>
              </w:rPr>
            </w:pPr>
            <w:ins w:id="39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name="getSummaryByTypedId" type="tns:getSummaryByTypedId"/&gt;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1" w:author="Автор"/>
                <w:b/>
                <w:color w:val="A6A6A6"/>
                <w:sz w:val="16"/>
                <w:szCs w:val="20"/>
                <w:lang w:val="en-US"/>
              </w:rPr>
            </w:pPr>
            <w:ins w:id="39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name="getSummaryByTypedIdResponse" type="tns:getSummaryByTypedIdResponse"/&gt;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3" w:author="Автор"/>
                <w:b/>
                <w:color w:val="A6A6A6"/>
                <w:sz w:val="16"/>
                <w:szCs w:val="20"/>
                <w:lang w:val="en-US"/>
              </w:rPr>
            </w:pPr>
            <w:ins w:id="39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name="getSummaryResponse" type="tns:getSummaryResponse"/&gt;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5" w:author="Автор"/>
                <w:b/>
                <w:color w:val="A6A6A6"/>
                <w:sz w:val="16"/>
                <w:szCs w:val="20"/>
                <w:lang w:val="en-US"/>
              </w:rPr>
            </w:pPr>
            <w:ins w:id="39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name="getTransferSubBalanceList" type="tns:getTransferSubBalanceList"/&gt;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7" w:author="Автор"/>
                <w:b/>
                <w:color w:val="A6A6A6"/>
                <w:sz w:val="16"/>
                <w:szCs w:val="20"/>
                <w:lang w:val="en-US"/>
              </w:rPr>
            </w:pPr>
            <w:ins w:id="39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name="getTransferSubBalanceListBySan" type="tns:getTransferSubBalanceListBySan"/&gt;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9" w:author="Автор"/>
                <w:b/>
                <w:color w:val="A6A6A6"/>
                <w:sz w:val="16"/>
                <w:szCs w:val="20"/>
                <w:lang w:val="en-US"/>
              </w:rPr>
            </w:pPr>
            <w:ins w:id="39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name="getTransferSubBalanceListBySanResponse" type="tns:getTransferSubBalanceListBySanResponse"/&gt;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1" w:author="Автор"/>
                <w:b/>
                <w:color w:val="A6A6A6"/>
                <w:sz w:val="16"/>
                <w:szCs w:val="20"/>
                <w:lang w:val="en-US"/>
              </w:rPr>
            </w:pPr>
            <w:ins w:id="39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name="getTransferSubBalanceListResponse" type="tns:getTransferSubBalanceListResponse"/&gt;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3" w:author="Автор"/>
                <w:b/>
                <w:color w:val="A6A6A6"/>
                <w:sz w:val="16"/>
                <w:szCs w:val="20"/>
                <w:lang w:val="en-US"/>
              </w:rPr>
            </w:pPr>
            <w:ins w:id="39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name="getVisitorsSummary" type="tns:getVisitorsSummary"/&gt;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5" w:author="Автор"/>
                <w:b/>
                <w:color w:val="A6A6A6"/>
                <w:sz w:val="16"/>
                <w:szCs w:val="20"/>
                <w:lang w:val="en-US"/>
              </w:rPr>
            </w:pPr>
            <w:ins w:id="39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name="getVisitorsSummaryByDate" type="tns:getVisitorsSummaryByDate"/&gt;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7" w:author="Автор"/>
                <w:b/>
                <w:color w:val="A6A6A6"/>
                <w:sz w:val="16"/>
                <w:szCs w:val="20"/>
                <w:lang w:val="en-US"/>
              </w:rPr>
            </w:pPr>
            <w:ins w:id="39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name="getVisitorsSummaryByDateResponse" type="tns:getVisitorsSummaryByDateResponse"/&gt;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9" w:author="Автор"/>
                <w:b/>
                <w:color w:val="A6A6A6"/>
                <w:sz w:val="16"/>
                <w:szCs w:val="20"/>
                <w:lang w:val="en-US"/>
              </w:rPr>
            </w:pPr>
            <w:ins w:id="39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name="getVisitorsSummaryResponse" type="tns:getVisitorsSummaryResponse"/&gt;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1" w:author="Автор"/>
                <w:b/>
                <w:color w:val="A6A6A6"/>
                <w:sz w:val="16"/>
                <w:szCs w:val="20"/>
                <w:lang w:val="en-US"/>
              </w:rPr>
            </w:pPr>
            <w:ins w:id="39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name="giveConclusionOnComplaint" type="tns:giveConclusionOnComplaint"/&gt;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3" w:author="Автор"/>
                <w:b/>
                <w:color w:val="A6A6A6"/>
                <w:sz w:val="16"/>
                <w:szCs w:val="20"/>
                <w:lang w:val="en-US"/>
              </w:rPr>
            </w:pPr>
            <w:ins w:id="39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name="giveConclusionOnComplaintResponse" type="tns:giveConclusionOnComplaintResponse"/&gt;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5" w:author="Автор"/>
                <w:b/>
                <w:color w:val="A6A6A6"/>
                <w:sz w:val="16"/>
                <w:szCs w:val="20"/>
                <w:lang w:val="en-US"/>
              </w:rPr>
            </w:pPr>
            <w:ins w:id="39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name="openComplaint" type="tns:openComplaint"/&gt;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7" w:author="Автор"/>
                <w:b/>
                <w:color w:val="A6A6A6"/>
                <w:sz w:val="16"/>
                <w:szCs w:val="20"/>
                <w:lang w:val="en-US"/>
              </w:rPr>
            </w:pPr>
            <w:ins w:id="39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name="openComplaintResponse" type="tns:openComplaintResponse"/&gt;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9" w:author="Автор"/>
                <w:b/>
                <w:color w:val="A6A6A6"/>
                <w:sz w:val="16"/>
                <w:szCs w:val="20"/>
                <w:lang w:val="en-US"/>
              </w:rPr>
            </w:pPr>
            <w:ins w:id="39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name="putCycleDiagram" type="tns:putCycleDiagram"/&gt;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1" w:author="Автор"/>
                <w:b/>
                <w:color w:val="A6A6A6"/>
                <w:sz w:val="16"/>
                <w:szCs w:val="20"/>
                <w:lang w:val="en-US"/>
              </w:rPr>
            </w:pPr>
            <w:ins w:id="39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name="putCycleDiagramBySan" type="tns:putCycleDiagramBySan"/&gt;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3" w:author="Автор"/>
                <w:b/>
                <w:color w:val="A6A6A6"/>
                <w:sz w:val="16"/>
                <w:szCs w:val="20"/>
                <w:lang w:val="en-US"/>
              </w:rPr>
            </w:pPr>
            <w:ins w:id="39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name="putCycleDiagramBySanResponse" type="tns:putCycleDiagramBySanResponse"/&gt;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5" w:author="Автор"/>
                <w:b/>
                <w:color w:val="A6A6A6"/>
                <w:sz w:val="16"/>
                <w:szCs w:val="20"/>
                <w:lang w:val="en-US"/>
              </w:rPr>
            </w:pPr>
            <w:ins w:id="39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name="putCycleDiagramResponse" type="tns:putCycleDiagramResponse"/&gt;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7" w:author="Автор"/>
                <w:b/>
                <w:color w:val="A6A6A6"/>
                <w:sz w:val="16"/>
                <w:szCs w:val="20"/>
                <w:lang w:val="en-US"/>
              </w:rPr>
            </w:pPr>
            <w:ins w:id="39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name="removeProhibition" type="tns:removeProhibition"/&gt;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9" w:author="Автор"/>
                <w:b/>
                <w:color w:val="A6A6A6"/>
                <w:sz w:val="16"/>
                <w:szCs w:val="20"/>
                <w:lang w:val="en-US"/>
              </w:rPr>
            </w:pPr>
            <w:ins w:id="39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name="removeProhibitionResponse" type="tns:removeProhibitionResponse"/&gt;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1" w:author="Автор"/>
                <w:b/>
                <w:color w:val="A6A6A6"/>
                <w:sz w:val="16"/>
                <w:szCs w:val="20"/>
                <w:lang w:val="en-US"/>
              </w:rPr>
            </w:pPr>
            <w:ins w:id="39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name="reopenSubscriptionFeeding" type="tns:reopenSubscriptionFeeding"/&gt;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3" w:author="Автор"/>
                <w:b/>
                <w:color w:val="A6A6A6"/>
                <w:sz w:val="16"/>
                <w:szCs w:val="20"/>
                <w:lang w:val="en-US"/>
              </w:rPr>
            </w:pPr>
            <w:ins w:id="39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name="reopenSubscriptionFeedingBySan" type="tns:reopenSubscriptionFeedingBySan"/&gt;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5" w:author="Автор"/>
                <w:b/>
                <w:color w:val="A6A6A6"/>
                <w:sz w:val="16"/>
                <w:szCs w:val="20"/>
                <w:lang w:val="en-US"/>
              </w:rPr>
            </w:pPr>
            <w:ins w:id="39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name="reopenSubscriptionFeedingBySanResponse" type="tns:reopenSubscriptionFeedingBySanResponse"/&gt;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7" w:author="Автор"/>
                <w:b/>
                <w:color w:val="A6A6A6"/>
                <w:sz w:val="16"/>
                <w:szCs w:val="20"/>
                <w:lang w:val="en-US"/>
              </w:rPr>
            </w:pPr>
            <w:ins w:id="39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name="reopenSubscriptionFeedingResponse" type="tns:reopenSubscriptionFeedingResponse"/&gt;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9" w:author="Автор"/>
                <w:b/>
                <w:color w:val="A6A6A6"/>
                <w:sz w:val="16"/>
                <w:szCs w:val="20"/>
                <w:lang w:val="en-US"/>
              </w:rPr>
            </w:pPr>
            <w:ins w:id="40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name="sendLinkingTokenByContractId" type="tns:sendLinkingTokenByContractId"/&gt;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1" w:author="Автор"/>
                <w:b/>
                <w:color w:val="A6A6A6"/>
                <w:sz w:val="16"/>
                <w:szCs w:val="20"/>
                <w:lang w:val="en-US"/>
              </w:rPr>
            </w:pPr>
            <w:ins w:id="40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name="sendLinkingTokenByContractIdResponse" type="tns:sendLinkingTokenByContractIdResponse"/&gt;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3" w:author="Автор"/>
                <w:b/>
                <w:color w:val="A6A6A6"/>
                <w:sz w:val="16"/>
                <w:szCs w:val="20"/>
                <w:lang w:val="en-US"/>
              </w:rPr>
            </w:pPr>
            <w:ins w:id="40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name="sendLinkingTokenByMobile" type="tns:sendLinkingTokenByMobile"/&gt;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5" w:author="Автор"/>
                <w:b/>
                <w:color w:val="A6A6A6"/>
                <w:sz w:val="16"/>
                <w:szCs w:val="20"/>
                <w:lang w:val="en-US"/>
              </w:rPr>
            </w:pPr>
            <w:ins w:id="40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name="sendLinkingTokenByMobileResponse" type="tns:sendLinkingTokenByMobileResponse"/&gt;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7" w:author="Автор"/>
                <w:b/>
                <w:color w:val="A6A6A6"/>
                <w:sz w:val="16"/>
                <w:szCs w:val="20"/>
                <w:lang w:val="en-US"/>
              </w:rPr>
            </w:pPr>
            <w:ins w:id="40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name="sendPasswordRecoverURLFromEmail" type="tns:sendPasswordRecoverURLFromEmail"/&gt;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9" w:author="Автор"/>
                <w:b/>
                <w:color w:val="A6A6A6"/>
                <w:sz w:val="16"/>
                <w:szCs w:val="20"/>
                <w:lang w:val="en-US"/>
              </w:rPr>
            </w:pPr>
            <w:ins w:id="40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name="sendPasswordRecoverURLFromEmailResponse" type="tns:sendPasswordRecoverURLFromEmailResponse"/&gt;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1" w:author="Автор"/>
                <w:b/>
                <w:color w:val="A6A6A6"/>
                <w:sz w:val="16"/>
                <w:szCs w:val="20"/>
                <w:lang w:val="en-US"/>
              </w:rPr>
            </w:pPr>
            <w:ins w:id="40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name="setAnswerFromQuestion" type="tns:setAnswerFromQuestion"/&gt;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3" w:author="Автор"/>
                <w:b/>
                <w:color w:val="A6A6A6"/>
                <w:sz w:val="16"/>
                <w:szCs w:val="20"/>
                <w:lang w:val="en-US"/>
              </w:rPr>
            </w:pPr>
            <w:ins w:id="40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name="setAnswerFromQuestionResponse" type="tns:setAnswerFromQuestionResponse"/&gt;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5" w:author="Автор"/>
                <w:b/>
                <w:color w:val="A6A6A6"/>
                <w:sz w:val="16"/>
                <w:szCs w:val="20"/>
                <w:lang w:val="en-US"/>
              </w:rPr>
            </w:pPr>
            <w:ins w:id="40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name="setNotificationSettings" type="tns:setNotificationSettings"/&gt;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7" w:author="Автор"/>
                <w:b/>
                <w:color w:val="A6A6A6"/>
                <w:sz w:val="16"/>
                <w:szCs w:val="20"/>
                <w:lang w:val="en-US"/>
              </w:rPr>
            </w:pPr>
            <w:ins w:id="40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name="setNotificationSettingsResponse" type="tns:setNotificationSettingsResponse"/&gt;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9" w:author="Автор"/>
                <w:b/>
                <w:color w:val="A6A6A6"/>
                <w:sz w:val="16"/>
                <w:szCs w:val="20"/>
                <w:lang w:val="en-US"/>
              </w:rPr>
            </w:pPr>
            <w:ins w:id="40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name="setProhibitionOnGood" type="tns:setProhibitionOnGood"/&gt;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1" w:author="Автор"/>
                <w:b/>
                <w:color w:val="A6A6A6"/>
                <w:sz w:val="16"/>
                <w:szCs w:val="20"/>
                <w:lang w:val="en-US"/>
              </w:rPr>
            </w:pPr>
            <w:ins w:id="40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name="setProhibitionOnGoodGroup" type="tns:setProhibitionOnGoodGroup"/&gt;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3" w:author="Автор"/>
                <w:b/>
                <w:color w:val="A6A6A6"/>
                <w:sz w:val="16"/>
                <w:szCs w:val="20"/>
                <w:lang w:val="en-US"/>
              </w:rPr>
            </w:pPr>
            <w:ins w:id="40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name="setProhibitionOnGoodGroupResponse" type="tns:setProhibitionOnGoodGroupResponse"/&gt;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5" w:author="Автор"/>
                <w:b/>
                <w:color w:val="A6A6A6"/>
                <w:sz w:val="16"/>
                <w:szCs w:val="20"/>
                <w:lang w:val="en-US"/>
              </w:rPr>
            </w:pPr>
            <w:ins w:id="40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name="setProhibitionOnGoodResponse" type="tns:setProhibitionOnGoodResponse"/&gt;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7" w:author="Автор"/>
                <w:b/>
                <w:color w:val="A6A6A6"/>
                <w:sz w:val="16"/>
                <w:szCs w:val="20"/>
                <w:lang w:val="en-US"/>
              </w:rPr>
            </w:pPr>
            <w:ins w:id="40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name="setProhibitionOnProduct" type="tns:setProhibitionOnProduct"/&gt;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9" w:author="Автор"/>
                <w:b/>
                <w:color w:val="A6A6A6"/>
                <w:sz w:val="16"/>
                <w:szCs w:val="20"/>
                <w:lang w:val="en-US"/>
              </w:rPr>
            </w:pPr>
            <w:ins w:id="40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name="setProhibitionOnProductGroup" type="tns:setProhibitionOnProductGroup"/&gt;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1" w:author="Автор"/>
                <w:b/>
                <w:color w:val="A6A6A6"/>
                <w:sz w:val="16"/>
                <w:szCs w:val="20"/>
                <w:lang w:val="en-US"/>
              </w:rPr>
            </w:pPr>
            <w:ins w:id="40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name="setProhibitionOnProductGroupResponse" type="tns:setProhibitionOnProductGroupResponse"/&gt;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3" w:author="Автор"/>
                <w:b/>
                <w:color w:val="A6A6A6"/>
                <w:sz w:val="16"/>
                <w:szCs w:val="20"/>
                <w:lang w:val="en-US"/>
              </w:rPr>
            </w:pPr>
            <w:ins w:id="40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name="setProhibitionOnProductResponse" type="tns:setProhibitionOnProductResponse"/&gt;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5" w:author="Автор"/>
                <w:b/>
                <w:color w:val="A6A6A6"/>
                <w:sz w:val="16"/>
                <w:szCs w:val="20"/>
                <w:lang w:val="en-US"/>
              </w:rPr>
            </w:pPr>
            <w:ins w:id="40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name="suspendSubscriptionFeeding" type="tns:suspendSubscriptionFeeding"/&gt;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7" w:author="Автор"/>
                <w:b/>
                <w:color w:val="A6A6A6"/>
                <w:sz w:val="16"/>
                <w:szCs w:val="20"/>
                <w:lang w:val="en-US"/>
              </w:rPr>
            </w:pPr>
            <w:ins w:id="40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name="suspendSubscriptionFeedingBySan" type="tns:suspendSubscriptionFeedingBySan"/&gt;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9" w:author="Автор"/>
                <w:b/>
                <w:color w:val="A6A6A6"/>
                <w:sz w:val="16"/>
                <w:szCs w:val="20"/>
                <w:lang w:val="en-US"/>
              </w:rPr>
            </w:pPr>
            <w:ins w:id="40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name="suspendSubscriptionFeedingBySanResponse" type="tns:suspendSubscriptionFeedingBySanResponse"/&gt;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1" w:author="Автор"/>
                <w:b/>
                <w:color w:val="A6A6A6"/>
                <w:sz w:val="16"/>
                <w:szCs w:val="20"/>
                <w:lang w:val="en-US"/>
              </w:rPr>
            </w:pPr>
            <w:ins w:id="40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name="suspendSubscriptionFeedingResponse" type="tns:suspendSubscriptionFeedingResponse"/&gt;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3" w:author="Автор"/>
                <w:b/>
                <w:color w:val="A6A6A6"/>
                <w:sz w:val="16"/>
                <w:szCs w:val="20"/>
                <w:lang w:val="en-US"/>
              </w:rPr>
            </w:pPr>
            <w:ins w:id="40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name="transferBalance" type="tns:transferBalance"/&gt;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5" w:author="Автор"/>
                <w:b/>
                <w:color w:val="A6A6A6"/>
                <w:sz w:val="16"/>
                <w:szCs w:val="20"/>
                <w:lang w:val="en-US"/>
              </w:rPr>
            </w:pPr>
            <w:ins w:id="40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name="transferBalanceBySan" type="tns:transferBalanceBySan"/&gt;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7" w:author="Автор"/>
                <w:b/>
                <w:color w:val="A6A6A6"/>
                <w:sz w:val="16"/>
                <w:szCs w:val="20"/>
                <w:lang w:val="en-US"/>
              </w:rPr>
            </w:pPr>
            <w:ins w:id="40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name="transferBalanceBySanResponse" type="tns:transferBalanceBySanResponse"/&gt;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9" w:author="Автор"/>
                <w:b/>
                <w:color w:val="A6A6A6"/>
                <w:sz w:val="16"/>
                <w:szCs w:val="20"/>
                <w:lang w:val="en-US"/>
              </w:rPr>
            </w:pPr>
            <w:ins w:id="40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name="transferBalanceResponse" type="tns:transferBalanceResponse"/&gt;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1" w:author="Автор"/>
                <w:b/>
                <w:color w:val="A6A6A6"/>
                <w:sz w:val="16"/>
                <w:szCs w:val="20"/>
                <w:lang w:val="en-US"/>
              </w:rPr>
            </w:pPr>
            <w:ins w:id="40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name="changeComplaintStatusToInvestigation"&gt;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3" w:author="Автор"/>
                <w:b/>
                <w:color w:val="A6A6A6"/>
                <w:sz w:val="16"/>
                <w:szCs w:val="20"/>
                <w:lang w:val="en-US"/>
              </w:rPr>
            </w:pPr>
            <w:ins w:id="40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5" w:author="Автор"/>
                <w:b/>
                <w:color w:val="A6A6A6"/>
                <w:sz w:val="16"/>
                <w:szCs w:val="20"/>
                <w:lang w:val="en-US"/>
              </w:rPr>
            </w:pPr>
            <w:ins w:id="40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name="complaintId"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7" w:author="Автор"/>
                <w:b/>
                <w:color w:val="A6A6A6"/>
                <w:sz w:val="16"/>
                <w:szCs w:val="20"/>
                <w:lang w:val="en-US"/>
              </w:rPr>
            </w:pPr>
            <w:ins w:id="40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9" w:author="Автор"/>
                <w:b/>
                <w:color w:val="A6A6A6"/>
                <w:sz w:val="16"/>
                <w:szCs w:val="20"/>
                <w:lang w:val="en-US"/>
              </w:rPr>
            </w:pPr>
            <w:ins w:id="40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1" w:author="Автор"/>
                <w:b/>
                <w:color w:val="A6A6A6"/>
                <w:sz w:val="16"/>
                <w:szCs w:val="20"/>
                <w:lang w:val="en-US"/>
              </w:rPr>
            </w:pPr>
            <w:ins w:id="40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name="changeComplaintStatusToInvestigationResponse"&gt;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3" w:author="Автор"/>
                <w:b/>
                <w:color w:val="A6A6A6"/>
                <w:sz w:val="16"/>
                <w:szCs w:val="20"/>
                <w:lang w:val="en-US"/>
              </w:rPr>
            </w:pPr>
            <w:ins w:id="40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5" w:author="Автор"/>
                <w:b/>
                <w:color w:val="A6A6A6"/>
                <w:sz w:val="16"/>
                <w:szCs w:val="20"/>
                <w:lang w:val="en-US"/>
              </w:rPr>
            </w:pPr>
            <w:ins w:id="40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7" w:author="Автор"/>
                <w:b/>
                <w:color w:val="A6A6A6"/>
                <w:sz w:val="16"/>
                <w:szCs w:val="20"/>
                <w:lang w:val="en-US"/>
              </w:rPr>
            </w:pPr>
            <w:ins w:id="40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9" w:author="Автор"/>
                <w:b/>
                <w:color w:val="A6A6A6"/>
                <w:sz w:val="16"/>
                <w:szCs w:val="20"/>
                <w:lang w:val="en-US"/>
              </w:rPr>
            </w:pPr>
            <w:ins w:id="40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1" w:author="Автор"/>
                <w:b/>
                <w:color w:val="A6A6A6"/>
                <w:sz w:val="16"/>
                <w:szCs w:val="20"/>
                <w:lang w:val="en-US"/>
              </w:rPr>
            </w:pPr>
            <w:ins w:id="40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3" w:author="Автор"/>
                <w:b/>
                <w:color w:val="A6A6A6"/>
                <w:sz w:val="16"/>
                <w:szCs w:val="20"/>
                <w:lang w:val="en-US"/>
              </w:rPr>
            </w:pPr>
            <w:ins w:id="40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5" w:author="Автор"/>
                <w:b/>
                <w:color w:val="A6A6A6"/>
                <w:sz w:val="16"/>
                <w:szCs w:val="20"/>
                <w:lang w:val="en-US"/>
              </w:rPr>
            </w:pPr>
            <w:ins w:id="40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7" w:author="Автор"/>
                <w:b/>
                <w:color w:val="A6A6A6"/>
                <w:sz w:val="16"/>
                <w:szCs w:val="20"/>
                <w:lang w:val="en-US"/>
              </w:rPr>
            </w:pPr>
            <w:ins w:id="40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9" w:author="Автор"/>
                <w:b/>
                <w:color w:val="A6A6A6"/>
                <w:sz w:val="16"/>
                <w:szCs w:val="20"/>
                <w:lang w:val="en-US"/>
              </w:rPr>
            </w:pPr>
            <w:ins w:id="40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1" w:author="Автор"/>
                <w:b/>
                <w:color w:val="A6A6A6"/>
                <w:sz w:val="16"/>
                <w:szCs w:val="20"/>
                <w:lang w:val="en-US"/>
              </w:rPr>
            </w:pPr>
            <w:ins w:id="40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3" w:author="Автор"/>
                <w:b/>
                <w:color w:val="A6A6A6"/>
                <w:sz w:val="16"/>
                <w:szCs w:val="20"/>
                <w:lang w:val="en-US"/>
              </w:rPr>
            </w:pPr>
            <w:ins w:id="40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name="setNotificationSettings"&gt;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5" w:author="Автор"/>
                <w:b/>
                <w:color w:val="A6A6A6"/>
                <w:sz w:val="16"/>
                <w:szCs w:val="20"/>
                <w:lang w:val="en-US"/>
              </w:rPr>
            </w:pPr>
            <w:ins w:id="40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7" w:author="Автор"/>
                <w:b/>
                <w:color w:val="A6A6A6"/>
                <w:sz w:val="16"/>
                <w:szCs w:val="20"/>
                <w:lang w:val="en-US"/>
              </w:rPr>
            </w:pPr>
            <w:ins w:id="40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9" w:author="Автор"/>
                <w:b/>
                <w:color w:val="A6A6A6"/>
                <w:sz w:val="16"/>
                <w:szCs w:val="20"/>
                <w:lang w:val="en-US"/>
              </w:rPr>
            </w:pPr>
            <w:ins w:id="40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name="notificationType"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1" w:author="Автор"/>
                <w:b/>
                <w:color w:val="A6A6A6"/>
                <w:sz w:val="16"/>
                <w:szCs w:val="20"/>
                <w:lang w:val="en-US"/>
              </w:rPr>
            </w:pPr>
            <w:ins w:id="40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3" w:author="Автор"/>
                <w:b/>
                <w:color w:val="A6A6A6"/>
                <w:sz w:val="16"/>
                <w:szCs w:val="20"/>
                <w:lang w:val="en-US"/>
              </w:rPr>
            </w:pPr>
            <w:ins w:id="40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5" w:author="Автор"/>
                <w:b/>
                <w:color w:val="A6A6A6"/>
                <w:sz w:val="16"/>
                <w:szCs w:val="20"/>
                <w:lang w:val="en-US"/>
              </w:rPr>
            </w:pPr>
            <w:ins w:id="40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name="setNotificationSettingsResponse"&gt;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7" w:author="Автор"/>
                <w:b/>
                <w:color w:val="A6A6A6"/>
                <w:sz w:val="16"/>
                <w:szCs w:val="20"/>
                <w:lang w:val="en-US"/>
              </w:rPr>
            </w:pPr>
            <w:ins w:id="40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9" w:author="Автор"/>
                <w:b/>
                <w:color w:val="A6A6A6"/>
                <w:sz w:val="16"/>
                <w:szCs w:val="20"/>
                <w:lang w:val="en-US"/>
              </w:rPr>
            </w:pPr>
            <w:ins w:id="41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type="tns:clientNotificationChangeResult"/&gt;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1" w:author="Автор"/>
                <w:b/>
                <w:color w:val="A6A6A6"/>
                <w:sz w:val="16"/>
                <w:szCs w:val="20"/>
                <w:lang w:val="en-US"/>
              </w:rPr>
            </w:pPr>
            <w:ins w:id="41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3" w:author="Автор"/>
                <w:b/>
                <w:color w:val="A6A6A6"/>
                <w:sz w:val="16"/>
                <w:szCs w:val="20"/>
                <w:lang w:val="en-US"/>
              </w:rPr>
            </w:pPr>
            <w:ins w:id="41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5" w:author="Автор"/>
                <w:b/>
                <w:color w:val="A6A6A6"/>
                <w:sz w:val="16"/>
                <w:szCs w:val="20"/>
                <w:lang w:val="en-US"/>
              </w:rPr>
            </w:pPr>
            <w:ins w:id="41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name="clientNotificationChangeResult"&gt;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7" w:author="Автор"/>
                <w:b/>
                <w:color w:val="A6A6A6"/>
                <w:sz w:val="16"/>
                <w:szCs w:val="20"/>
                <w:lang w:val="en-US"/>
              </w:rPr>
            </w:pPr>
            <w:ins w:id="41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9" w:author="Автор"/>
                <w:b/>
                <w:color w:val="A6A6A6"/>
                <w:sz w:val="16"/>
                <w:szCs w:val="20"/>
                <w:lang w:val="en-US"/>
              </w:rPr>
            </w:pPr>
            <w:ins w:id="41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1" w:author="Автор"/>
                <w:b/>
                <w:color w:val="A6A6A6"/>
                <w:sz w:val="16"/>
                <w:szCs w:val="20"/>
                <w:lang w:val="en-US"/>
              </w:rPr>
            </w:pPr>
            <w:ins w:id="41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3" w:author="Автор"/>
                <w:b/>
                <w:color w:val="A6A6A6"/>
                <w:sz w:val="16"/>
                <w:szCs w:val="20"/>
                <w:lang w:val="en-US"/>
              </w:rPr>
            </w:pPr>
            <w:ins w:id="41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5" w:author="Автор"/>
                <w:b/>
                <w:color w:val="A6A6A6"/>
                <w:sz w:val="16"/>
                <w:szCs w:val="20"/>
                <w:lang w:val="en-US"/>
              </w:rPr>
            </w:pPr>
            <w:ins w:id="41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7" w:author="Автор"/>
                <w:b/>
                <w:color w:val="A6A6A6"/>
                <w:sz w:val="16"/>
                <w:szCs w:val="20"/>
                <w:lang w:val="en-US"/>
              </w:rPr>
            </w:pPr>
            <w:ins w:id="41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name="getEnterEventListByGuardian"&gt;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9" w:author="Автор"/>
                <w:b/>
                <w:color w:val="A6A6A6"/>
                <w:sz w:val="16"/>
                <w:szCs w:val="20"/>
                <w:lang w:val="en-US"/>
              </w:rPr>
            </w:pPr>
            <w:ins w:id="41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1" w:author="Автор"/>
                <w:b/>
                <w:color w:val="A6A6A6"/>
                <w:sz w:val="16"/>
                <w:szCs w:val="20"/>
                <w:lang w:val="en-US"/>
              </w:rPr>
            </w:pPr>
            <w:ins w:id="41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3" w:author="Автор"/>
                <w:b/>
                <w:color w:val="A6A6A6"/>
                <w:sz w:val="16"/>
                <w:szCs w:val="20"/>
                <w:lang w:val="en-US"/>
              </w:rPr>
            </w:pPr>
            <w:ins w:id="41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5" w:author="Автор"/>
                <w:b/>
                <w:color w:val="A6A6A6"/>
                <w:sz w:val="16"/>
                <w:szCs w:val="20"/>
                <w:lang w:val="en-US"/>
              </w:rPr>
            </w:pPr>
            <w:ins w:id="41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7" w:author="Автор"/>
                <w:b/>
                <w:color w:val="A6A6A6"/>
                <w:sz w:val="16"/>
                <w:szCs w:val="20"/>
                <w:lang w:val="en-US"/>
              </w:rPr>
            </w:pPr>
            <w:ins w:id="41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9" w:author="Автор"/>
                <w:b/>
                <w:color w:val="A6A6A6"/>
                <w:sz w:val="16"/>
                <w:szCs w:val="20"/>
                <w:lang w:val="en-US"/>
              </w:rPr>
            </w:pPr>
            <w:ins w:id="41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1" w:author="Автор"/>
                <w:b/>
                <w:color w:val="A6A6A6"/>
                <w:sz w:val="16"/>
                <w:szCs w:val="20"/>
                <w:lang w:val="en-US"/>
              </w:rPr>
            </w:pPr>
            <w:ins w:id="41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name="getEnterEventListByGuardianResponse"&gt;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3" w:author="Автор"/>
                <w:b/>
                <w:color w:val="A6A6A6"/>
                <w:sz w:val="16"/>
                <w:szCs w:val="20"/>
                <w:lang w:val="en-US"/>
              </w:rPr>
            </w:pPr>
            <w:ins w:id="41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5" w:author="Автор"/>
                <w:b/>
                <w:color w:val="A6A6A6"/>
                <w:sz w:val="16"/>
                <w:szCs w:val="20"/>
                <w:lang w:val="en-US"/>
              </w:rPr>
            </w:pPr>
            <w:ins w:id="41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7" w:author="Автор"/>
                <w:b/>
                <w:color w:val="A6A6A6"/>
                <w:sz w:val="16"/>
                <w:szCs w:val="20"/>
                <w:lang w:val="en-US"/>
              </w:rPr>
            </w:pPr>
            <w:ins w:id="41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9" w:author="Автор"/>
                <w:b/>
                <w:color w:val="A6A6A6"/>
                <w:sz w:val="16"/>
                <w:szCs w:val="20"/>
                <w:lang w:val="en-US"/>
              </w:rPr>
            </w:pPr>
            <w:ins w:id="41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1" w:author="Автор"/>
                <w:b/>
                <w:color w:val="A6A6A6"/>
                <w:sz w:val="16"/>
                <w:szCs w:val="20"/>
                <w:lang w:val="en-US"/>
              </w:rPr>
            </w:pPr>
            <w:ins w:id="41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name="enterEventListResult"&gt;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3" w:author="Автор"/>
                <w:b/>
                <w:color w:val="A6A6A6"/>
                <w:sz w:val="16"/>
                <w:szCs w:val="20"/>
                <w:lang w:val="en-US"/>
              </w:rPr>
            </w:pPr>
            <w:ins w:id="41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5" w:author="Автор"/>
                <w:b/>
                <w:color w:val="A6A6A6"/>
                <w:sz w:val="16"/>
                <w:szCs w:val="20"/>
                <w:lang w:val="en-US"/>
              </w:rPr>
            </w:pPr>
            <w:ins w:id="41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name="enterEventList" type="tns:EnterEventList"/&gt;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7" w:author="Автор"/>
                <w:b/>
                <w:color w:val="A6A6A6"/>
                <w:sz w:val="16"/>
                <w:szCs w:val="20"/>
                <w:lang w:val="en-US"/>
              </w:rPr>
            </w:pPr>
            <w:ins w:id="41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9" w:author="Автор"/>
                <w:b/>
                <w:color w:val="A6A6A6"/>
                <w:sz w:val="16"/>
                <w:szCs w:val="20"/>
                <w:lang w:val="en-US"/>
              </w:rPr>
            </w:pPr>
            <w:ins w:id="41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1" w:author="Автор"/>
                <w:b/>
                <w:color w:val="A6A6A6"/>
                <w:sz w:val="16"/>
                <w:szCs w:val="20"/>
                <w:lang w:val="en-US"/>
              </w:rPr>
            </w:pPr>
            <w:ins w:id="41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3" w:author="Автор"/>
                <w:b/>
                <w:color w:val="A6A6A6"/>
                <w:sz w:val="16"/>
                <w:szCs w:val="20"/>
                <w:lang w:val="en-US"/>
              </w:rPr>
            </w:pPr>
            <w:ins w:id="41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5" w:author="Автор"/>
                <w:b/>
                <w:color w:val="A6A6A6"/>
                <w:sz w:val="16"/>
                <w:szCs w:val="20"/>
                <w:lang w:val="en-US"/>
              </w:rPr>
            </w:pPr>
            <w:ins w:id="41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7" w:author="Автор"/>
                <w:b/>
                <w:color w:val="A6A6A6"/>
                <w:sz w:val="16"/>
                <w:szCs w:val="20"/>
                <w:lang w:val="en-US"/>
              </w:rPr>
            </w:pPr>
            <w:ins w:id="41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9" w:author="Автор"/>
                <w:b/>
                <w:color w:val="A6A6A6"/>
                <w:sz w:val="16"/>
                <w:szCs w:val="20"/>
                <w:lang w:val="en-US"/>
              </w:rPr>
            </w:pPr>
            <w:ins w:id="41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maxOccurs="unbounded" minOccurs="0" name="E" type="tns:EnterEventItem"/&gt;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1" w:author="Автор"/>
                <w:b/>
                <w:color w:val="A6A6A6"/>
                <w:sz w:val="16"/>
                <w:szCs w:val="20"/>
                <w:lang w:val="en-US"/>
              </w:rPr>
            </w:pPr>
            <w:ins w:id="41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3" w:author="Автор"/>
                <w:b/>
                <w:color w:val="A6A6A6"/>
                <w:sz w:val="16"/>
                <w:szCs w:val="20"/>
                <w:lang w:val="en-US"/>
              </w:rPr>
            </w:pPr>
            <w:ins w:id="41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5" w:author="Автор"/>
                <w:b/>
                <w:color w:val="A6A6A6"/>
                <w:sz w:val="16"/>
                <w:szCs w:val="20"/>
                <w:lang w:val="en-US"/>
              </w:rPr>
            </w:pPr>
            <w:ins w:id="41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name="EnterEventItem"&gt;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7" w:author="Автор"/>
                <w:b/>
                <w:color w:val="A6A6A6"/>
                <w:sz w:val="16"/>
                <w:szCs w:val="20"/>
                <w:lang w:val="en-US"/>
              </w:rPr>
            </w:pPr>
            <w:ins w:id="41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9" w:author="Автор"/>
                <w:b/>
                <w:color w:val="A6A6A6"/>
                <w:sz w:val="16"/>
                <w:szCs w:val="20"/>
                <w:lang w:val="en-US"/>
              </w:rPr>
            </w:pPr>
            <w:ins w:id="41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name="DateTime"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1" w:author="Автор"/>
                <w:b/>
                <w:color w:val="A6A6A6"/>
                <w:sz w:val="16"/>
                <w:szCs w:val="20"/>
                <w:lang w:val="en-US"/>
              </w:rPr>
            </w:pPr>
            <w:ins w:id="41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3" w:author="Автор"/>
                <w:b/>
                <w:color w:val="A6A6A6"/>
                <w:sz w:val="16"/>
                <w:szCs w:val="20"/>
                <w:lang w:val="en-US"/>
              </w:rPr>
            </w:pPr>
            <w:ins w:id="41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name="EnterName"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5" w:author="Автор"/>
                <w:b/>
                <w:color w:val="A6A6A6"/>
                <w:sz w:val="16"/>
                <w:szCs w:val="20"/>
                <w:lang w:val="en-US"/>
              </w:rPr>
            </w:pPr>
            <w:ins w:id="41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name="Direction"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7" w:author="Автор"/>
                <w:b/>
                <w:color w:val="A6A6A6"/>
                <w:sz w:val="16"/>
                <w:szCs w:val="20"/>
                <w:lang w:val="en-US"/>
              </w:rPr>
            </w:pPr>
            <w:ins w:id="41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name="TemporaryCard"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9" w:author="Автор"/>
                <w:b/>
                <w:color w:val="A6A6A6"/>
                <w:sz w:val="16"/>
                <w:szCs w:val="20"/>
                <w:lang w:val="en-US"/>
              </w:rPr>
            </w:pPr>
            <w:ins w:id="41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name="GuardianSan"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1" w:author="Автор"/>
                <w:b/>
                <w:color w:val="A6A6A6"/>
                <w:sz w:val="16"/>
                <w:szCs w:val="20"/>
                <w:lang w:val="en-US"/>
              </w:rPr>
            </w:pPr>
            <w:ins w:id="41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name="PassWithGuardian"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3" w:author="Автор"/>
                <w:b/>
                <w:color w:val="A6A6A6"/>
                <w:sz w:val="16"/>
                <w:szCs w:val="20"/>
                <w:lang w:val="en-US"/>
              </w:rPr>
            </w:pPr>
            <w:ins w:id="41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name="idOfClient"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5" w:author="Автор"/>
                <w:b/>
                <w:color w:val="A6A6A6"/>
                <w:sz w:val="16"/>
                <w:szCs w:val="20"/>
                <w:lang w:val="en-US"/>
              </w:rPr>
            </w:pPr>
            <w:ins w:id="41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name="IdOfCard"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7" w:author="Автор"/>
                <w:b/>
                <w:color w:val="A6A6A6"/>
                <w:sz w:val="16"/>
                <w:szCs w:val="20"/>
                <w:lang w:val="en-US"/>
              </w:rPr>
            </w:pPr>
            <w:ins w:id="41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name="TurnstileAddr"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9" w:author="Автор"/>
                <w:b/>
                <w:color w:val="A6A6A6"/>
                <w:sz w:val="16"/>
                <w:szCs w:val="20"/>
                <w:lang w:val="en-US"/>
              </w:rPr>
            </w:pPr>
            <w:ins w:id="41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name="VisitorFullName"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1" w:author="Автор"/>
                <w:b/>
                <w:color w:val="A6A6A6"/>
                <w:sz w:val="16"/>
                <w:szCs w:val="20"/>
                <w:lang w:val="en-US"/>
              </w:rPr>
            </w:pPr>
            <w:ins w:id="41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3" w:author="Автор"/>
                <w:b/>
                <w:color w:val="A6A6A6"/>
                <w:sz w:val="16"/>
                <w:szCs w:val="20"/>
                <w:lang w:val="en-US"/>
              </w:rPr>
            </w:pPr>
            <w:ins w:id="41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name="excludeGoodFromProhibition"&gt;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5" w:author="Автор"/>
                <w:b/>
                <w:color w:val="A6A6A6"/>
                <w:sz w:val="16"/>
                <w:szCs w:val="20"/>
                <w:lang w:val="en-US"/>
              </w:rPr>
            </w:pPr>
            <w:ins w:id="41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7" w:author="Автор"/>
                <w:b/>
                <w:color w:val="A6A6A6"/>
                <w:sz w:val="16"/>
                <w:szCs w:val="20"/>
                <w:lang w:val="en-US"/>
              </w:rPr>
            </w:pPr>
            <w:ins w:id="41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9" w:author="Автор"/>
                <w:b/>
                <w:color w:val="A6A6A6"/>
                <w:sz w:val="16"/>
                <w:szCs w:val="20"/>
                <w:lang w:val="en-US"/>
              </w:rPr>
            </w:pPr>
            <w:ins w:id="42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name="idOfProhibition"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1" w:author="Автор"/>
                <w:b/>
                <w:color w:val="A6A6A6"/>
                <w:sz w:val="16"/>
                <w:szCs w:val="20"/>
                <w:lang w:val="en-US"/>
              </w:rPr>
            </w:pPr>
            <w:ins w:id="42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3" w:author="Автор"/>
                <w:b/>
                <w:color w:val="A6A6A6"/>
                <w:sz w:val="16"/>
                <w:szCs w:val="20"/>
                <w:lang w:val="en-US"/>
              </w:rPr>
            </w:pPr>
            <w:ins w:id="42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5" w:author="Автор"/>
                <w:b/>
                <w:color w:val="A6A6A6"/>
                <w:sz w:val="16"/>
                <w:szCs w:val="20"/>
                <w:lang w:val="en-US"/>
              </w:rPr>
            </w:pPr>
            <w:ins w:id="42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7" w:author="Автор"/>
                <w:b/>
                <w:color w:val="A6A6A6"/>
                <w:sz w:val="16"/>
                <w:szCs w:val="20"/>
                <w:lang w:val="en-US"/>
              </w:rPr>
            </w:pPr>
            <w:ins w:id="42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name="excludeGoodFromProhibitionResponse"&gt;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9" w:author="Автор"/>
                <w:b/>
                <w:color w:val="A6A6A6"/>
                <w:sz w:val="16"/>
                <w:szCs w:val="20"/>
                <w:lang w:val="en-US"/>
              </w:rPr>
            </w:pPr>
            <w:ins w:id="42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1" w:author="Автор"/>
                <w:b/>
                <w:color w:val="A6A6A6"/>
                <w:sz w:val="16"/>
                <w:szCs w:val="20"/>
                <w:lang w:val="en-US"/>
              </w:rPr>
            </w:pPr>
            <w:ins w:id="42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3" w:author="Автор"/>
                <w:b/>
                <w:color w:val="A6A6A6"/>
                <w:sz w:val="16"/>
                <w:szCs w:val="20"/>
                <w:lang w:val="en-US"/>
              </w:rPr>
            </w:pPr>
            <w:ins w:id="42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5" w:author="Автор"/>
                <w:b/>
                <w:color w:val="A6A6A6"/>
                <w:sz w:val="16"/>
                <w:szCs w:val="20"/>
                <w:lang w:val="en-US"/>
              </w:rPr>
            </w:pPr>
            <w:ins w:id="42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7" w:author="Автор"/>
                <w:b/>
                <w:color w:val="A6A6A6"/>
                <w:sz w:val="16"/>
                <w:szCs w:val="20"/>
                <w:lang w:val="en-US"/>
              </w:rPr>
            </w:pPr>
            <w:ins w:id="42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name="idResult"&gt;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9" w:author="Автор"/>
                <w:b/>
                <w:color w:val="A6A6A6"/>
                <w:sz w:val="16"/>
                <w:szCs w:val="20"/>
                <w:lang w:val="en-US"/>
              </w:rPr>
            </w:pPr>
            <w:ins w:id="42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1" w:author="Автор"/>
                <w:b/>
                <w:color w:val="A6A6A6"/>
                <w:sz w:val="16"/>
                <w:szCs w:val="20"/>
                <w:lang w:val="en-US"/>
              </w:rPr>
            </w:pPr>
            <w:ins w:id="42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3" w:author="Автор"/>
                <w:b/>
                <w:color w:val="A6A6A6"/>
                <w:sz w:val="16"/>
                <w:szCs w:val="20"/>
                <w:lang w:val="en-US"/>
              </w:rPr>
            </w:pPr>
            <w:ins w:id="42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5" w:author="Автор"/>
                <w:b/>
                <w:color w:val="A6A6A6"/>
                <w:sz w:val="16"/>
                <w:szCs w:val="20"/>
                <w:lang w:val="en-US"/>
              </w:rPr>
            </w:pPr>
            <w:ins w:id="42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7" w:author="Автор"/>
                <w:b/>
                <w:color w:val="A6A6A6"/>
                <w:sz w:val="16"/>
                <w:szCs w:val="20"/>
                <w:lang w:val="en-US"/>
              </w:rPr>
            </w:pPr>
            <w:ins w:id="42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9" w:author="Автор"/>
                <w:b/>
                <w:color w:val="A6A6A6"/>
                <w:sz w:val="16"/>
                <w:szCs w:val="20"/>
                <w:lang w:val="en-US"/>
              </w:rPr>
            </w:pPr>
            <w:ins w:id="42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1" w:author="Автор"/>
                <w:b/>
                <w:color w:val="A6A6A6"/>
                <w:sz w:val="16"/>
                <w:szCs w:val="20"/>
                <w:lang w:val="en-US"/>
              </w:rPr>
            </w:pPr>
            <w:ins w:id="42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name="sendLinkingTokenByContractId"&gt;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3" w:author="Автор"/>
                <w:b/>
                <w:color w:val="A6A6A6"/>
                <w:sz w:val="16"/>
                <w:szCs w:val="20"/>
                <w:lang w:val="en-US"/>
              </w:rPr>
            </w:pPr>
            <w:ins w:id="42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5" w:author="Автор"/>
                <w:b/>
                <w:color w:val="A6A6A6"/>
                <w:sz w:val="16"/>
                <w:szCs w:val="20"/>
                <w:lang w:val="en-US"/>
              </w:rPr>
            </w:pPr>
            <w:ins w:id="42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7" w:author="Автор"/>
                <w:b/>
                <w:color w:val="A6A6A6"/>
                <w:sz w:val="16"/>
                <w:szCs w:val="20"/>
                <w:lang w:val="en-US"/>
              </w:rPr>
            </w:pPr>
            <w:ins w:id="42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9" w:author="Автор"/>
                <w:b/>
                <w:color w:val="A6A6A6"/>
                <w:sz w:val="16"/>
                <w:szCs w:val="20"/>
                <w:lang w:val="en-US"/>
              </w:rPr>
            </w:pPr>
            <w:ins w:id="42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1" w:author="Автор"/>
                <w:b/>
                <w:color w:val="A6A6A6"/>
                <w:sz w:val="16"/>
                <w:szCs w:val="20"/>
                <w:lang w:val="en-US"/>
              </w:rPr>
            </w:pPr>
            <w:ins w:id="42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name="sendLinkingTokenByContractIdResponse"&gt;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3" w:author="Автор"/>
                <w:b/>
                <w:color w:val="A6A6A6"/>
                <w:sz w:val="16"/>
                <w:szCs w:val="20"/>
                <w:lang w:val="en-US"/>
              </w:rPr>
            </w:pPr>
            <w:ins w:id="42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5" w:author="Автор"/>
                <w:b/>
                <w:color w:val="A6A6A6"/>
                <w:sz w:val="16"/>
                <w:szCs w:val="20"/>
                <w:lang w:val="en-US"/>
              </w:rPr>
            </w:pPr>
            <w:ins w:id="42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7" w:author="Автор"/>
                <w:b/>
                <w:color w:val="A6A6A6"/>
                <w:sz w:val="16"/>
                <w:szCs w:val="20"/>
                <w:lang w:val="en-US"/>
              </w:rPr>
            </w:pPr>
            <w:ins w:id="42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9" w:author="Автор"/>
                <w:b/>
                <w:color w:val="A6A6A6"/>
                <w:sz w:val="16"/>
                <w:szCs w:val="20"/>
                <w:lang w:val="en-US"/>
              </w:rPr>
            </w:pPr>
            <w:ins w:id="42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1" w:author="Автор"/>
                <w:b/>
                <w:color w:val="A6A6A6"/>
                <w:sz w:val="16"/>
                <w:szCs w:val="20"/>
                <w:lang w:val="en-US"/>
              </w:rPr>
            </w:pPr>
            <w:ins w:id="42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3" w:author="Автор"/>
                <w:b/>
                <w:color w:val="A6A6A6"/>
                <w:sz w:val="16"/>
                <w:szCs w:val="20"/>
                <w:lang w:val="en-US"/>
              </w:rPr>
            </w:pPr>
            <w:ins w:id="42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5" w:author="Автор"/>
                <w:b/>
                <w:color w:val="A6A6A6"/>
                <w:sz w:val="16"/>
                <w:szCs w:val="20"/>
                <w:lang w:val="en-US"/>
              </w:rPr>
            </w:pPr>
            <w:ins w:id="42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7" w:author="Автор"/>
                <w:b/>
                <w:color w:val="A6A6A6"/>
                <w:sz w:val="16"/>
                <w:szCs w:val="20"/>
                <w:lang w:val="en-US"/>
              </w:rPr>
            </w:pPr>
            <w:ins w:id="42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name="suspendDate"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9" w:author="Автор"/>
                <w:b/>
                <w:color w:val="A6A6A6"/>
                <w:sz w:val="16"/>
                <w:szCs w:val="20"/>
                <w:lang w:val="en-US"/>
              </w:rPr>
            </w:pPr>
            <w:ins w:id="42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1" w:author="Автор"/>
                <w:b/>
                <w:color w:val="A6A6A6"/>
                <w:sz w:val="16"/>
                <w:szCs w:val="20"/>
                <w:lang w:val="en-US"/>
              </w:rPr>
            </w:pPr>
            <w:ins w:id="42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3" w:author="Автор"/>
                <w:b/>
                <w:color w:val="A6A6A6"/>
                <w:sz w:val="16"/>
                <w:szCs w:val="20"/>
                <w:lang w:val="en-US"/>
              </w:rPr>
            </w:pPr>
            <w:ins w:id="42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5" w:author="Автор"/>
                <w:b/>
                <w:color w:val="A6A6A6"/>
                <w:sz w:val="16"/>
                <w:szCs w:val="20"/>
                <w:lang w:val="en-US"/>
              </w:rPr>
            </w:pPr>
            <w:ins w:id="42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7" w:author="Автор"/>
                <w:b/>
                <w:color w:val="A6A6A6"/>
                <w:sz w:val="16"/>
                <w:szCs w:val="20"/>
                <w:lang w:val="en-US"/>
              </w:rPr>
            </w:pPr>
            <w:ins w:id="42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9" w:author="Автор"/>
                <w:b/>
                <w:color w:val="A6A6A6"/>
                <w:sz w:val="16"/>
                <w:szCs w:val="20"/>
                <w:lang w:val="en-US"/>
              </w:rPr>
            </w:pPr>
            <w:ins w:id="42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1" w:author="Автор"/>
                <w:b/>
                <w:color w:val="A6A6A6"/>
                <w:sz w:val="16"/>
                <w:szCs w:val="20"/>
                <w:lang w:val="en-US"/>
              </w:rPr>
            </w:pPr>
            <w:ins w:id="42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3" w:author="Автор"/>
                <w:b/>
                <w:color w:val="A6A6A6"/>
                <w:sz w:val="16"/>
                <w:szCs w:val="20"/>
                <w:lang w:val="en-US"/>
              </w:rPr>
            </w:pPr>
            <w:ins w:id="42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name="getListOfComplaintBookEntriesByOrg"&gt;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5" w:author="Автор"/>
                <w:b/>
                <w:color w:val="A6A6A6"/>
                <w:sz w:val="16"/>
                <w:szCs w:val="20"/>
                <w:lang w:val="en-US"/>
              </w:rPr>
            </w:pPr>
            <w:ins w:id="42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7" w:author="Автор"/>
                <w:b/>
                <w:color w:val="A6A6A6"/>
                <w:sz w:val="16"/>
                <w:szCs w:val="20"/>
                <w:lang w:val="en-US"/>
              </w:rPr>
            </w:pPr>
            <w:ins w:id="42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9" w:author="Автор"/>
                <w:b/>
                <w:color w:val="A6A6A6"/>
                <w:sz w:val="16"/>
                <w:szCs w:val="20"/>
                <w:lang w:val="en-US"/>
              </w:rPr>
            </w:pPr>
            <w:ins w:id="42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1" w:author="Автор"/>
                <w:b/>
                <w:color w:val="A6A6A6"/>
                <w:sz w:val="16"/>
                <w:szCs w:val="20"/>
                <w:lang w:val="en-US"/>
              </w:rPr>
            </w:pPr>
            <w:ins w:id="42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3" w:author="Автор"/>
                <w:b/>
                <w:color w:val="A6A6A6"/>
                <w:sz w:val="16"/>
                <w:szCs w:val="20"/>
                <w:lang w:val="en-US"/>
              </w:rPr>
            </w:pPr>
            <w:ins w:id="42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name="getListOfComplaintBookEntriesByOrgResponse"&gt;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5" w:author="Автор"/>
                <w:b/>
                <w:color w:val="A6A6A6"/>
                <w:sz w:val="16"/>
                <w:szCs w:val="20"/>
                <w:lang w:val="en-US"/>
              </w:rPr>
            </w:pPr>
            <w:ins w:id="42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7" w:author="Автор"/>
                <w:b/>
                <w:color w:val="A6A6A6"/>
                <w:sz w:val="16"/>
                <w:szCs w:val="20"/>
                <w:lang w:val="en-US"/>
              </w:rPr>
            </w:pPr>
            <w:ins w:id="42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type="tns:listOfComplaintBookEntriesResult"/&gt;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9" w:author="Автор"/>
                <w:b/>
                <w:color w:val="A6A6A6"/>
                <w:sz w:val="16"/>
                <w:szCs w:val="20"/>
                <w:lang w:val="en-US"/>
              </w:rPr>
            </w:pPr>
            <w:ins w:id="42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1" w:author="Автор"/>
                <w:b/>
                <w:color w:val="A6A6A6"/>
                <w:sz w:val="16"/>
                <w:szCs w:val="20"/>
                <w:lang w:val="en-US"/>
              </w:rPr>
            </w:pPr>
            <w:ins w:id="42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3" w:author="Автор"/>
                <w:b/>
                <w:color w:val="A6A6A6"/>
                <w:sz w:val="16"/>
                <w:szCs w:val="20"/>
                <w:lang w:val="en-US"/>
              </w:rPr>
            </w:pPr>
            <w:ins w:id="42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name="listOfComplaintBookEntriesResult"&gt;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5" w:author="Автор"/>
                <w:b/>
                <w:color w:val="A6A6A6"/>
                <w:sz w:val="16"/>
                <w:szCs w:val="20"/>
                <w:lang w:val="en-US"/>
              </w:rPr>
            </w:pPr>
            <w:ins w:id="42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7" w:author="Автор"/>
                <w:b/>
                <w:color w:val="A6A6A6"/>
                <w:sz w:val="16"/>
                <w:szCs w:val="20"/>
                <w:lang w:val="en-US"/>
              </w:rPr>
            </w:pPr>
            <w:ins w:id="42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name="listOfComplaintBookEntries" type="tns:ListOfComplaintBookEntries"/&gt;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9" w:author="Автор"/>
                <w:b/>
                <w:color w:val="A6A6A6"/>
                <w:sz w:val="16"/>
                <w:szCs w:val="20"/>
                <w:lang w:val="en-US"/>
              </w:rPr>
            </w:pPr>
            <w:ins w:id="43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1" w:author="Автор"/>
                <w:b/>
                <w:color w:val="A6A6A6"/>
                <w:sz w:val="16"/>
                <w:szCs w:val="20"/>
                <w:lang w:val="en-US"/>
              </w:rPr>
            </w:pPr>
            <w:ins w:id="43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3" w:author="Автор"/>
                <w:b/>
                <w:color w:val="A6A6A6"/>
                <w:sz w:val="16"/>
                <w:szCs w:val="20"/>
                <w:lang w:val="en-US"/>
              </w:rPr>
            </w:pPr>
            <w:ins w:id="43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5" w:author="Автор"/>
                <w:b/>
                <w:color w:val="A6A6A6"/>
                <w:sz w:val="16"/>
                <w:szCs w:val="20"/>
                <w:lang w:val="en-US"/>
              </w:rPr>
            </w:pPr>
            <w:ins w:id="43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7" w:author="Автор"/>
                <w:b/>
                <w:color w:val="A6A6A6"/>
                <w:sz w:val="16"/>
                <w:szCs w:val="20"/>
                <w:lang w:val="en-US"/>
              </w:rPr>
            </w:pPr>
            <w:ins w:id="43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name="ListOfComplaintBookEntries"&gt;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9" w:author="Автор"/>
                <w:b/>
                <w:color w:val="A6A6A6"/>
                <w:sz w:val="16"/>
                <w:szCs w:val="20"/>
                <w:lang w:val="en-US"/>
              </w:rPr>
            </w:pPr>
            <w:ins w:id="43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1" w:author="Автор"/>
                <w:b/>
                <w:color w:val="A6A6A6"/>
                <w:sz w:val="16"/>
                <w:szCs w:val="20"/>
                <w:lang w:val="en-US"/>
              </w:rPr>
            </w:pPr>
            <w:ins w:id="43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type="tns:ListOfComplaintBookEntriesExt"/&gt;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3" w:author="Автор"/>
                <w:b/>
                <w:color w:val="A6A6A6"/>
                <w:sz w:val="16"/>
                <w:szCs w:val="20"/>
                <w:lang w:val="en-US"/>
              </w:rPr>
            </w:pPr>
            <w:ins w:id="43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5" w:author="Автор"/>
                <w:b/>
                <w:color w:val="A6A6A6"/>
                <w:sz w:val="16"/>
                <w:szCs w:val="20"/>
                <w:lang w:val="en-US"/>
              </w:rPr>
            </w:pPr>
            <w:ins w:id="43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7" w:author="Автор"/>
                <w:b/>
                <w:color w:val="A6A6A6"/>
                <w:sz w:val="16"/>
                <w:szCs w:val="20"/>
                <w:lang w:val="en-US"/>
              </w:rPr>
            </w:pPr>
            <w:ins w:id="43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&lt;xs:complexType name="ListOfComplaintBookEntriesExt"&gt;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9" w:author="Автор"/>
                <w:b/>
                <w:color w:val="A6A6A6"/>
                <w:sz w:val="16"/>
                <w:szCs w:val="20"/>
                <w:lang w:val="en-US"/>
              </w:rPr>
            </w:pPr>
            <w:ins w:id="43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1" w:author="Автор"/>
                <w:b/>
                <w:color w:val="A6A6A6"/>
                <w:sz w:val="16"/>
                <w:szCs w:val="20"/>
                <w:lang w:val="en-US"/>
              </w:rPr>
            </w:pPr>
            <w:ins w:id="43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name="Iterations" type="tns:ListOfComplaintIterations"/&gt;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3" w:author="Автор"/>
                <w:b/>
                <w:color w:val="A6A6A6"/>
                <w:sz w:val="16"/>
                <w:szCs w:val="20"/>
                <w:lang w:val="en-US"/>
              </w:rPr>
            </w:pPr>
            <w:ins w:id="43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5" w:author="Автор"/>
                <w:b/>
                <w:color w:val="A6A6A6"/>
                <w:sz w:val="16"/>
                <w:szCs w:val="20"/>
                <w:lang w:val="en-US"/>
              </w:rPr>
            </w:pPr>
            <w:ins w:id="43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7" w:author="Автор"/>
                <w:b/>
                <w:color w:val="A6A6A6"/>
                <w:sz w:val="16"/>
                <w:szCs w:val="20"/>
                <w:lang w:val="en-US"/>
              </w:rPr>
            </w:pPr>
            <w:ins w:id="43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9" w:author="Автор"/>
                <w:b/>
                <w:color w:val="A6A6A6"/>
                <w:sz w:val="16"/>
                <w:szCs w:val="20"/>
                <w:lang w:val="en-US"/>
              </w:rPr>
            </w:pPr>
            <w:ins w:id="43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name="NameOfGood"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1" w:author="Автор"/>
                <w:b/>
                <w:color w:val="A6A6A6"/>
                <w:sz w:val="16"/>
                <w:szCs w:val="20"/>
                <w:lang w:val="en-US"/>
              </w:rPr>
            </w:pPr>
            <w:ins w:id="43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3" w:author="Автор"/>
                <w:b/>
                <w:color w:val="A6A6A6"/>
                <w:sz w:val="16"/>
                <w:szCs w:val="20"/>
                <w:lang w:val="en-US"/>
              </w:rPr>
            </w:pPr>
            <w:ins w:id="43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5" w:author="Автор"/>
                <w:b/>
                <w:color w:val="A6A6A6"/>
                <w:sz w:val="16"/>
                <w:szCs w:val="20"/>
                <w:lang w:val="en-US"/>
              </w:rPr>
            </w:pPr>
            <w:ins w:id="43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7" w:author="Автор"/>
                <w:b/>
                <w:color w:val="A6A6A6"/>
                <w:sz w:val="16"/>
                <w:szCs w:val="20"/>
                <w:lang w:val="en-US"/>
              </w:rPr>
            </w:pPr>
            <w:ins w:id="43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9" w:author="Автор"/>
                <w:b/>
                <w:color w:val="A6A6A6"/>
                <w:sz w:val="16"/>
                <w:szCs w:val="20"/>
                <w:lang w:val="en-US"/>
              </w:rPr>
            </w:pPr>
            <w:ins w:id="43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1" w:author="Автор"/>
                <w:b/>
                <w:color w:val="A6A6A6"/>
                <w:sz w:val="16"/>
                <w:szCs w:val="20"/>
                <w:lang w:val="en-US"/>
              </w:rPr>
            </w:pPr>
            <w:ins w:id="43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name="ListOfComplaintIterations"&gt;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3" w:author="Автор"/>
                <w:b/>
                <w:color w:val="A6A6A6"/>
                <w:sz w:val="16"/>
                <w:szCs w:val="20"/>
                <w:lang w:val="en-US"/>
              </w:rPr>
            </w:pPr>
            <w:ins w:id="43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5" w:author="Автор"/>
                <w:b/>
                <w:color w:val="A6A6A6"/>
                <w:sz w:val="16"/>
                <w:szCs w:val="20"/>
                <w:lang w:val="en-US"/>
              </w:rPr>
            </w:pPr>
            <w:ins w:id="43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name="I" type="tns:ListOfComplaintIterationsExt"/&gt;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7" w:author="Автор"/>
                <w:b/>
                <w:color w:val="A6A6A6"/>
                <w:sz w:val="16"/>
                <w:szCs w:val="20"/>
                <w:lang w:val="en-US"/>
              </w:rPr>
            </w:pPr>
            <w:ins w:id="43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9" w:author="Автор"/>
                <w:b/>
                <w:color w:val="A6A6A6"/>
                <w:sz w:val="16"/>
                <w:szCs w:val="20"/>
                <w:lang w:val="en-US"/>
              </w:rPr>
            </w:pPr>
            <w:ins w:id="43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1" w:author="Автор"/>
                <w:b/>
                <w:color w:val="A6A6A6"/>
                <w:sz w:val="16"/>
                <w:szCs w:val="20"/>
                <w:lang w:val="en-US"/>
              </w:rPr>
            </w:pPr>
            <w:ins w:id="43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name="ListOfComplaintIterationsExt"&gt;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3" w:author="Автор"/>
                <w:b/>
                <w:color w:val="A6A6A6"/>
                <w:sz w:val="16"/>
                <w:szCs w:val="20"/>
                <w:lang w:val="en-US"/>
              </w:rPr>
            </w:pPr>
            <w:ins w:id="43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5" w:author="Автор"/>
                <w:b/>
                <w:color w:val="A6A6A6"/>
                <w:sz w:val="16"/>
                <w:szCs w:val="20"/>
                <w:lang w:val="en-US"/>
              </w:rPr>
            </w:pPr>
            <w:ins w:id="43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name="ProblemDescription"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7" w:author="Автор"/>
                <w:b/>
                <w:color w:val="A6A6A6"/>
                <w:sz w:val="16"/>
                <w:szCs w:val="20"/>
                <w:lang w:val="en-US"/>
              </w:rPr>
            </w:pPr>
            <w:ins w:id="43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name="Orders" type="tns:ListOfComplaintOrders"/&gt;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9" w:author="Автор"/>
                <w:b/>
                <w:color w:val="A6A6A6"/>
                <w:sz w:val="16"/>
                <w:szCs w:val="20"/>
                <w:lang w:val="en-US"/>
              </w:rPr>
            </w:pPr>
            <w:ins w:id="43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name="Causes" type="tns:ListOfComplaintCauses"/&gt;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1" w:author="Автор"/>
                <w:b/>
                <w:color w:val="A6A6A6"/>
                <w:sz w:val="16"/>
                <w:szCs w:val="20"/>
                <w:lang w:val="en-US"/>
              </w:rPr>
            </w:pPr>
            <w:ins w:id="43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3" w:author="Автор"/>
                <w:b/>
                <w:color w:val="A6A6A6"/>
                <w:sz w:val="16"/>
                <w:szCs w:val="20"/>
                <w:lang w:val="en-US"/>
              </w:rPr>
            </w:pPr>
            <w:ins w:id="43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name="IterationNumber"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5" w:author="Автор"/>
                <w:b/>
                <w:color w:val="A6A6A6"/>
                <w:sz w:val="16"/>
                <w:szCs w:val="20"/>
                <w:lang w:val="en-US"/>
              </w:rPr>
            </w:pPr>
            <w:ins w:id="43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name="GoodComplaintIterationStatus"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7" w:author="Автор"/>
                <w:b/>
                <w:color w:val="A6A6A6"/>
                <w:sz w:val="16"/>
                <w:szCs w:val="20"/>
                <w:lang w:val="en-US"/>
              </w:rPr>
            </w:pPr>
            <w:ins w:id="43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name="Conclusion"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9" w:author="Автор"/>
                <w:b/>
                <w:color w:val="A6A6A6"/>
                <w:sz w:val="16"/>
                <w:szCs w:val="20"/>
                <w:lang w:val="en-US"/>
              </w:rPr>
            </w:pPr>
            <w:ins w:id="43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1" w:author="Автор"/>
                <w:b/>
                <w:color w:val="A6A6A6"/>
                <w:sz w:val="16"/>
                <w:szCs w:val="20"/>
                <w:lang w:val="en-US"/>
              </w:rPr>
            </w:pPr>
            <w:ins w:id="43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3" w:author="Автор"/>
                <w:b/>
                <w:color w:val="A6A6A6"/>
                <w:sz w:val="16"/>
                <w:szCs w:val="20"/>
                <w:lang w:val="en-US"/>
              </w:rPr>
            </w:pPr>
            <w:ins w:id="43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5" w:author="Автор"/>
                <w:b/>
                <w:color w:val="A6A6A6"/>
                <w:sz w:val="16"/>
                <w:szCs w:val="20"/>
                <w:lang w:val="en-US"/>
              </w:rPr>
            </w:pPr>
            <w:ins w:id="43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7" w:author="Автор"/>
                <w:b/>
                <w:color w:val="A6A6A6"/>
                <w:sz w:val="16"/>
                <w:szCs w:val="20"/>
                <w:lang w:val="en-US"/>
              </w:rPr>
            </w:pPr>
            <w:ins w:id="43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9" w:author="Автор"/>
                <w:b/>
                <w:color w:val="A6A6A6"/>
                <w:sz w:val="16"/>
                <w:szCs w:val="20"/>
                <w:lang w:val="en-US"/>
              </w:rPr>
            </w:pPr>
            <w:ins w:id="43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name="ListOfComplaintOrders"&gt;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1" w:author="Автор"/>
                <w:b/>
                <w:color w:val="A6A6A6"/>
                <w:sz w:val="16"/>
                <w:szCs w:val="20"/>
                <w:lang w:val="en-US"/>
              </w:rPr>
            </w:pPr>
            <w:ins w:id="43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3" w:author="Автор"/>
                <w:b/>
                <w:color w:val="A6A6A6"/>
                <w:sz w:val="16"/>
                <w:szCs w:val="20"/>
                <w:lang w:val="en-US"/>
              </w:rPr>
            </w:pPr>
            <w:ins w:id="43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name="O" type="tns:ListOfComplaintOrdersExt"/&gt;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5" w:author="Автор"/>
                <w:b/>
                <w:color w:val="A6A6A6"/>
                <w:sz w:val="16"/>
                <w:szCs w:val="20"/>
                <w:lang w:val="en-US"/>
              </w:rPr>
            </w:pPr>
            <w:ins w:id="43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7" w:author="Автор"/>
                <w:b/>
                <w:color w:val="A6A6A6"/>
                <w:sz w:val="16"/>
                <w:szCs w:val="20"/>
                <w:lang w:val="en-US"/>
              </w:rPr>
            </w:pPr>
            <w:ins w:id="43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9" w:author="Автор"/>
                <w:b/>
                <w:color w:val="A6A6A6"/>
                <w:sz w:val="16"/>
                <w:szCs w:val="20"/>
                <w:lang w:val="en-US"/>
              </w:rPr>
            </w:pPr>
            <w:ins w:id="43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name="ListOfComplaintOrdersExt"&gt;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1" w:author="Автор"/>
                <w:b/>
                <w:color w:val="A6A6A6"/>
                <w:sz w:val="16"/>
                <w:szCs w:val="20"/>
                <w:lang w:val="en-US"/>
              </w:rPr>
            </w:pPr>
            <w:ins w:id="43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3" w:author="Автор"/>
                <w:b/>
                <w:color w:val="A6A6A6"/>
                <w:sz w:val="16"/>
                <w:szCs w:val="20"/>
                <w:lang w:val="en-US"/>
              </w:rPr>
            </w:pPr>
            <w:ins w:id="43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name="IdOfOrderDetail"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5" w:author="Автор"/>
                <w:b/>
                <w:color w:val="A6A6A6"/>
                <w:sz w:val="16"/>
                <w:szCs w:val="20"/>
                <w:lang w:val="en-US"/>
              </w:rPr>
            </w:pPr>
            <w:ins w:id="43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name="MenuDetailName"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7" w:author="Автор"/>
                <w:b/>
                <w:color w:val="A6A6A6"/>
                <w:sz w:val="16"/>
                <w:szCs w:val="20"/>
                <w:lang w:val="en-US"/>
              </w:rPr>
            </w:pPr>
            <w:ins w:id="43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name="DateOfOrder" type="xs:anySimpleType"/&gt;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9" w:author="Автор"/>
                <w:b/>
                <w:color w:val="A6A6A6"/>
                <w:sz w:val="16"/>
                <w:szCs w:val="20"/>
                <w:lang w:val="en-US"/>
              </w:rPr>
            </w:pPr>
            <w:ins w:id="44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1" w:author="Автор"/>
                <w:b/>
                <w:color w:val="A6A6A6"/>
                <w:sz w:val="16"/>
                <w:szCs w:val="20"/>
                <w:lang w:val="en-US"/>
              </w:rPr>
            </w:pPr>
            <w:ins w:id="44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3" w:author="Автор"/>
                <w:b/>
                <w:color w:val="A6A6A6"/>
                <w:sz w:val="16"/>
                <w:szCs w:val="20"/>
                <w:lang w:val="en-US"/>
              </w:rPr>
            </w:pPr>
            <w:ins w:id="44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5" w:author="Автор"/>
                <w:b/>
                <w:color w:val="A6A6A6"/>
                <w:sz w:val="16"/>
                <w:szCs w:val="20"/>
                <w:lang w:val="en-US"/>
              </w:rPr>
            </w:pPr>
            <w:ins w:id="44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7" w:author="Автор"/>
                <w:b/>
                <w:color w:val="A6A6A6"/>
                <w:sz w:val="16"/>
                <w:szCs w:val="20"/>
                <w:lang w:val="en-US"/>
              </w:rPr>
            </w:pPr>
            <w:ins w:id="44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9" w:author="Автор"/>
                <w:b/>
                <w:color w:val="A6A6A6"/>
                <w:sz w:val="16"/>
                <w:szCs w:val="20"/>
                <w:lang w:val="en-US"/>
              </w:rPr>
            </w:pPr>
            <w:ins w:id="44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name="ListOfComplaintCauses"&gt;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1" w:author="Автор"/>
                <w:b/>
                <w:color w:val="A6A6A6"/>
                <w:sz w:val="16"/>
                <w:szCs w:val="20"/>
                <w:lang w:val="en-US"/>
              </w:rPr>
            </w:pPr>
            <w:ins w:id="44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3" w:author="Автор"/>
                <w:b/>
                <w:color w:val="A6A6A6"/>
                <w:sz w:val="16"/>
                <w:szCs w:val="20"/>
                <w:lang w:val="en-US"/>
              </w:rPr>
            </w:pPr>
            <w:ins w:id="44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type="tns:ListOfComplaintCausesExt"/&gt;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5" w:author="Автор"/>
                <w:b/>
                <w:color w:val="A6A6A6"/>
                <w:sz w:val="16"/>
                <w:szCs w:val="20"/>
                <w:lang w:val="en-US"/>
              </w:rPr>
            </w:pPr>
            <w:ins w:id="44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7" w:author="Автор"/>
                <w:b/>
                <w:color w:val="A6A6A6"/>
                <w:sz w:val="16"/>
                <w:szCs w:val="20"/>
                <w:lang w:val="en-US"/>
              </w:rPr>
            </w:pPr>
            <w:ins w:id="44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9" w:author="Автор"/>
                <w:b/>
                <w:color w:val="A6A6A6"/>
                <w:sz w:val="16"/>
                <w:szCs w:val="20"/>
                <w:lang w:val="en-US"/>
              </w:rPr>
            </w:pPr>
            <w:ins w:id="44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name="ListOfComplaintCausesExt"&gt;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1" w:author="Автор"/>
                <w:b/>
                <w:color w:val="A6A6A6"/>
                <w:sz w:val="16"/>
                <w:szCs w:val="20"/>
                <w:lang w:val="en-US"/>
              </w:rPr>
            </w:pPr>
            <w:ins w:id="44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3" w:author="Автор"/>
                <w:b/>
                <w:color w:val="A6A6A6"/>
                <w:sz w:val="16"/>
                <w:szCs w:val="20"/>
                <w:lang w:val="en-US"/>
              </w:rPr>
            </w:pPr>
            <w:ins w:id="44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name="Cause"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5" w:author="Автор"/>
                <w:b/>
                <w:color w:val="A6A6A6"/>
                <w:sz w:val="16"/>
                <w:szCs w:val="20"/>
                <w:lang w:val="en-US"/>
              </w:rPr>
            </w:pPr>
            <w:ins w:id="44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name="CauseDescription"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7" w:author="Автор"/>
                <w:b/>
                <w:color w:val="A6A6A6"/>
                <w:sz w:val="16"/>
                <w:szCs w:val="20"/>
                <w:lang w:val="en-US"/>
              </w:rPr>
            </w:pPr>
            <w:ins w:id="44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9" w:author="Автор"/>
                <w:b/>
                <w:color w:val="A6A6A6"/>
                <w:sz w:val="16"/>
                <w:szCs w:val="20"/>
                <w:lang w:val="en-US"/>
              </w:rPr>
            </w:pPr>
            <w:ins w:id="44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1" w:author="Автор"/>
                <w:b/>
                <w:color w:val="A6A6A6"/>
                <w:sz w:val="16"/>
                <w:szCs w:val="20"/>
                <w:lang w:val="en-US"/>
              </w:rPr>
            </w:pPr>
            <w:ins w:id="44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3" w:author="Автор"/>
                <w:b/>
                <w:color w:val="A6A6A6"/>
                <w:sz w:val="16"/>
                <w:szCs w:val="20"/>
                <w:lang w:val="en-US"/>
              </w:rPr>
            </w:pPr>
            <w:ins w:id="44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5" w:author="Автор"/>
                <w:b/>
                <w:color w:val="A6A6A6"/>
                <w:sz w:val="16"/>
                <w:szCs w:val="20"/>
                <w:lang w:val="en-US"/>
              </w:rPr>
            </w:pPr>
            <w:ins w:id="44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7" w:author="Автор"/>
                <w:b/>
                <w:color w:val="A6A6A6"/>
                <w:sz w:val="16"/>
                <w:szCs w:val="20"/>
                <w:lang w:val="en-US"/>
              </w:rPr>
            </w:pPr>
            <w:ins w:id="44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9" w:author="Автор"/>
                <w:b/>
                <w:color w:val="A6A6A6"/>
                <w:sz w:val="16"/>
                <w:szCs w:val="20"/>
                <w:lang w:val="en-US"/>
              </w:rPr>
            </w:pPr>
            <w:ins w:id="44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1" w:author="Автор"/>
                <w:b/>
                <w:color w:val="A6A6A6"/>
                <w:sz w:val="16"/>
                <w:szCs w:val="20"/>
                <w:lang w:val="en-US"/>
              </w:rPr>
            </w:pPr>
            <w:ins w:id="44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3" w:author="Автор"/>
                <w:b/>
                <w:color w:val="A6A6A6"/>
                <w:sz w:val="16"/>
                <w:szCs w:val="20"/>
                <w:lang w:val="en-US"/>
              </w:rPr>
            </w:pPr>
            <w:ins w:id="44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name="fromSub"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5" w:author="Автор"/>
                <w:b/>
                <w:color w:val="A6A6A6"/>
                <w:sz w:val="16"/>
                <w:szCs w:val="20"/>
                <w:lang w:val="en-US"/>
              </w:rPr>
            </w:pPr>
            <w:ins w:id="44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name="toSub"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7" w:author="Автор"/>
                <w:b/>
                <w:color w:val="A6A6A6"/>
                <w:sz w:val="16"/>
                <w:szCs w:val="20"/>
                <w:lang w:val="en-US"/>
              </w:rPr>
            </w:pPr>
            <w:ins w:id="44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name="amount"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9" w:author="Автор"/>
                <w:b/>
                <w:color w:val="A6A6A6"/>
                <w:sz w:val="16"/>
                <w:szCs w:val="20"/>
                <w:lang w:val="en-US"/>
              </w:rPr>
            </w:pPr>
            <w:ins w:id="44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1" w:author="Автор"/>
                <w:b/>
                <w:color w:val="A6A6A6"/>
                <w:sz w:val="16"/>
                <w:szCs w:val="20"/>
                <w:lang w:val="en-US"/>
              </w:rPr>
            </w:pPr>
            <w:ins w:id="44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3" w:author="Автор"/>
                <w:b/>
                <w:color w:val="A6A6A6"/>
                <w:sz w:val="16"/>
                <w:szCs w:val="20"/>
                <w:lang w:val="en-US"/>
              </w:rPr>
            </w:pPr>
            <w:ins w:id="44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5" w:author="Автор"/>
                <w:b/>
                <w:color w:val="A6A6A6"/>
                <w:sz w:val="16"/>
                <w:szCs w:val="20"/>
                <w:lang w:val="en-US"/>
              </w:rPr>
            </w:pPr>
            <w:ins w:id="44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7" w:author="Автор"/>
                <w:b/>
                <w:color w:val="A6A6A6"/>
                <w:sz w:val="16"/>
                <w:szCs w:val="20"/>
                <w:lang w:val="en-US"/>
              </w:rPr>
            </w:pPr>
            <w:ins w:id="44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9" w:author="Автор"/>
                <w:b/>
                <w:color w:val="A6A6A6"/>
                <w:sz w:val="16"/>
                <w:szCs w:val="20"/>
                <w:lang w:val="en-US"/>
              </w:rPr>
            </w:pPr>
            <w:ins w:id="44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1" w:author="Автор"/>
                <w:b/>
                <w:color w:val="A6A6A6"/>
                <w:sz w:val="16"/>
                <w:szCs w:val="20"/>
                <w:lang w:val="en-US"/>
              </w:rPr>
            </w:pPr>
            <w:ins w:id="44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3" w:author="Автор"/>
                <w:b/>
                <w:color w:val="A6A6A6"/>
                <w:sz w:val="16"/>
                <w:szCs w:val="20"/>
                <w:lang w:val="en-US"/>
              </w:rPr>
            </w:pPr>
            <w:ins w:id="44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name="getClientStats"&gt;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5" w:author="Автор"/>
                <w:b/>
                <w:color w:val="A6A6A6"/>
                <w:sz w:val="16"/>
                <w:szCs w:val="20"/>
                <w:lang w:val="en-US"/>
              </w:rPr>
            </w:pPr>
            <w:ins w:id="44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7" w:author="Автор"/>
                <w:b/>
                <w:color w:val="A6A6A6"/>
                <w:sz w:val="16"/>
                <w:szCs w:val="20"/>
                <w:lang w:val="en-US"/>
              </w:rPr>
            </w:pPr>
            <w:ins w:id="44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9" w:author="Автор"/>
                <w:b/>
                <w:color w:val="A6A6A6"/>
                <w:sz w:val="16"/>
                <w:szCs w:val="20"/>
                <w:lang w:val="en-US"/>
              </w:rPr>
            </w:pPr>
            <w:ins w:id="44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1" w:author="Автор"/>
                <w:b/>
                <w:color w:val="A6A6A6"/>
                <w:sz w:val="16"/>
                <w:szCs w:val="20"/>
                <w:lang w:val="en-US"/>
              </w:rPr>
            </w:pPr>
            <w:ins w:id="44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3" w:author="Автор"/>
                <w:b/>
                <w:color w:val="A6A6A6"/>
                <w:sz w:val="16"/>
                <w:szCs w:val="20"/>
                <w:lang w:val="en-US"/>
              </w:rPr>
            </w:pPr>
            <w:ins w:id="44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name="type"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5" w:author="Автор"/>
                <w:b/>
                <w:color w:val="A6A6A6"/>
                <w:sz w:val="16"/>
                <w:szCs w:val="20"/>
                <w:lang w:val="en-US"/>
              </w:rPr>
            </w:pPr>
            <w:ins w:id="44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7" w:author="Автор"/>
                <w:b/>
                <w:color w:val="A6A6A6"/>
                <w:sz w:val="16"/>
                <w:szCs w:val="20"/>
                <w:lang w:val="en-US"/>
              </w:rPr>
            </w:pPr>
            <w:ins w:id="44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9" w:author="Автор"/>
                <w:b/>
                <w:color w:val="A6A6A6"/>
                <w:sz w:val="16"/>
                <w:szCs w:val="20"/>
                <w:lang w:val="en-US"/>
              </w:rPr>
            </w:pPr>
            <w:ins w:id="44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name="getClientStatsResponse"&gt;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1" w:author="Автор"/>
                <w:b/>
                <w:color w:val="A6A6A6"/>
                <w:sz w:val="16"/>
                <w:szCs w:val="20"/>
                <w:lang w:val="en-US"/>
              </w:rPr>
            </w:pPr>
            <w:ins w:id="44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3" w:author="Автор"/>
                <w:b/>
                <w:color w:val="A6A6A6"/>
                <w:sz w:val="16"/>
                <w:szCs w:val="20"/>
                <w:lang w:val="en-US"/>
              </w:rPr>
            </w:pPr>
            <w:ins w:id="44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type="tns:clientStatsResult"/&gt;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5" w:author="Автор"/>
                <w:b/>
                <w:color w:val="A6A6A6"/>
                <w:sz w:val="16"/>
                <w:szCs w:val="20"/>
                <w:lang w:val="en-US"/>
              </w:rPr>
            </w:pPr>
            <w:ins w:id="44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7" w:author="Автор"/>
                <w:b/>
                <w:color w:val="A6A6A6"/>
                <w:sz w:val="16"/>
                <w:szCs w:val="20"/>
                <w:lang w:val="en-US"/>
              </w:rPr>
            </w:pPr>
            <w:ins w:id="44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9" w:author="Автор"/>
                <w:b/>
                <w:color w:val="A6A6A6"/>
                <w:sz w:val="16"/>
                <w:szCs w:val="20"/>
                <w:lang w:val="en-US"/>
              </w:rPr>
            </w:pPr>
            <w:ins w:id="44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name="clientStatsResult"&gt;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1" w:author="Автор"/>
                <w:b/>
                <w:color w:val="A6A6A6"/>
                <w:sz w:val="16"/>
                <w:szCs w:val="20"/>
                <w:lang w:val="en-US"/>
              </w:rPr>
            </w:pPr>
            <w:ins w:id="44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3" w:author="Автор"/>
                <w:b/>
                <w:color w:val="A6A6A6"/>
                <w:sz w:val="16"/>
                <w:szCs w:val="20"/>
                <w:lang w:val="en-US"/>
              </w:rPr>
            </w:pPr>
            <w:ins w:id="44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5" w:author="Автор"/>
                <w:b/>
                <w:color w:val="A6A6A6"/>
                <w:sz w:val="16"/>
                <w:szCs w:val="20"/>
                <w:lang w:val="en-US"/>
              </w:rPr>
            </w:pPr>
            <w:ins w:id="44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7" w:author="Автор"/>
                <w:b/>
                <w:color w:val="A6A6A6"/>
                <w:sz w:val="16"/>
                <w:szCs w:val="20"/>
                <w:lang w:val="en-US"/>
              </w:rPr>
            </w:pPr>
            <w:ins w:id="44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name="stats"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9" w:author="Автор"/>
                <w:b/>
                <w:color w:val="A6A6A6"/>
                <w:sz w:val="16"/>
                <w:szCs w:val="20"/>
                <w:lang w:val="en-US"/>
              </w:rPr>
            </w:pPr>
            <w:ins w:id="45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1" w:author="Автор"/>
                <w:b/>
                <w:color w:val="A6A6A6"/>
                <w:sz w:val="16"/>
                <w:szCs w:val="20"/>
                <w:lang w:val="en-US"/>
              </w:rPr>
            </w:pPr>
            <w:ins w:id="45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3" w:author="Автор"/>
                <w:b/>
                <w:color w:val="A6A6A6"/>
                <w:sz w:val="16"/>
                <w:szCs w:val="20"/>
                <w:lang w:val="en-US"/>
              </w:rPr>
            </w:pPr>
            <w:ins w:id="45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5" w:author="Автор"/>
                <w:b/>
                <w:color w:val="A6A6A6"/>
                <w:sz w:val="16"/>
                <w:szCs w:val="20"/>
                <w:lang w:val="en-US"/>
              </w:rPr>
            </w:pPr>
            <w:ins w:id="45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7" w:author="Автор"/>
                <w:b/>
                <w:color w:val="A6A6A6"/>
                <w:sz w:val="16"/>
                <w:szCs w:val="20"/>
                <w:lang w:val="en-US"/>
              </w:rPr>
            </w:pPr>
            <w:ins w:id="45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name="activateLinkingToken"&gt;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9" w:author="Автор"/>
                <w:b/>
                <w:color w:val="A6A6A6"/>
                <w:sz w:val="16"/>
                <w:szCs w:val="20"/>
                <w:lang w:val="en-US"/>
              </w:rPr>
            </w:pPr>
            <w:ins w:id="45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1" w:author="Автор"/>
                <w:b/>
                <w:color w:val="A6A6A6"/>
                <w:sz w:val="16"/>
                <w:szCs w:val="20"/>
                <w:lang w:val="en-US"/>
              </w:rPr>
            </w:pPr>
            <w:ins w:id="45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name="linkingToken"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3" w:author="Автор"/>
                <w:b/>
                <w:color w:val="A6A6A6"/>
                <w:sz w:val="16"/>
                <w:szCs w:val="20"/>
                <w:lang w:val="en-US"/>
              </w:rPr>
            </w:pPr>
            <w:ins w:id="45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5" w:author="Автор"/>
                <w:b/>
                <w:color w:val="A6A6A6"/>
                <w:sz w:val="16"/>
                <w:szCs w:val="20"/>
                <w:lang w:val="en-US"/>
              </w:rPr>
            </w:pPr>
            <w:ins w:id="45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7" w:author="Автор"/>
                <w:b/>
                <w:color w:val="A6A6A6"/>
                <w:sz w:val="16"/>
                <w:szCs w:val="20"/>
                <w:lang w:val="en-US"/>
              </w:rPr>
            </w:pPr>
            <w:ins w:id="45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name="activateLinkingTokenResponse"&gt;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9" w:author="Автор"/>
                <w:b/>
                <w:color w:val="A6A6A6"/>
                <w:sz w:val="16"/>
                <w:szCs w:val="20"/>
                <w:lang w:val="en-US"/>
              </w:rPr>
            </w:pPr>
            <w:ins w:id="45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1" w:author="Автор"/>
                <w:b/>
                <w:color w:val="A6A6A6"/>
                <w:sz w:val="16"/>
                <w:szCs w:val="20"/>
                <w:lang w:val="en-US"/>
              </w:rPr>
            </w:pPr>
            <w:ins w:id="45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type="tns:activateLinkingTokenResult"/&gt;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3" w:author="Автор"/>
                <w:b/>
                <w:color w:val="A6A6A6"/>
                <w:sz w:val="16"/>
                <w:szCs w:val="20"/>
                <w:lang w:val="en-US"/>
              </w:rPr>
            </w:pPr>
            <w:ins w:id="45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5" w:author="Автор"/>
                <w:b/>
                <w:color w:val="A6A6A6"/>
                <w:sz w:val="16"/>
                <w:szCs w:val="20"/>
                <w:lang w:val="en-US"/>
              </w:rPr>
            </w:pPr>
            <w:ins w:id="45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7" w:author="Автор"/>
                <w:b/>
                <w:color w:val="A6A6A6"/>
                <w:sz w:val="16"/>
                <w:szCs w:val="20"/>
                <w:lang w:val="en-US"/>
              </w:rPr>
            </w:pPr>
            <w:ins w:id="45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name="activateLinkingTokenResult"&gt;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9" w:author="Автор"/>
                <w:b/>
                <w:color w:val="A6A6A6"/>
                <w:sz w:val="16"/>
                <w:szCs w:val="20"/>
                <w:lang w:val="en-US"/>
              </w:rPr>
            </w:pPr>
            <w:ins w:id="45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1" w:author="Автор"/>
                <w:b/>
                <w:color w:val="A6A6A6"/>
                <w:sz w:val="16"/>
                <w:szCs w:val="20"/>
                <w:lang w:val="en-US"/>
              </w:rPr>
            </w:pPr>
            <w:ins w:id="45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3" w:author="Автор"/>
                <w:b/>
                <w:color w:val="A6A6A6"/>
                <w:sz w:val="16"/>
                <w:szCs w:val="20"/>
                <w:lang w:val="en-US"/>
              </w:rPr>
            </w:pPr>
            <w:ins w:id="45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5" w:author="Автор"/>
                <w:b/>
                <w:color w:val="A6A6A6"/>
                <w:sz w:val="16"/>
                <w:szCs w:val="20"/>
                <w:lang w:val="en-US"/>
              </w:rPr>
            </w:pPr>
            <w:ins w:id="45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7" w:author="Автор"/>
                <w:b/>
                <w:color w:val="A6A6A6"/>
                <w:sz w:val="16"/>
                <w:szCs w:val="20"/>
                <w:lang w:val="en-US"/>
              </w:rPr>
            </w:pPr>
            <w:ins w:id="45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9" w:author="Автор"/>
                <w:b/>
                <w:color w:val="A6A6A6"/>
                <w:sz w:val="16"/>
                <w:szCs w:val="20"/>
                <w:lang w:val="en-US"/>
              </w:rPr>
            </w:pPr>
            <w:ins w:id="45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1" w:author="Автор"/>
                <w:b/>
                <w:color w:val="A6A6A6"/>
                <w:sz w:val="16"/>
                <w:szCs w:val="20"/>
                <w:lang w:val="en-US"/>
              </w:rPr>
            </w:pPr>
            <w:ins w:id="45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3" w:author="Автор"/>
                <w:b/>
                <w:color w:val="A6A6A6"/>
                <w:sz w:val="16"/>
                <w:szCs w:val="20"/>
                <w:lang w:val="en-US"/>
              </w:rPr>
            </w:pPr>
            <w:ins w:id="45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5" w:author="Автор"/>
                <w:b/>
                <w:color w:val="A6A6A6"/>
                <w:sz w:val="16"/>
                <w:szCs w:val="20"/>
                <w:lang w:val="en-US"/>
              </w:rPr>
            </w:pPr>
            <w:ins w:id="45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name="getClientRepresentatives"&gt;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7" w:author="Автор"/>
                <w:b/>
                <w:color w:val="A6A6A6"/>
                <w:sz w:val="16"/>
                <w:szCs w:val="20"/>
                <w:lang w:val="en-US"/>
              </w:rPr>
            </w:pPr>
            <w:ins w:id="45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9" w:author="Автор"/>
                <w:b/>
                <w:color w:val="A6A6A6"/>
                <w:sz w:val="16"/>
                <w:szCs w:val="20"/>
                <w:lang w:val="en-US"/>
              </w:rPr>
            </w:pPr>
            <w:ins w:id="45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1" w:author="Автор"/>
                <w:b/>
                <w:color w:val="A6A6A6"/>
                <w:sz w:val="16"/>
                <w:szCs w:val="20"/>
                <w:lang w:val="en-US"/>
              </w:rPr>
            </w:pPr>
            <w:ins w:id="45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3" w:author="Автор"/>
                <w:b/>
                <w:color w:val="A6A6A6"/>
                <w:sz w:val="16"/>
                <w:szCs w:val="20"/>
                <w:lang w:val="en-US"/>
              </w:rPr>
            </w:pPr>
            <w:ins w:id="45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5" w:author="Автор"/>
                <w:b/>
                <w:color w:val="A6A6A6"/>
                <w:sz w:val="16"/>
                <w:szCs w:val="20"/>
                <w:lang w:val="en-US"/>
              </w:rPr>
            </w:pPr>
            <w:ins w:id="45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name="getClientRepresentativesResponse"&gt;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7" w:author="Автор"/>
                <w:b/>
                <w:color w:val="A6A6A6"/>
                <w:sz w:val="16"/>
                <w:szCs w:val="20"/>
                <w:lang w:val="en-US"/>
              </w:rPr>
            </w:pPr>
            <w:ins w:id="45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9" w:author="Автор"/>
                <w:b/>
                <w:color w:val="A6A6A6"/>
                <w:sz w:val="16"/>
                <w:szCs w:val="20"/>
                <w:lang w:val="en-US"/>
              </w:rPr>
            </w:pPr>
            <w:ins w:id="45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type="tns:clientRepresentativesResult"/&gt;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1" w:author="Автор"/>
                <w:b/>
                <w:color w:val="A6A6A6"/>
                <w:sz w:val="16"/>
                <w:szCs w:val="20"/>
                <w:lang w:val="en-US"/>
              </w:rPr>
            </w:pPr>
            <w:ins w:id="45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3" w:author="Автор"/>
                <w:b/>
                <w:color w:val="A6A6A6"/>
                <w:sz w:val="16"/>
                <w:szCs w:val="20"/>
                <w:lang w:val="en-US"/>
              </w:rPr>
            </w:pPr>
            <w:ins w:id="45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5" w:author="Автор"/>
                <w:b/>
                <w:color w:val="A6A6A6"/>
                <w:sz w:val="16"/>
                <w:szCs w:val="20"/>
                <w:lang w:val="en-US"/>
              </w:rPr>
            </w:pPr>
            <w:ins w:id="45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name="clientRepresentativesResult"&gt;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7" w:author="Автор"/>
                <w:b/>
                <w:color w:val="A6A6A6"/>
                <w:sz w:val="16"/>
                <w:szCs w:val="20"/>
                <w:lang w:val="en-US"/>
              </w:rPr>
            </w:pPr>
            <w:ins w:id="45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9" w:author="Автор"/>
                <w:b/>
                <w:color w:val="A6A6A6"/>
                <w:sz w:val="16"/>
                <w:szCs w:val="20"/>
                <w:lang w:val="en-US"/>
              </w:rPr>
            </w:pPr>
            <w:ins w:id="45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1" w:author="Автор"/>
                <w:b/>
                <w:color w:val="A6A6A6"/>
                <w:sz w:val="16"/>
                <w:szCs w:val="20"/>
                <w:lang w:val="en-US"/>
              </w:rPr>
            </w:pPr>
            <w:ins w:id="45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3" w:author="Автор"/>
                <w:b/>
                <w:color w:val="A6A6A6"/>
                <w:sz w:val="16"/>
                <w:szCs w:val="20"/>
                <w:lang w:val="en-US"/>
              </w:rPr>
            </w:pPr>
            <w:ins w:id="45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name="clientRepresentativesList" type="tns:ClientRepresentativesList"/&gt;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5" w:author="Автор"/>
                <w:b/>
                <w:color w:val="A6A6A6"/>
                <w:sz w:val="16"/>
                <w:szCs w:val="20"/>
                <w:lang w:val="en-US"/>
              </w:rPr>
            </w:pPr>
            <w:ins w:id="45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7" w:author="Автор"/>
                <w:b/>
                <w:color w:val="A6A6A6"/>
                <w:sz w:val="16"/>
                <w:szCs w:val="20"/>
                <w:lang w:val="en-US"/>
              </w:rPr>
            </w:pPr>
            <w:ins w:id="45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9" w:author="Автор"/>
                <w:b/>
                <w:color w:val="A6A6A6"/>
                <w:sz w:val="16"/>
                <w:szCs w:val="20"/>
                <w:lang w:val="en-US"/>
              </w:rPr>
            </w:pPr>
            <w:ins w:id="45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1" w:author="Автор"/>
                <w:b/>
                <w:color w:val="A6A6A6"/>
                <w:sz w:val="16"/>
                <w:szCs w:val="20"/>
                <w:lang w:val="en-US"/>
              </w:rPr>
            </w:pPr>
            <w:ins w:id="45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3" w:author="Автор"/>
                <w:b/>
                <w:color w:val="A6A6A6"/>
                <w:sz w:val="16"/>
                <w:szCs w:val="20"/>
                <w:lang w:val="en-US"/>
              </w:rPr>
            </w:pPr>
            <w:ins w:id="45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name="ClientRepresentativesList"&gt;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5" w:author="Автор"/>
                <w:b/>
                <w:color w:val="A6A6A6"/>
                <w:sz w:val="16"/>
                <w:szCs w:val="20"/>
                <w:lang w:val="en-US"/>
              </w:rPr>
            </w:pPr>
            <w:ins w:id="45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7" w:author="Автор"/>
                <w:b/>
                <w:color w:val="A6A6A6"/>
                <w:sz w:val="16"/>
                <w:szCs w:val="20"/>
                <w:lang w:val="en-US"/>
              </w:rPr>
            </w:pPr>
            <w:ins w:id="45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name="Rep" type="tns:ClientRepresentative"/&gt;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9" w:author="Автор"/>
                <w:b/>
                <w:color w:val="A6A6A6"/>
                <w:sz w:val="16"/>
                <w:szCs w:val="20"/>
                <w:lang w:val="en-US"/>
              </w:rPr>
            </w:pPr>
            <w:ins w:id="45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1" w:author="Автор"/>
                <w:b/>
                <w:color w:val="A6A6A6"/>
                <w:sz w:val="16"/>
                <w:szCs w:val="20"/>
                <w:lang w:val="en-US"/>
              </w:rPr>
            </w:pPr>
            <w:ins w:id="45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3" w:author="Автор"/>
                <w:b/>
                <w:color w:val="A6A6A6"/>
                <w:sz w:val="16"/>
                <w:szCs w:val="20"/>
                <w:lang w:val="en-US"/>
              </w:rPr>
            </w:pPr>
            <w:ins w:id="45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name="ClientRepresentative"&gt;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5" w:author="Автор"/>
                <w:b/>
                <w:color w:val="A6A6A6"/>
                <w:sz w:val="16"/>
                <w:szCs w:val="20"/>
                <w:lang w:val="en-US"/>
              </w:rPr>
            </w:pPr>
            <w:ins w:id="45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7" w:author="Автор"/>
                <w:b/>
                <w:color w:val="A6A6A6"/>
                <w:sz w:val="16"/>
                <w:szCs w:val="20"/>
                <w:lang w:val="en-US"/>
              </w:rPr>
            </w:pPr>
            <w:ins w:id="45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9" w:author="Автор"/>
                <w:b/>
                <w:color w:val="A6A6A6"/>
                <w:sz w:val="16"/>
                <w:szCs w:val="20"/>
                <w:lang w:val="en-US"/>
              </w:rPr>
            </w:pPr>
            <w:ins w:id="46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1" w:author="Автор"/>
                <w:b/>
                <w:color w:val="A6A6A6"/>
                <w:sz w:val="16"/>
                <w:szCs w:val="20"/>
                <w:lang w:val="en-US"/>
              </w:rPr>
            </w:pPr>
            <w:ins w:id="46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3" w:author="Автор"/>
                <w:b/>
                <w:color w:val="A6A6A6"/>
                <w:sz w:val="16"/>
                <w:szCs w:val="20"/>
                <w:lang w:val="en-US"/>
              </w:rPr>
            </w:pPr>
            <w:ins w:id="46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name="createPaymentOrder"&gt;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5" w:author="Автор"/>
                <w:b/>
                <w:color w:val="A6A6A6"/>
                <w:sz w:val="16"/>
                <w:szCs w:val="20"/>
                <w:lang w:val="en-US"/>
              </w:rPr>
            </w:pPr>
            <w:ins w:id="46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7" w:author="Автор"/>
                <w:b/>
                <w:color w:val="A6A6A6"/>
                <w:sz w:val="16"/>
                <w:szCs w:val="20"/>
                <w:lang w:val="en-US"/>
              </w:rPr>
            </w:pPr>
            <w:ins w:id="46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9" w:author="Автор"/>
                <w:b/>
                <w:color w:val="A6A6A6"/>
                <w:sz w:val="16"/>
                <w:szCs w:val="20"/>
                <w:lang w:val="en-US"/>
              </w:rPr>
            </w:pPr>
            <w:ins w:id="46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name="idOfContragent"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1" w:author="Автор"/>
                <w:b/>
                <w:color w:val="A6A6A6"/>
                <w:sz w:val="16"/>
                <w:szCs w:val="20"/>
                <w:lang w:val="en-US"/>
              </w:rPr>
            </w:pPr>
            <w:ins w:id="46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name="paymentMethod"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3" w:author="Автор"/>
                <w:b/>
                <w:color w:val="A6A6A6"/>
                <w:sz w:val="16"/>
                <w:szCs w:val="20"/>
                <w:lang w:val="en-US"/>
              </w:rPr>
            </w:pPr>
            <w:ins w:id="46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name="copecksAmount"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5" w:author="Автор"/>
                <w:b/>
                <w:color w:val="A6A6A6"/>
                <w:sz w:val="16"/>
                <w:szCs w:val="20"/>
                <w:lang w:val="en-US"/>
              </w:rPr>
            </w:pPr>
            <w:ins w:id="46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name="contragentSum"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7" w:author="Автор"/>
                <w:b/>
                <w:color w:val="A6A6A6"/>
                <w:sz w:val="16"/>
                <w:szCs w:val="20"/>
                <w:lang w:val="en-US"/>
              </w:rPr>
            </w:pPr>
            <w:ins w:id="46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9" w:author="Автор"/>
                <w:b/>
                <w:color w:val="A6A6A6"/>
                <w:sz w:val="16"/>
                <w:szCs w:val="20"/>
                <w:lang w:val="en-US"/>
              </w:rPr>
            </w:pPr>
            <w:ins w:id="46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1" w:author="Автор"/>
                <w:b/>
                <w:color w:val="A6A6A6"/>
                <w:sz w:val="16"/>
                <w:szCs w:val="20"/>
                <w:lang w:val="en-US"/>
              </w:rPr>
            </w:pPr>
            <w:ins w:id="46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name="createPaymentOrderResponse"&gt;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3" w:author="Автор"/>
                <w:b/>
                <w:color w:val="A6A6A6"/>
                <w:sz w:val="16"/>
                <w:szCs w:val="20"/>
                <w:lang w:val="en-US"/>
              </w:rPr>
            </w:pPr>
            <w:ins w:id="46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5" w:author="Автор"/>
                <w:b/>
                <w:color w:val="A6A6A6"/>
                <w:sz w:val="16"/>
                <w:szCs w:val="20"/>
                <w:lang w:val="en-US"/>
              </w:rPr>
            </w:pPr>
            <w:ins w:id="46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7" w:author="Автор"/>
                <w:b/>
                <w:color w:val="A6A6A6"/>
                <w:sz w:val="16"/>
                <w:szCs w:val="20"/>
                <w:lang w:val="en-US"/>
              </w:rPr>
            </w:pPr>
            <w:ins w:id="46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9" w:author="Автор"/>
                <w:b/>
                <w:color w:val="A6A6A6"/>
                <w:sz w:val="16"/>
                <w:szCs w:val="20"/>
                <w:lang w:val="en-US"/>
              </w:rPr>
            </w:pPr>
            <w:ins w:id="46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1" w:author="Автор"/>
                <w:b/>
                <w:color w:val="A6A6A6"/>
                <w:sz w:val="16"/>
                <w:szCs w:val="20"/>
                <w:lang w:val="en-US"/>
              </w:rPr>
            </w:pPr>
            <w:ins w:id="46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name="getListOfComplaintBookEntriesByClient"&gt;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3" w:author="Автор"/>
                <w:b/>
                <w:color w:val="A6A6A6"/>
                <w:sz w:val="16"/>
                <w:szCs w:val="20"/>
                <w:lang w:val="en-US"/>
              </w:rPr>
            </w:pPr>
            <w:ins w:id="46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5" w:author="Автор"/>
                <w:b/>
                <w:color w:val="A6A6A6"/>
                <w:sz w:val="16"/>
                <w:szCs w:val="20"/>
                <w:lang w:val="en-US"/>
              </w:rPr>
            </w:pPr>
            <w:ins w:id="46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7" w:author="Автор"/>
                <w:b/>
                <w:color w:val="A6A6A6"/>
                <w:sz w:val="16"/>
                <w:szCs w:val="20"/>
                <w:lang w:val="en-US"/>
              </w:rPr>
            </w:pPr>
            <w:ins w:id="46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9" w:author="Автор"/>
                <w:b/>
                <w:color w:val="A6A6A6"/>
                <w:sz w:val="16"/>
                <w:szCs w:val="20"/>
                <w:lang w:val="en-US"/>
              </w:rPr>
            </w:pPr>
            <w:ins w:id="46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1" w:author="Автор"/>
                <w:b/>
                <w:color w:val="A6A6A6"/>
                <w:sz w:val="16"/>
                <w:szCs w:val="20"/>
                <w:lang w:val="en-US"/>
              </w:rPr>
            </w:pPr>
            <w:ins w:id="46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name="getListOfComplaintBookEntriesByClientResponse"&gt;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3" w:author="Автор"/>
                <w:b/>
                <w:color w:val="A6A6A6"/>
                <w:sz w:val="16"/>
                <w:szCs w:val="20"/>
                <w:lang w:val="en-US"/>
              </w:rPr>
            </w:pPr>
            <w:ins w:id="46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5" w:author="Автор"/>
                <w:b/>
                <w:color w:val="A6A6A6"/>
                <w:sz w:val="16"/>
                <w:szCs w:val="20"/>
                <w:lang w:val="en-US"/>
              </w:rPr>
            </w:pPr>
            <w:ins w:id="46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type="tns:listOfComplaintBookEntriesResult"/&gt;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7" w:author="Автор"/>
                <w:b/>
                <w:color w:val="A6A6A6"/>
                <w:sz w:val="16"/>
                <w:szCs w:val="20"/>
                <w:lang w:val="en-US"/>
              </w:rPr>
            </w:pPr>
            <w:ins w:id="46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9" w:author="Автор"/>
                <w:b/>
                <w:color w:val="A6A6A6"/>
                <w:sz w:val="16"/>
                <w:szCs w:val="20"/>
                <w:lang w:val="en-US"/>
              </w:rPr>
            </w:pPr>
            <w:ins w:id="46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1" w:author="Автор"/>
                <w:b/>
                <w:color w:val="A6A6A6"/>
                <w:sz w:val="16"/>
                <w:szCs w:val="20"/>
                <w:lang w:val="en-US"/>
              </w:rPr>
            </w:pPr>
            <w:ins w:id="46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3" w:author="Автор"/>
                <w:b/>
                <w:color w:val="A6A6A6"/>
                <w:sz w:val="16"/>
                <w:szCs w:val="20"/>
                <w:lang w:val="en-US"/>
              </w:rPr>
            </w:pPr>
            <w:ins w:id="46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5" w:author="Автор"/>
                <w:b/>
                <w:color w:val="A6A6A6"/>
                <w:sz w:val="16"/>
                <w:szCs w:val="20"/>
                <w:lang w:val="en-US"/>
              </w:rPr>
            </w:pPr>
            <w:ins w:id="46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7" w:author="Автор"/>
                <w:b/>
                <w:color w:val="A6A6A6"/>
                <w:sz w:val="16"/>
                <w:szCs w:val="20"/>
                <w:lang w:val="en-US"/>
              </w:rPr>
            </w:pPr>
            <w:ins w:id="46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9" w:author="Автор"/>
                <w:b/>
                <w:color w:val="A6A6A6"/>
                <w:sz w:val="16"/>
                <w:szCs w:val="20"/>
                <w:lang w:val="en-US"/>
              </w:rPr>
            </w:pPr>
            <w:ins w:id="46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1" w:author="Автор"/>
                <w:b/>
                <w:color w:val="A6A6A6"/>
                <w:sz w:val="16"/>
                <w:szCs w:val="20"/>
                <w:lang w:val="en-US"/>
              </w:rPr>
            </w:pPr>
            <w:ins w:id="46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3" w:author="Автор"/>
                <w:b/>
                <w:color w:val="A6A6A6"/>
                <w:sz w:val="16"/>
                <w:szCs w:val="20"/>
                <w:lang w:val="en-US"/>
              </w:rPr>
            </w:pPr>
            <w:ins w:id="46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5" w:author="Автор"/>
                <w:b/>
                <w:color w:val="A6A6A6"/>
                <w:sz w:val="16"/>
                <w:szCs w:val="20"/>
                <w:lang w:val="en-US"/>
              </w:rPr>
            </w:pPr>
            <w:ins w:id="46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type="tns:complexInfoResult"/&gt;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7" w:author="Автор"/>
                <w:b/>
                <w:color w:val="A6A6A6"/>
                <w:sz w:val="16"/>
                <w:szCs w:val="20"/>
                <w:lang w:val="en-US"/>
              </w:rPr>
            </w:pPr>
            <w:ins w:id="46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9" w:author="Автор"/>
                <w:b/>
                <w:color w:val="A6A6A6"/>
                <w:sz w:val="16"/>
                <w:szCs w:val="20"/>
                <w:lang w:val="en-US"/>
              </w:rPr>
            </w:pPr>
            <w:ins w:id="46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1" w:author="Автор"/>
                <w:b/>
                <w:color w:val="A6A6A6"/>
                <w:sz w:val="16"/>
                <w:szCs w:val="20"/>
                <w:lang w:val="en-US"/>
              </w:rPr>
            </w:pPr>
            <w:ins w:id="46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name="complexInfoResult"&gt;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3" w:author="Автор"/>
                <w:b/>
                <w:color w:val="A6A6A6"/>
                <w:sz w:val="16"/>
                <w:szCs w:val="20"/>
                <w:lang w:val="en-US"/>
              </w:rPr>
            </w:pPr>
            <w:ins w:id="46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5" w:author="Автор"/>
                <w:b/>
                <w:color w:val="A6A6A6"/>
                <w:sz w:val="16"/>
                <w:szCs w:val="20"/>
                <w:lang w:val="en-US"/>
              </w:rPr>
            </w:pPr>
            <w:ins w:id="46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7" w:author="Автор"/>
                <w:b/>
                <w:color w:val="A6A6A6"/>
                <w:sz w:val="16"/>
                <w:szCs w:val="20"/>
                <w:lang w:val="en-US"/>
              </w:rPr>
            </w:pPr>
            <w:ins w:id="46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9" w:author="Автор"/>
                <w:b/>
                <w:color w:val="A6A6A6"/>
                <w:sz w:val="16"/>
                <w:szCs w:val="20"/>
                <w:lang w:val="en-US"/>
              </w:rPr>
            </w:pPr>
            <w:ins w:id="46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ref="tns:ComplexInfoList"/&gt;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1" w:author="Автор"/>
                <w:b/>
                <w:color w:val="A6A6A6"/>
                <w:sz w:val="16"/>
                <w:szCs w:val="20"/>
                <w:lang w:val="en-US"/>
              </w:rPr>
            </w:pPr>
            <w:ins w:id="46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3" w:author="Автор"/>
                <w:b/>
                <w:color w:val="A6A6A6"/>
                <w:sz w:val="16"/>
                <w:szCs w:val="20"/>
                <w:lang w:val="en-US"/>
              </w:rPr>
            </w:pPr>
            <w:ins w:id="46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5" w:author="Автор"/>
                <w:b/>
                <w:color w:val="A6A6A6"/>
                <w:sz w:val="16"/>
                <w:szCs w:val="20"/>
                <w:lang w:val="en-US"/>
              </w:rPr>
            </w:pPr>
            <w:ins w:id="46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7" w:author="Автор"/>
                <w:b/>
                <w:color w:val="A6A6A6"/>
                <w:sz w:val="16"/>
                <w:szCs w:val="20"/>
                <w:lang w:val="en-US"/>
              </w:rPr>
            </w:pPr>
            <w:ins w:id="46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9" w:author="Автор"/>
                <w:b/>
                <w:color w:val="A6A6A6"/>
                <w:sz w:val="16"/>
                <w:szCs w:val="20"/>
                <w:lang w:val="en-US"/>
              </w:rPr>
            </w:pPr>
            <w:ins w:id="46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name="complexInfoList"&gt;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1" w:author="Автор"/>
                <w:b/>
                <w:color w:val="A6A6A6"/>
                <w:sz w:val="16"/>
                <w:szCs w:val="20"/>
                <w:lang w:val="en-US"/>
              </w:rPr>
            </w:pPr>
            <w:ins w:id="46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3" w:author="Автор"/>
                <w:b/>
                <w:color w:val="A6A6A6"/>
                <w:sz w:val="16"/>
                <w:szCs w:val="20"/>
                <w:lang w:val="en-US"/>
              </w:rPr>
            </w:pPr>
            <w:ins w:id="46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ref="tns:ComplexInfo"/&gt;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5" w:author="Автор"/>
                <w:b/>
                <w:color w:val="A6A6A6"/>
                <w:sz w:val="16"/>
                <w:szCs w:val="20"/>
                <w:lang w:val="en-US"/>
              </w:rPr>
            </w:pPr>
            <w:ins w:id="46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7" w:author="Автор"/>
                <w:b/>
                <w:color w:val="A6A6A6"/>
                <w:sz w:val="16"/>
                <w:szCs w:val="20"/>
                <w:lang w:val="en-US"/>
              </w:rPr>
            </w:pPr>
            <w:ins w:id="46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9" w:author="Автор"/>
                <w:b/>
                <w:color w:val="A6A6A6"/>
                <w:sz w:val="16"/>
                <w:szCs w:val="20"/>
                <w:lang w:val="en-US"/>
              </w:rPr>
            </w:pPr>
            <w:ins w:id="47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name="complexInfoExt"&gt;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1" w:author="Автор"/>
                <w:b/>
                <w:color w:val="A6A6A6"/>
                <w:sz w:val="16"/>
                <w:szCs w:val="20"/>
                <w:lang w:val="en-US"/>
              </w:rPr>
            </w:pPr>
            <w:ins w:id="47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3" w:author="Автор"/>
                <w:b/>
                <w:color w:val="A6A6A6"/>
                <w:sz w:val="16"/>
                <w:szCs w:val="20"/>
                <w:lang w:val="en-US"/>
              </w:rPr>
            </w:pPr>
            <w:ins w:id="47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name="idOfComplexInfo"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5" w:author="Автор"/>
                <w:b/>
                <w:color w:val="A6A6A6"/>
                <w:sz w:val="16"/>
                <w:szCs w:val="20"/>
                <w:lang w:val="en-US"/>
              </w:rPr>
            </w:pPr>
            <w:ins w:id="47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name="idOfComplex" type="xs:int" use="required"/&gt;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7" w:author="Автор"/>
                <w:b/>
                <w:color w:val="A6A6A6"/>
                <w:sz w:val="16"/>
                <w:szCs w:val="20"/>
                <w:lang w:val="en-US"/>
              </w:rPr>
            </w:pPr>
            <w:ins w:id="47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name="complexName"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9" w:author="Автор"/>
                <w:b/>
                <w:color w:val="A6A6A6"/>
                <w:sz w:val="16"/>
                <w:szCs w:val="20"/>
                <w:lang w:val="en-US"/>
              </w:rPr>
            </w:pPr>
            <w:ins w:id="47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name="menuDate"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1" w:author="Автор"/>
                <w:b/>
                <w:color w:val="A6A6A6"/>
                <w:sz w:val="16"/>
                <w:szCs w:val="20"/>
                <w:lang w:val="en-US"/>
              </w:rPr>
            </w:pPr>
            <w:ins w:id="47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name="currentPrice"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3" w:author="Автор"/>
                <w:b/>
                <w:color w:val="A6A6A6"/>
                <w:sz w:val="16"/>
                <w:szCs w:val="20"/>
                <w:lang w:val="en-US"/>
              </w:rPr>
            </w:pPr>
            <w:ins w:id="47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name="usedSubscriptionFeeding" type="xs:int" use="required"/&gt;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5" w:author="Автор"/>
                <w:b/>
                <w:color w:val="A6A6A6"/>
                <w:sz w:val="16"/>
                <w:szCs w:val="20"/>
                <w:lang w:val="en-US"/>
              </w:rPr>
            </w:pPr>
            <w:ins w:id="47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7" w:author="Автор"/>
                <w:b/>
                <w:color w:val="A6A6A6"/>
                <w:sz w:val="16"/>
                <w:szCs w:val="20"/>
                <w:lang w:val="en-US"/>
              </w:rPr>
            </w:pPr>
            <w:ins w:id="47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name="getChronopayConfig"&gt;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9" w:author="Автор"/>
                <w:b/>
                <w:color w:val="A6A6A6"/>
                <w:sz w:val="16"/>
                <w:szCs w:val="20"/>
                <w:lang w:val="en-US"/>
              </w:rPr>
            </w:pPr>
            <w:ins w:id="47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1" w:author="Автор"/>
                <w:b/>
                <w:color w:val="A6A6A6"/>
                <w:sz w:val="16"/>
                <w:szCs w:val="20"/>
                <w:lang w:val="en-US"/>
              </w:rPr>
            </w:pPr>
            <w:ins w:id="47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3" w:author="Автор"/>
                <w:b/>
                <w:color w:val="A6A6A6"/>
                <w:sz w:val="16"/>
                <w:szCs w:val="20"/>
                <w:lang w:val="en-US"/>
              </w:rPr>
            </w:pPr>
            <w:ins w:id="47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name="getChronopayConfigResponse"&gt;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5" w:author="Автор"/>
                <w:b/>
                <w:color w:val="A6A6A6"/>
                <w:sz w:val="16"/>
                <w:szCs w:val="20"/>
                <w:lang w:val="en-US"/>
              </w:rPr>
            </w:pPr>
            <w:ins w:id="47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7" w:author="Автор"/>
                <w:b/>
                <w:color w:val="A6A6A6"/>
                <w:sz w:val="16"/>
                <w:szCs w:val="20"/>
                <w:lang w:val="en-US"/>
              </w:rPr>
            </w:pPr>
            <w:ins w:id="47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type="tns:chronopayConfigResult"/&gt;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9" w:author="Автор"/>
                <w:b/>
                <w:color w:val="A6A6A6"/>
                <w:sz w:val="16"/>
                <w:szCs w:val="20"/>
                <w:lang w:val="en-US"/>
              </w:rPr>
            </w:pPr>
            <w:ins w:id="47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1" w:author="Автор"/>
                <w:b/>
                <w:color w:val="A6A6A6"/>
                <w:sz w:val="16"/>
                <w:szCs w:val="20"/>
                <w:lang w:val="en-US"/>
              </w:rPr>
            </w:pPr>
            <w:ins w:id="47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3" w:author="Автор"/>
                <w:b/>
                <w:color w:val="A6A6A6"/>
                <w:sz w:val="16"/>
                <w:szCs w:val="20"/>
                <w:lang w:val="en-US"/>
              </w:rPr>
            </w:pPr>
            <w:ins w:id="47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name="chronopayConfigResult"&gt;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5" w:author="Автор"/>
                <w:b/>
                <w:color w:val="A6A6A6"/>
                <w:sz w:val="16"/>
                <w:szCs w:val="20"/>
                <w:lang w:val="en-US"/>
              </w:rPr>
            </w:pPr>
            <w:ins w:id="47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7" w:author="Автор"/>
                <w:b/>
                <w:color w:val="A6A6A6"/>
                <w:sz w:val="16"/>
                <w:szCs w:val="20"/>
                <w:lang w:val="en-US"/>
              </w:rPr>
            </w:pPr>
            <w:ins w:id="47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name="chronopayConfig" type="tns:ChronopayConfigExt"/&gt;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9" w:author="Автор"/>
                <w:b/>
                <w:color w:val="A6A6A6"/>
                <w:sz w:val="16"/>
                <w:szCs w:val="20"/>
                <w:lang w:val="en-US"/>
              </w:rPr>
            </w:pPr>
            <w:ins w:id="47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1" w:author="Автор"/>
                <w:b/>
                <w:color w:val="A6A6A6"/>
                <w:sz w:val="16"/>
                <w:szCs w:val="20"/>
                <w:lang w:val="en-US"/>
              </w:rPr>
            </w:pPr>
            <w:ins w:id="47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3" w:author="Автор"/>
                <w:b/>
                <w:color w:val="A6A6A6"/>
                <w:sz w:val="16"/>
                <w:szCs w:val="20"/>
                <w:lang w:val="en-US"/>
              </w:rPr>
            </w:pPr>
            <w:ins w:id="47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5" w:author="Автор"/>
                <w:b/>
                <w:color w:val="A6A6A6"/>
                <w:sz w:val="16"/>
                <w:szCs w:val="20"/>
                <w:lang w:val="en-US"/>
              </w:rPr>
            </w:pPr>
            <w:ins w:id="47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7" w:author="Автор"/>
                <w:b/>
                <w:color w:val="A6A6A6"/>
                <w:sz w:val="16"/>
                <w:szCs w:val="20"/>
                <w:lang w:val="en-US"/>
              </w:rPr>
            </w:pPr>
            <w:ins w:id="47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name="ChronopayConfigExt"&gt;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9" w:author="Автор"/>
                <w:b/>
                <w:color w:val="A6A6A6"/>
                <w:sz w:val="16"/>
                <w:szCs w:val="20"/>
                <w:lang w:val="en-US"/>
              </w:rPr>
            </w:pPr>
            <w:ins w:id="47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1" w:author="Автор"/>
                <w:b/>
                <w:color w:val="A6A6A6"/>
                <w:sz w:val="16"/>
                <w:szCs w:val="20"/>
                <w:lang w:val="en-US"/>
              </w:rPr>
            </w:pPr>
            <w:ins w:id="47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name="SharedSec"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3" w:author="Автор"/>
                <w:b/>
                <w:color w:val="A6A6A6"/>
                <w:sz w:val="16"/>
                <w:szCs w:val="20"/>
                <w:lang w:val="en-US"/>
              </w:rPr>
            </w:pPr>
            <w:ins w:id="47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name="Rate" type="xs:double"/&gt;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5" w:author="Автор"/>
                <w:b/>
                <w:color w:val="A6A6A6"/>
                <w:sz w:val="16"/>
                <w:szCs w:val="20"/>
                <w:lang w:val="en-US"/>
              </w:rPr>
            </w:pPr>
            <w:ins w:id="47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name="IP"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7" w:author="Автор"/>
                <w:b/>
                <w:color w:val="A6A6A6"/>
                <w:sz w:val="16"/>
                <w:szCs w:val="20"/>
                <w:lang w:val="en-US"/>
              </w:rPr>
            </w:pPr>
            <w:ins w:id="47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name="ContragentName"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9" w:author="Автор"/>
                <w:b/>
                <w:color w:val="A6A6A6"/>
                <w:sz w:val="16"/>
                <w:szCs w:val="20"/>
                <w:lang w:val="en-US"/>
              </w:rPr>
            </w:pPr>
            <w:ins w:id="47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name="PurchaseUri"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1" w:author="Автор"/>
                <w:b/>
                <w:color w:val="A6A6A6"/>
                <w:sz w:val="16"/>
                <w:szCs w:val="20"/>
                <w:lang w:val="en-US"/>
              </w:rPr>
            </w:pPr>
            <w:ins w:id="47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name="CallbackUrl"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3" w:author="Автор"/>
                <w:b/>
                <w:color w:val="A6A6A6"/>
                <w:sz w:val="16"/>
                <w:szCs w:val="20"/>
                <w:lang w:val="en-US"/>
              </w:rPr>
            </w:pPr>
            <w:ins w:id="47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name="Show"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5" w:author="Автор"/>
                <w:b/>
                <w:color w:val="A6A6A6"/>
                <w:sz w:val="16"/>
                <w:szCs w:val="20"/>
                <w:lang w:val="en-US"/>
              </w:rPr>
            </w:pPr>
            <w:ins w:id="47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7" w:author="Автор"/>
                <w:b/>
                <w:color w:val="A6A6A6"/>
                <w:sz w:val="16"/>
                <w:szCs w:val="20"/>
                <w:lang w:val="en-US"/>
              </w:rPr>
            </w:pPr>
            <w:ins w:id="47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name="changeMobilePhone"&gt;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9" w:author="Автор"/>
                <w:b/>
                <w:color w:val="A6A6A6"/>
                <w:sz w:val="16"/>
                <w:szCs w:val="20"/>
                <w:lang w:val="en-US"/>
              </w:rPr>
            </w:pPr>
            <w:ins w:id="47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1" w:author="Автор"/>
                <w:b/>
                <w:color w:val="A6A6A6"/>
                <w:sz w:val="16"/>
                <w:szCs w:val="20"/>
                <w:lang w:val="en-US"/>
              </w:rPr>
            </w:pPr>
            <w:ins w:id="47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3" w:author="Автор"/>
                <w:b/>
                <w:color w:val="A6A6A6"/>
                <w:sz w:val="16"/>
                <w:szCs w:val="20"/>
                <w:lang w:val="en-US"/>
              </w:rPr>
            </w:pPr>
            <w:ins w:id="47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name="mobilePhone"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5" w:author="Автор"/>
                <w:b/>
                <w:color w:val="A6A6A6"/>
                <w:sz w:val="16"/>
                <w:szCs w:val="20"/>
                <w:lang w:val="en-US"/>
              </w:rPr>
            </w:pPr>
            <w:ins w:id="47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7" w:author="Автор"/>
                <w:b/>
                <w:color w:val="A6A6A6"/>
                <w:sz w:val="16"/>
                <w:szCs w:val="20"/>
                <w:lang w:val="en-US"/>
              </w:rPr>
            </w:pPr>
            <w:ins w:id="47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9" w:author="Автор"/>
                <w:b/>
                <w:color w:val="A6A6A6"/>
                <w:sz w:val="16"/>
                <w:szCs w:val="20"/>
                <w:lang w:val="en-US"/>
              </w:rPr>
            </w:pPr>
            <w:ins w:id="47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name="changeMobilePhoneResponse"&gt;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1" w:author="Автор"/>
                <w:b/>
                <w:color w:val="A6A6A6"/>
                <w:sz w:val="16"/>
                <w:szCs w:val="20"/>
                <w:lang w:val="en-US"/>
              </w:rPr>
            </w:pPr>
            <w:ins w:id="47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3" w:author="Автор"/>
                <w:b/>
                <w:color w:val="A6A6A6"/>
                <w:sz w:val="16"/>
                <w:szCs w:val="20"/>
                <w:lang w:val="en-US"/>
              </w:rPr>
            </w:pPr>
            <w:ins w:id="47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5" w:author="Автор"/>
                <w:b/>
                <w:color w:val="A6A6A6"/>
                <w:sz w:val="16"/>
                <w:szCs w:val="20"/>
                <w:lang w:val="en-US"/>
              </w:rPr>
            </w:pPr>
            <w:ins w:id="47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7" w:author="Автор"/>
                <w:b/>
                <w:color w:val="A6A6A6"/>
                <w:sz w:val="16"/>
                <w:szCs w:val="20"/>
                <w:lang w:val="en-US"/>
              </w:rPr>
            </w:pPr>
            <w:ins w:id="47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9" w:author="Автор"/>
                <w:b/>
                <w:color w:val="A6A6A6"/>
                <w:sz w:val="16"/>
                <w:szCs w:val="20"/>
                <w:lang w:val="en-US"/>
              </w:rPr>
            </w:pPr>
            <w:ins w:id="47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name="generateLinkingToken"&gt;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1" w:author="Автор"/>
                <w:b/>
                <w:color w:val="A6A6A6"/>
                <w:sz w:val="16"/>
                <w:szCs w:val="20"/>
                <w:lang w:val="en-US"/>
              </w:rPr>
            </w:pPr>
            <w:ins w:id="47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3" w:author="Автор"/>
                <w:b/>
                <w:color w:val="A6A6A6"/>
                <w:sz w:val="16"/>
                <w:szCs w:val="20"/>
                <w:lang w:val="en-US"/>
              </w:rPr>
            </w:pPr>
            <w:ins w:id="47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5" w:author="Автор"/>
                <w:b/>
                <w:color w:val="A6A6A6"/>
                <w:sz w:val="16"/>
                <w:szCs w:val="20"/>
                <w:lang w:val="en-US"/>
              </w:rPr>
            </w:pPr>
            <w:ins w:id="47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7" w:author="Автор"/>
                <w:b/>
                <w:color w:val="A6A6A6"/>
                <w:sz w:val="16"/>
                <w:szCs w:val="20"/>
                <w:lang w:val="en-US"/>
              </w:rPr>
            </w:pPr>
            <w:ins w:id="47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9" w:author="Автор"/>
                <w:b/>
                <w:color w:val="A6A6A6"/>
                <w:sz w:val="16"/>
                <w:szCs w:val="20"/>
                <w:lang w:val="en-US"/>
              </w:rPr>
            </w:pPr>
            <w:ins w:id="48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name="generateLinkingTokenResponse"&gt;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1" w:author="Автор"/>
                <w:b/>
                <w:color w:val="A6A6A6"/>
                <w:sz w:val="16"/>
                <w:szCs w:val="20"/>
                <w:lang w:val="en-US"/>
              </w:rPr>
            </w:pPr>
            <w:ins w:id="48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3" w:author="Автор"/>
                <w:b/>
                <w:color w:val="A6A6A6"/>
                <w:sz w:val="16"/>
                <w:szCs w:val="20"/>
                <w:lang w:val="en-US"/>
              </w:rPr>
            </w:pPr>
            <w:ins w:id="48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type="tns:generateLinkingTokenResult"/&gt;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5" w:author="Автор"/>
                <w:b/>
                <w:color w:val="A6A6A6"/>
                <w:sz w:val="16"/>
                <w:szCs w:val="20"/>
                <w:lang w:val="en-US"/>
              </w:rPr>
            </w:pPr>
            <w:ins w:id="48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7" w:author="Автор"/>
                <w:b/>
                <w:color w:val="A6A6A6"/>
                <w:sz w:val="16"/>
                <w:szCs w:val="20"/>
                <w:lang w:val="en-US"/>
              </w:rPr>
            </w:pPr>
            <w:ins w:id="48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9" w:author="Автор"/>
                <w:b/>
                <w:color w:val="A6A6A6"/>
                <w:sz w:val="16"/>
                <w:szCs w:val="20"/>
                <w:lang w:val="en-US"/>
              </w:rPr>
            </w:pPr>
            <w:ins w:id="48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name="generateLinkingTokenResult"&gt;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1" w:author="Автор"/>
                <w:b/>
                <w:color w:val="A6A6A6"/>
                <w:sz w:val="16"/>
                <w:szCs w:val="20"/>
                <w:lang w:val="en-US"/>
              </w:rPr>
            </w:pPr>
            <w:ins w:id="48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3" w:author="Автор"/>
                <w:b/>
                <w:color w:val="A6A6A6"/>
                <w:sz w:val="16"/>
                <w:szCs w:val="20"/>
                <w:lang w:val="en-US"/>
              </w:rPr>
            </w:pPr>
            <w:ins w:id="48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5" w:author="Автор"/>
                <w:b/>
                <w:color w:val="A6A6A6"/>
                <w:sz w:val="16"/>
                <w:szCs w:val="20"/>
                <w:lang w:val="en-US"/>
              </w:rPr>
            </w:pPr>
            <w:ins w:id="48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7" w:author="Автор"/>
                <w:b/>
                <w:color w:val="A6A6A6"/>
                <w:sz w:val="16"/>
                <w:szCs w:val="20"/>
                <w:lang w:val="en-US"/>
              </w:rPr>
            </w:pPr>
            <w:ins w:id="48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9" w:author="Автор"/>
                <w:b/>
                <w:color w:val="A6A6A6"/>
                <w:sz w:val="16"/>
                <w:szCs w:val="20"/>
                <w:lang w:val="en-US"/>
              </w:rPr>
            </w:pPr>
            <w:ins w:id="48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name="linkingToken"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1" w:author="Автор"/>
                <w:b/>
                <w:color w:val="A6A6A6"/>
                <w:sz w:val="16"/>
                <w:szCs w:val="20"/>
                <w:lang w:val="en-US"/>
              </w:rPr>
            </w:pPr>
            <w:ins w:id="48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3" w:author="Автор"/>
                <w:b/>
                <w:color w:val="A6A6A6"/>
                <w:sz w:val="16"/>
                <w:szCs w:val="20"/>
                <w:lang w:val="en-US"/>
              </w:rPr>
            </w:pPr>
            <w:ins w:id="48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5" w:author="Автор"/>
                <w:b/>
                <w:color w:val="A6A6A6"/>
                <w:sz w:val="16"/>
                <w:szCs w:val="20"/>
                <w:lang w:val="en-US"/>
              </w:rPr>
            </w:pPr>
            <w:ins w:id="48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7" w:author="Автор"/>
                <w:b/>
                <w:color w:val="A6A6A6"/>
                <w:sz w:val="16"/>
                <w:szCs w:val="20"/>
                <w:lang w:val="en-US"/>
              </w:rPr>
            </w:pPr>
            <w:ins w:id="48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9" w:author="Автор"/>
                <w:b/>
                <w:color w:val="A6A6A6"/>
                <w:sz w:val="16"/>
                <w:szCs w:val="20"/>
                <w:lang w:val="en-US"/>
              </w:rPr>
            </w:pPr>
            <w:ins w:id="48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name="checkPasswordRestoreRequest"&gt;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1" w:author="Автор"/>
                <w:b/>
                <w:color w:val="A6A6A6"/>
                <w:sz w:val="16"/>
                <w:szCs w:val="20"/>
                <w:lang w:val="en-US"/>
              </w:rPr>
            </w:pPr>
            <w:ins w:id="48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3" w:author="Автор"/>
                <w:b/>
                <w:color w:val="A6A6A6"/>
                <w:sz w:val="16"/>
                <w:szCs w:val="20"/>
                <w:lang w:val="en-US"/>
              </w:rPr>
            </w:pPr>
            <w:ins w:id="48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name="request" type="tns:requestWebParam"/&gt;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5" w:author="Автор"/>
                <w:b/>
                <w:color w:val="A6A6A6"/>
                <w:sz w:val="16"/>
                <w:szCs w:val="20"/>
                <w:lang w:val="en-US"/>
              </w:rPr>
            </w:pPr>
            <w:ins w:id="48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7" w:author="Автор"/>
                <w:b/>
                <w:color w:val="A6A6A6"/>
                <w:sz w:val="16"/>
                <w:szCs w:val="20"/>
                <w:lang w:val="en-US"/>
              </w:rPr>
            </w:pPr>
            <w:ins w:id="48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9" w:author="Автор"/>
                <w:b/>
                <w:color w:val="A6A6A6"/>
                <w:sz w:val="16"/>
                <w:szCs w:val="20"/>
                <w:lang w:val="en-US"/>
              </w:rPr>
            </w:pPr>
            <w:ins w:id="48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name="requestWebParam"&gt;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1" w:author="Автор"/>
                <w:b/>
                <w:color w:val="A6A6A6"/>
                <w:sz w:val="16"/>
                <w:szCs w:val="20"/>
                <w:lang w:val="en-US"/>
              </w:rPr>
            </w:pPr>
            <w:ins w:id="48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3" w:author="Автор"/>
                <w:b/>
                <w:color w:val="A6A6A6"/>
                <w:sz w:val="16"/>
                <w:szCs w:val="20"/>
                <w:lang w:val="en-US"/>
              </w:rPr>
            </w:pPr>
            <w:ins w:id="48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name="url"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5" w:author="Автор"/>
                <w:b/>
                <w:color w:val="A6A6A6"/>
                <w:sz w:val="16"/>
                <w:szCs w:val="20"/>
                <w:lang w:val="en-US"/>
              </w:rPr>
            </w:pPr>
            <w:ins w:id="48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name="pParam"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7" w:author="Автор"/>
                <w:b/>
                <w:color w:val="A6A6A6"/>
                <w:sz w:val="16"/>
                <w:szCs w:val="20"/>
                <w:lang w:val="en-US"/>
              </w:rPr>
            </w:pPr>
            <w:ins w:id="48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name="dateParam"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9" w:author="Автор"/>
                <w:b/>
                <w:color w:val="A6A6A6"/>
                <w:sz w:val="16"/>
                <w:szCs w:val="20"/>
                <w:lang w:val="en-US"/>
              </w:rPr>
            </w:pPr>
            <w:ins w:id="48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name="contractIdParam"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1" w:author="Автор"/>
                <w:b/>
                <w:color w:val="A6A6A6"/>
                <w:sz w:val="16"/>
                <w:szCs w:val="20"/>
                <w:lang w:val="en-US"/>
              </w:rPr>
            </w:pPr>
            <w:ins w:id="48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3" w:author="Автор"/>
                <w:b/>
                <w:color w:val="A6A6A6"/>
                <w:sz w:val="16"/>
                <w:szCs w:val="20"/>
                <w:lang w:val="en-US"/>
              </w:rPr>
            </w:pPr>
            <w:ins w:id="48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5" w:author="Автор"/>
                <w:b/>
                <w:color w:val="A6A6A6"/>
                <w:sz w:val="16"/>
                <w:szCs w:val="20"/>
                <w:lang w:val="en-US"/>
              </w:rPr>
            </w:pPr>
            <w:ins w:id="48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name="checkPasswordRestoreRequestResponse"&gt;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7" w:author="Автор"/>
                <w:b/>
                <w:color w:val="A6A6A6"/>
                <w:sz w:val="16"/>
                <w:szCs w:val="20"/>
                <w:lang w:val="en-US"/>
              </w:rPr>
            </w:pPr>
            <w:ins w:id="48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9" w:author="Автор"/>
                <w:b/>
                <w:color w:val="A6A6A6"/>
                <w:sz w:val="16"/>
                <w:szCs w:val="20"/>
                <w:lang w:val="en-US"/>
              </w:rPr>
            </w:pPr>
            <w:ins w:id="48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type="tns:checkPasswordResult"/&gt;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1" w:author="Автор"/>
                <w:b/>
                <w:color w:val="A6A6A6"/>
                <w:sz w:val="16"/>
                <w:szCs w:val="20"/>
                <w:lang w:val="en-US"/>
              </w:rPr>
            </w:pPr>
            <w:ins w:id="48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3" w:author="Автор"/>
                <w:b/>
                <w:color w:val="A6A6A6"/>
                <w:sz w:val="16"/>
                <w:szCs w:val="20"/>
                <w:lang w:val="en-US"/>
              </w:rPr>
            </w:pPr>
            <w:ins w:id="48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5" w:author="Автор"/>
                <w:b/>
                <w:color w:val="A6A6A6"/>
                <w:sz w:val="16"/>
                <w:szCs w:val="20"/>
                <w:lang w:val="en-US"/>
              </w:rPr>
            </w:pPr>
            <w:ins w:id="48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name="checkPasswordResult"&gt;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7" w:author="Автор"/>
                <w:b/>
                <w:color w:val="A6A6A6"/>
                <w:sz w:val="16"/>
                <w:szCs w:val="20"/>
                <w:lang w:val="en-US"/>
              </w:rPr>
            </w:pPr>
            <w:ins w:id="48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9" w:author="Автор"/>
                <w:b/>
                <w:color w:val="A6A6A6"/>
                <w:sz w:val="16"/>
                <w:szCs w:val="20"/>
                <w:lang w:val="en-US"/>
              </w:rPr>
            </w:pPr>
            <w:ins w:id="48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name="succeeded"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1" w:author="Автор"/>
                <w:b/>
                <w:color w:val="A6A6A6"/>
                <w:sz w:val="16"/>
                <w:szCs w:val="20"/>
                <w:lang w:val="en-US"/>
              </w:rPr>
            </w:pPr>
            <w:ins w:id="48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3" w:author="Автор"/>
                <w:b/>
                <w:color w:val="A6A6A6"/>
                <w:sz w:val="16"/>
                <w:szCs w:val="20"/>
                <w:lang w:val="en-US"/>
              </w:rPr>
            </w:pPr>
            <w:ins w:id="48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5" w:author="Автор"/>
                <w:b/>
                <w:color w:val="A6A6A6"/>
                <w:sz w:val="16"/>
                <w:szCs w:val="20"/>
                <w:lang w:val="en-US"/>
              </w:rPr>
            </w:pPr>
            <w:ins w:id="48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7" w:author="Автор"/>
                <w:b/>
                <w:color w:val="A6A6A6"/>
                <w:sz w:val="16"/>
                <w:szCs w:val="20"/>
                <w:lang w:val="en-US"/>
              </w:rPr>
            </w:pPr>
            <w:ins w:id="48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9" w:author="Автор"/>
                <w:b/>
                <w:color w:val="A6A6A6"/>
                <w:sz w:val="16"/>
                <w:szCs w:val="20"/>
                <w:lang w:val="en-US"/>
              </w:rPr>
            </w:pPr>
            <w:ins w:id="48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name="getListOfProducts"&gt;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1" w:author="Автор"/>
                <w:b/>
                <w:color w:val="A6A6A6"/>
                <w:sz w:val="16"/>
                <w:szCs w:val="20"/>
                <w:lang w:val="en-US"/>
              </w:rPr>
            </w:pPr>
            <w:ins w:id="48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3" w:author="Автор"/>
                <w:b/>
                <w:color w:val="A6A6A6"/>
                <w:sz w:val="16"/>
                <w:szCs w:val="20"/>
                <w:lang w:val="en-US"/>
              </w:rPr>
            </w:pPr>
            <w:ins w:id="48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5" w:author="Автор"/>
                <w:b/>
                <w:color w:val="A6A6A6"/>
                <w:sz w:val="16"/>
                <w:szCs w:val="20"/>
                <w:lang w:val="en-US"/>
              </w:rPr>
            </w:pPr>
            <w:ins w:id="48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7" w:author="Автор"/>
                <w:b/>
                <w:color w:val="A6A6A6"/>
                <w:sz w:val="16"/>
                <w:szCs w:val="20"/>
                <w:lang w:val="en-US"/>
              </w:rPr>
            </w:pPr>
            <w:ins w:id="48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9" w:author="Автор"/>
                <w:b/>
                <w:color w:val="A6A6A6"/>
                <w:sz w:val="16"/>
                <w:szCs w:val="20"/>
                <w:lang w:val="en-US"/>
              </w:rPr>
            </w:pPr>
            <w:ins w:id="48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name="getListOfProductsResponse"&gt;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1" w:author="Автор"/>
                <w:b/>
                <w:color w:val="A6A6A6"/>
                <w:sz w:val="16"/>
                <w:szCs w:val="20"/>
                <w:lang w:val="en-US"/>
              </w:rPr>
            </w:pPr>
            <w:ins w:id="48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3" w:author="Автор"/>
                <w:b/>
                <w:color w:val="A6A6A6"/>
                <w:sz w:val="16"/>
                <w:szCs w:val="20"/>
                <w:lang w:val="en-US"/>
              </w:rPr>
            </w:pPr>
            <w:ins w:id="48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type="tns:listOfProductsResult"/&gt;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5" w:author="Автор"/>
                <w:b/>
                <w:color w:val="A6A6A6"/>
                <w:sz w:val="16"/>
                <w:szCs w:val="20"/>
                <w:lang w:val="en-US"/>
              </w:rPr>
            </w:pPr>
            <w:ins w:id="48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7" w:author="Автор"/>
                <w:b/>
                <w:color w:val="A6A6A6"/>
                <w:sz w:val="16"/>
                <w:szCs w:val="20"/>
                <w:lang w:val="en-US"/>
              </w:rPr>
            </w:pPr>
            <w:ins w:id="48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9" w:author="Автор"/>
                <w:b/>
                <w:color w:val="A6A6A6"/>
                <w:sz w:val="16"/>
                <w:szCs w:val="20"/>
                <w:lang w:val="en-US"/>
              </w:rPr>
            </w:pPr>
            <w:ins w:id="49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name="listOfProductsResult"&gt;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1" w:author="Автор"/>
                <w:b/>
                <w:color w:val="A6A6A6"/>
                <w:sz w:val="16"/>
                <w:szCs w:val="20"/>
                <w:lang w:val="en-US"/>
              </w:rPr>
            </w:pPr>
            <w:ins w:id="49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3" w:author="Автор"/>
                <w:b/>
                <w:color w:val="A6A6A6"/>
                <w:sz w:val="16"/>
                <w:szCs w:val="20"/>
                <w:lang w:val="en-US"/>
              </w:rPr>
            </w:pPr>
            <w:ins w:id="49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name="listOfProductGroups" type="tns:ListOfProductGroups"/&gt;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5" w:author="Автор"/>
                <w:b/>
                <w:color w:val="A6A6A6"/>
                <w:sz w:val="16"/>
                <w:szCs w:val="20"/>
                <w:lang w:val="en-US"/>
              </w:rPr>
            </w:pPr>
            <w:ins w:id="49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7" w:author="Автор"/>
                <w:b/>
                <w:color w:val="A6A6A6"/>
                <w:sz w:val="16"/>
                <w:szCs w:val="20"/>
                <w:lang w:val="en-US"/>
              </w:rPr>
            </w:pPr>
            <w:ins w:id="49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9" w:author="Автор"/>
                <w:b/>
                <w:color w:val="A6A6A6"/>
                <w:sz w:val="16"/>
                <w:szCs w:val="20"/>
                <w:lang w:val="en-US"/>
              </w:rPr>
            </w:pPr>
            <w:ins w:id="49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1" w:author="Автор"/>
                <w:b/>
                <w:color w:val="A6A6A6"/>
                <w:sz w:val="16"/>
                <w:szCs w:val="20"/>
                <w:lang w:val="en-US"/>
              </w:rPr>
            </w:pPr>
            <w:ins w:id="49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3" w:author="Автор"/>
                <w:b/>
                <w:color w:val="A6A6A6"/>
                <w:sz w:val="16"/>
                <w:szCs w:val="20"/>
                <w:lang w:val="en-US"/>
              </w:rPr>
            </w:pPr>
            <w:ins w:id="49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name="ListOfProductGroups"&gt;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5" w:author="Автор"/>
                <w:b/>
                <w:color w:val="A6A6A6"/>
                <w:sz w:val="16"/>
                <w:szCs w:val="20"/>
                <w:lang w:val="en-US"/>
              </w:rPr>
            </w:pPr>
            <w:ins w:id="49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7" w:author="Автор"/>
                <w:b/>
                <w:color w:val="A6A6A6"/>
                <w:sz w:val="16"/>
                <w:szCs w:val="20"/>
                <w:lang w:val="en-US"/>
              </w:rPr>
            </w:pPr>
            <w:ins w:id="49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name="PG" type="tns:ListOfProductGroupsExt"/&gt;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9" w:author="Автор"/>
                <w:b/>
                <w:color w:val="A6A6A6"/>
                <w:sz w:val="16"/>
                <w:szCs w:val="20"/>
                <w:lang w:val="en-US"/>
              </w:rPr>
            </w:pPr>
            <w:ins w:id="49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1" w:author="Автор"/>
                <w:b/>
                <w:color w:val="A6A6A6"/>
                <w:sz w:val="16"/>
                <w:szCs w:val="20"/>
                <w:lang w:val="en-US"/>
              </w:rPr>
            </w:pPr>
            <w:ins w:id="49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3" w:author="Автор"/>
                <w:b/>
                <w:color w:val="A6A6A6"/>
                <w:sz w:val="16"/>
                <w:szCs w:val="20"/>
                <w:lang w:val="en-US"/>
              </w:rPr>
            </w:pPr>
            <w:ins w:id="49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name="ListOfProductGroupsExt"&gt;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5" w:author="Автор"/>
                <w:b/>
                <w:color w:val="A6A6A6"/>
                <w:sz w:val="16"/>
                <w:szCs w:val="20"/>
                <w:lang w:val="en-US"/>
              </w:rPr>
            </w:pPr>
            <w:ins w:id="49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7" w:author="Автор"/>
                <w:b/>
                <w:color w:val="A6A6A6"/>
                <w:sz w:val="16"/>
                <w:szCs w:val="20"/>
                <w:lang w:val="en-US"/>
              </w:rPr>
            </w:pPr>
            <w:ins w:id="49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name="Products" type="tns:ListOfProducts"/&gt;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9" w:author="Автор"/>
                <w:b/>
                <w:color w:val="A6A6A6"/>
                <w:sz w:val="16"/>
                <w:szCs w:val="20"/>
                <w:lang w:val="en-US"/>
              </w:rPr>
            </w:pPr>
            <w:ins w:id="49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1" w:author="Автор"/>
                <w:b/>
                <w:color w:val="A6A6A6"/>
                <w:sz w:val="16"/>
                <w:szCs w:val="20"/>
                <w:lang w:val="en-US"/>
              </w:rPr>
            </w:pPr>
            <w:ins w:id="49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name="NameOfGroup"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3" w:author="Автор"/>
                <w:b/>
                <w:color w:val="A6A6A6"/>
                <w:sz w:val="16"/>
                <w:szCs w:val="20"/>
                <w:lang w:val="en-US"/>
              </w:rPr>
            </w:pPr>
            <w:ins w:id="49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name="ClassificationCode"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5" w:author="Автор"/>
                <w:b/>
                <w:color w:val="A6A6A6"/>
                <w:sz w:val="16"/>
                <w:szCs w:val="20"/>
                <w:lang w:val="en-US"/>
              </w:rPr>
            </w:pPr>
            <w:ins w:id="49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7" w:author="Автор"/>
                <w:b/>
                <w:color w:val="A6A6A6"/>
                <w:sz w:val="16"/>
                <w:szCs w:val="20"/>
                <w:lang w:val="en-US"/>
              </w:rPr>
            </w:pPr>
            <w:ins w:id="49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9" w:author="Автор"/>
                <w:b/>
                <w:color w:val="A6A6A6"/>
                <w:sz w:val="16"/>
                <w:szCs w:val="20"/>
                <w:lang w:val="en-US"/>
              </w:rPr>
            </w:pPr>
            <w:ins w:id="49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1" w:author="Автор"/>
                <w:b/>
                <w:color w:val="A6A6A6"/>
                <w:sz w:val="16"/>
                <w:szCs w:val="20"/>
                <w:lang w:val="en-US"/>
              </w:rPr>
            </w:pPr>
            <w:ins w:id="49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3" w:author="Автор"/>
                <w:b/>
                <w:color w:val="A6A6A6"/>
                <w:sz w:val="16"/>
                <w:szCs w:val="20"/>
                <w:lang w:val="en-US"/>
              </w:rPr>
            </w:pPr>
            <w:ins w:id="49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5" w:author="Автор"/>
                <w:b/>
                <w:color w:val="A6A6A6"/>
                <w:sz w:val="16"/>
                <w:szCs w:val="20"/>
                <w:lang w:val="en-US"/>
              </w:rPr>
            </w:pPr>
            <w:ins w:id="49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7" w:author="Автор"/>
                <w:b/>
                <w:color w:val="A6A6A6"/>
                <w:sz w:val="16"/>
                <w:szCs w:val="20"/>
                <w:lang w:val="en-US"/>
              </w:rPr>
            </w:pPr>
            <w:ins w:id="49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9" w:author="Автор"/>
                <w:b/>
                <w:color w:val="A6A6A6"/>
                <w:sz w:val="16"/>
                <w:szCs w:val="20"/>
                <w:lang w:val="en-US"/>
              </w:rPr>
            </w:pPr>
            <w:ins w:id="49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maxOccurs="unbounded" minOccurs="0" name="P" type="tns:ListOfProductsExt"/&gt;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1" w:author="Автор"/>
                <w:b/>
                <w:color w:val="A6A6A6"/>
                <w:sz w:val="16"/>
                <w:szCs w:val="20"/>
                <w:lang w:val="en-US"/>
              </w:rPr>
            </w:pPr>
            <w:ins w:id="49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3" w:author="Автор"/>
                <w:b/>
                <w:color w:val="A6A6A6"/>
                <w:sz w:val="16"/>
                <w:szCs w:val="20"/>
                <w:lang w:val="en-US"/>
              </w:rPr>
            </w:pPr>
            <w:ins w:id="49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5" w:author="Автор"/>
                <w:b/>
                <w:color w:val="A6A6A6"/>
                <w:sz w:val="16"/>
                <w:szCs w:val="20"/>
                <w:lang w:val="en-US"/>
              </w:rPr>
            </w:pPr>
            <w:ins w:id="49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name="ListOfProductsExt"&gt;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7" w:author="Автор"/>
                <w:b/>
                <w:color w:val="A6A6A6"/>
                <w:sz w:val="16"/>
                <w:szCs w:val="20"/>
                <w:lang w:val="en-US"/>
              </w:rPr>
            </w:pPr>
            <w:ins w:id="49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9" w:author="Автор"/>
                <w:b/>
                <w:color w:val="A6A6A6"/>
                <w:sz w:val="16"/>
                <w:szCs w:val="20"/>
                <w:lang w:val="en-US"/>
              </w:rPr>
            </w:pPr>
            <w:ins w:id="49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name="Code"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1" w:author="Автор"/>
                <w:b/>
                <w:color w:val="A6A6A6"/>
                <w:sz w:val="16"/>
                <w:szCs w:val="20"/>
                <w:lang w:val="en-US"/>
              </w:rPr>
            </w:pPr>
            <w:ins w:id="49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name="OKPCode"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3" w:author="Автор"/>
                <w:b/>
                <w:color w:val="A6A6A6"/>
                <w:sz w:val="16"/>
                <w:szCs w:val="20"/>
                <w:lang w:val="en-US"/>
              </w:rPr>
            </w:pPr>
            <w:ins w:id="49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name="ClassificationCode"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5" w:author="Автор"/>
                <w:b/>
                <w:color w:val="A6A6A6"/>
                <w:sz w:val="16"/>
                <w:szCs w:val="20"/>
                <w:lang w:val="en-US"/>
              </w:rPr>
            </w:pPr>
            <w:ins w:id="49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7" w:author="Автор"/>
                <w:b/>
                <w:color w:val="A6A6A6"/>
                <w:sz w:val="16"/>
                <w:szCs w:val="20"/>
                <w:lang w:val="en-US"/>
              </w:rPr>
            </w:pPr>
            <w:ins w:id="49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9" w:author="Автор"/>
                <w:b/>
                <w:color w:val="A6A6A6"/>
                <w:sz w:val="16"/>
                <w:szCs w:val="20"/>
                <w:lang w:val="en-US"/>
              </w:rPr>
            </w:pPr>
            <w:ins w:id="49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name="ProductName"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1" w:author="Автор"/>
                <w:b/>
                <w:color w:val="A6A6A6"/>
                <w:sz w:val="16"/>
                <w:szCs w:val="20"/>
                <w:lang w:val="en-US"/>
              </w:rPr>
            </w:pPr>
            <w:ins w:id="49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name="FullName"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3" w:author="Автор"/>
                <w:b/>
                <w:color w:val="A6A6A6"/>
                <w:sz w:val="16"/>
                <w:szCs w:val="20"/>
                <w:lang w:val="en-US"/>
              </w:rPr>
            </w:pPr>
            <w:ins w:id="49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name="Density" type="xs:float"/&gt;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5" w:author="Автор"/>
                <w:b/>
                <w:color w:val="A6A6A6"/>
                <w:sz w:val="16"/>
                <w:szCs w:val="20"/>
                <w:lang w:val="en-US"/>
              </w:rPr>
            </w:pPr>
            <w:ins w:id="49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7" w:author="Автор"/>
                <w:b/>
                <w:color w:val="A6A6A6"/>
                <w:sz w:val="16"/>
                <w:szCs w:val="20"/>
                <w:lang w:val="en-US"/>
              </w:rPr>
            </w:pPr>
            <w:ins w:id="49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9" w:author="Автор"/>
                <w:b/>
                <w:color w:val="A6A6A6"/>
                <w:sz w:val="16"/>
                <w:szCs w:val="20"/>
                <w:lang w:val="en-US"/>
              </w:rPr>
            </w:pPr>
            <w:ins w:id="49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1" w:author="Автор"/>
                <w:b/>
                <w:color w:val="A6A6A6"/>
                <w:sz w:val="16"/>
                <w:szCs w:val="20"/>
                <w:lang w:val="en-US"/>
              </w:rPr>
            </w:pPr>
            <w:ins w:id="49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3" w:author="Автор"/>
                <w:b/>
                <w:color w:val="A6A6A6"/>
                <w:sz w:val="16"/>
                <w:szCs w:val="20"/>
                <w:lang w:val="en-US"/>
              </w:rPr>
            </w:pPr>
            <w:ins w:id="49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5" w:author="Автор"/>
                <w:b/>
                <w:color w:val="A6A6A6"/>
                <w:sz w:val="16"/>
                <w:szCs w:val="20"/>
                <w:lang w:val="en-US"/>
              </w:rPr>
            </w:pPr>
            <w:ins w:id="49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7" w:author="Автор"/>
                <w:b/>
                <w:color w:val="A6A6A6"/>
                <w:sz w:val="16"/>
                <w:szCs w:val="20"/>
                <w:lang w:val="en-US"/>
              </w:rPr>
            </w:pPr>
            <w:ins w:id="49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9" w:author="Автор"/>
                <w:b/>
                <w:color w:val="A6A6A6"/>
                <w:sz w:val="16"/>
                <w:szCs w:val="20"/>
                <w:lang w:val="en-US"/>
              </w:rPr>
            </w:pPr>
            <w:ins w:id="49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1" w:author="Автор"/>
                <w:b/>
                <w:color w:val="A6A6A6"/>
                <w:sz w:val="16"/>
                <w:szCs w:val="20"/>
                <w:lang w:val="en-US"/>
              </w:rPr>
            </w:pPr>
            <w:ins w:id="49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3" w:author="Автор"/>
                <w:b/>
                <w:color w:val="A6A6A6"/>
                <w:sz w:val="16"/>
                <w:szCs w:val="20"/>
                <w:lang w:val="en-US"/>
              </w:rPr>
            </w:pPr>
            <w:ins w:id="49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5" w:author="Автор"/>
                <w:b/>
                <w:color w:val="A6A6A6"/>
                <w:sz w:val="16"/>
                <w:szCs w:val="20"/>
                <w:lang w:val="en-US"/>
              </w:rPr>
            </w:pPr>
            <w:ins w:id="49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7" w:author="Автор"/>
                <w:b/>
                <w:color w:val="A6A6A6"/>
                <w:sz w:val="16"/>
                <w:szCs w:val="20"/>
                <w:lang w:val="en-US"/>
              </w:rPr>
            </w:pPr>
            <w:ins w:id="49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9" w:author="Автор"/>
                <w:b/>
                <w:color w:val="A6A6A6"/>
                <w:sz w:val="16"/>
                <w:szCs w:val="20"/>
                <w:lang w:val="en-US"/>
              </w:rPr>
            </w:pPr>
            <w:ins w:id="50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1" w:author="Автор"/>
                <w:b/>
                <w:color w:val="A6A6A6"/>
                <w:sz w:val="16"/>
                <w:szCs w:val="20"/>
                <w:lang w:val="en-US"/>
              </w:rPr>
            </w:pPr>
            <w:ins w:id="50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3" w:author="Автор"/>
                <w:b/>
                <w:color w:val="A6A6A6"/>
                <w:sz w:val="16"/>
                <w:szCs w:val="20"/>
                <w:lang w:val="en-US"/>
              </w:rPr>
            </w:pPr>
            <w:ins w:id="50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5" w:author="Автор"/>
                <w:b/>
                <w:color w:val="A6A6A6"/>
                <w:sz w:val="16"/>
                <w:szCs w:val="20"/>
                <w:lang w:val="en-US"/>
              </w:rPr>
            </w:pPr>
            <w:ins w:id="50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name="clientSummary" type="tns:ClientSummaryExt"/&gt;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7" w:author="Автор"/>
                <w:b/>
                <w:color w:val="A6A6A6"/>
                <w:sz w:val="16"/>
                <w:szCs w:val="20"/>
                <w:lang w:val="en-US"/>
              </w:rPr>
            </w:pPr>
            <w:ins w:id="50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9" w:author="Автор"/>
                <w:b/>
                <w:color w:val="A6A6A6"/>
                <w:sz w:val="16"/>
                <w:szCs w:val="20"/>
                <w:lang w:val="en-US"/>
              </w:rPr>
            </w:pPr>
            <w:ins w:id="50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1" w:author="Автор"/>
                <w:b/>
                <w:color w:val="A6A6A6"/>
                <w:sz w:val="16"/>
                <w:szCs w:val="20"/>
                <w:lang w:val="en-US"/>
              </w:rPr>
            </w:pPr>
            <w:ins w:id="50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3" w:author="Автор"/>
                <w:b/>
                <w:color w:val="A6A6A6"/>
                <w:sz w:val="16"/>
                <w:szCs w:val="20"/>
                <w:lang w:val="en-US"/>
              </w:rPr>
            </w:pPr>
            <w:ins w:id="50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5" w:author="Автор"/>
                <w:b/>
                <w:color w:val="A6A6A6"/>
                <w:sz w:val="16"/>
                <w:szCs w:val="20"/>
                <w:lang w:val="en-US"/>
              </w:rPr>
            </w:pPr>
            <w:ins w:id="50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7" w:author="Автор"/>
                <w:b/>
                <w:color w:val="A6A6A6"/>
                <w:sz w:val="16"/>
                <w:szCs w:val="20"/>
                <w:lang w:val="en-US"/>
              </w:rPr>
            </w:pPr>
            <w:ins w:id="50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9" w:author="Автор"/>
                <w:b/>
                <w:color w:val="A6A6A6"/>
                <w:sz w:val="16"/>
                <w:szCs w:val="20"/>
                <w:lang w:val="en-US"/>
              </w:rPr>
            </w:pPr>
            <w:ins w:id="50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1" w:author="Автор"/>
                <w:b/>
                <w:color w:val="A6A6A6"/>
                <w:sz w:val="16"/>
                <w:szCs w:val="20"/>
                <w:lang w:val="en-US"/>
              </w:rPr>
            </w:pPr>
            <w:ins w:id="50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name="DateOfContract"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3" w:author="Автор"/>
                <w:b/>
                <w:color w:val="A6A6A6"/>
                <w:sz w:val="16"/>
                <w:szCs w:val="20"/>
                <w:lang w:val="en-US"/>
              </w:rPr>
            </w:pPr>
            <w:ins w:id="50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name="StateOfContract"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5" w:author="Автор"/>
                <w:b/>
                <w:color w:val="A6A6A6"/>
                <w:sz w:val="16"/>
                <w:szCs w:val="20"/>
                <w:lang w:val="en-US"/>
              </w:rPr>
            </w:pPr>
            <w:ins w:id="50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7" w:author="Автор"/>
                <w:b/>
                <w:color w:val="A6A6A6"/>
                <w:sz w:val="16"/>
                <w:szCs w:val="20"/>
                <w:lang w:val="en-US"/>
              </w:rPr>
            </w:pPr>
            <w:ins w:id="50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name="SubBalance0"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9" w:author="Автор"/>
                <w:b/>
                <w:color w:val="A6A6A6"/>
                <w:sz w:val="16"/>
                <w:szCs w:val="20"/>
                <w:lang w:val="en-US"/>
              </w:rPr>
            </w:pPr>
            <w:ins w:id="50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name="SubBalance1"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1" w:author="Автор"/>
                <w:b/>
                <w:color w:val="A6A6A6"/>
                <w:sz w:val="16"/>
                <w:szCs w:val="20"/>
                <w:lang w:val="en-US"/>
              </w:rPr>
            </w:pPr>
            <w:ins w:id="50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name="OverdraftLimit"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3" w:author="Автор"/>
                <w:b/>
                <w:color w:val="A6A6A6"/>
                <w:sz w:val="16"/>
                <w:szCs w:val="20"/>
                <w:lang w:val="en-US"/>
              </w:rPr>
            </w:pPr>
            <w:ins w:id="50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name="ExpenditureLimit"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5" w:author="Автор"/>
                <w:b/>
                <w:color w:val="A6A6A6"/>
                <w:sz w:val="16"/>
                <w:szCs w:val="20"/>
                <w:lang w:val="en-US"/>
              </w:rPr>
            </w:pPr>
            <w:ins w:id="50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name="FirstName"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7" w:author="Автор"/>
                <w:b/>
                <w:color w:val="A6A6A6"/>
                <w:sz w:val="16"/>
                <w:szCs w:val="20"/>
                <w:lang w:val="en-US"/>
              </w:rPr>
            </w:pPr>
            <w:ins w:id="50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9" w:author="Автор"/>
                <w:b/>
                <w:color w:val="A6A6A6"/>
                <w:sz w:val="16"/>
                <w:szCs w:val="20"/>
                <w:lang w:val="en-US"/>
              </w:rPr>
            </w:pPr>
            <w:ins w:id="50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name="MiddleName"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1" w:author="Автор"/>
                <w:b/>
                <w:color w:val="A6A6A6"/>
                <w:sz w:val="16"/>
                <w:szCs w:val="20"/>
                <w:lang w:val="en-US"/>
              </w:rPr>
            </w:pPr>
            <w:ins w:id="50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name="Grade"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3" w:author="Автор"/>
                <w:b/>
                <w:color w:val="A6A6A6"/>
                <w:sz w:val="16"/>
                <w:szCs w:val="20"/>
                <w:lang w:val="en-US"/>
              </w:rPr>
            </w:pPr>
            <w:ins w:id="50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name="OfficialName"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5" w:author="Автор"/>
                <w:b/>
                <w:color w:val="A6A6A6"/>
                <w:sz w:val="16"/>
                <w:szCs w:val="20"/>
                <w:lang w:val="en-US"/>
              </w:rPr>
            </w:pPr>
            <w:ins w:id="50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name="LastEnterEventCode"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7" w:author="Автор"/>
                <w:b/>
                <w:color w:val="A6A6A6"/>
                <w:sz w:val="16"/>
                <w:szCs w:val="20"/>
                <w:lang w:val="en-US"/>
              </w:rPr>
            </w:pPr>
            <w:ins w:id="50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name="LastEnterEventTime"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9" w:author="Автор"/>
                <w:b/>
                <w:color w:val="A6A6A6"/>
                <w:sz w:val="16"/>
                <w:szCs w:val="20"/>
                <w:lang w:val="en-US"/>
              </w:rPr>
            </w:pPr>
            <w:ins w:id="50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name="NotifyViaSMS"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1" w:author="Автор"/>
                <w:b/>
                <w:color w:val="A6A6A6"/>
                <w:sz w:val="16"/>
                <w:szCs w:val="20"/>
                <w:lang w:val="en-US"/>
              </w:rPr>
            </w:pPr>
            <w:ins w:id="50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name="NotifyViaEmail"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3" w:author="Автор"/>
                <w:b/>
                <w:color w:val="A6A6A6"/>
                <w:sz w:val="16"/>
                <w:szCs w:val="20"/>
                <w:lang w:val="en-US"/>
              </w:rPr>
            </w:pPr>
            <w:ins w:id="50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name="MobilePhone"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5" w:author="Автор"/>
                <w:b/>
                <w:color w:val="A6A6A6"/>
                <w:sz w:val="16"/>
                <w:szCs w:val="20"/>
                <w:lang w:val="en-US"/>
              </w:rPr>
            </w:pPr>
            <w:ins w:id="50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name="Email"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7" w:author="Автор"/>
                <w:b/>
                <w:color w:val="A6A6A6"/>
                <w:sz w:val="16"/>
                <w:szCs w:val="20"/>
                <w:lang w:val="en-US"/>
              </w:rPr>
            </w:pPr>
            <w:ins w:id="50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name="DefaultMerchantId"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9" w:author="Автор"/>
                <w:b/>
                <w:color w:val="A6A6A6"/>
                <w:sz w:val="16"/>
                <w:szCs w:val="20"/>
                <w:lang w:val="en-US"/>
              </w:rPr>
            </w:pPr>
            <w:ins w:id="50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name="DefaultMerchantInfo"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1" w:author="Автор"/>
                <w:b/>
                <w:color w:val="A6A6A6"/>
                <w:sz w:val="16"/>
                <w:szCs w:val="20"/>
                <w:lang w:val="en-US"/>
              </w:rPr>
            </w:pPr>
            <w:ins w:id="50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name="OrgType"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3" w:author="Автор"/>
                <w:b/>
                <w:color w:val="A6A6A6"/>
                <w:sz w:val="16"/>
                <w:szCs w:val="20"/>
                <w:lang w:val="en-US"/>
              </w:rPr>
            </w:pPr>
            <w:ins w:id="50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5" w:author="Автор"/>
                <w:b/>
                <w:color w:val="A6A6A6"/>
                <w:sz w:val="16"/>
                <w:szCs w:val="20"/>
                <w:lang w:val="en-US"/>
              </w:rPr>
            </w:pPr>
            <w:ins w:id="50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name="Address"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7" w:author="Автор"/>
                <w:b/>
                <w:color w:val="A6A6A6"/>
                <w:sz w:val="16"/>
                <w:szCs w:val="20"/>
                <w:lang w:val="en-US"/>
              </w:rPr>
            </w:pPr>
            <w:ins w:id="50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name="Phone"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9" w:author="Автор"/>
                <w:b/>
                <w:color w:val="A6A6A6"/>
                <w:sz w:val="16"/>
                <w:szCs w:val="20"/>
                <w:lang w:val="en-US"/>
              </w:rPr>
            </w:pPr>
            <w:ins w:id="50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name="FreePayMaxCount"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1" w:author="Автор"/>
                <w:b/>
                <w:color w:val="A6A6A6"/>
                <w:sz w:val="16"/>
                <w:szCs w:val="20"/>
                <w:lang w:val="en-US"/>
              </w:rPr>
            </w:pPr>
            <w:ins w:id="50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name="FreePayCount"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3" w:author="Автор"/>
                <w:b/>
                <w:color w:val="A6A6A6"/>
                <w:sz w:val="16"/>
                <w:szCs w:val="20"/>
                <w:lang w:val="en-US"/>
              </w:rPr>
            </w:pPr>
            <w:ins w:id="50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name="LastFreePayTime"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5" w:author="Автор"/>
                <w:b/>
                <w:color w:val="A6A6A6"/>
                <w:sz w:val="16"/>
                <w:szCs w:val="20"/>
                <w:lang w:val="en-US"/>
              </w:rPr>
            </w:pPr>
            <w:ins w:id="50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name="DiscountMode"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7" w:author="Автор"/>
                <w:b/>
                <w:color w:val="A6A6A6"/>
                <w:sz w:val="16"/>
                <w:szCs w:val="20"/>
                <w:lang w:val="en-US"/>
              </w:rPr>
            </w:pPr>
            <w:ins w:id="50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name="Limit"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9" w:author="Автор"/>
                <w:b/>
                <w:color w:val="A6A6A6"/>
                <w:sz w:val="16"/>
                <w:szCs w:val="20"/>
                <w:lang w:val="en-US"/>
              </w:rPr>
            </w:pPr>
            <w:ins w:id="50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1" w:author="Автор"/>
                <w:b/>
                <w:color w:val="A6A6A6"/>
                <w:sz w:val="16"/>
                <w:szCs w:val="20"/>
                <w:lang w:val="en-US"/>
              </w:rPr>
            </w:pPr>
            <w:ins w:id="50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name="getStudentsByCanNotConfirmPayment"&gt;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3" w:author="Автор"/>
                <w:b/>
                <w:color w:val="A6A6A6"/>
                <w:sz w:val="16"/>
                <w:szCs w:val="20"/>
                <w:lang w:val="en-US"/>
              </w:rPr>
            </w:pPr>
            <w:ins w:id="50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5" w:author="Автор"/>
                <w:b/>
                <w:color w:val="A6A6A6"/>
                <w:sz w:val="16"/>
                <w:szCs w:val="20"/>
                <w:lang w:val="en-US"/>
              </w:rPr>
            </w:pPr>
            <w:ins w:id="50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7" w:author="Автор"/>
                <w:b/>
                <w:color w:val="A6A6A6"/>
                <w:sz w:val="16"/>
                <w:szCs w:val="20"/>
                <w:lang w:val="en-US"/>
              </w:rPr>
            </w:pPr>
            <w:ins w:id="50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9" w:author="Автор"/>
                <w:b/>
                <w:color w:val="A6A6A6"/>
                <w:sz w:val="16"/>
                <w:szCs w:val="20"/>
                <w:lang w:val="en-US"/>
              </w:rPr>
            </w:pPr>
            <w:ins w:id="50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1" w:author="Автор"/>
                <w:b/>
                <w:color w:val="A6A6A6"/>
                <w:sz w:val="16"/>
                <w:szCs w:val="20"/>
                <w:lang w:val="en-US"/>
              </w:rPr>
            </w:pPr>
            <w:ins w:id="50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name="getStudentsByCanNotConfirmPaymentResponse"&gt;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3" w:author="Автор"/>
                <w:b/>
                <w:color w:val="A6A6A6"/>
                <w:sz w:val="16"/>
                <w:szCs w:val="20"/>
                <w:lang w:val="en-US"/>
              </w:rPr>
            </w:pPr>
            <w:ins w:id="50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5" w:author="Автор"/>
                <w:b/>
                <w:color w:val="A6A6A6"/>
                <w:sz w:val="16"/>
                <w:szCs w:val="20"/>
                <w:lang w:val="en-US"/>
              </w:rPr>
            </w:pPr>
            <w:ins w:id="50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type="tns:clientConfirmPaymentData"/&gt;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7" w:author="Автор"/>
                <w:b/>
                <w:color w:val="A6A6A6"/>
                <w:sz w:val="16"/>
                <w:szCs w:val="20"/>
                <w:lang w:val="en-US"/>
              </w:rPr>
            </w:pPr>
            <w:ins w:id="50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9" w:author="Автор"/>
                <w:b/>
                <w:color w:val="A6A6A6"/>
                <w:sz w:val="16"/>
                <w:szCs w:val="20"/>
                <w:lang w:val="en-US"/>
              </w:rPr>
            </w:pPr>
            <w:ins w:id="51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1" w:author="Автор"/>
                <w:b/>
                <w:color w:val="A6A6A6"/>
                <w:sz w:val="16"/>
                <w:szCs w:val="20"/>
                <w:lang w:val="en-US"/>
              </w:rPr>
            </w:pPr>
            <w:ins w:id="51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name="clientConfirmPaymentData"&gt;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3" w:author="Автор"/>
                <w:b/>
                <w:color w:val="A6A6A6"/>
                <w:sz w:val="16"/>
                <w:szCs w:val="20"/>
                <w:lang w:val="en-US"/>
              </w:rPr>
            </w:pPr>
            <w:ins w:id="51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5" w:author="Автор"/>
                <w:b/>
                <w:color w:val="A6A6A6"/>
                <w:sz w:val="16"/>
                <w:szCs w:val="20"/>
                <w:lang w:val="en-US"/>
              </w:rPr>
            </w:pPr>
            <w:ins w:id="51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name="studentsConfirmPaymentList" type="tns:studentsConfirmPaymentList"/&gt;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7" w:author="Автор"/>
                <w:b/>
                <w:color w:val="A6A6A6"/>
                <w:sz w:val="16"/>
                <w:szCs w:val="20"/>
                <w:lang w:val="en-US"/>
              </w:rPr>
            </w:pPr>
            <w:ins w:id="51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9" w:author="Автор"/>
                <w:b/>
                <w:color w:val="A6A6A6"/>
                <w:sz w:val="16"/>
                <w:szCs w:val="20"/>
                <w:lang w:val="en-US"/>
              </w:rPr>
            </w:pPr>
            <w:ins w:id="51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1" w:author="Автор"/>
                <w:b/>
                <w:color w:val="A6A6A6"/>
                <w:sz w:val="16"/>
                <w:szCs w:val="20"/>
                <w:lang w:val="en-US"/>
              </w:rPr>
            </w:pPr>
            <w:ins w:id="51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3" w:author="Автор"/>
                <w:b/>
                <w:color w:val="A6A6A6"/>
                <w:sz w:val="16"/>
                <w:szCs w:val="20"/>
                <w:lang w:val="en-US"/>
              </w:rPr>
            </w:pPr>
            <w:ins w:id="51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5" w:author="Автор"/>
                <w:b/>
                <w:color w:val="A6A6A6"/>
                <w:sz w:val="16"/>
                <w:szCs w:val="20"/>
                <w:lang w:val="en-US"/>
              </w:rPr>
            </w:pPr>
            <w:ins w:id="51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name="studentsConfirmPaymentList"&gt;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7" w:author="Автор"/>
                <w:b/>
                <w:color w:val="A6A6A6"/>
                <w:sz w:val="16"/>
                <w:szCs w:val="20"/>
                <w:lang w:val="en-US"/>
              </w:rPr>
            </w:pPr>
            <w:ins w:id="51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9" w:author="Автор"/>
                <w:b/>
                <w:color w:val="A6A6A6"/>
                <w:sz w:val="16"/>
                <w:szCs w:val="20"/>
                <w:lang w:val="en-US"/>
              </w:rPr>
            </w:pPr>
            <w:ins w:id="51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name="StudentMustPayItems" type="tns:StudentMustPayItem"/&gt;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1" w:author="Автор"/>
                <w:b/>
                <w:color w:val="A6A6A6"/>
                <w:sz w:val="16"/>
                <w:szCs w:val="20"/>
                <w:lang w:val="en-US"/>
              </w:rPr>
            </w:pPr>
            <w:ins w:id="51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3" w:author="Автор"/>
                <w:b/>
                <w:color w:val="A6A6A6"/>
                <w:sz w:val="16"/>
                <w:szCs w:val="20"/>
                <w:lang w:val="en-US"/>
              </w:rPr>
            </w:pPr>
            <w:ins w:id="51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5" w:author="Автор"/>
                <w:b/>
                <w:color w:val="A6A6A6"/>
                <w:sz w:val="16"/>
                <w:szCs w:val="20"/>
                <w:lang w:val="en-US"/>
              </w:rPr>
            </w:pPr>
            <w:ins w:id="51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name="StudentMustPayItem"&gt;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7" w:author="Автор"/>
                <w:b/>
                <w:color w:val="A6A6A6"/>
                <w:sz w:val="16"/>
                <w:szCs w:val="20"/>
                <w:lang w:val="en-US"/>
              </w:rPr>
            </w:pPr>
            <w:ins w:id="51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9" w:author="Автор"/>
                <w:b/>
                <w:color w:val="A6A6A6"/>
                <w:sz w:val="16"/>
                <w:szCs w:val="20"/>
                <w:lang w:val="en-US"/>
              </w:rPr>
            </w:pPr>
            <w:ins w:id="51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name="FirstName"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1" w:author="Автор"/>
                <w:b/>
                <w:color w:val="A6A6A6"/>
                <w:sz w:val="16"/>
                <w:szCs w:val="20"/>
                <w:lang w:val="en-US"/>
              </w:rPr>
            </w:pPr>
            <w:ins w:id="51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name="Surname"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3" w:author="Автор"/>
                <w:b/>
                <w:color w:val="A6A6A6"/>
                <w:sz w:val="16"/>
                <w:szCs w:val="20"/>
                <w:lang w:val="en-US"/>
              </w:rPr>
            </w:pPr>
            <w:ins w:id="51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name="SecondName"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5" w:author="Автор"/>
                <w:b/>
                <w:color w:val="A6A6A6"/>
                <w:sz w:val="16"/>
                <w:szCs w:val="20"/>
                <w:lang w:val="en-US"/>
              </w:rPr>
            </w:pPr>
            <w:ins w:id="51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7" w:author="Автор"/>
                <w:b/>
                <w:color w:val="A6A6A6"/>
                <w:sz w:val="16"/>
                <w:szCs w:val="20"/>
                <w:lang w:val="en-US"/>
              </w:rPr>
            </w:pPr>
            <w:ins w:id="51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name="CreateTime"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9" w:author="Автор"/>
                <w:b/>
                <w:color w:val="A6A6A6"/>
                <w:sz w:val="16"/>
                <w:szCs w:val="20"/>
                <w:lang w:val="en-US"/>
              </w:rPr>
            </w:pPr>
            <w:ins w:id="51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name="PaySum"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1" w:author="Автор"/>
                <w:b/>
                <w:color w:val="A6A6A6"/>
                <w:sz w:val="16"/>
                <w:szCs w:val="20"/>
                <w:lang w:val="en-US"/>
              </w:rPr>
            </w:pPr>
            <w:ins w:id="51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3" w:author="Автор"/>
                <w:b/>
                <w:color w:val="A6A6A6"/>
                <w:sz w:val="16"/>
                <w:szCs w:val="20"/>
                <w:lang w:val="en-US"/>
              </w:rPr>
            </w:pPr>
            <w:ins w:id="51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name="sendLinkingTokenByMobile"&gt;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5" w:author="Автор"/>
                <w:b/>
                <w:color w:val="A6A6A6"/>
                <w:sz w:val="16"/>
                <w:szCs w:val="20"/>
                <w:lang w:val="en-US"/>
              </w:rPr>
            </w:pPr>
            <w:ins w:id="51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7" w:author="Автор"/>
                <w:b/>
                <w:color w:val="A6A6A6"/>
                <w:sz w:val="16"/>
                <w:szCs w:val="20"/>
                <w:lang w:val="en-US"/>
              </w:rPr>
            </w:pPr>
            <w:ins w:id="51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name="mobilePhone"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9" w:author="Автор"/>
                <w:b/>
                <w:color w:val="A6A6A6"/>
                <w:sz w:val="16"/>
                <w:szCs w:val="20"/>
                <w:lang w:val="en-US"/>
              </w:rPr>
            </w:pPr>
            <w:ins w:id="51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1" w:author="Автор"/>
                <w:b/>
                <w:color w:val="A6A6A6"/>
                <w:sz w:val="16"/>
                <w:szCs w:val="20"/>
                <w:lang w:val="en-US"/>
              </w:rPr>
            </w:pPr>
            <w:ins w:id="51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3" w:author="Автор"/>
                <w:b/>
                <w:color w:val="A6A6A6"/>
                <w:sz w:val="16"/>
                <w:szCs w:val="20"/>
                <w:lang w:val="en-US"/>
              </w:rPr>
            </w:pPr>
            <w:ins w:id="51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name="sendLinkingTokenByMobileResponse"&gt;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5" w:author="Автор"/>
                <w:b/>
                <w:color w:val="A6A6A6"/>
                <w:sz w:val="16"/>
                <w:szCs w:val="20"/>
                <w:lang w:val="en-US"/>
              </w:rPr>
            </w:pPr>
            <w:ins w:id="51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7" w:author="Автор"/>
                <w:b/>
                <w:color w:val="A6A6A6"/>
                <w:sz w:val="16"/>
                <w:szCs w:val="20"/>
                <w:lang w:val="en-US"/>
              </w:rPr>
            </w:pPr>
            <w:ins w:id="51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9" w:author="Автор"/>
                <w:b/>
                <w:color w:val="A6A6A6"/>
                <w:sz w:val="16"/>
                <w:szCs w:val="20"/>
                <w:lang w:val="en-US"/>
              </w:rPr>
            </w:pPr>
            <w:ins w:id="51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1" w:author="Автор"/>
                <w:b/>
                <w:color w:val="A6A6A6"/>
                <w:sz w:val="16"/>
                <w:szCs w:val="20"/>
                <w:lang w:val="en-US"/>
              </w:rPr>
            </w:pPr>
            <w:ins w:id="51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3" w:author="Автор"/>
                <w:b/>
                <w:color w:val="A6A6A6"/>
                <w:sz w:val="16"/>
                <w:szCs w:val="20"/>
                <w:lang w:val="en-US"/>
              </w:rPr>
            </w:pPr>
            <w:ins w:id="51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name="getPublicationListSimple"&gt;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5" w:author="Автор"/>
                <w:b/>
                <w:color w:val="A6A6A6"/>
                <w:sz w:val="16"/>
                <w:szCs w:val="20"/>
                <w:lang w:val="en-US"/>
              </w:rPr>
            </w:pPr>
            <w:ins w:id="51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7" w:author="Автор"/>
                <w:b/>
                <w:color w:val="A6A6A6"/>
                <w:sz w:val="16"/>
                <w:szCs w:val="20"/>
                <w:lang w:val="en-US"/>
              </w:rPr>
            </w:pPr>
            <w:ins w:id="51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9" w:author="Автор"/>
                <w:b/>
                <w:color w:val="A6A6A6"/>
                <w:sz w:val="16"/>
                <w:szCs w:val="20"/>
                <w:lang w:val="en-US"/>
              </w:rPr>
            </w:pPr>
            <w:ins w:id="51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name="searchCondition"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1" w:author="Автор"/>
                <w:b/>
                <w:color w:val="A6A6A6"/>
                <w:sz w:val="16"/>
                <w:szCs w:val="20"/>
                <w:lang w:val="en-US"/>
              </w:rPr>
            </w:pPr>
            <w:ins w:id="51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name="limit"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3" w:author="Автор"/>
                <w:b/>
                <w:color w:val="A6A6A6"/>
                <w:sz w:val="16"/>
                <w:szCs w:val="20"/>
                <w:lang w:val="en-US"/>
              </w:rPr>
            </w:pPr>
            <w:ins w:id="51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name="offset"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5" w:author="Автор"/>
                <w:b/>
                <w:color w:val="A6A6A6"/>
                <w:sz w:val="16"/>
                <w:szCs w:val="20"/>
                <w:lang w:val="en-US"/>
              </w:rPr>
            </w:pPr>
            <w:ins w:id="51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7" w:author="Автор"/>
                <w:b/>
                <w:color w:val="A6A6A6"/>
                <w:sz w:val="16"/>
                <w:szCs w:val="20"/>
                <w:lang w:val="en-US"/>
              </w:rPr>
            </w:pPr>
            <w:ins w:id="51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9" w:author="Автор"/>
                <w:b/>
                <w:color w:val="A6A6A6"/>
                <w:sz w:val="16"/>
                <w:szCs w:val="20"/>
                <w:lang w:val="en-US"/>
              </w:rPr>
            </w:pPr>
            <w:ins w:id="51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name="getPublicationListSimpleResponse"&gt;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1" w:author="Автор"/>
                <w:b/>
                <w:color w:val="A6A6A6"/>
                <w:sz w:val="16"/>
                <w:szCs w:val="20"/>
                <w:lang w:val="en-US"/>
              </w:rPr>
            </w:pPr>
            <w:ins w:id="51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3" w:author="Автор"/>
                <w:b/>
                <w:color w:val="A6A6A6"/>
                <w:sz w:val="16"/>
                <w:szCs w:val="20"/>
                <w:lang w:val="en-US"/>
              </w:rPr>
            </w:pPr>
            <w:ins w:id="51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type="tns:publicationListResult"/&gt;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5" w:author="Автор"/>
                <w:b/>
                <w:color w:val="A6A6A6"/>
                <w:sz w:val="16"/>
                <w:szCs w:val="20"/>
                <w:lang w:val="en-US"/>
              </w:rPr>
            </w:pPr>
            <w:ins w:id="51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7" w:author="Автор"/>
                <w:b/>
                <w:color w:val="A6A6A6"/>
                <w:sz w:val="16"/>
                <w:szCs w:val="20"/>
                <w:lang w:val="en-US"/>
              </w:rPr>
            </w:pPr>
            <w:ins w:id="51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9" w:author="Автор"/>
                <w:b/>
                <w:color w:val="A6A6A6"/>
                <w:sz w:val="16"/>
                <w:szCs w:val="20"/>
                <w:lang w:val="en-US"/>
              </w:rPr>
            </w:pPr>
            <w:ins w:id="51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name="publicationListResult"&gt;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1" w:author="Автор"/>
                <w:b/>
                <w:color w:val="A6A6A6"/>
                <w:sz w:val="16"/>
                <w:szCs w:val="20"/>
                <w:lang w:val="en-US"/>
              </w:rPr>
            </w:pPr>
            <w:ins w:id="51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3" w:author="Автор"/>
                <w:b/>
                <w:color w:val="A6A6A6"/>
                <w:sz w:val="16"/>
                <w:szCs w:val="20"/>
                <w:lang w:val="en-US"/>
              </w:rPr>
            </w:pPr>
            <w:ins w:id="51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name="publicationList" type="tns:PublicationItemList"/&gt;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5" w:author="Автор"/>
                <w:b/>
                <w:color w:val="A6A6A6"/>
                <w:sz w:val="16"/>
                <w:szCs w:val="20"/>
                <w:lang w:val="en-US"/>
              </w:rPr>
            </w:pPr>
            <w:ins w:id="51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7" w:author="Автор"/>
                <w:b/>
                <w:color w:val="A6A6A6"/>
                <w:sz w:val="16"/>
                <w:szCs w:val="20"/>
                <w:lang w:val="en-US"/>
              </w:rPr>
            </w:pPr>
            <w:ins w:id="51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9" w:author="Автор"/>
                <w:b/>
                <w:color w:val="A6A6A6"/>
                <w:sz w:val="16"/>
                <w:szCs w:val="20"/>
                <w:lang w:val="en-US"/>
              </w:rPr>
            </w:pPr>
            <w:ins w:id="52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name="amountForCondition"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1" w:author="Автор"/>
                <w:b/>
                <w:color w:val="A6A6A6"/>
                <w:sz w:val="16"/>
                <w:szCs w:val="20"/>
                <w:lang w:val="en-US"/>
              </w:rPr>
            </w:pPr>
            <w:ins w:id="52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3" w:author="Автор"/>
                <w:b/>
                <w:color w:val="A6A6A6"/>
                <w:sz w:val="16"/>
                <w:szCs w:val="20"/>
                <w:lang w:val="en-US"/>
              </w:rPr>
            </w:pPr>
            <w:ins w:id="52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5" w:author="Автор"/>
                <w:b/>
                <w:color w:val="A6A6A6"/>
                <w:sz w:val="16"/>
                <w:szCs w:val="20"/>
                <w:lang w:val="en-US"/>
              </w:rPr>
            </w:pPr>
            <w:ins w:id="52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name="PublicationItemList"&gt;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7" w:author="Автор"/>
                <w:b/>
                <w:color w:val="A6A6A6"/>
                <w:sz w:val="16"/>
                <w:szCs w:val="20"/>
                <w:lang w:val="en-US"/>
              </w:rPr>
            </w:pPr>
            <w:ins w:id="52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9" w:author="Автор"/>
                <w:b/>
                <w:color w:val="A6A6A6"/>
                <w:sz w:val="16"/>
                <w:szCs w:val="20"/>
                <w:lang w:val="en-US"/>
              </w:rPr>
            </w:pPr>
            <w:ins w:id="52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type="tns:PublicationInstancesItem"/&gt;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1" w:author="Автор"/>
                <w:b/>
                <w:color w:val="A6A6A6"/>
                <w:sz w:val="16"/>
                <w:szCs w:val="20"/>
                <w:lang w:val="en-US"/>
              </w:rPr>
            </w:pPr>
            <w:ins w:id="52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3" w:author="Автор"/>
                <w:b/>
                <w:color w:val="A6A6A6"/>
                <w:sz w:val="16"/>
                <w:szCs w:val="20"/>
                <w:lang w:val="en-US"/>
              </w:rPr>
            </w:pPr>
            <w:ins w:id="52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5" w:author="Автор"/>
                <w:b/>
                <w:color w:val="A6A6A6"/>
                <w:sz w:val="16"/>
                <w:szCs w:val="20"/>
                <w:lang w:val="en-US"/>
              </w:rPr>
            </w:pPr>
            <w:ins w:id="52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name="PublicationInstancesItem"&gt;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7" w:author="Автор"/>
                <w:b/>
                <w:color w:val="A6A6A6"/>
                <w:sz w:val="16"/>
                <w:szCs w:val="20"/>
                <w:lang w:val="en-US"/>
              </w:rPr>
            </w:pPr>
            <w:ins w:id="52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9" w:author="Автор"/>
                <w:b/>
                <w:color w:val="A6A6A6"/>
                <w:sz w:val="16"/>
                <w:szCs w:val="20"/>
                <w:lang w:val="en-US"/>
              </w:rPr>
            </w:pPr>
            <w:ins w:id="52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name="Publication" type="tns:PublicationItem"/&gt;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1" w:author="Автор"/>
                <w:b/>
                <w:color w:val="A6A6A6"/>
                <w:sz w:val="16"/>
                <w:szCs w:val="20"/>
                <w:lang w:val="en-US"/>
              </w:rPr>
            </w:pPr>
            <w:ins w:id="52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3" w:author="Автор"/>
                <w:b/>
                <w:color w:val="A6A6A6"/>
                <w:sz w:val="16"/>
                <w:szCs w:val="20"/>
                <w:lang w:val="en-US"/>
              </w:rPr>
            </w:pPr>
            <w:ins w:id="52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name="InstancesAmount"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5" w:author="Автор"/>
                <w:b/>
                <w:color w:val="A6A6A6"/>
                <w:sz w:val="16"/>
                <w:szCs w:val="20"/>
                <w:lang w:val="en-US"/>
              </w:rPr>
            </w:pPr>
            <w:ins w:id="52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name="InstancesAvailable"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7" w:author="Автор"/>
                <w:b/>
                <w:color w:val="A6A6A6"/>
                <w:sz w:val="16"/>
                <w:szCs w:val="20"/>
                <w:lang w:val="en-US"/>
              </w:rPr>
            </w:pPr>
            <w:ins w:id="52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9" w:author="Автор"/>
                <w:b/>
                <w:color w:val="A6A6A6"/>
                <w:sz w:val="16"/>
                <w:szCs w:val="20"/>
                <w:lang w:val="en-US"/>
              </w:rPr>
            </w:pPr>
            <w:ins w:id="52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name="PublicationItem"&gt;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1" w:author="Автор"/>
                <w:b/>
                <w:color w:val="A6A6A6"/>
                <w:sz w:val="16"/>
                <w:szCs w:val="20"/>
                <w:lang w:val="en-US"/>
              </w:rPr>
            </w:pPr>
            <w:ins w:id="52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3" w:author="Автор"/>
                <w:b/>
                <w:color w:val="A6A6A6"/>
                <w:sz w:val="16"/>
                <w:szCs w:val="20"/>
                <w:lang w:val="en-US"/>
              </w:rPr>
            </w:pPr>
            <w:ins w:id="52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name="Author"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5" w:author="Автор"/>
                <w:b/>
                <w:color w:val="A6A6A6"/>
                <w:sz w:val="16"/>
                <w:szCs w:val="20"/>
                <w:lang w:val="en-US"/>
              </w:rPr>
            </w:pPr>
            <w:ins w:id="52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name="Title"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7" w:author="Автор"/>
                <w:b/>
                <w:color w:val="A6A6A6"/>
                <w:sz w:val="16"/>
                <w:szCs w:val="20"/>
                <w:lang w:val="en-US"/>
              </w:rPr>
            </w:pPr>
            <w:ins w:id="52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name="Title2"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9" w:author="Автор"/>
                <w:b/>
                <w:color w:val="A6A6A6"/>
                <w:sz w:val="16"/>
                <w:szCs w:val="20"/>
                <w:lang w:val="en-US"/>
              </w:rPr>
            </w:pPr>
            <w:ins w:id="52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name="PublicationDate"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1" w:author="Автор"/>
                <w:b/>
                <w:color w:val="A6A6A6"/>
                <w:sz w:val="16"/>
                <w:szCs w:val="20"/>
                <w:lang w:val="en-US"/>
              </w:rPr>
            </w:pPr>
            <w:ins w:id="52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name="Publisher"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3" w:author="Автор"/>
                <w:b/>
                <w:color w:val="A6A6A6"/>
                <w:sz w:val="16"/>
                <w:szCs w:val="20"/>
                <w:lang w:val="en-US"/>
              </w:rPr>
            </w:pPr>
            <w:ins w:id="52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name="PublicationId"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5" w:author="Автор"/>
                <w:b/>
                <w:color w:val="A6A6A6"/>
                <w:sz w:val="16"/>
                <w:szCs w:val="20"/>
                <w:lang w:val="en-US"/>
              </w:rPr>
            </w:pPr>
            <w:ins w:id="52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7" w:author="Автор"/>
                <w:b/>
                <w:color w:val="A6A6A6"/>
                <w:sz w:val="16"/>
                <w:szCs w:val="20"/>
                <w:lang w:val="en-US"/>
              </w:rPr>
            </w:pPr>
            <w:ins w:id="52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9" w:author="Автор"/>
                <w:b/>
                <w:color w:val="A6A6A6"/>
                <w:sz w:val="16"/>
                <w:szCs w:val="20"/>
                <w:lang w:val="en-US"/>
              </w:rPr>
            </w:pPr>
            <w:ins w:id="52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1" w:author="Автор"/>
                <w:b/>
                <w:color w:val="A6A6A6"/>
                <w:sz w:val="16"/>
                <w:szCs w:val="20"/>
                <w:lang w:val="en-US"/>
              </w:rPr>
            </w:pPr>
            <w:ins w:id="52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3" w:author="Автор"/>
                <w:b/>
                <w:color w:val="A6A6A6"/>
                <w:sz w:val="16"/>
                <w:szCs w:val="20"/>
                <w:lang w:val="en-US"/>
              </w:rPr>
            </w:pPr>
            <w:ins w:id="52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name="fromSub"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5" w:author="Автор"/>
                <w:b/>
                <w:color w:val="A6A6A6"/>
                <w:sz w:val="16"/>
                <w:szCs w:val="20"/>
                <w:lang w:val="en-US"/>
              </w:rPr>
            </w:pPr>
            <w:ins w:id="52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name="toSub"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7" w:author="Автор"/>
                <w:b/>
                <w:color w:val="A6A6A6"/>
                <w:sz w:val="16"/>
                <w:szCs w:val="20"/>
                <w:lang w:val="en-US"/>
              </w:rPr>
            </w:pPr>
            <w:ins w:id="52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name="amount"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9" w:author="Автор"/>
                <w:b/>
                <w:color w:val="A6A6A6"/>
                <w:sz w:val="16"/>
                <w:szCs w:val="20"/>
                <w:lang w:val="en-US"/>
              </w:rPr>
            </w:pPr>
            <w:ins w:id="52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1" w:author="Автор"/>
                <w:b/>
                <w:color w:val="A6A6A6"/>
                <w:sz w:val="16"/>
                <w:szCs w:val="20"/>
                <w:lang w:val="en-US"/>
              </w:rPr>
            </w:pPr>
            <w:ins w:id="52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3" w:author="Автор"/>
                <w:b/>
                <w:color w:val="A6A6A6"/>
                <w:sz w:val="16"/>
                <w:szCs w:val="20"/>
                <w:lang w:val="en-US"/>
              </w:rPr>
            </w:pPr>
            <w:ins w:id="52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5" w:author="Автор"/>
                <w:b/>
                <w:color w:val="A6A6A6"/>
                <w:sz w:val="16"/>
                <w:szCs w:val="20"/>
                <w:lang w:val="en-US"/>
              </w:rPr>
            </w:pPr>
            <w:ins w:id="52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7" w:author="Автор"/>
                <w:b/>
                <w:color w:val="A6A6A6"/>
                <w:sz w:val="16"/>
                <w:szCs w:val="20"/>
                <w:lang w:val="en-US"/>
              </w:rPr>
            </w:pPr>
            <w:ins w:id="52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9" w:author="Автор"/>
                <w:b/>
                <w:color w:val="A6A6A6"/>
                <w:sz w:val="16"/>
                <w:szCs w:val="20"/>
                <w:lang w:val="en-US"/>
              </w:rPr>
            </w:pPr>
            <w:ins w:id="52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1" w:author="Автор"/>
                <w:b/>
                <w:color w:val="A6A6A6"/>
                <w:sz w:val="16"/>
                <w:szCs w:val="20"/>
                <w:lang w:val="en-US"/>
              </w:rPr>
            </w:pPr>
            <w:ins w:id="52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3" w:author="Автор"/>
                <w:b/>
                <w:color w:val="A6A6A6"/>
                <w:sz w:val="16"/>
                <w:szCs w:val="20"/>
                <w:lang w:val="en-US"/>
              </w:rPr>
            </w:pPr>
            <w:ins w:id="52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name="giveConclusionOnComplaint"&gt;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5" w:author="Автор"/>
                <w:b/>
                <w:color w:val="A6A6A6"/>
                <w:sz w:val="16"/>
                <w:szCs w:val="20"/>
                <w:lang w:val="en-US"/>
              </w:rPr>
            </w:pPr>
            <w:ins w:id="52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7" w:author="Автор"/>
                <w:b/>
                <w:color w:val="A6A6A6"/>
                <w:sz w:val="16"/>
                <w:szCs w:val="20"/>
                <w:lang w:val="en-US"/>
              </w:rPr>
            </w:pPr>
            <w:ins w:id="52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name="complaintId"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9" w:author="Автор"/>
                <w:b/>
                <w:color w:val="A6A6A6"/>
                <w:sz w:val="16"/>
                <w:szCs w:val="20"/>
                <w:lang w:val="en-US"/>
              </w:rPr>
            </w:pPr>
            <w:ins w:id="52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name="conclusion"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1" w:author="Автор"/>
                <w:b/>
                <w:color w:val="A6A6A6"/>
                <w:sz w:val="16"/>
                <w:szCs w:val="20"/>
                <w:lang w:val="en-US"/>
              </w:rPr>
            </w:pPr>
            <w:ins w:id="52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3" w:author="Автор"/>
                <w:b/>
                <w:color w:val="A6A6A6"/>
                <w:sz w:val="16"/>
                <w:szCs w:val="20"/>
                <w:lang w:val="en-US"/>
              </w:rPr>
            </w:pPr>
            <w:ins w:id="52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5" w:author="Автор"/>
                <w:b/>
                <w:color w:val="A6A6A6"/>
                <w:sz w:val="16"/>
                <w:szCs w:val="20"/>
                <w:lang w:val="en-US"/>
              </w:rPr>
            </w:pPr>
            <w:ins w:id="52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name="giveConclusionOnComplaintResponse"&gt;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7" w:author="Автор"/>
                <w:b/>
                <w:color w:val="A6A6A6"/>
                <w:sz w:val="16"/>
                <w:szCs w:val="20"/>
                <w:lang w:val="en-US"/>
              </w:rPr>
            </w:pPr>
            <w:ins w:id="52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9" w:author="Автор"/>
                <w:b/>
                <w:color w:val="A6A6A6"/>
                <w:sz w:val="16"/>
                <w:szCs w:val="20"/>
                <w:lang w:val="en-US"/>
              </w:rPr>
            </w:pPr>
            <w:ins w:id="52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1" w:author="Автор"/>
                <w:b/>
                <w:color w:val="A6A6A6"/>
                <w:sz w:val="16"/>
                <w:szCs w:val="20"/>
                <w:lang w:val="en-US"/>
              </w:rPr>
            </w:pPr>
            <w:ins w:id="52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3" w:author="Автор"/>
                <w:b/>
                <w:color w:val="A6A6A6"/>
                <w:sz w:val="16"/>
                <w:szCs w:val="20"/>
                <w:lang w:val="en-US"/>
              </w:rPr>
            </w:pPr>
            <w:ins w:id="52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5" w:author="Автор"/>
                <w:b/>
                <w:color w:val="A6A6A6"/>
                <w:sz w:val="16"/>
                <w:szCs w:val="20"/>
                <w:lang w:val="en-US"/>
              </w:rPr>
            </w:pPr>
            <w:ins w:id="52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7" w:author="Автор"/>
                <w:b/>
                <w:color w:val="A6A6A6"/>
                <w:sz w:val="16"/>
                <w:szCs w:val="20"/>
                <w:lang w:val="en-US"/>
              </w:rPr>
            </w:pPr>
            <w:ins w:id="52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9" w:author="Автор"/>
                <w:b/>
                <w:color w:val="A6A6A6"/>
                <w:sz w:val="16"/>
                <w:szCs w:val="20"/>
                <w:lang w:val="en-US"/>
              </w:rPr>
            </w:pPr>
            <w:ins w:id="53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1" w:author="Автор"/>
                <w:b/>
                <w:color w:val="A6A6A6"/>
                <w:sz w:val="16"/>
                <w:szCs w:val="20"/>
                <w:lang w:val="en-US"/>
              </w:rPr>
            </w:pPr>
            <w:ins w:id="53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name="currentDay"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3" w:author="Автор"/>
                <w:b/>
                <w:color w:val="A6A6A6"/>
                <w:sz w:val="16"/>
                <w:szCs w:val="20"/>
                <w:lang w:val="en-US"/>
              </w:rPr>
            </w:pPr>
            <w:ins w:id="53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5" w:author="Автор"/>
                <w:b/>
                <w:color w:val="A6A6A6"/>
                <w:sz w:val="16"/>
                <w:szCs w:val="20"/>
                <w:lang w:val="en-US"/>
              </w:rPr>
            </w:pPr>
            <w:ins w:id="53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7" w:author="Автор"/>
                <w:b/>
                <w:color w:val="A6A6A6"/>
                <w:sz w:val="16"/>
                <w:szCs w:val="20"/>
                <w:lang w:val="en-US"/>
              </w:rPr>
            </w:pPr>
            <w:ins w:id="53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9" w:author="Автор"/>
                <w:b/>
                <w:color w:val="A6A6A6"/>
                <w:sz w:val="16"/>
                <w:szCs w:val="20"/>
                <w:lang w:val="en-US"/>
              </w:rPr>
            </w:pPr>
            <w:ins w:id="53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1" w:author="Автор"/>
                <w:b/>
                <w:color w:val="A6A6A6"/>
                <w:sz w:val="16"/>
                <w:szCs w:val="20"/>
                <w:lang w:val="en-US"/>
              </w:rPr>
            </w:pPr>
            <w:ins w:id="53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3" w:author="Автор"/>
                <w:b/>
                <w:color w:val="A6A6A6"/>
                <w:sz w:val="16"/>
                <w:szCs w:val="20"/>
                <w:lang w:val="en-US"/>
              </w:rPr>
            </w:pPr>
            <w:ins w:id="53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5" w:author="Автор"/>
                <w:b/>
                <w:color w:val="A6A6A6"/>
                <w:sz w:val="16"/>
                <w:szCs w:val="20"/>
                <w:lang w:val="en-US"/>
              </w:rPr>
            </w:pPr>
            <w:ins w:id="53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7" w:author="Автор"/>
                <w:b/>
                <w:color w:val="A6A6A6"/>
                <w:sz w:val="16"/>
                <w:szCs w:val="20"/>
                <w:lang w:val="en-US"/>
              </w:rPr>
            </w:pPr>
            <w:ins w:id="53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9" w:author="Автор"/>
                <w:b/>
                <w:color w:val="A6A6A6"/>
                <w:sz w:val="16"/>
                <w:szCs w:val="20"/>
                <w:lang w:val="en-US"/>
              </w:rPr>
            </w:pPr>
            <w:ins w:id="53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1" w:author="Автор"/>
                <w:b/>
                <w:color w:val="A6A6A6"/>
                <w:sz w:val="16"/>
                <w:szCs w:val="20"/>
                <w:lang w:val="en-US"/>
              </w:rPr>
            </w:pPr>
            <w:ins w:id="53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3" w:author="Автор"/>
                <w:b/>
                <w:color w:val="A6A6A6"/>
                <w:sz w:val="16"/>
                <w:szCs w:val="20"/>
                <w:lang w:val="en-US"/>
              </w:rPr>
            </w:pPr>
            <w:ins w:id="53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5" w:author="Автор"/>
                <w:b/>
                <w:color w:val="A6A6A6"/>
                <w:sz w:val="16"/>
                <w:szCs w:val="20"/>
                <w:lang w:val="en-US"/>
              </w:rPr>
            </w:pPr>
            <w:ins w:id="53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name="subscriptionFeedingExt" type="tns:SubscriptionFeedingExt"/&gt;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7" w:author="Автор"/>
                <w:b/>
                <w:color w:val="A6A6A6"/>
                <w:sz w:val="16"/>
                <w:szCs w:val="20"/>
                <w:lang w:val="en-US"/>
              </w:rPr>
            </w:pPr>
            <w:ins w:id="53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9" w:author="Автор"/>
                <w:b/>
                <w:color w:val="A6A6A6"/>
                <w:sz w:val="16"/>
                <w:szCs w:val="20"/>
                <w:lang w:val="en-US"/>
              </w:rPr>
            </w:pPr>
            <w:ins w:id="53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1" w:author="Автор"/>
                <w:b/>
                <w:color w:val="A6A6A6"/>
                <w:sz w:val="16"/>
                <w:szCs w:val="20"/>
                <w:lang w:val="en-US"/>
              </w:rPr>
            </w:pPr>
            <w:ins w:id="53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3" w:author="Автор"/>
                <w:b/>
                <w:color w:val="A6A6A6"/>
                <w:sz w:val="16"/>
                <w:szCs w:val="20"/>
                <w:lang w:val="en-US"/>
              </w:rPr>
            </w:pPr>
            <w:ins w:id="53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5" w:author="Автор"/>
                <w:b/>
                <w:color w:val="A6A6A6"/>
                <w:sz w:val="16"/>
                <w:szCs w:val="20"/>
                <w:lang w:val="en-US"/>
              </w:rPr>
            </w:pPr>
            <w:ins w:id="53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7" w:author="Автор"/>
                <w:b/>
                <w:color w:val="A6A6A6"/>
                <w:sz w:val="16"/>
                <w:szCs w:val="20"/>
                <w:lang w:val="en-US"/>
              </w:rPr>
            </w:pPr>
            <w:ins w:id="53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9" w:author="Автор"/>
                <w:b/>
                <w:color w:val="A6A6A6"/>
                <w:sz w:val="16"/>
                <w:szCs w:val="20"/>
                <w:lang w:val="en-US"/>
              </w:rPr>
            </w:pPr>
            <w:ins w:id="53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name="IdOfSubscriptionFeeding"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1" w:author="Автор"/>
                <w:b/>
                <w:color w:val="A6A6A6"/>
                <w:sz w:val="16"/>
                <w:szCs w:val="20"/>
                <w:lang w:val="en-US"/>
              </w:rPr>
            </w:pPr>
            <w:ins w:id="53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name="guid"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3" w:author="Автор"/>
                <w:b/>
                <w:color w:val="A6A6A6"/>
                <w:sz w:val="16"/>
                <w:szCs w:val="20"/>
                <w:lang w:val="en-US"/>
              </w:rPr>
            </w:pPr>
            <w:ins w:id="53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name="DateCreateService"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5" w:author="Автор"/>
                <w:b/>
                <w:color w:val="A6A6A6"/>
                <w:sz w:val="16"/>
                <w:szCs w:val="20"/>
                <w:lang w:val="en-US"/>
              </w:rPr>
            </w:pPr>
            <w:ins w:id="53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name="DateActivateSubscription"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7" w:author="Автор"/>
                <w:b/>
                <w:color w:val="A6A6A6"/>
                <w:sz w:val="16"/>
                <w:szCs w:val="20"/>
                <w:lang w:val="en-US"/>
              </w:rPr>
            </w:pPr>
            <w:ins w:id="53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name="LastDatePauseSubscription"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9" w:author="Автор"/>
                <w:b/>
                <w:color w:val="A6A6A6"/>
                <w:sz w:val="16"/>
                <w:szCs w:val="20"/>
                <w:lang w:val="en-US"/>
              </w:rPr>
            </w:pPr>
            <w:ins w:id="53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name="DateDeactivateService"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1" w:author="Автор"/>
                <w:b/>
                <w:color w:val="A6A6A6"/>
                <w:sz w:val="16"/>
                <w:szCs w:val="20"/>
                <w:lang w:val="en-US"/>
              </w:rPr>
            </w:pPr>
            <w:ins w:id="53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name="UpdateDate"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3" w:author="Автор"/>
                <w:b/>
                <w:color w:val="A6A6A6"/>
                <w:sz w:val="16"/>
                <w:szCs w:val="20"/>
                <w:lang w:val="en-US"/>
              </w:rPr>
            </w:pPr>
            <w:ins w:id="53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name="WasSuspended"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5" w:author="Автор"/>
                <w:b/>
                <w:color w:val="A6A6A6"/>
                <w:sz w:val="16"/>
                <w:szCs w:val="20"/>
                <w:lang w:val="en-US"/>
              </w:rPr>
            </w:pPr>
            <w:ins w:id="53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name="ChangesPlace"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7" w:author="Автор"/>
                <w:b/>
                <w:color w:val="A6A6A6"/>
                <w:sz w:val="16"/>
                <w:szCs w:val="20"/>
                <w:lang w:val="en-US"/>
              </w:rPr>
            </w:pPr>
            <w:ins w:id="53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9" w:author="Автор"/>
                <w:b/>
                <w:color w:val="A6A6A6"/>
                <w:sz w:val="16"/>
                <w:szCs w:val="20"/>
                <w:lang w:val="en-US"/>
              </w:rPr>
            </w:pPr>
            <w:ins w:id="53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1" w:author="Автор"/>
                <w:b/>
                <w:color w:val="A6A6A6"/>
                <w:sz w:val="16"/>
                <w:szCs w:val="20"/>
                <w:lang w:val="en-US"/>
              </w:rPr>
            </w:pPr>
            <w:ins w:id="53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name="changePaymentOrderStatus"&gt;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3" w:author="Автор"/>
                <w:b/>
                <w:color w:val="A6A6A6"/>
                <w:sz w:val="16"/>
                <w:szCs w:val="20"/>
                <w:lang w:val="en-US"/>
              </w:rPr>
            </w:pPr>
            <w:ins w:id="53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5" w:author="Автор"/>
                <w:b/>
                <w:color w:val="A6A6A6"/>
                <w:sz w:val="16"/>
                <w:szCs w:val="20"/>
                <w:lang w:val="en-US"/>
              </w:rPr>
            </w:pPr>
            <w:ins w:id="53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7" w:author="Автор"/>
                <w:b/>
                <w:color w:val="A6A6A6"/>
                <w:sz w:val="16"/>
                <w:szCs w:val="20"/>
                <w:lang w:val="en-US"/>
              </w:rPr>
            </w:pPr>
            <w:ins w:id="53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name="idOfClientPaymentOrder"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9" w:author="Автор"/>
                <w:b/>
                <w:color w:val="A6A6A6"/>
                <w:sz w:val="16"/>
                <w:szCs w:val="20"/>
                <w:lang w:val="en-US"/>
              </w:rPr>
            </w:pPr>
            <w:ins w:id="53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name="orderStatus"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1" w:author="Автор"/>
                <w:b/>
                <w:color w:val="A6A6A6"/>
                <w:sz w:val="16"/>
                <w:szCs w:val="20"/>
                <w:lang w:val="en-US"/>
              </w:rPr>
            </w:pPr>
            <w:ins w:id="53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3" w:author="Автор"/>
                <w:b/>
                <w:color w:val="A6A6A6"/>
                <w:sz w:val="16"/>
                <w:szCs w:val="20"/>
                <w:lang w:val="en-US"/>
              </w:rPr>
            </w:pPr>
            <w:ins w:id="53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5" w:author="Автор"/>
                <w:b/>
                <w:color w:val="A6A6A6"/>
                <w:sz w:val="16"/>
                <w:szCs w:val="20"/>
                <w:lang w:val="en-US"/>
              </w:rPr>
            </w:pPr>
            <w:ins w:id="53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name="changePaymentOrderStatusResponse"&gt;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7" w:author="Автор"/>
                <w:b/>
                <w:color w:val="A6A6A6"/>
                <w:sz w:val="16"/>
                <w:szCs w:val="20"/>
                <w:lang w:val="en-US"/>
              </w:rPr>
            </w:pPr>
            <w:ins w:id="53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9" w:author="Автор"/>
                <w:b/>
                <w:color w:val="A6A6A6"/>
                <w:sz w:val="16"/>
                <w:szCs w:val="20"/>
                <w:lang w:val="en-US"/>
              </w:rPr>
            </w:pPr>
            <w:ins w:id="53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1" w:author="Автор"/>
                <w:b/>
                <w:color w:val="A6A6A6"/>
                <w:sz w:val="16"/>
                <w:szCs w:val="20"/>
                <w:lang w:val="en-US"/>
              </w:rPr>
            </w:pPr>
            <w:ins w:id="53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3" w:author="Автор"/>
                <w:b/>
                <w:color w:val="A6A6A6"/>
                <w:sz w:val="16"/>
                <w:szCs w:val="20"/>
                <w:lang w:val="en-US"/>
              </w:rPr>
            </w:pPr>
            <w:ins w:id="53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5" w:author="Автор"/>
                <w:b/>
                <w:color w:val="A6A6A6"/>
                <w:sz w:val="16"/>
                <w:szCs w:val="20"/>
                <w:lang w:val="en-US"/>
              </w:rPr>
            </w:pPr>
            <w:ins w:id="53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name="getPaymenteSubscriptionFeedingListBySan"&gt;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7" w:author="Автор"/>
                <w:b/>
                <w:color w:val="A6A6A6"/>
                <w:sz w:val="16"/>
                <w:szCs w:val="20"/>
                <w:lang w:val="en-US"/>
              </w:rPr>
            </w:pPr>
            <w:ins w:id="53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9" w:author="Автор"/>
                <w:b/>
                <w:color w:val="A6A6A6"/>
                <w:sz w:val="16"/>
                <w:szCs w:val="20"/>
                <w:lang w:val="en-US"/>
              </w:rPr>
            </w:pPr>
            <w:ins w:id="53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1" w:author="Автор"/>
                <w:b/>
                <w:color w:val="A6A6A6"/>
                <w:sz w:val="16"/>
                <w:szCs w:val="20"/>
                <w:lang w:val="en-US"/>
              </w:rPr>
            </w:pPr>
            <w:ins w:id="53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3" w:author="Автор"/>
                <w:b/>
                <w:color w:val="A6A6A6"/>
                <w:sz w:val="16"/>
                <w:szCs w:val="20"/>
                <w:lang w:val="en-US"/>
              </w:rPr>
            </w:pPr>
            <w:ins w:id="53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5" w:author="Автор"/>
                <w:b/>
                <w:color w:val="A6A6A6"/>
                <w:sz w:val="16"/>
                <w:szCs w:val="20"/>
                <w:lang w:val="en-US"/>
              </w:rPr>
            </w:pPr>
            <w:ins w:id="53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7" w:author="Автор"/>
                <w:b/>
                <w:color w:val="A6A6A6"/>
                <w:sz w:val="16"/>
                <w:szCs w:val="20"/>
                <w:lang w:val="en-US"/>
              </w:rPr>
            </w:pPr>
            <w:ins w:id="53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9" w:author="Автор"/>
                <w:b/>
                <w:color w:val="A6A6A6"/>
                <w:sz w:val="16"/>
                <w:szCs w:val="20"/>
                <w:lang w:val="en-US"/>
              </w:rPr>
            </w:pPr>
            <w:ins w:id="54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name="getPaymenteSubscriptionFeedingListBySanResponse"&gt;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1" w:author="Автор"/>
                <w:b/>
                <w:color w:val="A6A6A6"/>
                <w:sz w:val="16"/>
                <w:szCs w:val="20"/>
                <w:lang w:val="en-US"/>
              </w:rPr>
            </w:pPr>
            <w:ins w:id="54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3" w:author="Автор"/>
                <w:b/>
                <w:color w:val="A6A6A6"/>
                <w:sz w:val="16"/>
                <w:szCs w:val="20"/>
                <w:lang w:val="en-US"/>
              </w:rPr>
            </w:pPr>
            <w:ins w:id="54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type="tns:paymentListResult"/&gt;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5" w:author="Автор"/>
                <w:b/>
                <w:color w:val="A6A6A6"/>
                <w:sz w:val="16"/>
                <w:szCs w:val="20"/>
                <w:lang w:val="en-US"/>
              </w:rPr>
            </w:pPr>
            <w:ins w:id="54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7" w:author="Автор"/>
                <w:b/>
                <w:color w:val="A6A6A6"/>
                <w:sz w:val="16"/>
                <w:szCs w:val="20"/>
                <w:lang w:val="en-US"/>
              </w:rPr>
            </w:pPr>
            <w:ins w:id="54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9" w:author="Автор"/>
                <w:b/>
                <w:color w:val="A6A6A6"/>
                <w:sz w:val="16"/>
                <w:szCs w:val="20"/>
                <w:lang w:val="en-US"/>
              </w:rPr>
            </w:pPr>
            <w:ins w:id="54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name="paymentListResult"&gt;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1" w:author="Автор"/>
                <w:b/>
                <w:color w:val="A6A6A6"/>
                <w:sz w:val="16"/>
                <w:szCs w:val="20"/>
                <w:lang w:val="en-US"/>
              </w:rPr>
            </w:pPr>
            <w:ins w:id="54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3" w:author="Автор"/>
                <w:b/>
                <w:color w:val="A6A6A6"/>
                <w:sz w:val="16"/>
                <w:szCs w:val="20"/>
                <w:lang w:val="en-US"/>
              </w:rPr>
            </w:pPr>
            <w:ins w:id="54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name="paymentList" type="tns:PaymentList"/&gt;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5" w:author="Автор"/>
                <w:b/>
                <w:color w:val="A6A6A6"/>
                <w:sz w:val="16"/>
                <w:szCs w:val="20"/>
                <w:lang w:val="en-US"/>
              </w:rPr>
            </w:pPr>
            <w:ins w:id="54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7" w:author="Автор"/>
                <w:b/>
                <w:color w:val="A6A6A6"/>
                <w:sz w:val="16"/>
                <w:szCs w:val="20"/>
                <w:lang w:val="en-US"/>
              </w:rPr>
            </w:pPr>
            <w:ins w:id="54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9" w:author="Автор"/>
                <w:b/>
                <w:color w:val="A6A6A6"/>
                <w:sz w:val="16"/>
                <w:szCs w:val="20"/>
                <w:lang w:val="en-US"/>
              </w:rPr>
            </w:pPr>
            <w:ins w:id="54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1" w:author="Автор"/>
                <w:b/>
                <w:color w:val="A6A6A6"/>
                <w:sz w:val="16"/>
                <w:szCs w:val="20"/>
                <w:lang w:val="en-US"/>
              </w:rPr>
            </w:pPr>
            <w:ins w:id="54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3" w:author="Автор"/>
                <w:b/>
                <w:color w:val="A6A6A6"/>
                <w:sz w:val="16"/>
                <w:szCs w:val="20"/>
                <w:lang w:val="en-US"/>
              </w:rPr>
            </w:pPr>
            <w:ins w:id="54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&lt;xs:complexType name="PaymentList"&gt;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5" w:author="Автор"/>
                <w:b/>
                <w:color w:val="A6A6A6"/>
                <w:sz w:val="16"/>
                <w:szCs w:val="20"/>
                <w:lang w:val="en-US"/>
              </w:rPr>
            </w:pPr>
            <w:ins w:id="54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7" w:author="Автор"/>
                <w:b/>
                <w:color w:val="A6A6A6"/>
                <w:sz w:val="16"/>
                <w:szCs w:val="20"/>
                <w:lang w:val="en-US"/>
              </w:rPr>
            </w:pPr>
            <w:ins w:id="54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type="tns:Payment"/&gt;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9" w:author="Автор"/>
                <w:b/>
                <w:color w:val="A6A6A6"/>
                <w:sz w:val="16"/>
                <w:szCs w:val="20"/>
                <w:lang w:val="en-US"/>
              </w:rPr>
            </w:pPr>
            <w:ins w:id="54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1" w:author="Автор"/>
                <w:b/>
                <w:color w:val="A6A6A6"/>
                <w:sz w:val="16"/>
                <w:szCs w:val="20"/>
                <w:lang w:val="en-US"/>
              </w:rPr>
            </w:pPr>
            <w:ins w:id="54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3" w:author="Автор"/>
                <w:b/>
                <w:color w:val="A6A6A6"/>
                <w:sz w:val="16"/>
                <w:szCs w:val="20"/>
                <w:lang w:val="en-US"/>
              </w:rPr>
            </w:pPr>
            <w:ins w:id="54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name="Payment"&gt;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5" w:author="Автор"/>
                <w:b/>
                <w:color w:val="A6A6A6"/>
                <w:sz w:val="16"/>
                <w:szCs w:val="20"/>
                <w:lang w:val="en-US"/>
              </w:rPr>
            </w:pPr>
            <w:ins w:id="54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7" w:author="Автор"/>
                <w:b/>
                <w:color w:val="A6A6A6"/>
                <w:sz w:val="16"/>
                <w:szCs w:val="20"/>
                <w:lang w:val="en-US"/>
              </w:rPr>
            </w:pPr>
            <w:ins w:id="54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name="Time"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9" w:author="Автор"/>
                <w:b/>
                <w:color w:val="A6A6A6"/>
                <w:sz w:val="16"/>
                <w:szCs w:val="20"/>
                <w:lang w:val="en-US"/>
              </w:rPr>
            </w:pPr>
            <w:ins w:id="54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1" w:author="Автор"/>
                <w:b/>
                <w:color w:val="A6A6A6"/>
                <w:sz w:val="16"/>
                <w:szCs w:val="20"/>
                <w:lang w:val="en-US"/>
              </w:rPr>
            </w:pPr>
            <w:ins w:id="54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name="Origin"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3" w:author="Автор"/>
                <w:b/>
                <w:color w:val="A6A6A6"/>
                <w:sz w:val="16"/>
                <w:szCs w:val="20"/>
                <w:lang w:val="en-US"/>
              </w:rPr>
            </w:pPr>
            <w:ins w:id="54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5" w:author="Автор"/>
                <w:b/>
                <w:color w:val="A6A6A6"/>
                <w:sz w:val="16"/>
                <w:szCs w:val="20"/>
                <w:lang w:val="en-US"/>
              </w:rPr>
            </w:pPr>
            <w:ins w:id="54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name="getHiddenPages"&gt;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7" w:author="Автор"/>
                <w:b/>
                <w:color w:val="A6A6A6"/>
                <w:sz w:val="16"/>
                <w:szCs w:val="20"/>
                <w:lang w:val="en-US"/>
              </w:rPr>
            </w:pPr>
            <w:ins w:id="54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9" w:author="Автор"/>
                <w:b/>
                <w:color w:val="A6A6A6"/>
                <w:sz w:val="16"/>
                <w:szCs w:val="20"/>
                <w:lang w:val="en-US"/>
              </w:rPr>
            </w:pPr>
            <w:ins w:id="54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1" w:author="Автор"/>
                <w:b/>
                <w:color w:val="A6A6A6"/>
                <w:sz w:val="16"/>
                <w:szCs w:val="20"/>
                <w:lang w:val="en-US"/>
              </w:rPr>
            </w:pPr>
            <w:ins w:id="54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name="getHiddenPagesResponse"&gt;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3" w:author="Автор"/>
                <w:b/>
                <w:color w:val="A6A6A6"/>
                <w:sz w:val="16"/>
                <w:szCs w:val="20"/>
                <w:lang w:val="en-US"/>
              </w:rPr>
            </w:pPr>
            <w:ins w:id="54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5" w:author="Автор"/>
                <w:b/>
                <w:color w:val="A6A6A6"/>
                <w:sz w:val="16"/>
                <w:szCs w:val="20"/>
                <w:lang w:val="en-US"/>
              </w:rPr>
            </w:pPr>
            <w:ins w:id="54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type="tns:hiddenPagesResult"/&gt;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7" w:author="Автор"/>
                <w:b/>
                <w:color w:val="A6A6A6"/>
                <w:sz w:val="16"/>
                <w:szCs w:val="20"/>
                <w:lang w:val="en-US"/>
              </w:rPr>
            </w:pPr>
            <w:ins w:id="54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9" w:author="Автор"/>
                <w:b/>
                <w:color w:val="A6A6A6"/>
                <w:sz w:val="16"/>
                <w:szCs w:val="20"/>
                <w:lang w:val="en-US"/>
              </w:rPr>
            </w:pPr>
            <w:ins w:id="54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1" w:author="Автор"/>
                <w:b/>
                <w:color w:val="A6A6A6"/>
                <w:sz w:val="16"/>
                <w:szCs w:val="20"/>
                <w:lang w:val="en-US"/>
              </w:rPr>
            </w:pPr>
            <w:ins w:id="54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name="hiddenPagesResult"&gt;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3" w:author="Автор"/>
                <w:b/>
                <w:color w:val="A6A6A6"/>
                <w:sz w:val="16"/>
                <w:szCs w:val="20"/>
                <w:lang w:val="en-US"/>
              </w:rPr>
            </w:pPr>
            <w:ins w:id="54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5" w:author="Автор"/>
                <w:b/>
                <w:color w:val="A6A6A6"/>
                <w:sz w:val="16"/>
                <w:szCs w:val="20"/>
                <w:lang w:val="en-US"/>
              </w:rPr>
            </w:pPr>
            <w:ins w:id="54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name="hiddenPages"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7" w:author="Автор"/>
                <w:b/>
                <w:color w:val="A6A6A6"/>
                <w:sz w:val="16"/>
                <w:szCs w:val="20"/>
                <w:lang w:val="en-US"/>
              </w:rPr>
            </w:pPr>
            <w:ins w:id="54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9" w:author="Автор"/>
                <w:b/>
                <w:color w:val="A6A6A6"/>
                <w:sz w:val="16"/>
                <w:szCs w:val="20"/>
                <w:lang w:val="en-US"/>
              </w:rPr>
            </w:pPr>
            <w:ins w:id="54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1" w:author="Автор"/>
                <w:b/>
                <w:color w:val="A6A6A6"/>
                <w:sz w:val="16"/>
                <w:szCs w:val="20"/>
                <w:lang w:val="en-US"/>
              </w:rPr>
            </w:pPr>
            <w:ins w:id="54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3" w:author="Автор"/>
                <w:b/>
                <w:color w:val="A6A6A6"/>
                <w:sz w:val="16"/>
                <w:szCs w:val="20"/>
                <w:lang w:val="en-US"/>
              </w:rPr>
            </w:pPr>
            <w:ins w:id="54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5" w:author="Автор"/>
                <w:b/>
                <w:color w:val="A6A6A6"/>
                <w:sz w:val="16"/>
                <w:szCs w:val="20"/>
                <w:lang w:val="en-US"/>
              </w:rPr>
            </w:pPr>
            <w:ins w:id="54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7" w:author="Автор"/>
                <w:b/>
                <w:color w:val="A6A6A6"/>
                <w:sz w:val="16"/>
                <w:szCs w:val="20"/>
                <w:lang w:val="en-US"/>
              </w:rPr>
            </w:pPr>
            <w:ins w:id="54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9" w:author="Автор"/>
                <w:b/>
                <w:color w:val="A6A6A6"/>
                <w:sz w:val="16"/>
                <w:szCs w:val="20"/>
                <w:lang w:val="en-US"/>
              </w:rPr>
            </w:pPr>
            <w:ins w:id="54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1" w:author="Автор"/>
                <w:b/>
                <w:color w:val="A6A6A6"/>
                <w:sz w:val="16"/>
                <w:szCs w:val="20"/>
                <w:lang w:val="en-US"/>
              </w:rPr>
            </w:pPr>
            <w:ins w:id="54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name="cycleDiagram" type="tns:CycleDiagramExt"/&gt;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3" w:author="Автор"/>
                <w:b/>
                <w:color w:val="A6A6A6"/>
                <w:sz w:val="16"/>
                <w:szCs w:val="20"/>
                <w:lang w:val="en-US"/>
              </w:rPr>
            </w:pPr>
            <w:ins w:id="54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5" w:author="Автор"/>
                <w:b/>
                <w:color w:val="A6A6A6"/>
                <w:sz w:val="16"/>
                <w:szCs w:val="20"/>
                <w:lang w:val="en-US"/>
              </w:rPr>
            </w:pPr>
            <w:ins w:id="54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7" w:author="Автор"/>
                <w:b/>
                <w:color w:val="A6A6A6"/>
                <w:sz w:val="16"/>
                <w:szCs w:val="20"/>
                <w:lang w:val="en-US"/>
              </w:rPr>
            </w:pPr>
            <w:ins w:id="54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name="CycleDiagramExt"&gt;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9" w:author="Автор"/>
                <w:b/>
                <w:color w:val="A6A6A6"/>
                <w:sz w:val="16"/>
                <w:szCs w:val="20"/>
                <w:lang w:val="en-US"/>
              </w:rPr>
            </w:pPr>
            <w:ins w:id="54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1" w:author="Автор"/>
                <w:b/>
                <w:color w:val="A6A6A6"/>
                <w:sz w:val="16"/>
                <w:szCs w:val="20"/>
                <w:lang w:val="en-US"/>
              </w:rPr>
            </w:pPr>
            <w:ins w:id="54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name="Monday"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3" w:author="Автор"/>
                <w:b/>
                <w:color w:val="A6A6A6"/>
                <w:sz w:val="16"/>
                <w:szCs w:val="20"/>
                <w:lang w:val="en-US"/>
              </w:rPr>
            </w:pPr>
            <w:ins w:id="54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name="Tuesday"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5" w:author="Автор"/>
                <w:b/>
                <w:color w:val="A6A6A6"/>
                <w:sz w:val="16"/>
                <w:szCs w:val="20"/>
                <w:lang w:val="en-US"/>
              </w:rPr>
            </w:pPr>
            <w:ins w:id="54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name="Wednesday"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7" w:author="Автор"/>
                <w:b/>
                <w:color w:val="A6A6A6"/>
                <w:sz w:val="16"/>
                <w:szCs w:val="20"/>
                <w:lang w:val="en-US"/>
              </w:rPr>
            </w:pPr>
            <w:ins w:id="54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name="Thursday"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9" w:author="Автор"/>
                <w:b/>
                <w:color w:val="A6A6A6"/>
                <w:sz w:val="16"/>
                <w:szCs w:val="20"/>
                <w:lang w:val="en-US"/>
              </w:rPr>
            </w:pPr>
            <w:ins w:id="55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name="Friday"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1" w:author="Автор"/>
                <w:b/>
                <w:color w:val="A6A6A6"/>
                <w:sz w:val="16"/>
                <w:szCs w:val="20"/>
                <w:lang w:val="en-US"/>
              </w:rPr>
            </w:pPr>
            <w:ins w:id="55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name="Saturday"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3" w:author="Автор"/>
                <w:b/>
                <w:color w:val="A6A6A6"/>
                <w:sz w:val="16"/>
                <w:szCs w:val="20"/>
                <w:lang w:val="en-US"/>
              </w:rPr>
            </w:pPr>
            <w:ins w:id="55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name="Sunday"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5" w:author="Автор"/>
                <w:b/>
                <w:color w:val="A6A6A6"/>
                <w:sz w:val="16"/>
                <w:szCs w:val="20"/>
                <w:lang w:val="en-US"/>
              </w:rPr>
            </w:pPr>
            <w:ins w:id="55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name="DateActivationDiagram"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7" w:author="Автор"/>
                <w:b/>
                <w:color w:val="A6A6A6"/>
                <w:sz w:val="16"/>
                <w:szCs w:val="20"/>
                <w:lang w:val="en-US"/>
              </w:rPr>
            </w:pPr>
            <w:ins w:id="55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9" w:author="Автор"/>
                <w:b/>
                <w:color w:val="A6A6A6"/>
                <w:sz w:val="16"/>
                <w:szCs w:val="20"/>
                <w:lang w:val="en-US"/>
              </w:rPr>
            </w:pPr>
            <w:ins w:id="55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1" w:author="Автор"/>
                <w:b/>
                <w:color w:val="A6A6A6"/>
                <w:sz w:val="16"/>
                <w:szCs w:val="20"/>
                <w:lang w:val="en-US"/>
              </w:rPr>
            </w:pPr>
            <w:ins w:id="55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3" w:author="Автор"/>
                <w:b/>
                <w:color w:val="A6A6A6"/>
                <w:sz w:val="16"/>
                <w:szCs w:val="20"/>
                <w:lang w:val="en-US"/>
              </w:rPr>
            </w:pPr>
            <w:ins w:id="55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5" w:author="Автор"/>
                <w:b/>
                <w:color w:val="A6A6A6"/>
                <w:sz w:val="16"/>
                <w:szCs w:val="20"/>
                <w:lang w:val="en-US"/>
              </w:rPr>
            </w:pPr>
            <w:ins w:id="55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7" w:author="Автор"/>
                <w:b/>
                <w:color w:val="A6A6A6"/>
                <w:sz w:val="16"/>
                <w:szCs w:val="20"/>
                <w:lang w:val="en-US"/>
              </w:rPr>
            </w:pPr>
            <w:ins w:id="55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9" w:author="Автор"/>
                <w:b/>
                <w:color w:val="A6A6A6"/>
                <w:sz w:val="16"/>
                <w:szCs w:val="20"/>
                <w:lang w:val="en-US"/>
              </w:rPr>
            </w:pPr>
            <w:ins w:id="55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1" w:author="Автор"/>
                <w:b/>
                <w:color w:val="A6A6A6"/>
                <w:sz w:val="16"/>
                <w:szCs w:val="20"/>
                <w:lang w:val="en-US"/>
              </w:rPr>
            </w:pPr>
            <w:ins w:id="55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name="getNotificationTypes"&gt;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3" w:author="Автор"/>
                <w:b/>
                <w:color w:val="A6A6A6"/>
                <w:sz w:val="16"/>
                <w:szCs w:val="20"/>
                <w:lang w:val="en-US"/>
              </w:rPr>
            </w:pPr>
            <w:ins w:id="55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5" w:author="Автор"/>
                <w:b/>
                <w:color w:val="A6A6A6"/>
                <w:sz w:val="16"/>
                <w:szCs w:val="20"/>
                <w:lang w:val="en-US"/>
              </w:rPr>
            </w:pPr>
            <w:ins w:id="55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7" w:author="Автор"/>
                <w:b/>
                <w:color w:val="A6A6A6"/>
                <w:sz w:val="16"/>
                <w:szCs w:val="20"/>
                <w:lang w:val="en-US"/>
              </w:rPr>
            </w:pPr>
            <w:ins w:id="55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name="getNotificationTypesResponse"&gt;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9" w:author="Автор"/>
                <w:b/>
                <w:color w:val="A6A6A6"/>
                <w:sz w:val="16"/>
                <w:szCs w:val="20"/>
                <w:lang w:val="en-US"/>
              </w:rPr>
            </w:pPr>
            <w:ins w:id="55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1" w:author="Автор"/>
                <w:b/>
                <w:color w:val="A6A6A6"/>
                <w:sz w:val="16"/>
                <w:szCs w:val="20"/>
                <w:lang w:val="en-US"/>
              </w:rPr>
            </w:pPr>
            <w:ins w:id="55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type="tns:clientNotificationSettingsResult"/&gt;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3" w:author="Автор"/>
                <w:b/>
                <w:color w:val="A6A6A6"/>
                <w:sz w:val="16"/>
                <w:szCs w:val="20"/>
                <w:lang w:val="en-US"/>
              </w:rPr>
            </w:pPr>
            <w:ins w:id="55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5" w:author="Автор"/>
                <w:b/>
                <w:color w:val="A6A6A6"/>
                <w:sz w:val="16"/>
                <w:szCs w:val="20"/>
                <w:lang w:val="en-US"/>
              </w:rPr>
            </w:pPr>
            <w:ins w:id="55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7" w:author="Автор"/>
                <w:b/>
                <w:color w:val="A6A6A6"/>
                <w:sz w:val="16"/>
                <w:szCs w:val="20"/>
                <w:lang w:val="en-US"/>
              </w:rPr>
            </w:pPr>
            <w:ins w:id="55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name="clientNotificationSettingsResult"&gt;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9" w:author="Автор"/>
                <w:b/>
                <w:color w:val="A6A6A6"/>
                <w:sz w:val="16"/>
                <w:szCs w:val="20"/>
                <w:lang w:val="en-US"/>
              </w:rPr>
            </w:pPr>
            <w:ins w:id="55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1" w:author="Автор"/>
                <w:b/>
                <w:color w:val="A6A6A6"/>
                <w:sz w:val="16"/>
                <w:szCs w:val="20"/>
                <w:lang w:val="en-US"/>
              </w:rPr>
            </w:pPr>
            <w:ins w:id="55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3" w:author="Автор"/>
                <w:b/>
                <w:color w:val="A6A6A6"/>
                <w:sz w:val="16"/>
                <w:szCs w:val="20"/>
                <w:lang w:val="en-US"/>
              </w:rPr>
            </w:pPr>
            <w:ins w:id="55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5" w:author="Автор"/>
                <w:b/>
                <w:color w:val="A6A6A6"/>
                <w:sz w:val="16"/>
                <w:szCs w:val="20"/>
                <w:lang w:val="en-US"/>
              </w:rPr>
            </w:pPr>
            <w:ins w:id="55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name="settings" nillable="true" type="tns:clientNotificationSettingsItem"/&gt;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7" w:author="Автор"/>
                <w:b/>
                <w:color w:val="A6A6A6"/>
                <w:sz w:val="16"/>
                <w:szCs w:val="20"/>
                <w:lang w:val="en-US"/>
              </w:rPr>
            </w:pPr>
            <w:ins w:id="55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9" w:author="Автор"/>
                <w:b/>
                <w:color w:val="A6A6A6"/>
                <w:sz w:val="16"/>
                <w:szCs w:val="20"/>
                <w:lang w:val="en-US"/>
              </w:rPr>
            </w:pPr>
            <w:ins w:id="55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1" w:author="Автор"/>
                <w:b/>
                <w:color w:val="A6A6A6"/>
                <w:sz w:val="16"/>
                <w:szCs w:val="20"/>
                <w:lang w:val="en-US"/>
              </w:rPr>
            </w:pPr>
            <w:ins w:id="55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name="clientNotificationSettingsItem"&gt;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3" w:author="Автор"/>
                <w:b/>
                <w:color w:val="A6A6A6"/>
                <w:sz w:val="16"/>
                <w:szCs w:val="20"/>
                <w:lang w:val="en-US"/>
              </w:rPr>
            </w:pPr>
            <w:ins w:id="55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5" w:author="Автор"/>
                <w:b/>
                <w:color w:val="A6A6A6"/>
                <w:sz w:val="16"/>
                <w:szCs w:val="20"/>
                <w:lang w:val="en-US"/>
              </w:rPr>
            </w:pPr>
            <w:ins w:id="55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name="nameOfNotification"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7" w:author="Автор"/>
                <w:b/>
                <w:color w:val="A6A6A6"/>
                <w:sz w:val="16"/>
                <w:szCs w:val="20"/>
                <w:lang w:val="en-US"/>
              </w:rPr>
            </w:pPr>
            <w:ins w:id="55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name="typeOfNotification"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9" w:author="Автор"/>
                <w:b/>
                <w:color w:val="A6A6A6"/>
                <w:sz w:val="16"/>
                <w:szCs w:val="20"/>
                <w:lang w:val="en-US"/>
              </w:rPr>
            </w:pPr>
            <w:ins w:id="55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1" w:author="Автор"/>
                <w:b/>
                <w:color w:val="A6A6A6"/>
                <w:sz w:val="16"/>
                <w:szCs w:val="20"/>
                <w:lang w:val="en-US"/>
              </w:rPr>
            </w:pPr>
            <w:ins w:id="55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3" w:author="Автор"/>
                <w:b/>
                <w:color w:val="A6A6A6"/>
                <w:sz w:val="16"/>
                <w:szCs w:val="20"/>
                <w:lang w:val="en-US"/>
              </w:rPr>
            </w:pPr>
            <w:ins w:id="55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5" w:author="Автор"/>
                <w:b/>
                <w:color w:val="A6A6A6"/>
                <w:sz w:val="16"/>
                <w:szCs w:val="20"/>
                <w:lang w:val="en-US"/>
              </w:rPr>
            </w:pPr>
            <w:ins w:id="55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7" w:author="Автор"/>
                <w:b/>
                <w:color w:val="A6A6A6"/>
                <w:sz w:val="16"/>
                <w:szCs w:val="20"/>
                <w:lang w:val="en-US"/>
              </w:rPr>
            </w:pPr>
            <w:ins w:id="55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9" w:author="Автор"/>
                <w:b/>
                <w:color w:val="A6A6A6"/>
                <w:sz w:val="16"/>
                <w:szCs w:val="20"/>
                <w:lang w:val="en-US"/>
              </w:rPr>
            </w:pPr>
            <w:ins w:id="55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1" w:author="Автор"/>
                <w:b/>
                <w:color w:val="A6A6A6"/>
                <w:sz w:val="16"/>
                <w:szCs w:val="20"/>
                <w:lang w:val="en-US"/>
              </w:rPr>
            </w:pPr>
            <w:ins w:id="55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3" w:author="Автор"/>
                <w:b/>
                <w:color w:val="A6A6A6"/>
                <w:sz w:val="16"/>
                <w:szCs w:val="20"/>
                <w:lang w:val="en-US"/>
              </w:rPr>
            </w:pPr>
            <w:ins w:id="55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5" w:author="Автор"/>
                <w:b/>
                <w:color w:val="A6A6A6"/>
                <w:sz w:val="16"/>
                <w:szCs w:val="20"/>
                <w:lang w:val="en-US"/>
              </w:rPr>
            </w:pPr>
            <w:ins w:id="55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7" w:author="Автор"/>
                <w:b/>
                <w:color w:val="A6A6A6"/>
                <w:sz w:val="16"/>
                <w:szCs w:val="20"/>
                <w:lang w:val="en-US"/>
              </w:rPr>
            </w:pPr>
            <w:ins w:id="55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type="tns:cardListResult"/&gt;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9" w:author="Автор"/>
                <w:b/>
                <w:color w:val="A6A6A6"/>
                <w:sz w:val="16"/>
                <w:szCs w:val="20"/>
                <w:lang w:val="en-US"/>
              </w:rPr>
            </w:pPr>
            <w:ins w:id="55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1" w:author="Автор"/>
                <w:b/>
                <w:color w:val="A6A6A6"/>
                <w:sz w:val="16"/>
                <w:szCs w:val="20"/>
                <w:lang w:val="en-US"/>
              </w:rPr>
            </w:pPr>
            <w:ins w:id="55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3" w:author="Автор"/>
                <w:b/>
                <w:color w:val="A6A6A6"/>
                <w:sz w:val="16"/>
                <w:szCs w:val="20"/>
                <w:lang w:val="en-US"/>
              </w:rPr>
            </w:pPr>
            <w:ins w:id="55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name="cardListResult"&gt;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5" w:author="Автор"/>
                <w:b/>
                <w:color w:val="A6A6A6"/>
                <w:sz w:val="16"/>
                <w:szCs w:val="20"/>
                <w:lang w:val="en-US"/>
              </w:rPr>
            </w:pPr>
            <w:ins w:id="55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7" w:author="Автор"/>
                <w:b/>
                <w:color w:val="A6A6A6"/>
                <w:sz w:val="16"/>
                <w:szCs w:val="20"/>
                <w:lang w:val="en-US"/>
              </w:rPr>
            </w:pPr>
            <w:ins w:id="55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name="cardList" type="tns:CardList"/&gt;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9" w:author="Автор"/>
                <w:b/>
                <w:color w:val="A6A6A6"/>
                <w:sz w:val="16"/>
                <w:szCs w:val="20"/>
                <w:lang w:val="en-US"/>
              </w:rPr>
            </w:pPr>
            <w:ins w:id="55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1" w:author="Автор"/>
                <w:b/>
                <w:color w:val="A6A6A6"/>
                <w:sz w:val="16"/>
                <w:szCs w:val="20"/>
                <w:lang w:val="en-US"/>
              </w:rPr>
            </w:pPr>
            <w:ins w:id="55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3" w:author="Автор"/>
                <w:b/>
                <w:color w:val="A6A6A6"/>
                <w:sz w:val="16"/>
                <w:szCs w:val="20"/>
                <w:lang w:val="en-US"/>
              </w:rPr>
            </w:pPr>
            <w:ins w:id="55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5" w:author="Автор"/>
                <w:b/>
                <w:color w:val="A6A6A6"/>
                <w:sz w:val="16"/>
                <w:szCs w:val="20"/>
                <w:lang w:val="en-US"/>
              </w:rPr>
            </w:pPr>
            <w:ins w:id="55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7" w:author="Автор"/>
                <w:b/>
                <w:color w:val="A6A6A6"/>
                <w:sz w:val="16"/>
                <w:szCs w:val="20"/>
                <w:lang w:val="en-US"/>
              </w:rPr>
            </w:pPr>
            <w:ins w:id="55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name="CardList"&gt;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9" w:author="Автор"/>
                <w:b/>
                <w:color w:val="A6A6A6"/>
                <w:sz w:val="16"/>
                <w:szCs w:val="20"/>
                <w:lang w:val="en-US"/>
              </w:rPr>
            </w:pPr>
            <w:ins w:id="56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1" w:author="Автор"/>
                <w:b/>
                <w:color w:val="A6A6A6"/>
                <w:sz w:val="16"/>
                <w:szCs w:val="20"/>
                <w:lang w:val="en-US"/>
              </w:rPr>
            </w:pPr>
            <w:ins w:id="56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type="tns:CardItem"/&gt;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3" w:author="Автор"/>
                <w:b/>
                <w:color w:val="A6A6A6"/>
                <w:sz w:val="16"/>
                <w:szCs w:val="20"/>
                <w:lang w:val="en-US"/>
              </w:rPr>
            </w:pPr>
            <w:ins w:id="56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5" w:author="Автор"/>
                <w:b/>
                <w:color w:val="A6A6A6"/>
                <w:sz w:val="16"/>
                <w:szCs w:val="20"/>
                <w:lang w:val="en-US"/>
              </w:rPr>
            </w:pPr>
            <w:ins w:id="56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7" w:author="Автор"/>
                <w:b/>
                <w:color w:val="A6A6A6"/>
                <w:sz w:val="16"/>
                <w:szCs w:val="20"/>
                <w:lang w:val="en-US"/>
              </w:rPr>
            </w:pPr>
            <w:ins w:id="56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name="CardItem"&gt;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9" w:author="Автор"/>
                <w:b/>
                <w:color w:val="A6A6A6"/>
                <w:sz w:val="16"/>
                <w:szCs w:val="20"/>
                <w:lang w:val="en-US"/>
              </w:rPr>
            </w:pPr>
            <w:ins w:id="56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1" w:author="Автор"/>
                <w:b/>
                <w:color w:val="A6A6A6"/>
                <w:sz w:val="16"/>
                <w:szCs w:val="20"/>
                <w:lang w:val="en-US"/>
              </w:rPr>
            </w:pPr>
            <w:ins w:id="56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name="IdOfCard"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3" w:author="Автор"/>
                <w:b/>
                <w:color w:val="A6A6A6"/>
                <w:sz w:val="16"/>
                <w:szCs w:val="20"/>
                <w:lang w:val="en-US"/>
              </w:rPr>
            </w:pPr>
            <w:ins w:id="56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name="CrystalId"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5" w:author="Автор"/>
                <w:b/>
                <w:color w:val="A6A6A6"/>
                <w:sz w:val="16"/>
                <w:szCs w:val="20"/>
                <w:lang w:val="en-US"/>
              </w:rPr>
            </w:pPr>
            <w:ins w:id="56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name="Type"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7" w:author="Автор"/>
                <w:b/>
                <w:color w:val="A6A6A6"/>
                <w:sz w:val="16"/>
                <w:szCs w:val="20"/>
                <w:lang w:val="en-US"/>
              </w:rPr>
            </w:pPr>
            <w:ins w:id="56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name="State"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9" w:author="Автор"/>
                <w:b/>
                <w:color w:val="A6A6A6"/>
                <w:sz w:val="16"/>
                <w:szCs w:val="20"/>
                <w:lang w:val="en-US"/>
              </w:rPr>
            </w:pPr>
            <w:ins w:id="56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name="LifeState"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1" w:author="Автор"/>
                <w:b/>
                <w:color w:val="A6A6A6"/>
                <w:sz w:val="16"/>
                <w:szCs w:val="20"/>
                <w:lang w:val="en-US"/>
              </w:rPr>
            </w:pPr>
            <w:ins w:id="56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name="ExpiryDate"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3" w:author="Автор"/>
                <w:b/>
                <w:color w:val="A6A6A6"/>
                <w:sz w:val="16"/>
                <w:szCs w:val="20"/>
                <w:lang w:val="en-US"/>
              </w:rPr>
            </w:pPr>
            <w:ins w:id="56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name="ChangeDate"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5" w:author="Автор"/>
                <w:b/>
                <w:color w:val="A6A6A6"/>
                <w:sz w:val="16"/>
                <w:szCs w:val="20"/>
                <w:lang w:val="en-US"/>
              </w:rPr>
            </w:pPr>
            <w:ins w:id="56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7" w:author="Автор"/>
                <w:b/>
                <w:color w:val="A6A6A6"/>
                <w:sz w:val="16"/>
                <w:szCs w:val="20"/>
                <w:lang w:val="en-US"/>
              </w:rPr>
            </w:pPr>
            <w:ins w:id="56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9" w:author="Автор"/>
                <w:b/>
                <w:color w:val="A6A6A6"/>
                <w:sz w:val="16"/>
                <w:szCs w:val="20"/>
                <w:lang w:val="en-US"/>
              </w:rPr>
            </w:pPr>
            <w:ins w:id="56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1" w:author="Автор"/>
                <w:b/>
                <w:color w:val="A6A6A6"/>
                <w:sz w:val="16"/>
                <w:szCs w:val="20"/>
                <w:lang w:val="en-US"/>
              </w:rPr>
            </w:pPr>
            <w:ins w:id="56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3" w:author="Автор"/>
                <w:b/>
                <w:color w:val="A6A6A6"/>
                <w:sz w:val="16"/>
                <w:szCs w:val="20"/>
                <w:lang w:val="en-US"/>
              </w:rPr>
            </w:pPr>
            <w:ins w:id="56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5" w:author="Автор"/>
                <w:b/>
                <w:color w:val="A6A6A6"/>
                <w:sz w:val="16"/>
                <w:szCs w:val="20"/>
                <w:lang w:val="en-US"/>
              </w:rPr>
            </w:pPr>
            <w:ins w:id="56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7" w:author="Автор"/>
                <w:b/>
                <w:color w:val="A6A6A6"/>
                <w:sz w:val="16"/>
                <w:szCs w:val="20"/>
                <w:lang w:val="en-US"/>
              </w:rPr>
            </w:pPr>
            <w:ins w:id="56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9" w:author="Автор"/>
                <w:b/>
                <w:color w:val="A6A6A6"/>
                <w:sz w:val="16"/>
                <w:szCs w:val="20"/>
                <w:lang w:val="en-US"/>
              </w:rPr>
            </w:pPr>
            <w:ins w:id="56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1" w:author="Автор"/>
                <w:b/>
                <w:color w:val="A6A6A6"/>
                <w:sz w:val="16"/>
                <w:szCs w:val="20"/>
                <w:lang w:val="en-US"/>
              </w:rPr>
            </w:pPr>
            <w:ins w:id="56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3" w:author="Автор"/>
                <w:b/>
                <w:color w:val="A6A6A6"/>
                <w:sz w:val="16"/>
                <w:szCs w:val="20"/>
                <w:lang w:val="en-US"/>
              </w:rPr>
            </w:pPr>
            <w:ins w:id="56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5" w:author="Автор"/>
                <w:b/>
                <w:color w:val="A6A6A6"/>
                <w:sz w:val="16"/>
                <w:szCs w:val="20"/>
                <w:lang w:val="en-US"/>
              </w:rPr>
            </w:pPr>
            <w:ins w:id="56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type="tns:paymentListResult"/&gt;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7" w:author="Автор"/>
                <w:b/>
                <w:color w:val="A6A6A6"/>
                <w:sz w:val="16"/>
                <w:szCs w:val="20"/>
                <w:lang w:val="en-US"/>
              </w:rPr>
            </w:pPr>
            <w:ins w:id="56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9" w:author="Автор"/>
                <w:b/>
                <w:color w:val="A6A6A6"/>
                <w:sz w:val="16"/>
                <w:szCs w:val="20"/>
                <w:lang w:val="en-US"/>
              </w:rPr>
            </w:pPr>
            <w:ins w:id="56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1" w:author="Автор"/>
                <w:b/>
                <w:color w:val="A6A6A6"/>
                <w:sz w:val="16"/>
                <w:szCs w:val="20"/>
                <w:lang w:val="en-US"/>
              </w:rPr>
            </w:pPr>
            <w:ins w:id="56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3" w:author="Автор"/>
                <w:b/>
                <w:color w:val="A6A6A6"/>
                <w:sz w:val="16"/>
                <w:szCs w:val="20"/>
                <w:lang w:val="en-US"/>
              </w:rPr>
            </w:pPr>
            <w:ins w:id="56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5" w:author="Автор"/>
                <w:b/>
                <w:color w:val="A6A6A6"/>
                <w:sz w:val="16"/>
                <w:szCs w:val="20"/>
                <w:lang w:val="en-US"/>
              </w:rPr>
            </w:pPr>
            <w:ins w:id="56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7" w:author="Автор"/>
                <w:b/>
                <w:color w:val="A6A6A6"/>
                <w:sz w:val="16"/>
                <w:szCs w:val="20"/>
                <w:lang w:val="en-US"/>
              </w:rPr>
            </w:pPr>
            <w:ins w:id="56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9" w:author="Автор"/>
                <w:b/>
                <w:color w:val="A6A6A6"/>
                <w:sz w:val="16"/>
                <w:szCs w:val="20"/>
                <w:lang w:val="en-US"/>
              </w:rPr>
            </w:pPr>
            <w:ins w:id="56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1" w:author="Автор"/>
                <w:b/>
                <w:color w:val="A6A6A6"/>
                <w:sz w:val="16"/>
                <w:szCs w:val="20"/>
                <w:lang w:val="en-US"/>
              </w:rPr>
            </w:pPr>
            <w:ins w:id="56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3" w:author="Автор"/>
                <w:b/>
                <w:color w:val="A6A6A6"/>
                <w:sz w:val="16"/>
                <w:szCs w:val="20"/>
                <w:lang w:val="en-US"/>
              </w:rPr>
            </w:pPr>
            <w:ins w:id="56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5" w:author="Автор"/>
                <w:b/>
                <w:color w:val="A6A6A6"/>
                <w:sz w:val="16"/>
                <w:szCs w:val="20"/>
                <w:lang w:val="en-US"/>
              </w:rPr>
            </w:pPr>
            <w:ins w:id="56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type="tns:complexInfoResult"/&gt;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7" w:author="Автор"/>
                <w:b/>
                <w:color w:val="A6A6A6"/>
                <w:sz w:val="16"/>
                <w:szCs w:val="20"/>
                <w:lang w:val="en-US"/>
              </w:rPr>
            </w:pPr>
            <w:ins w:id="56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9" w:author="Автор"/>
                <w:b/>
                <w:color w:val="A6A6A6"/>
                <w:sz w:val="16"/>
                <w:szCs w:val="20"/>
                <w:lang w:val="en-US"/>
              </w:rPr>
            </w:pPr>
            <w:ins w:id="56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1" w:author="Автор"/>
                <w:b/>
                <w:color w:val="A6A6A6"/>
                <w:sz w:val="16"/>
                <w:szCs w:val="20"/>
                <w:lang w:val="en-US"/>
              </w:rPr>
            </w:pPr>
            <w:ins w:id="56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name="getDishProhibitionsList"&gt;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3" w:author="Автор"/>
                <w:b/>
                <w:color w:val="A6A6A6"/>
                <w:sz w:val="16"/>
                <w:szCs w:val="20"/>
                <w:lang w:val="en-US"/>
              </w:rPr>
            </w:pPr>
            <w:ins w:id="56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5" w:author="Автор"/>
                <w:b/>
                <w:color w:val="A6A6A6"/>
                <w:sz w:val="16"/>
                <w:szCs w:val="20"/>
                <w:lang w:val="en-US"/>
              </w:rPr>
            </w:pPr>
            <w:ins w:id="56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7" w:author="Автор"/>
                <w:b/>
                <w:color w:val="A6A6A6"/>
                <w:sz w:val="16"/>
                <w:szCs w:val="20"/>
                <w:lang w:val="en-US"/>
              </w:rPr>
            </w:pPr>
            <w:ins w:id="56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9" w:author="Автор"/>
                <w:b/>
                <w:color w:val="A6A6A6"/>
                <w:sz w:val="16"/>
                <w:szCs w:val="20"/>
                <w:lang w:val="en-US"/>
              </w:rPr>
            </w:pPr>
            <w:ins w:id="56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1" w:author="Автор"/>
                <w:b/>
                <w:color w:val="A6A6A6"/>
                <w:sz w:val="16"/>
                <w:szCs w:val="20"/>
                <w:lang w:val="en-US"/>
              </w:rPr>
            </w:pPr>
            <w:ins w:id="56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name="getDishProhibitionsListResponse"&gt;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3" w:author="Автор"/>
                <w:b/>
                <w:color w:val="A6A6A6"/>
                <w:sz w:val="16"/>
                <w:szCs w:val="20"/>
                <w:lang w:val="en-US"/>
              </w:rPr>
            </w:pPr>
            <w:ins w:id="56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5" w:author="Автор"/>
                <w:b/>
                <w:color w:val="A6A6A6"/>
                <w:sz w:val="16"/>
                <w:szCs w:val="20"/>
                <w:lang w:val="en-US"/>
              </w:rPr>
            </w:pPr>
            <w:ins w:id="56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type="tns:prohibitionsListResult"/&gt;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7" w:author="Автор"/>
                <w:b/>
                <w:color w:val="A6A6A6"/>
                <w:sz w:val="16"/>
                <w:szCs w:val="20"/>
                <w:lang w:val="en-US"/>
              </w:rPr>
            </w:pPr>
            <w:ins w:id="56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9" w:author="Автор"/>
                <w:b/>
                <w:color w:val="A6A6A6"/>
                <w:sz w:val="16"/>
                <w:szCs w:val="20"/>
                <w:lang w:val="en-US"/>
              </w:rPr>
            </w:pPr>
            <w:ins w:id="56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1" w:author="Автор"/>
                <w:b/>
                <w:color w:val="A6A6A6"/>
                <w:sz w:val="16"/>
                <w:szCs w:val="20"/>
                <w:lang w:val="en-US"/>
              </w:rPr>
            </w:pPr>
            <w:ins w:id="56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name="prohibitionsListResult"&gt;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3" w:author="Автор"/>
                <w:b/>
                <w:color w:val="A6A6A6"/>
                <w:sz w:val="16"/>
                <w:szCs w:val="20"/>
                <w:lang w:val="en-US"/>
              </w:rPr>
            </w:pPr>
            <w:ins w:id="56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5" w:author="Автор"/>
                <w:b/>
                <w:color w:val="A6A6A6"/>
                <w:sz w:val="16"/>
                <w:szCs w:val="20"/>
                <w:lang w:val="en-US"/>
              </w:rPr>
            </w:pPr>
            <w:ins w:id="56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name="prohibitionsList" type="tns:ProhibitionsList"/&gt;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7" w:author="Автор"/>
                <w:b/>
                <w:color w:val="A6A6A6"/>
                <w:sz w:val="16"/>
                <w:szCs w:val="20"/>
                <w:lang w:val="en-US"/>
              </w:rPr>
            </w:pPr>
            <w:ins w:id="56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9" w:author="Автор"/>
                <w:b/>
                <w:color w:val="A6A6A6"/>
                <w:sz w:val="16"/>
                <w:szCs w:val="20"/>
                <w:lang w:val="en-US"/>
              </w:rPr>
            </w:pPr>
            <w:ins w:id="57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1" w:author="Автор"/>
                <w:b/>
                <w:color w:val="A6A6A6"/>
                <w:sz w:val="16"/>
                <w:szCs w:val="20"/>
                <w:lang w:val="en-US"/>
              </w:rPr>
            </w:pPr>
            <w:ins w:id="57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3" w:author="Автор"/>
                <w:b/>
                <w:color w:val="A6A6A6"/>
                <w:sz w:val="16"/>
                <w:szCs w:val="20"/>
                <w:lang w:val="en-US"/>
              </w:rPr>
            </w:pPr>
            <w:ins w:id="57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5" w:author="Автор"/>
                <w:b/>
                <w:color w:val="A6A6A6"/>
                <w:sz w:val="16"/>
                <w:szCs w:val="20"/>
                <w:lang w:val="en-US"/>
              </w:rPr>
            </w:pPr>
            <w:ins w:id="57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7" w:author="Автор"/>
                <w:b/>
                <w:color w:val="A6A6A6"/>
                <w:sz w:val="16"/>
                <w:szCs w:val="20"/>
                <w:lang w:val="en-US"/>
              </w:rPr>
            </w:pPr>
            <w:ins w:id="57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9" w:author="Автор"/>
                <w:b/>
                <w:color w:val="A6A6A6"/>
                <w:sz w:val="16"/>
                <w:szCs w:val="20"/>
                <w:lang w:val="en-US"/>
              </w:rPr>
            </w:pPr>
            <w:ins w:id="57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type="tns:ProhibitionsListExt"/&gt;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1" w:author="Автор"/>
                <w:b/>
                <w:color w:val="A6A6A6"/>
                <w:sz w:val="16"/>
                <w:szCs w:val="20"/>
                <w:lang w:val="en-US"/>
              </w:rPr>
            </w:pPr>
            <w:ins w:id="57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3" w:author="Автор"/>
                <w:b/>
                <w:color w:val="A6A6A6"/>
                <w:sz w:val="16"/>
                <w:szCs w:val="20"/>
                <w:lang w:val="en-US"/>
              </w:rPr>
            </w:pPr>
            <w:ins w:id="57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5" w:author="Автор"/>
                <w:b/>
                <w:color w:val="A6A6A6"/>
                <w:sz w:val="16"/>
                <w:szCs w:val="20"/>
                <w:lang w:val="en-US"/>
              </w:rPr>
            </w:pPr>
            <w:ins w:id="57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name="ProhibitionsListExt"&gt;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7" w:author="Автор"/>
                <w:b/>
                <w:color w:val="A6A6A6"/>
                <w:sz w:val="16"/>
                <w:szCs w:val="20"/>
                <w:lang w:val="en-US"/>
              </w:rPr>
            </w:pPr>
            <w:ins w:id="57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9" w:author="Автор"/>
                <w:b/>
                <w:color w:val="A6A6A6"/>
                <w:sz w:val="16"/>
                <w:szCs w:val="20"/>
                <w:lang w:val="en-US"/>
              </w:rPr>
            </w:pPr>
            <w:ins w:id="57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name="Exclusions" type="tns:ProhibitionExclusionsList"/&gt;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1" w:author="Автор"/>
                <w:b/>
                <w:color w:val="A6A6A6"/>
                <w:sz w:val="16"/>
                <w:szCs w:val="20"/>
                <w:lang w:val="en-US"/>
              </w:rPr>
            </w:pPr>
            <w:ins w:id="57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3" w:author="Автор"/>
                <w:b/>
                <w:color w:val="A6A6A6"/>
                <w:sz w:val="16"/>
                <w:szCs w:val="20"/>
                <w:lang w:val="en-US"/>
              </w:rPr>
            </w:pPr>
            <w:ins w:id="57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5" w:author="Автор"/>
                <w:b/>
                <w:color w:val="A6A6A6"/>
                <w:sz w:val="16"/>
                <w:szCs w:val="20"/>
                <w:lang w:val="en-US"/>
              </w:rPr>
            </w:pPr>
            <w:ins w:id="57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7" w:author="Автор"/>
                <w:b/>
                <w:color w:val="A6A6A6"/>
                <w:sz w:val="16"/>
                <w:szCs w:val="20"/>
                <w:lang w:val="en-US"/>
              </w:rPr>
            </w:pPr>
            <w:ins w:id="57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9" w:author="Автор"/>
                <w:b/>
                <w:color w:val="A6A6A6"/>
                <w:sz w:val="16"/>
                <w:szCs w:val="20"/>
                <w:lang w:val="en-US"/>
              </w:rPr>
            </w:pPr>
            <w:ins w:id="57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1" w:author="Автор"/>
                <w:b/>
                <w:color w:val="A6A6A6"/>
                <w:sz w:val="16"/>
                <w:szCs w:val="20"/>
                <w:lang w:val="en-US"/>
              </w:rPr>
            </w:pPr>
            <w:ins w:id="57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name="GuidOfProducts"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3" w:author="Автор"/>
                <w:b/>
                <w:color w:val="A6A6A6"/>
                <w:sz w:val="16"/>
                <w:szCs w:val="20"/>
                <w:lang w:val="en-US"/>
              </w:rPr>
            </w:pPr>
            <w:ins w:id="57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name="GuidOfProductGroups"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5" w:author="Автор"/>
                <w:b/>
                <w:color w:val="A6A6A6"/>
                <w:sz w:val="16"/>
                <w:szCs w:val="20"/>
                <w:lang w:val="en-US"/>
              </w:rPr>
            </w:pPr>
            <w:ins w:id="57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7" w:author="Автор"/>
                <w:b/>
                <w:color w:val="A6A6A6"/>
                <w:sz w:val="16"/>
                <w:szCs w:val="20"/>
                <w:lang w:val="en-US"/>
              </w:rPr>
            </w:pPr>
            <w:ins w:id="57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name="GuidOfGoodsGroup"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9" w:author="Автор"/>
                <w:b/>
                <w:color w:val="A6A6A6"/>
                <w:sz w:val="16"/>
                <w:szCs w:val="20"/>
                <w:lang w:val="en-US"/>
              </w:rPr>
            </w:pPr>
            <w:ins w:id="57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1" w:author="Автор"/>
                <w:b/>
                <w:color w:val="A6A6A6"/>
                <w:sz w:val="16"/>
                <w:szCs w:val="20"/>
                <w:lang w:val="en-US"/>
              </w:rPr>
            </w:pPr>
            <w:ins w:id="57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name="ProhibitionExclusionsList"&gt;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3" w:author="Автор"/>
                <w:b/>
                <w:color w:val="A6A6A6"/>
                <w:sz w:val="16"/>
                <w:szCs w:val="20"/>
                <w:lang w:val="en-US"/>
              </w:rPr>
            </w:pPr>
            <w:ins w:id="57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5" w:author="Автор"/>
                <w:b/>
                <w:color w:val="A6A6A6"/>
                <w:sz w:val="16"/>
                <w:szCs w:val="20"/>
                <w:lang w:val="en-US"/>
              </w:rPr>
            </w:pPr>
            <w:ins w:id="57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type="tns:ProhibitionExclusionsListExt"/&gt;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7" w:author="Автор"/>
                <w:b/>
                <w:color w:val="A6A6A6"/>
                <w:sz w:val="16"/>
                <w:szCs w:val="20"/>
                <w:lang w:val="en-US"/>
              </w:rPr>
            </w:pPr>
            <w:ins w:id="57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9" w:author="Автор"/>
                <w:b/>
                <w:color w:val="A6A6A6"/>
                <w:sz w:val="16"/>
                <w:szCs w:val="20"/>
                <w:lang w:val="en-US"/>
              </w:rPr>
            </w:pPr>
            <w:ins w:id="57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1" w:author="Автор"/>
                <w:b/>
                <w:color w:val="A6A6A6"/>
                <w:sz w:val="16"/>
                <w:szCs w:val="20"/>
                <w:lang w:val="en-US"/>
              </w:rPr>
            </w:pPr>
            <w:ins w:id="57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name="ProhibitionExclusionsListExt"&gt;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3" w:author="Автор"/>
                <w:b/>
                <w:color w:val="A6A6A6"/>
                <w:sz w:val="16"/>
                <w:szCs w:val="20"/>
                <w:lang w:val="en-US"/>
              </w:rPr>
            </w:pPr>
            <w:ins w:id="57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5" w:author="Автор"/>
                <w:b/>
                <w:color w:val="A6A6A6"/>
                <w:sz w:val="16"/>
                <w:szCs w:val="20"/>
                <w:lang w:val="en-US"/>
              </w:rPr>
            </w:pPr>
            <w:ins w:id="57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7" w:author="Автор"/>
                <w:b/>
                <w:color w:val="A6A6A6"/>
                <w:sz w:val="16"/>
                <w:szCs w:val="20"/>
                <w:lang w:val="en-US"/>
              </w:rPr>
            </w:pPr>
            <w:ins w:id="57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9" w:author="Автор"/>
                <w:b/>
                <w:color w:val="A6A6A6"/>
                <w:sz w:val="16"/>
                <w:szCs w:val="20"/>
                <w:lang w:val="en-US"/>
              </w:rPr>
            </w:pPr>
            <w:ins w:id="57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1" w:author="Автор"/>
                <w:b/>
                <w:color w:val="A6A6A6"/>
                <w:sz w:val="16"/>
                <w:szCs w:val="20"/>
                <w:lang w:val="en-US"/>
              </w:rPr>
            </w:pPr>
            <w:ins w:id="57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3" w:author="Автор"/>
                <w:b/>
                <w:color w:val="A6A6A6"/>
                <w:sz w:val="16"/>
                <w:szCs w:val="20"/>
                <w:lang w:val="en-US"/>
              </w:rPr>
            </w:pPr>
            <w:ins w:id="57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name="GuidOfGoodsGroup"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5" w:author="Автор"/>
                <w:b/>
                <w:color w:val="A6A6A6"/>
                <w:sz w:val="16"/>
                <w:szCs w:val="20"/>
                <w:lang w:val="en-US"/>
              </w:rPr>
            </w:pPr>
            <w:ins w:id="57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7" w:author="Автор"/>
                <w:b/>
                <w:color w:val="A6A6A6"/>
                <w:sz w:val="16"/>
                <w:szCs w:val="20"/>
                <w:lang w:val="en-US"/>
              </w:rPr>
            </w:pPr>
            <w:ins w:id="57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9" w:author="Автор"/>
                <w:b/>
                <w:color w:val="A6A6A6"/>
                <w:sz w:val="16"/>
                <w:szCs w:val="20"/>
                <w:lang w:val="en-US"/>
              </w:rPr>
            </w:pPr>
            <w:ins w:id="57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1" w:author="Автор"/>
                <w:b/>
                <w:color w:val="A6A6A6"/>
                <w:sz w:val="16"/>
                <w:szCs w:val="20"/>
                <w:lang w:val="en-US"/>
              </w:rPr>
            </w:pPr>
            <w:ins w:id="57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3" w:author="Автор"/>
                <w:b/>
                <w:color w:val="A6A6A6"/>
                <w:sz w:val="16"/>
                <w:szCs w:val="20"/>
                <w:lang w:val="en-US"/>
              </w:rPr>
            </w:pPr>
            <w:ins w:id="57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5" w:author="Автор"/>
                <w:b/>
                <w:color w:val="A6A6A6"/>
                <w:sz w:val="16"/>
                <w:szCs w:val="20"/>
                <w:lang w:val="en-US"/>
              </w:rPr>
            </w:pPr>
            <w:ins w:id="57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7" w:author="Автор"/>
                <w:b/>
                <w:color w:val="A6A6A6"/>
                <w:sz w:val="16"/>
                <w:szCs w:val="20"/>
                <w:lang w:val="en-US"/>
              </w:rPr>
            </w:pPr>
            <w:ins w:id="57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9" w:author="Автор"/>
                <w:b/>
                <w:color w:val="A6A6A6"/>
                <w:sz w:val="16"/>
                <w:szCs w:val="20"/>
                <w:lang w:val="en-US"/>
              </w:rPr>
            </w:pPr>
            <w:ins w:id="57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1" w:author="Автор"/>
                <w:b/>
                <w:color w:val="A6A6A6"/>
                <w:sz w:val="16"/>
                <w:szCs w:val="20"/>
                <w:lang w:val="en-US"/>
              </w:rPr>
            </w:pPr>
            <w:ins w:id="57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3" w:author="Автор"/>
                <w:b/>
                <w:color w:val="A6A6A6"/>
                <w:sz w:val="16"/>
                <w:szCs w:val="20"/>
                <w:lang w:val="en-US"/>
              </w:rPr>
            </w:pPr>
            <w:ins w:id="57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type="tns:detachGuardSanResult"/&gt;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5" w:author="Автор"/>
                <w:b/>
                <w:color w:val="A6A6A6"/>
                <w:sz w:val="16"/>
                <w:szCs w:val="20"/>
                <w:lang w:val="en-US"/>
              </w:rPr>
            </w:pPr>
            <w:ins w:id="57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7" w:author="Автор"/>
                <w:b/>
                <w:color w:val="A6A6A6"/>
                <w:sz w:val="16"/>
                <w:szCs w:val="20"/>
                <w:lang w:val="en-US"/>
              </w:rPr>
            </w:pPr>
            <w:ins w:id="57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9" w:author="Автор"/>
                <w:b/>
                <w:color w:val="A6A6A6"/>
                <w:sz w:val="16"/>
                <w:szCs w:val="20"/>
                <w:lang w:val="en-US"/>
              </w:rPr>
            </w:pPr>
            <w:ins w:id="57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1" w:author="Автор"/>
                <w:b/>
                <w:color w:val="A6A6A6"/>
                <w:sz w:val="16"/>
                <w:szCs w:val="20"/>
                <w:lang w:val="en-US"/>
              </w:rPr>
            </w:pPr>
            <w:ins w:id="57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3" w:author="Автор"/>
                <w:b/>
                <w:color w:val="A6A6A6"/>
                <w:sz w:val="16"/>
                <w:szCs w:val="20"/>
                <w:lang w:val="en-US"/>
              </w:rPr>
            </w:pPr>
            <w:ins w:id="57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5" w:author="Автор"/>
                <w:b/>
                <w:color w:val="A6A6A6"/>
                <w:sz w:val="16"/>
                <w:szCs w:val="20"/>
                <w:lang w:val="en-US"/>
              </w:rPr>
            </w:pPr>
            <w:ins w:id="57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7" w:author="Автор"/>
                <w:b/>
                <w:color w:val="A6A6A6"/>
                <w:sz w:val="16"/>
                <w:szCs w:val="20"/>
                <w:lang w:val="en-US"/>
              </w:rPr>
            </w:pPr>
            <w:ins w:id="57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9" w:author="Автор"/>
                <w:b/>
                <w:color w:val="A6A6A6"/>
                <w:sz w:val="16"/>
                <w:szCs w:val="20"/>
                <w:lang w:val="en-US"/>
              </w:rPr>
            </w:pPr>
            <w:ins w:id="58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1" w:author="Автор"/>
                <w:b/>
                <w:color w:val="A6A6A6"/>
                <w:sz w:val="16"/>
                <w:szCs w:val="20"/>
                <w:lang w:val="en-US"/>
              </w:rPr>
            </w:pPr>
            <w:ins w:id="58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3" w:author="Автор"/>
                <w:b/>
                <w:color w:val="A6A6A6"/>
                <w:sz w:val="16"/>
                <w:szCs w:val="20"/>
                <w:lang w:val="en-US"/>
              </w:rPr>
            </w:pPr>
            <w:ins w:id="58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5" w:author="Автор"/>
                <w:b/>
                <w:color w:val="A6A6A6"/>
                <w:sz w:val="16"/>
                <w:szCs w:val="20"/>
                <w:lang w:val="en-US"/>
              </w:rPr>
            </w:pPr>
            <w:ins w:id="58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7" w:author="Автор"/>
                <w:b/>
                <w:color w:val="A6A6A6"/>
                <w:sz w:val="16"/>
                <w:szCs w:val="20"/>
                <w:lang w:val="en-US"/>
              </w:rPr>
            </w:pPr>
            <w:ins w:id="58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9" w:author="Автор"/>
                <w:b/>
                <w:color w:val="A6A6A6"/>
                <w:sz w:val="16"/>
                <w:szCs w:val="20"/>
                <w:lang w:val="en-US"/>
              </w:rPr>
            </w:pPr>
            <w:ins w:id="58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1" w:author="Автор"/>
                <w:b/>
                <w:color w:val="A6A6A6"/>
                <w:sz w:val="16"/>
                <w:szCs w:val="20"/>
                <w:lang w:val="en-US"/>
              </w:rPr>
            </w:pPr>
            <w:ins w:id="58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3" w:author="Автор"/>
                <w:b/>
                <w:color w:val="A6A6A6"/>
                <w:sz w:val="16"/>
                <w:szCs w:val="20"/>
                <w:lang w:val="en-US"/>
              </w:rPr>
            </w:pPr>
            <w:ins w:id="58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5" w:author="Автор"/>
                <w:b/>
                <w:color w:val="A6A6A6"/>
                <w:sz w:val="16"/>
                <w:szCs w:val="20"/>
                <w:lang w:val="en-US"/>
              </w:rPr>
            </w:pPr>
            <w:ins w:id="58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7" w:author="Автор"/>
                <w:b/>
                <w:color w:val="A6A6A6"/>
                <w:sz w:val="16"/>
                <w:szCs w:val="20"/>
                <w:lang w:val="en-US"/>
              </w:rPr>
            </w:pPr>
            <w:ins w:id="58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type="tns:subscriptionFeedingSettingResult"/&gt;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9" w:author="Автор"/>
                <w:b/>
                <w:color w:val="A6A6A6"/>
                <w:sz w:val="16"/>
                <w:szCs w:val="20"/>
                <w:lang w:val="en-US"/>
              </w:rPr>
            </w:pPr>
            <w:ins w:id="58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1" w:author="Автор"/>
                <w:b/>
                <w:color w:val="A6A6A6"/>
                <w:sz w:val="16"/>
                <w:szCs w:val="20"/>
                <w:lang w:val="en-US"/>
              </w:rPr>
            </w:pPr>
            <w:ins w:id="58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3" w:author="Автор"/>
                <w:b/>
                <w:color w:val="A6A6A6"/>
                <w:sz w:val="16"/>
                <w:szCs w:val="20"/>
                <w:lang w:val="en-US"/>
              </w:rPr>
            </w:pPr>
            <w:ins w:id="58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name="subscriptionFeedingSettingResult"&gt;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5" w:author="Автор"/>
                <w:b/>
                <w:color w:val="A6A6A6"/>
                <w:sz w:val="16"/>
                <w:szCs w:val="20"/>
                <w:lang w:val="en-US"/>
              </w:rPr>
            </w:pPr>
            <w:ins w:id="58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7" w:author="Автор"/>
                <w:b/>
                <w:color w:val="A6A6A6"/>
                <w:sz w:val="16"/>
                <w:szCs w:val="20"/>
                <w:lang w:val="en-US"/>
              </w:rPr>
            </w:pPr>
            <w:ins w:id="58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9" w:author="Автор"/>
                <w:b/>
                <w:color w:val="A6A6A6"/>
                <w:sz w:val="16"/>
                <w:szCs w:val="20"/>
                <w:lang w:val="en-US"/>
              </w:rPr>
            </w:pPr>
            <w:ins w:id="58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1" w:author="Автор"/>
                <w:b/>
                <w:color w:val="A6A6A6"/>
                <w:sz w:val="16"/>
                <w:szCs w:val="20"/>
                <w:lang w:val="en-US"/>
              </w:rPr>
            </w:pPr>
            <w:ins w:id="58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name="subscriptionFeedingSettingExt" type="tns:subscriptionFeedingSettingExt"/&gt;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3" w:author="Автор"/>
                <w:b/>
                <w:color w:val="A6A6A6"/>
                <w:sz w:val="16"/>
                <w:szCs w:val="20"/>
                <w:lang w:val="en-US"/>
              </w:rPr>
            </w:pPr>
            <w:ins w:id="58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5" w:author="Автор"/>
                <w:b/>
                <w:color w:val="A6A6A6"/>
                <w:sz w:val="16"/>
                <w:szCs w:val="20"/>
                <w:lang w:val="en-US"/>
              </w:rPr>
            </w:pPr>
            <w:ins w:id="58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7" w:author="Автор"/>
                <w:b/>
                <w:color w:val="A6A6A6"/>
                <w:sz w:val="16"/>
                <w:szCs w:val="20"/>
                <w:lang w:val="en-US"/>
              </w:rPr>
            </w:pPr>
            <w:ins w:id="58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9" w:author="Автор"/>
                <w:b/>
                <w:color w:val="A6A6A6"/>
                <w:sz w:val="16"/>
                <w:szCs w:val="20"/>
                <w:lang w:val="en-US"/>
              </w:rPr>
            </w:pPr>
            <w:ins w:id="58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1" w:author="Автор"/>
                <w:b/>
                <w:color w:val="A6A6A6"/>
                <w:sz w:val="16"/>
                <w:szCs w:val="20"/>
                <w:lang w:val="en-US"/>
              </w:rPr>
            </w:pPr>
            <w:ins w:id="58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name="subscriptionFeedingSettingExt"&gt;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3" w:author="Автор"/>
                <w:b/>
                <w:color w:val="A6A6A6"/>
                <w:sz w:val="16"/>
                <w:szCs w:val="20"/>
                <w:lang w:val="en-US"/>
              </w:rPr>
            </w:pPr>
            <w:ins w:id="58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5" w:author="Автор"/>
                <w:b/>
                <w:color w:val="A6A6A6"/>
                <w:sz w:val="16"/>
                <w:szCs w:val="20"/>
                <w:lang w:val="en-US"/>
              </w:rPr>
            </w:pPr>
            <w:ins w:id="58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name="dayRequest"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7" w:author="Автор"/>
                <w:b/>
                <w:color w:val="A6A6A6"/>
                <w:sz w:val="16"/>
                <w:szCs w:val="20"/>
                <w:lang w:val="en-US"/>
              </w:rPr>
            </w:pPr>
            <w:ins w:id="58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name="dayDeActivate"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9" w:author="Автор"/>
                <w:b/>
                <w:color w:val="A6A6A6"/>
                <w:sz w:val="16"/>
                <w:szCs w:val="20"/>
                <w:lang w:val="en-US"/>
              </w:rPr>
            </w:pPr>
            <w:ins w:id="58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name="enableFeeding"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1" w:author="Автор"/>
                <w:b/>
                <w:color w:val="A6A6A6"/>
                <w:sz w:val="16"/>
                <w:szCs w:val="20"/>
                <w:lang w:val="en-US"/>
              </w:rPr>
            </w:pPr>
            <w:ins w:id="58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name="dayForbidChange"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3" w:author="Автор"/>
                <w:b/>
                <w:color w:val="A6A6A6"/>
                <w:sz w:val="16"/>
                <w:szCs w:val="20"/>
                <w:lang w:val="en-US"/>
              </w:rPr>
            </w:pPr>
            <w:ins w:id="58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name="sixWorkWeek"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5" w:author="Автор"/>
                <w:b/>
                <w:color w:val="A6A6A6"/>
                <w:sz w:val="16"/>
                <w:szCs w:val="20"/>
                <w:lang w:val="en-US"/>
              </w:rPr>
            </w:pPr>
            <w:ins w:id="58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7" w:author="Автор"/>
                <w:b/>
                <w:color w:val="A6A6A6"/>
                <w:sz w:val="16"/>
                <w:szCs w:val="20"/>
                <w:lang w:val="en-US"/>
              </w:rPr>
            </w:pPr>
            <w:ins w:id="58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name="getEnterEventWithRepList"&gt;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9" w:author="Автор"/>
                <w:b/>
                <w:color w:val="A6A6A6"/>
                <w:sz w:val="16"/>
                <w:szCs w:val="20"/>
                <w:lang w:val="en-US"/>
              </w:rPr>
            </w:pPr>
            <w:ins w:id="58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1" w:author="Автор"/>
                <w:b/>
                <w:color w:val="A6A6A6"/>
                <w:sz w:val="16"/>
                <w:szCs w:val="20"/>
                <w:lang w:val="en-US"/>
              </w:rPr>
            </w:pPr>
            <w:ins w:id="58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3" w:author="Автор"/>
                <w:b/>
                <w:color w:val="A6A6A6"/>
                <w:sz w:val="16"/>
                <w:szCs w:val="20"/>
                <w:lang w:val="en-US"/>
              </w:rPr>
            </w:pPr>
            <w:ins w:id="58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5" w:author="Автор"/>
                <w:b/>
                <w:color w:val="A6A6A6"/>
                <w:sz w:val="16"/>
                <w:szCs w:val="20"/>
                <w:lang w:val="en-US"/>
              </w:rPr>
            </w:pPr>
            <w:ins w:id="58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7" w:author="Автор"/>
                <w:b/>
                <w:color w:val="A6A6A6"/>
                <w:sz w:val="16"/>
                <w:szCs w:val="20"/>
                <w:lang w:val="en-US"/>
              </w:rPr>
            </w:pPr>
            <w:ins w:id="58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9" w:author="Автор"/>
                <w:b/>
                <w:color w:val="A6A6A6"/>
                <w:sz w:val="16"/>
                <w:szCs w:val="20"/>
                <w:lang w:val="en-US"/>
              </w:rPr>
            </w:pPr>
            <w:ins w:id="58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1" w:author="Автор"/>
                <w:b/>
                <w:color w:val="A6A6A6"/>
                <w:sz w:val="16"/>
                <w:szCs w:val="20"/>
                <w:lang w:val="en-US"/>
              </w:rPr>
            </w:pPr>
            <w:ins w:id="58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name="getEnterEventWithRepListResponse"&gt;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3" w:author="Автор"/>
                <w:b/>
                <w:color w:val="A6A6A6"/>
                <w:sz w:val="16"/>
                <w:szCs w:val="20"/>
                <w:lang w:val="en-US"/>
              </w:rPr>
            </w:pPr>
            <w:ins w:id="58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5" w:author="Автор"/>
                <w:b/>
                <w:color w:val="A6A6A6"/>
                <w:sz w:val="16"/>
                <w:szCs w:val="20"/>
                <w:lang w:val="en-US"/>
              </w:rPr>
            </w:pPr>
            <w:ins w:id="58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type="tns:enterEventWithRepListResult"/&gt;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7" w:author="Автор"/>
                <w:b/>
                <w:color w:val="A6A6A6"/>
                <w:sz w:val="16"/>
                <w:szCs w:val="20"/>
                <w:lang w:val="en-US"/>
              </w:rPr>
            </w:pPr>
            <w:ins w:id="58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9" w:author="Автор"/>
                <w:b/>
                <w:color w:val="A6A6A6"/>
                <w:sz w:val="16"/>
                <w:szCs w:val="20"/>
                <w:lang w:val="en-US"/>
              </w:rPr>
            </w:pPr>
            <w:ins w:id="58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1" w:author="Автор"/>
                <w:b/>
                <w:color w:val="A6A6A6"/>
                <w:sz w:val="16"/>
                <w:szCs w:val="20"/>
                <w:lang w:val="en-US"/>
              </w:rPr>
            </w:pPr>
            <w:ins w:id="58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name="enterEventWithRepListResult"&gt;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3" w:author="Автор"/>
                <w:b/>
                <w:color w:val="A6A6A6"/>
                <w:sz w:val="16"/>
                <w:szCs w:val="20"/>
                <w:lang w:val="en-US"/>
              </w:rPr>
            </w:pPr>
            <w:ins w:id="58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5" w:author="Автор"/>
                <w:b/>
                <w:color w:val="A6A6A6"/>
                <w:sz w:val="16"/>
                <w:szCs w:val="20"/>
                <w:lang w:val="en-US"/>
              </w:rPr>
            </w:pPr>
            <w:ins w:id="58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7" w:author="Автор"/>
                <w:b/>
                <w:color w:val="A6A6A6"/>
                <w:sz w:val="16"/>
                <w:szCs w:val="20"/>
                <w:lang w:val="en-US"/>
              </w:rPr>
            </w:pPr>
            <w:ins w:id="58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9" w:author="Автор"/>
                <w:b/>
                <w:color w:val="A6A6A6"/>
                <w:sz w:val="16"/>
                <w:szCs w:val="20"/>
                <w:lang w:val="en-US"/>
              </w:rPr>
            </w:pPr>
            <w:ins w:id="58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name="enterEventWithRepList" type="tns:EnterEventWithRepList"/&gt;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1" w:author="Автор"/>
                <w:b/>
                <w:color w:val="A6A6A6"/>
                <w:sz w:val="16"/>
                <w:szCs w:val="20"/>
                <w:lang w:val="en-US"/>
              </w:rPr>
            </w:pPr>
            <w:ins w:id="58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3" w:author="Автор"/>
                <w:b/>
                <w:color w:val="A6A6A6"/>
                <w:sz w:val="16"/>
                <w:szCs w:val="20"/>
                <w:lang w:val="en-US"/>
              </w:rPr>
            </w:pPr>
            <w:ins w:id="58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5" w:author="Автор"/>
                <w:b/>
                <w:color w:val="A6A6A6"/>
                <w:sz w:val="16"/>
                <w:szCs w:val="20"/>
                <w:lang w:val="en-US"/>
              </w:rPr>
            </w:pPr>
            <w:ins w:id="58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7" w:author="Автор"/>
                <w:b/>
                <w:color w:val="A6A6A6"/>
                <w:sz w:val="16"/>
                <w:szCs w:val="20"/>
                <w:lang w:val="en-US"/>
              </w:rPr>
            </w:pPr>
            <w:ins w:id="58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9" w:author="Автор"/>
                <w:b/>
                <w:color w:val="A6A6A6"/>
                <w:sz w:val="16"/>
                <w:szCs w:val="20"/>
                <w:lang w:val="en-US"/>
              </w:rPr>
            </w:pPr>
            <w:ins w:id="59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name="EnterEventWithRepList"&gt;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1" w:author="Автор"/>
                <w:b/>
                <w:color w:val="A6A6A6"/>
                <w:sz w:val="16"/>
                <w:szCs w:val="20"/>
                <w:lang w:val="en-US"/>
              </w:rPr>
            </w:pPr>
            <w:ins w:id="59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3" w:author="Автор"/>
                <w:b/>
                <w:color w:val="A6A6A6"/>
                <w:sz w:val="16"/>
                <w:szCs w:val="20"/>
                <w:lang w:val="en-US"/>
              </w:rPr>
            </w:pPr>
            <w:ins w:id="59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type="tns:EnterEventWithRepItem"/&gt;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5" w:author="Автор"/>
                <w:b/>
                <w:color w:val="A6A6A6"/>
                <w:sz w:val="16"/>
                <w:szCs w:val="20"/>
                <w:lang w:val="en-US"/>
              </w:rPr>
            </w:pPr>
            <w:ins w:id="59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7" w:author="Автор"/>
                <w:b/>
                <w:color w:val="A6A6A6"/>
                <w:sz w:val="16"/>
                <w:szCs w:val="20"/>
                <w:lang w:val="en-US"/>
              </w:rPr>
            </w:pPr>
            <w:ins w:id="59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9" w:author="Автор"/>
                <w:b/>
                <w:color w:val="A6A6A6"/>
                <w:sz w:val="16"/>
                <w:szCs w:val="20"/>
                <w:lang w:val="en-US"/>
              </w:rPr>
            </w:pPr>
            <w:ins w:id="59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name="EnterEventWithRepItem"&gt;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1" w:author="Автор"/>
                <w:b/>
                <w:color w:val="A6A6A6"/>
                <w:sz w:val="16"/>
                <w:szCs w:val="20"/>
                <w:lang w:val="en-US"/>
              </w:rPr>
            </w:pPr>
            <w:ins w:id="59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3" w:author="Автор"/>
                <w:b/>
                <w:color w:val="A6A6A6"/>
                <w:sz w:val="16"/>
                <w:szCs w:val="20"/>
                <w:lang w:val="en-US"/>
              </w:rPr>
            </w:pPr>
            <w:ins w:id="59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name="DateTime"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5" w:author="Автор"/>
                <w:b/>
                <w:color w:val="A6A6A6"/>
                <w:sz w:val="16"/>
                <w:szCs w:val="20"/>
                <w:lang w:val="en-US"/>
              </w:rPr>
            </w:pPr>
            <w:ins w:id="59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7" w:author="Автор"/>
                <w:b/>
                <w:color w:val="A6A6A6"/>
                <w:sz w:val="16"/>
                <w:szCs w:val="20"/>
                <w:lang w:val="en-US"/>
              </w:rPr>
            </w:pPr>
            <w:ins w:id="59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name="EnterName"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9" w:author="Автор"/>
                <w:b/>
                <w:color w:val="A6A6A6"/>
                <w:sz w:val="16"/>
                <w:szCs w:val="20"/>
                <w:lang w:val="en-US"/>
              </w:rPr>
            </w:pPr>
            <w:ins w:id="59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name="Direction"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1" w:author="Автор"/>
                <w:b/>
                <w:color w:val="A6A6A6"/>
                <w:sz w:val="16"/>
                <w:szCs w:val="20"/>
                <w:lang w:val="en-US"/>
              </w:rPr>
            </w:pPr>
            <w:ins w:id="59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name="TemporaryCard"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3" w:author="Автор"/>
                <w:b/>
                <w:color w:val="A6A6A6"/>
                <w:sz w:val="16"/>
                <w:szCs w:val="20"/>
                <w:lang w:val="en-US"/>
              </w:rPr>
            </w:pPr>
            <w:ins w:id="59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name="GuardianSan"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5" w:author="Автор"/>
                <w:b/>
                <w:color w:val="A6A6A6"/>
                <w:sz w:val="16"/>
                <w:szCs w:val="20"/>
                <w:lang w:val="en-US"/>
              </w:rPr>
            </w:pPr>
            <w:ins w:id="59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name="RepId"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7" w:author="Автор"/>
                <w:b/>
                <w:color w:val="A6A6A6"/>
                <w:sz w:val="16"/>
                <w:szCs w:val="20"/>
                <w:lang w:val="en-US"/>
              </w:rPr>
            </w:pPr>
            <w:ins w:id="59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name="RepName"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9" w:author="Автор"/>
                <w:b/>
                <w:color w:val="A6A6A6"/>
                <w:sz w:val="16"/>
                <w:szCs w:val="20"/>
                <w:lang w:val="en-US"/>
              </w:rPr>
            </w:pPr>
            <w:ins w:id="59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1" w:author="Автор"/>
                <w:b/>
                <w:color w:val="A6A6A6"/>
                <w:sz w:val="16"/>
                <w:szCs w:val="20"/>
                <w:lang w:val="en-US"/>
              </w:rPr>
            </w:pPr>
            <w:ins w:id="59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3" w:author="Автор"/>
                <w:b/>
                <w:color w:val="A6A6A6"/>
                <w:sz w:val="16"/>
                <w:szCs w:val="20"/>
                <w:lang w:val="en-US"/>
              </w:rPr>
            </w:pPr>
            <w:ins w:id="59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5" w:author="Автор"/>
                <w:b/>
                <w:color w:val="A6A6A6"/>
                <w:sz w:val="16"/>
                <w:szCs w:val="20"/>
                <w:lang w:val="en-US"/>
              </w:rPr>
            </w:pPr>
            <w:ins w:id="59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7" w:author="Автор"/>
                <w:b/>
                <w:color w:val="A6A6A6"/>
                <w:sz w:val="16"/>
                <w:szCs w:val="20"/>
                <w:lang w:val="en-US"/>
              </w:rPr>
            </w:pPr>
            <w:ins w:id="59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9" w:author="Автор"/>
                <w:b/>
                <w:color w:val="A6A6A6"/>
                <w:sz w:val="16"/>
                <w:szCs w:val="20"/>
                <w:lang w:val="en-US"/>
              </w:rPr>
            </w:pPr>
            <w:ins w:id="59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1" w:author="Автор"/>
                <w:b/>
                <w:color w:val="A6A6A6"/>
                <w:sz w:val="16"/>
                <w:szCs w:val="20"/>
                <w:lang w:val="en-US"/>
              </w:rPr>
            </w:pPr>
            <w:ins w:id="59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3" w:author="Автор"/>
                <w:b/>
                <w:color w:val="A6A6A6"/>
                <w:sz w:val="16"/>
                <w:szCs w:val="20"/>
                <w:lang w:val="en-US"/>
              </w:rPr>
            </w:pPr>
            <w:ins w:id="59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5" w:author="Автор"/>
                <w:b/>
                <w:color w:val="A6A6A6"/>
                <w:sz w:val="16"/>
                <w:szCs w:val="20"/>
                <w:lang w:val="en-US"/>
              </w:rPr>
            </w:pPr>
            <w:ins w:id="59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type="tns:cardListResult"/&gt;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7" w:author="Автор"/>
                <w:b/>
                <w:color w:val="A6A6A6"/>
                <w:sz w:val="16"/>
                <w:szCs w:val="20"/>
                <w:lang w:val="en-US"/>
              </w:rPr>
            </w:pPr>
            <w:ins w:id="59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9" w:author="Автор"/>
                <w:b/>
                <w:color w:val="A6A6A6"/>
                <w:sz w:val="16"/>
                <w:szCs w:val="20"/>
                <w:lang w:val="en-US"/>
              </w:rPr>
            </w:pPr>
            <w:ins w:id="59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1" w:author="Автор"/>
                <w:b/>
                <w:color w:val="A6A6A6"/>
                <w:sz w:val="16"/>
                <w:szCs w:val="20"/>
                <w:lang w:val="en-US"/>
              </w:rPr>
            </w:pPr>
            <w:ins w:id="59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3" w:author="Автор"/>
                <w:b/>
                <w:color w:val="A6A6A6"/>
                <w:sz w:val="16"/>
                <w:szCs w:val="20"/>
                <w:lang w:val="en-US"/>
              </w:rPr>
            </w:pPr>
            <w:ins w:id="59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5" w:author="Автор"/>
                <w:b/>
                <w:color w:val="A6A6A6"/>
                <w:sz w:val="16"/>
                <w:szCs w:val="20"/>
                <w:lang w:val="en-US"/>
              </w:rPr>
            </w:pPr>
            <w:ins w:id="59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7" w:author="Автор"/>
                <w:b/>
                <w:color w:val="A6A6A6"/>
                <w:sz w:val="16"/>
                <w:szCs w:val="20"/>
                <w:lang w:val="en-US"/>
              </w:rPr>
            </w:pPr>
            <w:ins w:id="59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9" w:author="Автор"/>
                <w:b/>
                <w:color w:val="A6A6A6"/>
                <w:sz w:val="16"/>
                <w:szCs w:val="20"/>
                <w:lang w:val="en-US"/>
              </w:rPr>
            </w:pPr>
            <w:ins w:id="59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1" w:author="Автор"/>
                <w:b/>
                <w:color w:val="A6A6A6"/>
                <w:sz w:val="16"/>
                <w:szCs w:val="20"/>
                <w:lang w:val="en-US"/>
              </w:rPr>
            </w:pPr>
            <w:ins w:id="59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3" w:author="Автор"/>
                <w:b/>
                <w:color w:val="A6A6A6"/>
                <w:sz w:val="16"/>
                <w:szCs w:val="20"/>
                <w:lang w:val="en-US"/>
              </w:rPr>
            </w:pPr>
            <w:ins w:id="59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5" w:author="Автор"/>
                <w:b/>
                <w:color w:val="A6A6A6"/>
                <w:sz w:val="16"/>
                <w:szCs w:val="20"/>
                <w:lang w:val="en-US"/>
              </w:rPr>
            </w:pPr>
            <w:ins w:id="59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7" w:author="Автор"/>
                <w:b/>
                <w:color w:val="A6A6A6"/>
                <w:sz w:val="16"/>
                <w:szCs w:val="20"/>
                <w:lang w:val="en-US"/>
              </w:rPr>
            </w:pPr>
            <w:ins w:id="59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9" w:author="Автор"/>
                <w:b/>
                <w:color w:val="A6A6A6"/>
                <w:sz w:val="16"/>
                <w:szCs w:val="20"/>
                <w:lang w:val="en-US"/>
              </w:rPr>
            </w:pPr>
            <w:ins w:id="59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1" w:author="Автор"/>
                <w:b/>
                <w:color w:val="A6A6A6"/>
                <w:sz w:val="16"/>
                <w:szCs w:val="20"/>
                <w:lang w:val="en-US"/>
              </w:rPr>
            </w:pPr>
            <w:ins w:id="59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3" w:author="Автор"/>
                <w:b/>
                <w:color w:val="A6A6A6"/>
                <w:sz w:val="16"/>
                <w:szCs w:val="20"/>
                <w:lang w:val="en-US"/>
              </w:rPr>
            </w:pPr>
            <w:ins w:id="59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5" w:author="Автор"/>
                <w:b/>
                <w:color w:val="A6A6A6"/>
                <w:sz w:val="16"/>
                <w:szCs w:val="20"/>
                <w:lang w:val="en-US"/>
              </w:rPr>
            </w:pPr>
            <w:ins w:id="59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name="cycleDiagramList"&gt;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7" w:author="Автор"/>
                <w:b/>
                <w:color w:val="A6A6A6"/>
                <w:sz w:val="16"/>
                <w:szCs w:val="20"/>
                <w:lang w:val="en-US"/>
              </w:rPr>
            </w:pPr>
            <w:ins w:id="59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9" w:author="Автор"/>
                <w:b/>
                <w:color w:val="A6A6A6"/>
                <w:sz w:val="16"/>
                <w:szCs w:val="20"/>
                <w:lang w:val="en-US"/>
              </w:rPr>
            </w:pPr>
            <w:ins w:id="59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1" w:author="Автор"/>
                <w:b/>
                <w:color w:val="A6A6A6"/>
                <w:sz w:val="16"/>
                <w:szCs w:val="20"/>
                <w:lang w:val="en-US"/>
              </w:rPr>
            </w:pPr>
            <w:ins w:id="59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3" w:author="Автор"/>
                <w:b/>
                <w:color w:val="A6A6A6"/>
                <w:sz w:val="16"/>
                <w:szCs w:val="20"/>
                <w:lang w:val="en-US"/>
              </w:rPr>
            </w:pPr>
            <w:ins w:id="59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name="cycleDiagramListExt" type="tns:CycleDiagramListExt"/&gt;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5" w:author="Автор"/>
                <w:b/>
                <w:color w:val="A6A6A6"/>
                <w:sz w:val="16"/>
                <w:szCs w:val="20"/>
                <w:lang w:val="en-US"/>
              </w:rPr>
            </w:pPr>
            <w:ins w:id="59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7" w:author="Автор"/>
                <w:b/>
                <w:color w:val="A6A6A6"/>
                <w:sz w:val="16"/>
                <w:szCs w:val="20"/>
                <w:lang w:val="en-US"/>
              </w:rPr>
            </w:pPr>
            <w:ins w:id="59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9" w:author="Автор"/>
                <w:b/>
                <w:color w:val="A6A6A6"/>
                <w:sz w:val="16"/>
                <w:szCs w:val="20"/>
                <w:lang w:val="en-US"/>
              </w:rPr>
            </w:pPr>
            <w:ins w:id="59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1" w:author="Автор"/>
                <w:b/>
                <w:color w:val="A6A6A6"/>
                <w:sz w:val="16"/>
                <w:szCs w:val="20"/>
                <w:lang w:val="en-US"/>
              </w:rPr>
            </w:pPr>
            <w:ins w:id="59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3" w:author="Автор"/>
                <w:b/>
                <w:color w:val="A6A6A6"/>
                <w:sz w:val="16"/>
                <w:szCs w:val="20"/>
                <w:lang w:val="en-US"/>
              </w:rPr>
            </w:pPr>
            <w:ins w:id="59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name="CycleDiagramListExt"&gt;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5" w:author="Автор"/>
                <w:b/>
                <w:color w:val="A6A6A6"/>
                <w:sz w:val="16"/>
                <w:szCs w:val="20"/>
                <w:lang w:val="en-US"/>
              </w:rPr>
            </w:pPr>
            <w:ins w:id="59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7" w:author="Автор"/>
                <w:b/>
                <w:color w:val="A6A6A6"/>
                <w:sz w:val="16"/>
                <w:szCs w:val="20"/>
                <w:lang w:val="en-US"/>
              </w:rPr>
            </w:pPr>
            <w:ins w:id="59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type="tns:cycleDiagramOut"/&gt;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9" w:author="Автор"/>
                <w:b/>
                <w:color w:val="A6A6A6"/>
                <w:sz w:val="16"/>
                <w:szCs w:val="20"/>
                <w:lang w:val="en-US"/>
              </w:rPr>
            </w:pPr>
            <w:ins w:id="60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1" w:author="Автор"/>
                <w:b/>
                <w:color w:val="A6A6A6"/>
                <w:sz w:val="16"/>
                <w:szCs w:val="20"/>
                <w:lang w:val="en-US"/>
              </w:rPr>
            </w:pPr>
            <w:ins w:id="60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3" w:author="Автор"/>
                <w:b/>
                <w:color w:val="A6A6A6"/>
                <w:sz w:val="16"/>
                <w:szCs w:val="20"/>
                <w:lang w:val="en-US"/>
              </w:rPr>
            </w:pPr>
            <w:ins w:id="60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name="cycleDiagramOut"&gt;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5" w:author="Автор"/>
                <w:b/>
                <w:color w:val="A6A6A6"/>
                <w:sz w:val="16"/>
                <w:szCs w:val="20"/>
                <w:lang w:val="en-US"/>
              </w:rPr>
            </w:pPr>
            <w:ins w:id="60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7" w:author="Автор"/>
                <w:b/>
                <w:color w:val="A6A6A6"/>
                <w:sz w:val="16"/>
                <w:szCs w:val="20"/>
                <w:lang w:val="en-US"/>
              </w:rPr>
            </w:pPr>
            <w:ins w:id="60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9" w:author="Автор"/>
                <w:b/>
                <w:color w:val="A6A6A6"/>
                <w:sz w:val="16"/>
                <w:szCs w:val="20"/>
                <w:lang w:val="en-US"/>
              </w:rPr>
            </w:pPr>
            <w:ins w:id="60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1" w:author="Автор"/>
                <w:b/>
                <w:color w:val="A6A6A6"/>
                <w:sz w:val="16"/>
                <w:szCs w:val="20"/>
                <w:lang w:val="en-US"/>
              </w:rPr>
            </w:pPr>
            <w:ins w:id="60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name="GlobalId"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3" w:author="Автор"/>
                <w:b/>
                <w:color w:val="A6A6A6"/>
                <w:sz w:val="16"/>
                <w:szCs w:val="20"/>
                <w:lang w:val="en-US"/>
              </w:rPr>
            </w:pPr>
            <w:ins w:id="60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name="Monday"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5" w:author="Автор"/>
                <w:b/>
                <w:color w:val="A6A6A6"/>
                <w:sz w:val="16"/>
                <w:szCs w:val="20"/>
                <w:lang w:val="en-US"/>
              </w:rPr>
            </w:pPr>
            <w:ins w:id="60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name="Tuesday"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7" w:author="Автор"/>
                <w:b/>
                <w:color w:val="A6A6A6"/>
                <w:sz w:val="16"/>
                <w:szCs w:val="20"/>
                <w:lang w:val="en-US"/>
              </w:rPr>
            </w:pPr>
            <w:ins w:id="60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name="Wednesday"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9" w:author="Автор"/>
                <w:b/>
                <w:color w:val="A6A6A6"/>
                <w:sz w:val="16"/>
                <w:szCs w:val="20"/>
                <w:lang w:val="en-US"/>
              </w:rPr>
            </w:pPr>
            <w:ins w:id="60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name="Thursday"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1" w:author="Автор"/>
                <w:b/>
                <w:color w:val="A6A6A6"/>
                <w:sz w:val="16"/>
                <w:szCs w:val="20"/>
                <w:lang w:val="en-US"/>
              </w:rPr>
            </w:pPr>
            <w:ins w:id="60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name="Friday"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3" w:author="Автор"/>
                <w:b/>
                <w:color w:val="A6A6A6"/>
                <w:sz w:val="16"/>
                <w:szCs w:val="20"/>
                <w:lang w:val="en-US"/>
              </w:rPr>
            </w:pPr>
            <w:ins w:id="60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name="Saturday"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5" w:author="Автор"/>
                <w:b/>
                <w:color w:val="A6A6A6"/>
                <w:sz w:val="16"/>
                <w:szCs w:val="20"/>
                <w:lang w:val="en-US"/>
              </w:rPr>
            </w:pPr>
            <w:ins w:id="60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name="Sunday"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7" w:author="Автор"/>
                <w:b/>
                <w:color w:val="A6A6A6"/>
                <w:sz w:val="16"/>
                <w:szCs w:val="20"/>
                <w:lang w:val="en-US"/>
              </w:rPr>
            </w:pPr>
            <w:ins w:id="60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name="DateActivationDiagram"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9" w:author="Автор"/>
                <w:b/>
                <w:color w:val="A6A6A6"/>
                <w:sz w:val="16"/>
                <w:szCs w:val="20"/>
                <w:lang w:val="en-US"/>
              </w:rPr>
            </w:pPr>
            <w:ins w:id="60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name="StateDiagram"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1" w:author="Автор"/>
                <w:b/>
                <w:color w:val="A6A6A6"/>
                <w:sz w:val="16"/>
                <w:szCs w:val="20"/>
                <w:lang w:val="en-US"/>
              </w:rPr>
            </w:pPr>
            <w:ins w:id="60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name="MondayPrice"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3" w:author="Автор"/>
                <w:b/>
                <w:color w:val="A6A6A6"/>
                <w:sz w:val="16"/>
                <w:szCs w:val="20"/>
                <w:lang w:val="en-US"/>
              </w:rPr>
            </w:pPr>
            <w:ins w:id="60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name="TuesdayPrice"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5" w:author="Автор"/>
                <w:b/>
                <w:color w:val="A6A6A6"/>
                <w:sz w:val="16"/>
                <w:szCs w:val="20"/>
                <w:lang w:val="en-US"/>
              </w:rPr>
            </w:pPr>
            <w:ins w:id="60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name="WednesdayPrice"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7" w:author="Автор"/>
                <w:b/>
                <w:color w:val="A6A6A6"/>
                <w:sz w:val="16"/>
                <w:szCs w:val="20"/>
                <w:lang w:val="en-US"/>
              </w:rPr>
            </w:pPr>
            <w:ins w:id="60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name="ThursdayPrice"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9" w:author="Автор"/>
                <w:b/>
                <w:color w:val="A6A6A6"/>
                <w:sz w:val="16"/>
                <w:szCs w:val="20"/>
                <w:lang w:val="en-US"/>
              </w:rPr>
            </w:pPr>
            <w:ins w:id="60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name="FridayPrice"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1" w:author="Автор"/>
                <w:b/>
                <w:color w:val="A6A6A6"/>
                <w:sz w:val="16"/>
                <w:szCs w:val="20"/>
                <w:lang w:val="en-US"/>
              </w:rPr>
            </w:pPr>
            <w:ins w:id="60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name="SaturdayPrice"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3" w:author="Автор"/>
                <w:b/>
                <w:color w:val="A6A6A6"/>
                <w:sz w:val="16"/>
                <w:szCs w:val="20"/>
                <w:lang w:val="en-US"/>
              </w:rPr>
            </w:pPr>
            <w:ins w:id="60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name="SundayPrice"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5" w:author="Автор"/>
                <w:b/>
                <w:color w:val="A6A6A6"/>
                <w:sz w:val="16"/>
                <w:szCs w:val="20"/>
                <w:lang w:val="en-US"/>
              </w:rPr>
            </w:pPr>
            <w:ins w:id="60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name="UpdateDate"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7" w:author="Автор"/>
                <w:b/>
                <w:color w:val="A6A6A6"/>
                <w:sz w:val="16"/>
                <w:szCs w:val="20"/>
                <w:lang w:val="en-US"/>
              </w:rPr>
            </w:pPr>
            <w:ins w:id="60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name="ChangesPlace"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9" w:author="Автор"/>
                <w:b/>
                <w:color w:val="A6A6A6"/>
                <w:sz w:val="16"/>
                <w:szCs w:val="20"/>
                <w:lang w:val="en-US"/>
              </w:rPr>
            </w:pPr>
            <w:ins w:id="60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1" w:author="Автор"/>
                <w:b/>
                <w:color w:val="A6A6A6"/>
                <w:sz w:val="16"/>
                <w:szCs w:val="20"/>
                <w:lang w:val="en-US"/>
              </w:rPr>
            </w:pPr>
            <w:ins w:id="60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3" w:author="Автор"/>
                <w:b/>
                <w:color w:val="A6A6A6"/>
                <w:sz w:val="16"/>
                <w:szCs w:val="20"/>
                <w:lang w:val="en-US"/>
              </w:rPr>
            </w:pPr>
            <w:ins w:id="60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5" w:author="Автор"/>
                <w:b/>
                <w:color w:val="A6A6A6"/>
                <w:sz w:val="16"/>
                <w:szCs w:val="20"/>
                <w:lang w:val="en-US"/>
              </w:rPr>
            </w:pPr>
            <w:ins w:id="60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7" w:author="Автор"/>
                <w:b/>
                <w:color w:val="A6A6A6"/>
                <w:sz w:val="16"/>
                <w:szCs w:val="20"/>
                <w:lang w:val="en-US"/>
              </w:rPr>
            </w:pPr>
            <w:ins w:id="60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name="getClientSmsList"&gt;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9" w:author="Автор"/>
                <w:b/>
                <w:color w:val="A6A6A6"/>
                <w:sz w:val="16"/>
                <w:szCs w:val="20"/>
                <w:lang w:val="en-US"/>
              </w:rPr>
            </w:pPr>
            <w:ins w:id="60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1" w:author="Автор"/>
                <w:b/>
                <w:color w:val="A6A6A6"/>
                <w:sz w:val="16"/>
                <w:szCs w:val="20"/>
                <w:lang w:val="en-US"/>
              </w:rPr>
            </w:pPr>
            <w:ins w:id="60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3" w:author="Автор"/>
                <w:b/>
                <w:color w:val="A6A6A6"/>
                <w:sz w:val="16"/>
                <w:szCs w:val="20"/>
                <w:lang w:val="en-US"/>
              </w:rPr>
            </w:pPr>
            <w:ins w:id="60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5" w:author="Автор"/>
                <w:b/>
                <w:color w:val="A6A6A6"/>
                <w:sz w:val="16"/>
                <w:szCs w:val="20"/>
                <w:lang w:val="en-US"/>
              </w:rPr>
            </w:pPr>
            <w:ins w:id="60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7" w:author="Автор"/>
                <w:b/>
                <w:color w:val="A6A6A6"/>
                <w:sz w:val="16"/>
                <w:szCs w:val="20"/>
                <w:lang w:val="en-US"/>
              </w:rPr>
            </w:pPr>
            <w:ins w:id="60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9" w:author="Автор"/>
                <w:b/>
                <w:color w:val="A6A6A6"/>
                <w:sz w:val="16"/>
                <w:szCs w:val="20"/>
                <w:lang w:val="en-US"/>
              </w:rPr>
            </w:pPr>
            <w:ins w:id="60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1" w:author="Автор"/>
                <w:b/>
                <w:color w:val="A6A6A6"/>
                <w:sz w:val="16"/>
                <w:szCs w:val="20"/>
                <w:lang w:val="en-US"/>
              </w:rPr>
            </w:pPr>
            <w:ins w:id="60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name="getClientSmsListResponse"&gt;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3" w:author="Автор"/>
                <w:b/>
                <w:color w:val="A6A6A6"/>
                <w:sz w:val="16"/>
                <w:szCs w:val="20"/>
                <w:lang w:val="en-US"/>
              </w:rPr>
            </w:pPr>
            <w:ins w:id="60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5" w:author="Автор"/>
                <w:b/>
                <w:color w:val="A6A6A6"/>
                <w:sz w:val="16"/>
                <w:szCs w:val="20"/>
                <w:lang w:val="en-US"/>
              </w:rPr>
            </w:pPr>
            <w:ins w:id="60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type="tns:clientSmsListResult"/&gt;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7" w:author="Автор"/>
                <w:b/>
                <w:color w:val="A6A6A6"/>
                <w:sz w:val="16"/>
                <w:szCs w:val="20"/>
                <w:lang w:val="en-US"/>
              </w:rPr>
            </w:pPr>
            <w:ins w:id="60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9" w:author="Автор"/>
                <w:b/>
                <w:color w:val="A6A6A6"/>
                <w:sz w:val="16"/>
                <w:szCs w:val="20"/>
                <w:lang w:val="en-US"/>
              </w:rPr>
            </w:pPr>
            <w:ins w:id="60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1" w:author="Автор"/>
                <w:b/>
                <w:color w:val="A6A6A6"/>
                <w:sz w:val="16"/>
                <w:szCs w:val="20"/>
                <w:lang w:val="en-US"/>
              </w:rPr>
            </w:pPr>
            <w:ins w:id="60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name="clientSmsListResult"&gt;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3" w:author="Автор"/>
                <w:b/>
                <w:color w:val="A6A6A6"/>
                <w:sz w:val="16"/>
                <w:szCs w:val="20"/>
                <w:lang w:val="en-US"/>
              </w:rPr>
            </w:pPr>
            <w:ins w:id="60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5" w:author="Автор"/>
                <w:b/>
                <w:color w:val="A6A6A6"/>
                <w:sz w:val="16"/>
                <w:szCs w:val="20"/>
                <w:lang w:val="en-US"/>
              </w:rPr>
            </w:pPr>
            <w:ins w:id="60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name="clientSmsList" type="tns:ClientSmsList"/&gt;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7" w:author="Автор"/>
                <w:b/>
                <w:color w:val="A6A6A6"/>
                <w:sz w:val="16"/>
                <w:szCs w:val="20"/>
                <w:lang w:val="en-US"/>
              </w:rPr>
            </w:pPr>
            <w:ins w:id="60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9" w:author="Автор"/>
                <w:b/>
                <w:color w:val="A6A6A6"/>
                <w:sz w:val="16"/>
                <w:szCs w:val="20"/>
                <w:lang w:val="en-US"/>
              </w:rPr>
            </w:pPr>
            <w:ins w:id="60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1" w:author="Автор"/>
                <w:b/>
                <w:color w:val="A6A6A6"/>
                <w:sz w:val="16"/>
                <w:szCs w:val="20"/>
                <w:lang w:val="en-US"/>
              </w:rPr>
            </w:pPr>
            <w:ins w:id="60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3" w:author="Автор"/>
                <w:b/>
                <w:color w:val="A6A6A6"/>
                <w:sz w:val="16"/>
                <w:szCs w:val="20"/>
                <w:lang w:val="en-US"/>
              </w:rPr>
            </w:pPr>
            <w:ins w:id="60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5" w:author="Автор"/>
                <w:b/>
                <w:color w:val="A6A6A6"/>
                <w:sz w:val="16"/>
                <w:szCs w:val="20"/>
                <w:lang w:val="en-US"/>
              </w:rPr>
            </w:pPr>
            <w:ins w:id="60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name="ClientSmsList"&gt;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7" w:author="Автор"/>
                <w:b/>
                <w:color w:val="A6A6A6"/>
                <w:sz w:val="16"/>
                <w:szCs w:val="20"/>
                <w:lang w:val="en-US"/>
              </w:rPr>
            </w:pPr>
            <w:ins w:id="60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9" w:author="Автор"/>
                <w:b/>
                <w:color w:val="A6A6A6"/>
                <w:sz w:val="16"/>
                <w:szCs w:val="20"/>
                <w:lang w:val="en-US"/>
              </w:rPr>
            </w:pPr>
            <w:ins w:id="61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name="S" type="tns:Sms"/&gt;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1" w:author="Автор"/>
                <w:b/>
                <w:color w:val="A6A6A6"/>
                <w:sz w:val="16"/>
                <w:szCs w:val="20"/>
                <w:lang w:val="en-US"/>
              </w:rPr>
            </w:pPr>
            <w:ins w:id="61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3" w:author="Автор"/>
                <w:b/>
                <w:color w:val="A6A6A6"/>
                <w:sz w:val="16"/>
                <w:szCs w:val="20"/>
                <w:lang w:val="en-US"/>
              </w:rPr>
            </w:pPr>
            <w:ins w:id="61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5" w:author="Автор"/>
                <w:b/>
                <w:color w:val="A6A6A6"/>
                <w:sz w:val="16"/>
                <w:szCs w:val="20"/>
                <w:lang w:val="en-US"/>
              </w:rPr>
            </w:pPr>
            <w:ins w:id="61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name="Sms"&gt;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7" w:author="Автор"/>
                <w:b/>
                <w:color w:val="A6A6A6"/>
                <w:sz w:val="16"/>
                <w:szCs w:val="20"/>
                <w:lang w:val="en-US"/>
              </w:rPr>
            </w:pPr>
            <w:ins w:id="61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9" w:author="Автор"/>
                <w:b/>
                <w:color w:val="A6A6A6"/>
                <w:sz w:val="16"/>
                <w:szCs w:val="20"/>
                <w:lang w:val="en-US"/>
              </w:rPr>
            </w:pPr>
            <w:ins w:id="61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name="ServiceSendTime"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1" w:author="Автор"/>
                <w:b/>
                <w:color w:val="A6A6A6"/>
                <w:sz w:val="16"/>
                <w:szCs w:val="20"/>
                <w:lang w:val="en-US"/>
              </w:rPr>
            </w:pPr>
            <w:ins w:id="61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name="Price"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3" w:author="Автор"/>
                <w:b/>
                <w:color w:val="A6A6A6"/>
                <w:sz w:val="16"/>
                <w:szCs w:val="20"/>
                <w:lang w:val="en-US"/>
              </w:rPr>
            </w:pPr>
            <w:ins w:id="61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name="TransactionSum"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5" w:author="Автор"/>
                <w:b/>
                <w:color w:val="A6A6A6"/>
                <w:sz w:val="16"/>
                <w:szCs w:val="20"/>
                <w:lang w:val="en-US"/>
              </w:rPr>
            </w:pPr>
            <w:ins w:id="61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name="CardNo"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7" w:author="Автор"/>
                <w:b/>
                <w:color w:val="A6A6A6"/>
                <w:sz w:val="16"/>
                <w:szCs w:val="20"/>
                <w:lang w:val="en-US"/>
              </w:rPr>
            </w:pPr>
            <w:ins w:id="61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name="DeliveryStatus"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9" w:author="Автор"/>
                <w:b/>
                <w:color w:val="A6A6A6"/>
                <w:sz w:val="16"/>
                <w:szCs w:val="20"/>
                <w:lang w:val="en-US"/>
              </w:rPr>
            </w:pPr>
            <w:ins w:id="61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name="ContentsType"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1" w:author="Автор"/>
                <w:b/>
                <w:color w:val="A6A6A6"/>
                <w:sz w:val="16"/>
                <w:szCs w:val="20"/>
                <w:lang w:val="en-US"/>
              </w:rPr>
            </w:pPr>
            <w:ins w:id="61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3" w:author="Автор"/>
                <w:b/>
                <w:color w:val="A6A6A6"/>
                <w:sz w:val="16"/>
                <w:szCs w:val="20"/>
                <w:lang w:val="en-US"/>
              </w:rPr>
            </w:pPr>
            <w:ins w:id="61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name="getSubscriptionFeedingJournal"&gt;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5" w:author="Автор"/>
                <w:b/>
                <w:color w:val="A6A6A6"/>
                <w:sz w:val="16"/>
                <w:szCs w:val="20"/>
                <w:lang w:val="en-US"/>
              </w:rPr>
            </w:pPr>
            <w:ins w:id="61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7" w:author="Автор"/>
                <w:b/>
                <w:color w:val="A6A6A6"/>
                <w:sz w:val="16"/>
                <w:szCs w:val="20"/>
                <w:lang w:val="en-US"/>
              </w:rPr>
            </w:pPr>
            <w:ins w:id="61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9" w:author="Автор"/>
                <w:b/>
                <w:color w:val="A6A6A6"/>
                <w:sz w:val="16"/>
                <w:szCs w:val="20"/>
                <w:lang w:val="en-US"/>
              </w:rPr>
            </w:pPr>
            <w:ins w:id="61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1" w:author="Автор"/>
                <w:b/>
                <w:color w:val="A6A6A6"/>
                <w:sz w:val="16"/>
                <w:szCs w:val="20"/>
                <w:lang w:val="en-US"/>
              </w:rPr>
            </w:pPr>
            <w:ins w:id="61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3" w:author="Автор"/>
                <w:b/>
                <w:color w:val="A6A6A6"/>
                <w:sz w:val="16"/>
                <w:szCs w:val="20"/>
                <w:lang w:val="en-US"/>
              </w:rPr>
            </w:pPr>
            <w:ins w:id="61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5" w:author="Автор"/>
                <w:b/>
                <w:color w:val="A6A6A6"/>
                <w:sz w:val="16"/>
                <w:szCs w:val="20"/>
                <w:lang w:val="en-US"/>
              </w:rPr>
            </w:pPr>
            <w:ins w:id="61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7" w:author="Автор"/>
                <w:b/>
                <w:color w:val="A6A6A6"/>
                <w:sz w:val="16"/>
                <w:szCs w:val="20"/>
                <w:lang w:val="en-US"/>
              </w:rPr>
            </w:pPr>
            <w:ins w:id="61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name="getSubscriptionFeedingJournalResponse"&gt;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9" w:author="Автор"/>
                <w:b/>
                <w:color w:val="A6A6A6"/>
                <w:sz w:val="16"/>
                <w:szCs w:val="20"/>
                <w:lang w:val="en-US"/>
              </w:rPr>
            </w:pPr>
            <w:ins w:id="61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1" w:author="Автор"/>
                <w:b/>
                <w:color w:val="A6A6A6"/>
                <w:sz w:val="16"/>
                <w:szCs w:val="20"/>
                <w:lang w:val="en-US"/>
              </w:rPr>
            </w:pPr>
            <w:ins w:id="61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type="tns:subscriptionFeedingJournalResult"/&gt;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3" w:author="Автор"/>
                <w:b/>
                <w:color w:val="A6A6A6"/>
                <w:sz w:val="16"/>
                <w:szCs w:val="20"/>
                <w:lang w:val="en-US"/>
              </w:rPr>
            </w:pPr>
            <w:ins w:id="61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5" w:author="Автор"/>
                <w:b/>
                <w:color w:val="A6A6A6"/>
                <w:sz w:val="16"/>
                <w:szCs w:val="20"/>
                <w:lang w:val="en-US"/>
              </w:rPr>
            </w:pPr>
            <w:ins w:id="61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7" w:author="Автор"/>
                <w:b/>
                <w:color w:val="A6A6A6"/>
                <w:sz w:val="16"/>
                <w:szCs w:val="20"/>
                <w:lang w:val="en-US"/>
              </w:rPr>
            </w:pPr>
            <w:ins w:id="61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name="subscriptionFeedingJournalResult"&gt;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9" w:author="Автор"/>
                <w:b/>
                <w:color w:val="A6A6A6"/>
                <w:sz w:val="16"/>
                <w:szCs w:val="20"/>
                <w:lang w:val="en-US"/>
              </w:rPr>
            </w:pPr>
            <w:ins w:id="61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1" w:author="Автор"/>
                <w:b/>
                <w:color w:val="A6A6A6"/>
                <w:sz w:val="16"/>
                <w:szCs w:val="20"/>
                <w:lang w:val="en-US"/>
              </w:rPr>
            </w:pPr>
            <w:ins w:id="61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3" w:author="Автор"/>
                <w:b/>
                <w:color w:val="A6A6A6"/>
                <w:sz w:val="16"/>
                <w:szCs w:val="20"/>
                <w:lang w:val="en-US"/>
              </w:rPr>
            </w:pPr>
            <w:ins w:id="61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5" w:author="Автор"/>
                <w:b/>
                <w:color w:val="A6A6A6"/>
                <w:sz w:val="16"/>
                <w:szCs w:val="20"/>
                <w:lang w:val="en-US"/>
              </w:rPr>
            </w:pPr>
            <w:ins w:id="61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name="subscriptionFeedingJournalListExt" type="tns:SubscriptionFeedingJournalListExt"/&gt;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7" w:author="Автор"/>
                <w:b/>
                <w:color w:val="A6A6A6"/>
                <w:sz w:val="16"/>
                <w:szCs w:val="20"/>
                <w:lang w:val="en-US"/>
              </w:rPr>
            </w:pPr>
            <w:ins w:id="61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9" w:author="Автор"/>
                <w:b/>
                <w:color w:val="A6A6A6"/>
                <w:sz w:val="16"/>
                <w:szCs w:val="20"/>
                <w:lang w:val="en-US"/>
              </w:rPr>
            </w:pPr>
            <w:ins w:id="61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1" w:author="Автор"/>
                <w:b/>
                <w:color w:val="A6A6A6"/>
                <w:sz w:val="16"/>
                <w:szCs w:val="20"/>
                <w:lang w:val="en-US"/>
              </w:rPr>
            </w:pPr>
            <w:ins w:id="61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3" w:author="Автор"/>
                <w:b/>
                <w:color w:val="A6A6A6"/>
                <w:sz w:val="16"/>
                <w:szCs w:val="20"/>
                <w:lang w:val="en-US"/>
              </w:rPr>
            </w:pPr>
            <w:ins w:id="61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5" w:author="Автор"/>
                <w:b/>
                <w:color w:val="A6A6A6"/>
                <w:sz w:val="16"/>
                <w:szCs w:val="20"/>
                <w:lang w:val="en-US"/>
              </w:rPr>
            </w:pPr>
            <w:ins w:id="61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name="SubscriptionFeedingJournalListExt"&gt;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7" w:author="Автор"/>
                <w:b/>
                <w:color w:val="A6A6A6"/>
                <w:sz w:val="16"/>
                <w:szCs w:val="20"/>
                <w:lang w:val="en-US"/>
              </w:rPr>
            </w:pPr>
            <w:ins w:id="61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9" w:author="Автор"/>
                <w:b/>
                <w:color w:val="A6A6A6"/>
                <w:sz w:val="16"/>
                <w:szCs w:val="20"/>
                <w:lang w:val="en-US"/>
              </w:rPr>
            </w:pPr>
            <w:ins w:id="61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name="S" type="tns:SubscriptionFeedingJournalExt"/&gt;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1" w:author="Автор"/>
                <w:b/>
                <w:color w:val="A6A6A6"/>
                <w:sz w:val="16"/>
                <w:szCs w:val="20"/>
                <w:lang w:val="en-US"/>
              </w:rPr>
            </w:pPr>
            <w:ins w:id="61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3" w:author="Автор"/>
                <w:b/>
                <w:color w:val="A6A6A6"/>
                <w:sz w:val="16"/>
                <w:szCs w:val="20"/>
                <w:lang w:val="en-US"/>
              </w:rPr>
            </w:pPr>
            <w:ins w:id="61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5" w:author="Автор"/>
                <w:b/>
                <w:color w:val="A6A6A6"/>
                <w:sz w:val="16"/>
                <w:szCs w:val="20"/>
                <w:lang w:val="en-US"/>
              </w:rPr>
            </w:pPr>
            <w:ins w:id="61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name="SubscriptionFeedingJournalExt"&gt;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7" w:author="Автор"/>
                <w:b/>
                <w:color w:val="A6A6A6"/>
                <w:sz w:val="16"/>
                <w:szCs w:val="20"/>
                <w:lang w:val="en-US"/>
              </w:rPr>
            </w:pPr>
            <w:ins w:id="61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9" w:author="Автор"/>
                <w:b/>
                <w:color w:val="A6A6A6"/>
                <w:sz w:val="16"/>
                <w:szCs w:val="20"/>
                <w:lang w:val="en-US"/>
              </w:rPr>
            </w:pPr>
            <w:ins w:id="61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name="IdOfSubscriptionFeeding"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1" w:author="Автор"/>
                <w:b/>
                <w:color w:val="A6A6A6"/>
                <w:sz w:val="16"/>
                <w:szCs w:val="20"/>
                <w:lang w:val="en-US"/>
              </w:rPr>
            </w:pPr>
            <w:ins w:id="61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name="guid"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3" w:author="Автор"/>
                <w:b/>
                <w:color w:val="A6A6A6"/>
                <w:sz w:val="16"/>
                <w:szCs w:val="20"/>
                <w:lang w:val="en-US"/>
              </w:rPr>
            </w:pPr>
            <w:ins w:id="61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name="DateCreateService"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5" w:author="Автор"/>
                <w:b/>
                <w:color w:val="A6A6A6"/>
                <w:sz w:val="16"/>
                <w:szCs w:val="20"/>
                <w:lang w:val="en-US"/>
              </w:rPr>
            </w:pPr>
            <w:ins w:id="61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name="DateActivateSubscription"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7" w:author="Автор"/>
                <w:b/>
                <w:color w:val="A6A6A6"/>
                <w:sz w:val="16"/>
                <w:szCs w:val="20"/>
                <w:lang w:val="en-US"/>
              </w:rPr>
            </w:pPr>
            <w:ins w:id="61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name="LastDatePauseSubscription"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9" w:author="Автор"/>
                <w:b/>
                <w:color w:val="A6A6A6"/>
                <w:sz w:val="16"/>
                <w:szCs w:val="20"/>
                <w:lang w:val="en-US"/>
              </w:rPr>
            </w:pPr>
            <w:ins w:id="61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name="DateDeactivateService"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1" w:author="Автор"/>
                <w:b/>
                <w:color w:val="A6A6A6"/>
                <w:sz w:val="16"/>
                <w:szCs w:val="20"/>
                <w:lang w:val="en-US"/>
              </w:rPr>
            </w:pPr>
            <w:ins w:id="61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name="UpdateDate"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3" w:author="Автор"/>
                <w:b/>
                <w:color w:val="A6A6A6"/>
                <w:sz w:val="16"/>
                <w:szCs w:val="20"/>
                <w:lang w:val="en-US"/>
              </w:rPr>
            </w:pPr>
            <w:ins w:id="61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name="WasSuspended"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5" w:author="Автор"/>
                <w:b/>
                <w:color w:val="A6A6A6"/>
                <w:sz w:val="16"/>
                <w:szCs w:val="20"/>
                <w:lang w:val="en-US"/>
              </w:rPr>
            </w:pPr>
            <w:ins w:id="61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name="ChangesPlace"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7" w:author="Автор"/>
                <w:b/>
                <w:color w:val="A6A6A6"/>
                <w:sz w:val="16"/>
                <w:szCs w:val="20"/>
                <w:lang w:val="en-US"/>
              </w:rPr>
            </w:pPr>
            <w:ins w:id="61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name="SubscriptionFeedingStatus"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9" w:author="Автор"/>
                <w:b/>
                <w:color w:val="A6A6A6"/>
                <w:sz w:val="16"/>
                <w:szCs w:val="20"/>
                <w:lang w:val="en-US"/>
              </w:rPr>
            </w:pPr>
            <w:ins w:id="62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1" w:author="Автор"/>
                <w:b/>
                <w:color w:val="A6A6A6"/>
                <w:sz w:val="16"/>
                <w:szCs w:val="20"/>
                <w:lang w:val="en-US"/>
              </w:rPr>
            </w:pPr>
            <w:ins w:id="62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3" w:author="Автор"/>
                <w:b/>
                <w:color w:val="A6A6A6"/>
                <w:sz w:val="16"/>
                <w:szCs w:val="20"/>
                <w:lang w:val="en-US"/>
              </w:rPr>
            </w:pPr>
            <w:ins w:id="62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name="getListOfGoods"&gt;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5" w:author="Автор"/>
                <w:b/>
                <w:color w:val="A6A6A6"/>
                <w:sz w:val="16"/>
                <w:szCs w:val="20"/>
                <w:lang w:val="en-US"/>
              </w:rPr>
            </w:pPr>
            <w:ins w:id="62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7" w:author="Автор"/>
                <w:b/>
                <w:color w:val="A6A6A6"/>
                <w:sz w:val="16"/>
                <w:szCs w:val="20"/>
                <w:lang w:val="en-US"/>
              </w:rPr>
            </w:pPr>
            <w:ins w:id="62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9" w:author="Автор"/>
                <w:b/>
                <w:color w:val="A6A6A6"/>
                <w:sz w:val="16"/>
                <w:szCs w:val="20"/>
                <w:lang w:val="en-US"/>
              </w:rPr>
            </w:pPr>
            <w:ins w:id="62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1" w:author="Автор"/>
                <w:b/>
                <w:color w:val="A6A6A6"/>
                <w:sz w:val="16"/>
                <w:szCs w:val="20"/>
                <w:lang w:val="en-US"/>
              </w:rPr>
            </w:pPr>
            <w:ins w:id="62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3" w:author="Автор"/>
                <w:b/>
                <w:color w:val="A6A6A6"/>
                <w:sz w:val="16"/>
                <w:szCs w:val="20"/>
                <w:lang w:val="en-US"/>
              </w:rPr>
            </w:pPr>
            <w:ins w:id="62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&lt;xs:complexType name="getListOfGoodsResponse"&gt;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5" w:author="Автор"/>
                <w:b/>
                <w:color w:val="A6A6A6"/>
                <w:sz w:val="16"/>
                <w:szCs w:val="20"/>
                <w:lang w:val="en-US"/>
              </w:rPr>
            </w:pPr>
            <w:ins w:id="62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7" w:author="Автор"/>
                <w:b/>
                <w:color w:val="A6A6A6"/>
                <w:sz w:val="16"/>
                <w:szCs w:val="20"/>
                <w:lang w:val="en-US"/>
              </w:rPr>
            </w:pPr>
            <w:ins w:id="62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type="tns:listOfGoodsResult"/&gt;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9" w:author="Автор"/>
                <w:b/>
                <w:color w:val="A6A6A6"/>
                <w:sz w:val="16"/>
                <w:szCs w:val="20"/>
                <w:lang w:val="en-US"/>
              </w:rPr>
            </w:pPr>
            <w:ins w:id="62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1" w:author="Автор"/>
                <w:b/>
                <w:color w:val="A6A6A6"/>
                <w:sz w:val="16"/>
                <w:szCs w:val="20"/>
                <w:lang w:val="en-US"/>
              </w:rPr>
            </w:pPr>
            <w:ins w:id="62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3" w:author="Автор"/>
                <w:b/>
                <w:color w:val="A6A6A6"/>
                <w:sz w:val="16"/>
                <w:szCs w:val="20"/>
                <w:lang w:val="en-US"/>
              </w:rPr>
            </w:pPr>
            <w:ins w:id="62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name="listOfGoodsResult"&gt;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5" w:author="Автор"/>
                <w:b/>
                <w:color w:val="A6A6A6"/>
                <w:sz w:val="16"/>
                <w:szCs w:val="20"/>
                <w:lang w:val="en-US"/>
              </w:rPr>
            </w:pPr>
            <w:ins w:id="62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7" w:author="Автор"/>
                <w:b/>
                <w:color w:val="A6A6A6"/>
                <w:sz w:val="16"/>
                <w:szCs w:val="20"/>
                <w:lang w:val="en-US"/>
              </w:rPr>
            </w:pPr>
            <w:ins w:id="62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name="listOfGoodGroups" type="tns:ListOfGoodGroups"/&gt;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9" w:author="Автор"/>
                <w:b/>
                <w:color w:val="A6A6A6"/>
                <w:sz w:val="16"/>
                <w:szCs w:val="20"/>
                <w:lang w:val="en-US"/>
              </w:rPr>
            </w:pPr>
            <w:ins w:id="62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1" w:author="Автор"/>
                <w:b/>
                <w:color w:val="A6A6A6"/>
                <w:sz w:val="16"/>
                <w:szCs w:val="20"/>
                <w:lang w:val="en-US"/>
              </w:rPr>
            </w:pPr>
            <w:ins w:id="62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3" w:author="Автор"/>
                <w:b/>
                <w:color w:val="A6A6A6"/>
                <w:sz w:val="16"/>
                <w:szCs w:val="20"/>
                <w:lang w:val="en-US"/>
              </w:rPr>
            </w:pPr>
            <w:ins w:id="62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5" w:author="Автор"/>
                <w:b/>
                <w:color w:val="A6A6A6"/>
                <w:sz w:val="16"/>
                <w:szCs w:val="20"/>
                <w:lang w:val="en-US"/>
              </w:rPr>
            </w:pPr>
            <w:ins w:id="62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7" w:author="Автор"/>
                <w:b/>
                <w:color w:val="A6A6A6"/>
                <w:sz w:val="16"/>
                <w:szCs w:val="20"/>
                <w:lang w:val="en-US"/>
              </w:rPr>
            </w:pPr>
            <w:ins w:id="62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name="ListOfGoodGroups"&gt;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9" w:author="Автор"/>
                <w:b/>
                <w:color w:val="A6A6A6"/>
                <w:sz w:val="16"/>
                <w:szCs w:val="20"/>
                <w:lang w:val="en-US"/>
              </w:rPr>
            </w:pPr>
            <w:ins w:id="62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1" w:author="Автор"/>
                <w:b/>
                <w:color w:val="A6A6A6"/>
                <w:sz w:val="16"/>
                <w:szCs w:val="20"/>
                <w:lang w:val="en-US"/>
              </w:rPr>
            </w:pPr>
            <w:ins w:id="62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name="GG" type="tns:ListOfGoodGroupsExt"/&gt;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3" w:author="Автор"/>
                <w:b/>
                <w:color w:val="A6A6A6"/>
                <w:sz w:val="16"/>
                <w:szCs w:val="20"/>
                <w:lang w:val="en-US"/>
              </w:rPr>
            </w:pPr>
            <w:ins w:id="62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5" w:author="Автор"/>
                <w:b/>
                <w:color w:val="A6A6A6"/>
                <w:sz w:val="16"/>
                <w:szCs w:val="20"/>
                <w:lang w:val="en-US"/>
              </w:rPr>
            </w:pPr>
            <w:ins w:id="62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7" w:author="Автор"/>
                <w:b/>
                <w:color w:val="A6A6A6"/>
                <w:sz w:val="16"/>
                <w:szCs w:val="20"/>
                <w:lang w:val="en-US"/>
              </w:rPr>
            </w:pPr>
            <w:ins w:id="62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name="ListOfGoodGroupsExt"&gt;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9" w:author="Автор"/>
                <w:b/>
                <w:color w:val="A6A6A6"/>
                <w:sz w:val="16"/>
                <w:szCs w:val="20"/>
                <w:lang w:val="en-US"/>
              </w:rPr>
            </w:pPr>
            <w:ins w:id="62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1" w:author="Автор"/>
                <w:b/>
                <w:color w:val="A6A6A6"/>
                <w:sz w:val="16"/>
                <w:szCs w:val="20"/>
                <w:lang w:val="en-US"/>
              </w:rPr>
            </w:pPr>
            <w:ins w:id="62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name="Goods" type="tns:ListOfGoods"/&gt;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3" w:author="Автор"/>
                <w:b/>
                <w:color w:val="A6A6A6"/>
                <w:sz w:val="16"/>
                <w:szCs w:val="20"/>
                <w:lang w:val="en-US"/>
              </w:rPr>
            </w:pPr>
            <w:ins w:id="62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5" w:author="Автор"/>
                <w:b/>
                <w:color w:val="A6A6A6"/>
                <w:sz w:val="16"/>
                <w:szCs w:val="20"/>
                <w:lang w:val="en-US"/>
              </w:rPr>
            </w:pPr>
            <w:ins w:id="62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name="NameOfGoodsGroup"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7" w:author="Автор"/>
                <w:b/>
                <w:color w:val="A6A6A6"/>
                <w:sz w:val="16"/>
                <w:szCs w:val="20"/>
                <w:lang w:val="en-US"/>
              </w:rPr>
            </w:pPr>
            <w:ins w:id="62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9" w:author="Автор"/>
                <w:b/>
                <w:color w:val="A6A6A6"/>
                <w:sz w:val="16"/>
                <w:szCs w:val="20"/>
                <w:lang w:val="en-US"/>
              </w:rPr>
            </w:pPr>
            <w:ins w:id="62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1" w:author="Автор"/>
                <w:b/>
                <w:color w:val="A6A6A6"/>
                <w:sz w:val="16"/>
                <w:szCs w:val="20"/>
                <w:lang w:val="en-US"/>
              </w:rPr>
            </w:pPr>
            <w:ins w:id="62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3" w:author="Автор"/>
                <w:b/>
                <w:color w:val="A6A6A6"/>
                <w:sz w:val="16"/>
                <w:szCs w:val="20"/>
                <w:lang w:val="en-US"/>
              </w:rPr>
            </w:pPr>
            <w:ins w:id="62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5" w:author="Автор"/>
                <w:b/>
                <w:color w:val="A6A6A6"/>
                <w:sz w:val="16"/>
                <w:szCs w:val="20"/>
                <w:lang w:val="en-US"/>
              </w:rPr>
            </w:pPr>
            <w:ins w:id="62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7" w:author="Автор"/>
                <w:b/>
                <w:color w:val="A6A6A6"/>
                <w:sz w:val="16"/>
                <w:szCs w:val="20"/>
                <w:lang w:val="en-US"/>
              </w:rPr>
            </w:pPr>
            <w:ins w:id="62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9" w:author="Автор"/>
                <w:b/>
                <w:color w:val="A6A6A6"/>
                <w:sz w:val="16"/>
                <w:szCs w:val="20"/>
                <w:lang w:val="en-US"/>
              </w:rPr>
            </w:pPr>
            <w:ins w:id="62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1" w:author="Автор"/>
                <w:b/>
                <w:color w:val="A6A6A6"/>
                <w:sz w:val="16"/>
                <w:szCs w:val="20"/>
                <w:lang w:val="en-US"/>
              </w:rPr>
            </w:pPr>
            <w:ins w:id="62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name="G" type="tns:ListOfGoodsExt"/&gt;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3" w:author="Автор"/>
                <w:b/>
                <w:color w:val="A6A6A6"/>
                <w:sz w:val="16"/>
                <w:szCs w:val="20"/>
                <w:lang w:val="en-US"/>
              </w:rPr>
            </w:pPr>
            <w:ins w:id="62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5" w:author="Автор"/>
                <w:b/>
                <w:color w:val="A6A6A6"/>
                <w:sz w:val="16"/>
                <w:szCs w:val="20"/>
                <w:lang w:val="en-US"/>
              </w:rPr>
            </w:pPr>
            <w:ins w:id="62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7" w:author="Автор"/>
                <w:b/>
                <w:color w:val="A6A6A6"/>
                <w:sz w:val="16"/>
                <w:szCs w:val="20"/>
                <w:lang w:val="en-US"/>
              </w:rPr>
            </w:pPr>
            <w:ins w:id="62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name="ListOfGoodsExt"&gt;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9" w:author="Автор"/>
                <w:b/>
                <w:color w:val="A6A6A6"/>
                <w:sz w:val="16"/>
                <w:szCs w:val="20"/>
                <w:lang w:val="en-US"/>
              </w:rPr>
            </w:pPr>
            <w:ins w:id="62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1" w:author="Автор"/>
                <w:b/>
                <w:color w:val="A6A6A6"/>
                <w:sz w:val="16"/>
                <w:szCs w:val="20"/>
                <w:lang w:val="en-US"/>
              </w:rPr>
            </w:pPr>
            <w:ins w:id="62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name="GoodsCode"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3" w:author="Автор"/>
                <w:b/>
                <w:color w:val="A6A6A6"/>
                <w:sz w:val="16"/>
                <w:szCs w:val="20"/>
                <w:lang w:val="en-US"/>
              </w:rPr>
            </w:pPr>
            <w:ins w:id="62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5" w:author="Автор"/>
                <w:b/>
                <w:color w:val="A6A6A6"/>
                <w:sz w:val="16"/>
                <w:szCs w:val="20"/>
                <w:lang w:val="en-US"/>
              </w:rPr>
            </w:pPr>
            <w:ins w:id="62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7" w:author="Автор"/>
                <w:b/>
                <w:color w:val="A6A6A6"/>
                <w:sz w:val="16"/>
                <w:szCs w:val="20"/>
                <w:lang w:val="en-US"/>
              </w:rPr>
            </w:pPr>
            <w:ins w:id="62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9" w:author="Автор"/>
                <w:b/>
                <w:color w:val="A6A6A6"/>
                <w:sz w:val="16"/>
                <w:szCs w:val="20"/>
                <w:lang w:val="en-US"/>
              </w:rPr>
            </w:pPr>
            <w:ins w:id="62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name="NameOfGood"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1" w:author="Автор"/>
                <w:b/>
                <w:color w:val="A6A6A6"/>
                <w:sz w:val="16"/>
                <w:szCs w:val="20"/>
                <w:lang w:val="en-US"/>
              </w:rPr>
            </w:pPr>
            <w:ins w:id="62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name="FullName"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3" w:author="Автор"/>
                <w:b/>
                <w:color w:val="A6A6A6"/>
                <w:sz w:val="16"/>
                <w:szCs w:val="20"/>
                <w:lang w:val="en-US"/>
              </w:rPr>
            </w:pPr>
            <w:ins w:id="62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name="UnitsScale"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5" w:author="Автор"/>
                <w:b/>
                <w:color w:val="A6A6A6"/>
                <w:sz w:val="16"/>
                <w:szCs w:val="20"/>
                <w:lang w:val="en-US"/>
              </w:rPr>
            </w:pPr>
            <w:ins w:id="62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name="NetWeight"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7" w:author="Автор"/>
                <w:b/>
                <w:color w:val="A6A6A6"/>
                <w:sz w:val="16"/>
                <w:szCs w:val="20"/>
                <w:lang w:val="en-US"/>
              </w:rPr>
            </w:pPr>
            <w:ins w:id="62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name="Lifetime"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9" w:author="Автор"/>
                <w:b/>
                <w:color w:val="A6A6A6"/>
                <w:sz w:val="16"/>
                <w:szCs w:val="20"/>
                <w:lang w:val="en-US"/>
              </w:rPr>
            </w:pPr>
            <w:ins w:id="63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name="Margin"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1" w:author="Автор"/>
                <w:b/>
                <w:color w:val="A6A6A6"/>
                <w:sz w:val="16"/>
                <w:szCs w:val="20"/>
                <w:lang w:val="en-US"/>
              </w:rPr>
            </w:pPr>
            <w:ins w:id="63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3" w:author="Автор"/>
                <w:b/>
                <w:color w:val="A6A6A6"/>
                <w:sz w:val="16"/>
                <w:szCs w:val="20"/>
                <w:lang w:val="en-US"/>
              </w:rPr>
            </w:pPr>
            <w:ins w:id="63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5" w:author="Автор"/>
                <w:b/>
                <w:color w:val="A6A6A6"/>
                <w:sz w:val="16"/>
                <w:szCs w:val="20"/>
                <w:lang w:val="en-US"/>
              </w:rPr>
            </w:pPr>
            <w:ins w:id="63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name="changeEmail"&gt;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7" w:author="Автор"/>
                <w:b/>
                <w:color w:val="A6A6A6"/>
                <w:sz w:val="16"/>
                <w:szCs w:val="20"/>
                <w:lang w:val="en-US"/>
              </w:rPr>
            </w:pPr>
            <w:ins w:id="63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9" w:author="Автор"/>
                <w:b/>
                <w:color w:val="A6A6A6"/>
                <w:sz w:val="16"/>
                <w:szCs w:val="20"/>
                <w:lang w:val="en-US"/>
              </w:rPr>
            </w:pPr>
            <w:ins w:id="63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1" w:author="Автор"/>
                <w:b/>
                <w:color w:val="A6A6A6"/>
                <w:sz w:val="16"/>
                <w:szCs w:val="20"/>
                <w:lang w:val="en-US"/>
              </w:rPr>
            </w:pPr>
            <w:ins w:id="63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name="email"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3" w:author="Автор"/>
                <w:b/>
                <w:color w:val="A6A6A6"/>
                <w:sz w:val="16"/>
                <w:szCs w:val="20"/>
                <w:lang w:val="en-US"/>
              </w:rPr>
            </w:pPr>
            <w:ins w:id="63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5" w:author="Автор"/>
                <w:b/>
                <w:color w:val="A6A6A6"/>
                <w:sz w:val="16"/>
                <w:szCs w:val="20"/>
                <w:lang w:val="en-US"/>
              </w:rPr>
            </w:pPr>
            <w:ins w:id="63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7" w:author="Автор"/>
                <w:b/>
                <w:color w:val="A6A6A6"/>
                <w:sz w:val="16"/>
                <w:szCs w:val="20"/>
                <w:lang w:val="en-US"/>
              </w:rPr>
            </w:pPr>
            <w:ins w:id="63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name="changeEmailResponse"&gt;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9" w:author="Автор"/>
                <w:b/>
                <w:color w:val="A6A6A6"/>
                <w:sz w:val="16"/>
                <w:szCs w:val="20"/>
                <w:lang w:val="en-US"/>
              </w:rPr>
            </w:pPr>
            <w:ins w:id="63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1" w:author="Автор"/>
                <w:b/>
                <w:color w:val="A6A6A6"/>
                <w:sz w:val="16"/>
                <w:szCs w:val="20"/>
                <w:lang w:val="en-US"/>
              </w:rPr>
            </w:pPr>
            <w:ins w:id="63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3" w:author="Автор"/>
                <w:b/>
                <w:color w:val="A6A6A6"/>
                <w:sz w:val="16"/>
                <w:szCs w:val="20"/>
                <w:lang w:val="en-US"/>
              </w:rPr>
            </w:pPr>
            <w:ins w:id="63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5" w:author="Автор"/>
                <w:b/>
                <w:color w:val="A6A6A6"/>
                <w:sz w:val="16"/>
                <w:szCs w:val="20"/>
                <w:lang w:val="en-US"/>
              </w:rPr>
            </w:pPr>
            <w:ins w:id="63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7" w:author="Автор"/>
                <w:b/>
                <w:color w:val="A6A6A6"/>
                <w:sz w:val="16"/>
                <w:szCs w:val="20"/>
                <w:lang w:val="en-US"/>
              </w:rPr>
            </w:pPr>
            <w:ins w:id="63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name="excludeGoodGroupFromProhibition"&gt;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9" w:author="Автор"/>
                <w:b/>
                <w:color w:val="A6A6A6"/>
                <w:sz w:val="16"/>
                <w:szCs w:val="20"/>
                <w:lang w:val="en-US"/>
              </w:rPr>
            </w:pPr>
            <w:ins w:id="63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1" w:author="Автор"/>
                <w:b/>
                <w:color w:val="A6A6A6"/>
                <w:sz w:val="16"/>
                <w:szCs w:val="20"/>
                <w:lang w:val="en-US"/>
              </w:rPr>
            </w:pPr>
            <w:ins w:id="63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3" w:author="Автор"/>
                <w:b/>
                <w:color w:val="A6A6A6"/>
                <w:sz w:val="16"/>
                <w:szCs w:val="20"/>
                <w:lang w:val="en-US"/>
              </w:rPr>
            </w:pPr>
            <w:ins w:id="63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name="idOfProhibition"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5" w:author="Автор"/>
                <w:b/>
                <w:color w:val="A6A6A6"/>
                <w:sz w:val="16"/>
                <w:szCs w:val="20"/>
                <w:lang w:val="en-US"/>
              </w:rPr>
            </w:pPr>
            <w:ins w:id="63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name="idOfGoodGroup"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7" w:author="Автор"/>
                <w:b/>
                <w:color w:val="A6A6A6"/>
                <w:sz w:val="16"/>
                <w:szCs w:val="20"/>
                <w:lang w:val="en-US"/>
              </w:rPr>
            </w:pPr>
            <w:ins w:id="63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9" w:author="Автор"/>
                <w:b/>
                <w:color w:val="A6A6A6"/>
                <w:sz w:val="16"/>
                <w:szCs w:val="20"/>
                <w:lang w:val="en-US"/>
              </w:rPr>
            </w:pPr>
            <w:ins w:id="63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1" w:author="Автор"/>
                <w:b/>
                <w:color w:val="A6A6A6"/>
                <w:sz w:val="16"/>
                <w:szCs w:val="20"/>
                <w:lang w:val="en-US"/>
              </w:rPr>
            </w:pPr>
            <w:ins w:id="63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name="excludeGoodGroupFromProhibitionResponse"&gt;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3" w:author="Автор"/>
                <w:b/>
                <w:color w:val="A6A6A6"/>
                <w:sz w:val="16"/>
                <w:szCs w:val="20"/>
                <w:lang w:val="en-US"/>
              </w:rPr>
            </w:pPr>
            <w:ins w:id="63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5" w:author="Автор"/>
                <w:b/>
                <w:color w:val="A6A6A6"/>
                <w:sz w:val="16"/>
                <w:szCs w:val="20"/>
                <w:lang w:val="en-US"/>
              </w:rPr>
            </w:pPr>
            <w:ins w:id="63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7" w:author="Автор"/>
                <w:b/>
                <w:color w:val="A6A6A6"/>
                <w:sz w:val="16"/>
                <w:szCs w:val="20"/>
                <w:lang w:val="en-US"/>
              </w:rPr>
            </w:pPr>
            <w:ins w:id="63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9" w:author="Автор"/>
                <w:b/>
                <w:color w:val="A6A6A6"/>
                <w:sz w:val="16"/>
                <w:szCs w:val="20"/>
                <w:lang w:val="en-US"/>
              </w:rPr>
            </w:pPr>
            <w:ins w:id="63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1" w:author="Автор"/>
                <w:b/>
                <w:color w:val="A6A6A6"/>
                <w:sz w:val="16"/>
                <w:szCs w:val="20"/>
                <w:lang w:val="en-US"/>
              </w:rPr>
            </w:pPr>
            <w:ins w:id="63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name="enableNotificationBySMS"&gt;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3" w:author="Автор"/>
                <w:b/>
                <w:color w:val="A6A6A6"/>
                <w:sz w:val="16"/>
                <w:szCs w:val="20"/>
                <w:lang w:val="en-US"/>
              </w:rPr>
            </w:pPr>
            <w:ins w:id="63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5" w:author="Автор"/>
                <w:b/>
                <w:color w:val="A6A6A6"/>
                <w:sz w:val="16"/>
                <w:szCs w:val="20"/>
                <w:lang w:val="en-US"/>
              </w:rPr>
            </w:pPr>
            <w:ins w:id="63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7" w:author="Автор"/>
                <w:b/>
                <w:color w:val="A6A6A6"/>
                <w:sz w:val="16"/>
                <w:szCs w:val="20"/>
                <w:lang w:val="en-US"/>
              </w:rPr>
            </w:pPr>
            <w:ins w:id="63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9" w:author="Автор"/>
                <w:b/>
                <w:color w:val="A6A6A6"/>
                <w:sz w:val="16"/>
                <w:szCs w:val="20"/>
                <w:lang w:val="en-US"/>
              </w:rPr>
            </w:pPr>
            <w:ins w:id="63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1" w:author="Автор"/>
                <w:b/>
                <w:color w:val="A6A6A6"/>
                <w:sz w:val="16"/>
                <w:szCs w:val="20"/>
                <w:lang w:val="en-US"/>
              </w:rPr>
            </w:pPr>
            <w:ins w:id="63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3" w:author="Автор"/>
                <w:b/>
                <w:color w:val="A6A6A6"/>
                <w:sz w:val="16"/>
                <w:szCs w:val="20"/>
                <w:lang w:val="en-US"/>
              </w:rPr>
            </w:pPr>
            <w:ins w:id="63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name="enableNotificationBySMSResponse"&gt;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5" w:author="Автор"/>
                <w:b/>
                <w:color w:val="A6A6A6"/>
                <w:sz w:val="16"/>
                <w:szCs w:val="20"/>
                <w:lang w:val="en-US"/>
              </w:rPr>
            </w:pPr>
            <w:ins w:id="63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7" w:author="Автор"/>
                <w:b/>
                <w:color w:val="A6A6A6"/>
                <w:sz w:val="16"/>
                <w:szCs w:val="20"/>
                <w:lang w:val="en-US"/>
              </w:rPr>
            </w:pPr>
            <w:ins w:id="63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9" w:author="Автор"/>
                <w:b/>
                <w:color w:val="A6A6A6"/>
                <w:sz w:val="16"/>
                <w:szCs w:val="20"/>
                <w:lang w:val="en-US"/>
              </w:rPr>
            </w:pPr>
            <w:ins w:id="63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1" w:author="Автор"/>
                <w:b/>
                <w:color w:val="A6A6A6"/>
                <w:sz w:val="16"/>
                <w:szCs w:val="20"/>
                <w:lang w:val="en-US"/>
              </w:rPr>
            </w:pPr>
            <w:ins w:id="63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3" w:author="Автор"/>
                <w:b/>
                <w:color w:val="A6A6A6"/>
                <w:sz w:val="16"/>
                <w:szCs w:val="20"/>
                <w:lang w:val="en-US"/>
              </w:rPr>
            </w:pPr>
            <w:ins w:id="63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name="setProhibitionOnGoodGroup"&gt;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5" w:author="Автор"/>
                <w:b/>
                <w:color w:val="A6A6A6"/>
                <w:sz w:val="16"/>
                <w:szCs w:val="20"/>
                <w:lang w:val="en-US"/>
              </w:rPr>
            </w:pPr>
            <w:ins w:id="63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7" w:author="Автор"/>
                <w:b/>
                <w:color w:val="A6A6A6"/>
                <w:sz w:val="16"/>
                <w:szCs w:val="20"/>
                <w:lang w:val="en-US"/>
              </w:rPr>
            </w:pPr>
            <w:ins w:id="63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9" w:author="Автор"/>
                <w:b/>
                <w:color w:val="A6A6A6"/>
                <w:sz w:val="16"/>
                <w:szCs w:val="20"/>
                <w:lang w:val="en-US"/>
              </w:rPr>
            </w:pPr>
            <w:ins w:id="63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1" w:author="Автор"/>
                <w:b/>
                <w:color w:val="A6A6A6"/>
                <w:sz w:val="16"/>
                <w:szCs w:val="20"/>
                <w:lang w:val="en-US"/>
              </w:rPr>
            </w:pPr>
            <w:ins w:id="63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name="idOfGoodGroup"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3" w:author="Автор"/>
                <w:b/>
                <w:color w:val="A6A6A6"/>
                <w:sz w:val="16"/>
                <w:szCs w:val="20"/>
                <w:lang w:val="en-US"/>
              </w:rPr>
            </w:pPr>
            <w:ins w:id="63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5" w:author="Автор"/>
                <w:b/>
                <w:color w:val="A6A6A6"/>
                <w:sz w:val="16"/>
                <w:szCs w:val="20"/>
                <w:lang w:val="en-US"/>
              </w:rPr>
            </w:pPr>
            <w:ins w:id="63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7" w:author="Автор"/>
                <w:b/>
                <w:color w:val="A6A6A6"/>
                <w:sz w:val="16"/>
                <w:szCs w:val="20"/>
                <w:lang w:val="en-US"/>
              </w:rPr>
            </w:pPr>
            <w:ins w:id="63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9" w:author="Автор"/>
                <w:b/>
                <w:color w:val="A6A6A6"/>
                <w:sz w:val="16"/>
                <w:szCs w:val="20"/>
                <w:lang w:val="en-US"/>
              </w:rPr>
            </w:pPr>
            <w:ins w:id="63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name="setProhibitionOnGoodGroupResponse"&gt;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1" w:author="Автор"/>
                <w:b/>
                <w:color w:val="A6A6A6"/>
                <w:sz w:val="16"/>
                <w:szCs w:val="20"/>
                <w:lang w:val="en-US"/>
              </w:rPr>
            </w:pPr>
            <w:ins w:id="63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3" w:author="Автор"/>
                <w:b/>
                <w:color w:val="A6A6A6"/>
                <w:sz w:val="16"/>
                <w:szCs w:val="20"/>
                <w:lang w:val="en-US"/>
              </w:rPr>
            </w:pPr>
            <w:ins w:id="63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5" w:author="Автор"/>
                <w:b/>
                <w:color w:val="A6A6A6"/>
                <w:sz w:val="16"/>
                <w:szCs w:val="20"/>
                <w:lang w:val="en-US"/>
              </w:rPr>
            </w:pPr>
            <w:ins w:id="63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7" w:author="Автор"/>
                <w:b/>
                <w:color w:val="A6A6A6"/>
                <w:sz w:val="16"/>
                <w:szCs w:val="20"/>
                <w:lang w:val="en-US"/>
              </w:rPr>
            </w:pPr>
            <w:ins w:id="63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9" w:author="Автор"/>
                <w:b/>
                <w:color w:val="A6A6A6"/>
                <w:sz w:val="16"/>
                <w:szCs w:val="20"/>
                <w:lang w:val="en-US"/>
              </w:rPr>
            </w:pPr>
            <w:ins w:id="64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1" w:author="Автор"/>
                <w:b/>
                <w:color w:val="A6A6A6"/>
                <w:sz w:val="16"/>
                <w:szCs w:val="20"/>
                <w:lang w:val="en-US"/>
              </w:rPr>
            </w:pPr>
            <w:ins w:id="64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3" w:author="Автор"/>
                <w:b/>
                <w:color w:val="A6A6A6"/>
                <w:sz w:val="16"/>
                <w:szCs w:val="20"/>
                <w:lang w:val="en-US"/>
              </w:rPr>
            </w:pPr>
            <w:ins w:id="64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5" w:author="Автор"/>
                <w:b/>
                <w:color w:val="A6A6A6"/>
                <w:sz w:val="16"/>
                <w:szCs w:val="20"/>
                <w:lang w:val="en-US"/>
              </w:rPr>
            </w:pPr>
            <w:ins w:id="64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name="cycleDiagram" type="tns:CycleDiagramExt"/&gt;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7" w:author="Автор"/>
                <w:b/>
                <w:color w:val="A6A6A6"/>
                <w:sz w:val="16"/>
                <w:szCs w:val="20"/>
                <w:lang w:val="en-US"/>
              </w:rPr>
            </w:pPr>
            <w:ins w:id="64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9" w:author="Автор"/>
                <w:b/>
                <w:color w:val="A6A6A6"/>
                <w:sz w:val="16"/>
                <w:szCs w:val="20"/>
                <w:lang w:val="en-US"/>
              </w:rPr>
            </w:pPr>
            <w:ins w:id="64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1" w:author="Автор"/>
                <w:b/>
                <w:color w:val="A6A6A6"/>
                <w:sz w:val="16"/>
                <w:szCs w:val="20"/>
                <w:lang w:val="en-US"/>
              </w:rPr>
            </w:pPr>
            <w:ins w:id="64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3" w:author="Автор"/>
                <w:b/>
                <w:color w:val="A6A6A6"/>
                <w:sz w:val="16"/>
                <w:szCs w:val="20"/>
                <w:lang w:val="en-US"/>
              </w:rPr>
            </w:pPr>
            <w:ins w:id="64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5" w:author="Автор"/>
                <w:b/>
                <w:color w:val="A6A6A6"/>
                <w:sz w:val="16"/>
                <w:szCs w:val="20"/>
                <w:lang w:val="en-US"/>
              </w:rPr>
            </w:pPr>
            <w:ins w:id="64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7" w:author="Автор"/>
                <w:b/>
                <w:color w:val="A6A6A6"/>
                <w:sz w:val="16"/>
                <w:szCs w:val="20"/>
                <w:lang w:val="en-US"/>
              </w:rPr>
            </w:pPr>
            <w:ins w:id="64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9" w:author="Автор"/>
                <w:b/>
                <w:color w:val="A6A6A6"/>
                <w:sz w:val="16"/>
                <w:szCs w:val="20"/>
                <w:lang w:val="en-US"/>
              </w:rPr>
            </w:pPr>
            <w:ins w:id="64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1" w:author="Автор"/>
                <w:b/>
                <w:color w:val="A6A6A6"/>
                <w:sz w:val="16"/>
                <w:szCs w:val="20"/>
                <w:lang w:val="en-US"/>
              </w:rPr>
            </w:pPr>
            <w:ins w:id="64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name="getActiveMenuQuestions"&gt;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3" w:author="Автор"/>
                <w:b/>
                <w:color w:val="A6A6A6"/>
                <w:sz w:val="16"/>
                <w:szCs w:val="20"/>
                <w:lang w:val="en-US"/>
              </w:rPr>
            </w:pPr>
            <w:ins w:id="64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5" w:author="Автор"/>
                <w:b/>
                <w:color w:val="A6A6A6"/>
                <w:sz w:val="16"/>
                <w:szCs w:val="20"/>
                <w:lang w:val="en-US"/>
              </w:rPr>
            </w:pPr>
            <w:ins w:id="64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7" w:author="Автор"/>
                <w:b/>
                <w:color w:val="A6A6A6"/>
                <w:sz w:val="16"/>
                <w:szCs w:val="20"/>
                <w:lang w:val="en-US"/>
              </w:rPr>
            </w:pPr>
            <w:ins w:id="64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name="currentDate"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9" w:author="Автор"/>
                <w:b/>
                <w:color w:val="A6A6A6"/>
                <w:sz w:val="16"/>
                <w:szCs w:val="20"/>
                <w:lang w:val="en-US"/>
              </w:rPr>
            </w:pPr>
            <w:ins w:id="64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1" w:author="Автор"/>
                <w:b/>
                <w:color w:val="A6A6A6"/>
                <w:sz w:val="16"/>
                <w:szCs w:val="20"/>
                <w:lang w:val="en-US"/>
              </w:rPr>
            </w:pPr>
            <w:ins w:id="64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3" w:author="Автор"/>
                <w:b/>
                <w:color w:val="A6A6A6"/>
                <w:sz w:val="16"/>
                <w:szCs w:val="20"/>
                <w:lang w:val="en-US"/>
              </w:rPr>
            </w:pPr>
            <w:ins w:id="64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name="getActiveMenuQuestionsResponse"&gt;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5" w:author="Автор"/>
                <w:b/>
                <w:color w:val="A6A6A6"/>
                <w:sz w:val="16"/>
                <w:szCs w:val="20"/>
                <w:lang w:val="en-US"/>
              </w:rPr>
            </w:pPr>
            <w:ins w:id="64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7" w:author="Автор"/>
                <w:b/>
                <w:color w:val="A6A6A6"/>
                <w:sz w:val="16"/>
                <w:szCs w:val="20"/>
                <w:lang w:val="en-US"/>
              </w:rPr>
            </w:pPr>
            <w:ins w:id="64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type="tns:questionaryResultList"/&gt;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9" w:author="Автор"/>
                <w:b/>
                <w:color w:val="A6A6A6"/>
                <w:sz w:val="16"/>
                <w:szCs w:val="20"/>
                <w:lang w:val="en-US"/>
              </w:rPr>
            </w:pPr>
            <w:ins w:id="64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1" w:author="Автор"/>
                <w:b/>
                <w:color w:val="A6A6A6"/>
                <w:sz w:val="16"/>
                <w:szCs w:val="20"/>
                <w:lang w:val="en-US"/>
              </w:rPr>
            </w:pPr>
            <w:ins w:id="64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3" w:author="Автор"/>
                <w:b/>
                <w:color w:val="A6A6A6"/>
                <w:sz w:val="16"/>
                <w:szCs w:val="20"/>
                <w:lang w:val="en-US"/>
              </w:rPr>
            </w:pPr>
            <w:ins w:id="64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name="questionaryResultList"&gt;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5" w:author="Автор"/>
                <w:b/>
                <w:color w:val="A6A6A6"/>
                <w:sz w:val="16"/>
                <w:szCs w:val="20"/>
                <w:lang w:val="en-US"/>
              </w:rPr>
            </w:pPr>
            <w:ins w:id="64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7" w:author="Автор"/>
                <w:b/>
                <w:color w:val="A6A6A6"/>
                <w:sz w:val="16"/>
                <w:szCs w:val="20"/>
                <w:lang w:val="en-US"/>
              </w:rPr>
            </w:pPr>
            <w:ins w:id="64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name="questionaryList" type="tns:QuestionaryList"/&gt;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9" w:author="Автор"/>
                <w:b/>
                <w:color w:val="A6A6A6"/>
                <w:sz w:val="16"/>
                <w:szCs w:val="20"/>
                <w:lang w:val="en-US"/>
              </w:rPr>
            </w:pPr>
            <w:ins w:id="64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1" w:author="Автор"/>
                <w:b/>
                <w:color w:val="A6A6A6"/>
                <w:sz w:val="16"/>
                <w:szCs w:val="20"/>
                <w:lang w:val="en-US"/>
              </w:rPr>
            </w:pPr>
            <w:ins w:id="64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3" w:author="Автор"/>
                <w:b/>
                <w:color w:val="A6A6A6"/>
                <w:sz w:val="16"/>
                <w:szCs w:val="20"/>
                <w:lang w:val="en-US"/>
              </w:rPr>
            </w:pPr>
            <w:ins w:id="64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5" w:author="Автор"/>
                <w:b/>
                <w:color w:val="A6A6A6"/>
                <w:sz w:val="16"/>
                <w:szCs w:val="20"/>
                <w:lang w:val="en-US"/>
              </w:rPr>
            </w:pPr>
            <w:ins w:id="64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7" w:author="Автор"/>
                <w:b/>
                <w:color w:val="A6A6A6"/>
                <w:sz w:val="16"/>
                <w:szCs w:val="20"/>
                <w:lang w:val="en-US"/>
              </w:rPr>
            </w:pPr>
            <w:ins w:id="64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name="QuestionaryList"&gt;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9" w:author="Автор"/>
                <w:b/>
                <w:color w:val="A6A6A6"/>
                <w:sz w:val="16"/>
                <w:szCs w:val="20"/>
                <w:lang w:val="en-US"/>
              </w:rPr>
            </w:pPr>
            <w:ins w:id="64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1" w:author="Автор"/>
                <w:b/>
                <w:color w:val="A6A6A6"/>
                <w:sz w:val="16"/>
                <w:szCs w:val="20"/>
                <w:lang w:val="en-US"/>
              </w:rPr>
            </w:pPr>
            <w:ins w:id="64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name="Q" type="tns:QuestionaryItem"/&gt;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3" w:author="Автор"/>
                <w:b/>
                <w:color w:val="A6A6A6"/>
                <w:sz w:val="16"/>
                <w:szCs w:val="20"/>
                <w:lang w:val="en-US"/>
              </w:rPr>
            </w:pPr>
            <w:ins w:id="64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5" w:author="Автор"/>
                <w:b/>
                <w:color w:val="A6A6A6"/>
                <w:sz w:val="16"/>
                <w:szCs w:val="20"/>
                <w:lang w:val="en-US"/>
              </w:rPr>
            </w:pPr>
            <w:ins w:id="64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7" w:author="Автор"/>
                <w:b/>
                <w:color w:val="A6A6A6"/>
                <w:sz w:val="16"/>
                <w:szCs w:val="20"/>
                <w:lang w:val="en-US"/>
              </w:rPr>
            </w:pPr>
            <w:ins w:id="64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name="QuestionaryItem"&gt;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9" w:author="Автор"/>
                <w:b/>
                <w:color w:val="A6A6A6"/>
                <w:sz w:val="16"/>
                <w:szCs w:val="20"/>
                <w:lang w:val="en-US"/>
              </w:rPr>
            </w:pPr>
            <w:ins w:id="64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1" w:author="Автор"/>
                <w:b/>
                <w:color w:val="A6A6A6"/>
                <w:sz w:val="16"/>
                <w:szCs w:val="20"/>
                <w:lang w:val="en-US"/>
              </w:rPr>
            </w:pPr>
            <w:ins w:id="64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name="Answer" type="tns:AnswerItem"/&gt;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3" w:author="Автор"/>
                <w:b/>
                <w:color w:val="A6A6A6"/>
                <w:sz w:val="16"/>
                <w:szCs w:val="20"/>
                <w:lang w:val="en-US"/>
              </w:rPr>
            </w:pPr>
            <w:ins w:id="64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5" w:author="Автор"/>
                <w:b/>
                <w:color w:val="A6A6A6"/>
                <w:sz w:val="16"/>
                <w:szCs w:val="20"/>
                <w:lang w:val="en-US"/>
              </w:rPr>
            </w:pPr>
            <w:ins w:id="64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name="IdOfQuestionary"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7" w:author="Автор"/>
                <w:b/>
                <w:color w:val="A6A6A6"/>
                <w:sz w:val="16"/>
                <w:szCs w:val="20"/>
                <w:lang w:val="en-US"/>
              </w:rPr>
            </w:pPr>
            <w:ins w:id="64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name="Question" type="xs:string" use="required"/&gt;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9" w:author="Автор"/>
                <w:b/>
                <w:color w:val="A6A6A6"/>
                <w:sz w:val="16"/>
                <w:szCs w:val="20"/>
                <w:lang w:val="en-US"/>
              </w:rPr>
            </w:pPr>
            <w:ins w:id="64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 use="required"/&gt;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1" w:author="Автор"/>
                <w:b/>
                <w:color w:val="A6A6A6"/>
                <w:sz w:val="16"/>
                <w:szCs w:val="20"/>
                <w:lang w:val="en-US"/>
              </w:rPr>
            </w:pPr>
            <w:ins w:id="64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3" w:author="Автор"/>
                <w:b/>
                <w:color w:val="A6A6A6"/>
                <w:sz w:val="16"/>
                <w:szCs w:val="20"/>
                <w:lang w:val="en-US"/>
              </w:rPr>
            </w:pPr>
            <w:ins w:id="64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name="Status"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5" w:author="Автор"/>
                <w:b/>
                <w:color w:val="A6A6A6"/>
                <w:sz w:val="16"/>
                <w:szCs w:val="20"/>
                <w:lang w:val="en-US"/>
              </w:rPr>
            </w:pPr>
            <w:ins w:id="64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name="Type"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7" w:author="Автор"/>
                <w:b/>
                <w:color w:val="A6A6A6"/>
                <w:sz w:val="16"/>
                <w:szCs w:val="20"/>
                <w:lang w:val="en-US"/>
              </w:rPr>
            </w:pPr>
            <w:ins w:id="64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name="ViewDate"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9" w:author="Автор"/>
                <w:b/>
                <w:color w:val="A6A6A6"/>
                <w:sz w:val="16"/>
                <w:szCs w:val="20"/>
                <w:lang w:val="en-US"/>
              </w:rPr>
            </w:pPr>
            <w:ins w:id="64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name="CheckedAnswer"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1" w:author="Автор"/>
                <w:b/>
                <w:color w:val="A6A6A6"/>
                <w:sz w:val="16"/>
                <w:szCs w:val="20"/>
                <w:lang w:val="en-US"/>
              </w:rPr>
            </w:pPr>
            <w:ins w:id="64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3" w:author="Автор"/>
                <w:b/>
                <w:color w:val="A6A6A6"/>
                <w:sz w:val="16"/>
                <w:szCs w:val="20"/>
                <w:lang w:val="en-US"/>
              </w:rPr>
            </w:pPr>
            <w:ins w:id="64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name="AnswerItem"&gt;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5" w:author="Автор"/>
                <w:b/>
                <w:color w:val="A6A6A6"/>
                <w:sz w:val="16"/>
                <w:szCs w:val="20"/>
                <w:lang w:val="en-US"/>
              </w:rPr>
            </w:pPr>
            <w:ins w:id="64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7" w:author="Автор"/>
                <w:b/>
                <w:color w:val="A6A6A6"/>
                <w:sz w:val="16"/>
                <w:szCs w:val="20"/>
                <w:lang w:val="en-US"/>
              </w:rPr>
            </w:pPr>
            <w:ins w:id="64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9" w:author="Автор"/>
                <w:b/>
                <w:color w:val="A6A6A6"/>
                <w:sz w:val="16"/>
                <w:szCs w:val="20"/>
                <w:lang w:val="en-US"/>
              </w:rPr>
            </w:pPr>
            <w:ins w:id="65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name="answer" type="xs:string" use="required"/&gt;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1" w:author="Автор"/>
                <w:b/>
                <w:color w:val="A6A6A6"/>
                <w:sz w:val="16"/>
                <w:szCs w:val="20"/>
                <w:lang w:val="en-US"/>
              </w:rPr>
            </w:pPr>
            <w:ins w:id="65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name="weight"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3" w:author="Автор"/>
                <w:b/>
                <w:color w:val="A6A6A6"/>
                <w:sz w:val="16"/>
                <w:szCs w:val="20"/>
                <w:lang w:val="en-US"/>
              </w:rPr>
            </w:pPr>
            <w:ins w:id="65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5" w:author="Автор"/>
                <w:b/>
                <w:color w:val="A6A6A6"/>
                <w:sz w:val="16"/>
                <w:szCs w:val="20"/>
                <w:lang w:val="en-US"/>
              </w:rPr>
            </w:pPr>
            <w:ins w:id="65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7" w:author="Автор"/>
                <w:b/>
                <w:color w:val="A6A6A6"/>
                <w:sz w:val="16"/>
                <w:szCs w:val="20"/>
                <w:lang w:val="en-US"/>
              </w:rPr>
            </w:pPr>
            <w:ins w:id="65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9" w:author="Автор"/>
                <w:b/>
                <w:color w:val="A6A6A6"/>
                <w:sz w:val="16"/>
                <w:szCs w:val="20"/>
                <w:lang w:val="en-US"/>
              </w:rPr>
            </w:pPr>
            <w:ins w:id="65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1" w:author="Автор"/>
                <w:b/>
                <w:color w:val="A6A6A6"/>
                <w:sz w:val="16"/>
                <w:szCs w:val="20"/>
                <w:lang w:val="en-US"/>
              </w:rPr>
            </w:pPr>
            <w:ins w:id="65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3" w:author="Автор"/>
                <w:b/>
                <w:color w:val="A6A6A6"/>
                <w:sz w:val="16"/>
                <w:szCs w:val="20"/>
                <w:lang w:val="en-US"/>
              </w:rPr>
            </w:pPr>
            <w:ins w:id="65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5" w:author="Автор"/>
                <w:b/>
                <w:color w:val="A6A6A6"/>
                <w:sz w:val="16"/>
                <w:szCs w:val="20"/>
                <w:lang w:val="en-US"/>
              </w:rPr>
            </w:pPr>
            <w:ins w:id="65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7" w:author="Автор"/>
                <w:b/>
                <w:color w:val="A6A6A6"/>
                <w:sz w:val="16"/>
                <w:szCs w:val="20"/>
                <w:lang w:val="en-US"/>
              </w:rPr>
            </w:pPr>
            <w:ins w:id="65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9" w:author="Автор"/>
                <w:b/>
                <w:color w:val="A6A6A6"/>
                <w:sz w:val="16"/>
                <w:szCs w:val="20"/>
                <w:lang w:val="en-US"/>
              </w:rPr>
            </w:pPr>
            <w:ins w:id="65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1" w:author="Автор"/>
                <w:b/>
                <w:color w:val="A6A6A6"/>
                <w:sz w:val="16"/>
                <w:szCs w:val="20"/>
                <w:lang w:val="en-US"/>
              </w:rPr>
            </w:pPr>
            <w:ins w:id="65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3" w:author="Автор"/>
                <w:b/>
                <w:color w:val="A6A6A6"/>
                <w:sz w:val="16"/>
                <w:szCs w:val="20"/>
                <w:lang w:val="en-US"/>
              </w:rPr>
            </w:pPr>
            <w:ins w:id="65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5" w:author="Автор"/>
                <w:b/>
                <w:color w:val="A6A6A6"/>
                <w:sz w:val="16"/>
                <w:szCs w:val="20"/>
                <w:lang w:val="en-US"/>
              </w:rPr>
            </w:pPr>
            <w:ins w:id="65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7" w:author="Автор"/>
                <w:b/>
                <w:color w:val="A6A6A6"/>
                <w:sz w:val="16"/>
                <w:szCs w:val="20"/>
                <w:lang w:val="en-US"/>
              </w:rPr>
            </w:pPr>
            <w:ins w:id="65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9" w:author="Автор"/>
                <w:b/>
                <w:color w:val="A6A6A6"/>
                <w:sz w:val="16"/>
                <w:szCs w:val="20"/>
                <w:lang w:val="en-US"/>
              </w:rPr>
            </w:pPr>
            <w:ins w:id="65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1" w:author="Автор"/>
                <w:b/>
                <w:color w:val="A6A6A6"/>
                <w:sz w:val="16"/>
                <w:szCs w:val="20"/>
                <w:lang w:val="en-US"/>
              </w:rPr>
            </w:pPr>
            <w:ins w:id="65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3" w:author="Автор"/>
                <w:b/>
                <w:color w:val="A6A6A6"/>
                <w:sz w:val="16"/>
                <w:szCs w:val="20"/>
                <w:lang w:val="en-US"/>
              </w:rPr>
            </w:pPr>
            <w:ins w:id="65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5" w:author="Автор"/>
                <w:b/>
                <w:color w:val="A6A6A6"/>
                <w:sz w:val="16"/>
                <w:szCs w:val="20"/>
                <w:lang w:val="en-US"/>
              </w:rPr>
            </w:pPr>
            <w:ins w:id="65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7" w:author="Автор"/>
                <w:b/>
                <w:color w:val="A6A6A6"/>
                <w:sz w:val="16"/>
                <w:szCs w:val="20"/>
                <w:lang w:val="en-US"/>
              </w:rPr>
            </w:pPr>
            <w:ins w:id="65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9" w:author="Автор"/>
                <w:b/>
                <w:color w:val="A6A6A6"/>
                <w:sz w:val="16"/>
                <w:szCs w:val="20"/>
                <w:lang w:val="en-US"/>
              </w:rPr>
            </w:pPr>
            <w:ins w:id="65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1" w:author="Автор"/>
                <w:b/>
                <w:color w:val="A6A6A6"/>
                <w:sz w:val="16"/>
                <w:szCs w:val="20"/>
                <w:lang w:val="en-US"/>
              </w:rPr>
            </w:pPr>
            <w:ins w:id="65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3" w:author="Автор"/>
                <w:b/>
                <w:color w:val="A6A6A6"/>
                <w:sz w:val="16"/>
                <w:szCs w:val="20"/>
                <w:lang w:val="en-US"/>
              </w:rPr>
            </w:pPr>
            <w:ins w:id="65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5" w:author="Автор"/>
                <w:b/>
                <w:color w:val="A6A6A6"/>
                <w:sz w:val="16"/>
                <w:szCs w:val="20"/>
                <w:lang w:val="en-US"/>
              </w:rPr>
            </w:pPr>
            <w:ins w:id="65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7" w:author="Автор"/>
                <w:b/>
                <w:color w:val="A6A6A6"/>
                <w:sz w:val="16"/>
                <w:szCs w:val="20"/>
                <w:lang w:val="en-US"/>
              </w:rPr>
            </w:pPr>
            <w:ins w:id="65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9" w:author="Автор"/>
                <w:b/>
                <w:color w:val="A6A6A6"/>
                <w:sz w:val="16"/>
                <w:szCs w:val="20"/>
                <w:lang w:val="en-US"/>
              </w:rPr>
            </w:pPr>
            <w:ins w:id="65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1" w:author="Автор"/>
                <w:b/>
                <w:color w:val="A6A6A6"/>
                <w:sz w:val="16"/>
                <w:szCs w:val="20"/>
                <w:lang w:val="en-US"/>
              </w:rPr>
            </w:pPr>
            <w:ins w:id="65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name="activateCurrentSubscriptionFeeding"&gt;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3" w:author="Автор"/>
                <w:b/>
                <w:color w:val="A6A6A6"/>
                <w:sz w:val="16"/>
                <w:szCs w:val="20"/>
                <w:lang w:val="en-US"/>
              </w:rPr>
            </w:pPr>
            <w:ins w:id="65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5" w:author="Автор"/>
                <w:b/>
                <w:color w:val="A6A6A6"/>
                <w:sz w:val="16"/>
                <w:szCs w:val="20"/>
                <w:lang w:val="en-US"/>
              </w:rPr>
            </w:pPr>
            <w:ins w:id="65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7" w:author="Автор"/>
                <w:b/>
                <w:color w:val="A6A6A6"/>
                <w:sz w:val="16"/>
                <w:szCs w:val="20"/>
                <w:lang w:val="en-US"/>
              </w:rPr>
            </w:pPr>
            <w:ins w:id="65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name="dateActivateSubscription"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9" w:author="Автор"/>
                <w:b/>
                <w:color w:val="A6A6A6"/>
                <w:sz w:val="16"/>
                <w:szCs w:val="20"/>
                <w:lang w:val="en-US"/>
              </w:rPr>
            </w:pPr>
            <w:ins w:id="65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1" w:author="Автор"/>
                <w:b/>
                <w:color w:val="A6A6A6"/>
                <w:sz w:val="16"/>
                <w:szCs w:val="20"/>
                <w:lang w:val="en-US"/>
              </w:rPr>
            </w:pPr>
            <w:ins w:id="65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3" w:author="Автор"/>
                <w:b/>
                <w:color w:val="A6A6A6"/>
                <w:sz w:val="16"/>
                <w:szCs w:val="20"/>
                <w:lang w:val="en-US"/>
              </w:rPr>
            </w:pPr>
            <w:ins w:id="65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name="activateCurrentSubscriptionFeedingResponse"&gt;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5" w:author="Автор"/>
                <w:b/>
                <w:color w:val="A6A6A6"/>
                <w:sz w:val="16"/>
                <w:szCs w:val="20"/>
                <w:lang w:val="en-US"/>
              </w:rPr>
            </w:pPr>
            <w:ins w:id="65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7" w:author="Автор"/>
                <w:b/>
                <w:color w:val="A6A6A6"/>
                <w:sz w:val="16"/>
                <w:szCs w:val="20"/>
                <w:lang w:val="en-US"/>
              </w:rPr>
            </w:pPr>
            <w:ins w:id="65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9" w:author="Автор"/>
                <w:b/>
                <w:color w:val="A6A6A6"/>
                <w:sz w:val="16"/>
                <w:szCs w:val="20"/>
                <w:lang w:val="en-US"/>
              </w:rPr>
            </w:pPr>
            <w:ins w:id="65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1" w:author="Автор"/>
                <w:b/>
                <w:color w:val="A6A6A6"/>
                <w:sz w:val="16"/>
                <w:szCs w:val="20"/>
                <w:lang w:val="en-US"/>
              </w:rPr>
            </w:pPr>
            <w:ins w:id="65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3" w:author="Автор"/>
                <w:b/>
                <w:color w:val="A6A6A6"/>
                <w:sz w:val="16"/>
                <w:szCs w:val="20"/>
                <w:lang w:val="en-US"/>
              </w:rPr>
            </w:pPr>
            <w:ins w:id="65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5" w:author="Автор"/>
                <w:b/>
                <w:color w:val="A6A6A6"/>
                <w:sz w:val="16"/>
                <w:szCs w:val="20"/>
                <w:lang w:val="en-US"/>
              </w:rPr>
            </w:pPr>
            <w:ins w:id="65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7" w:author="Автор"/>
                <w:b/>
                <w:color w:val="A6A6A6"/>
                <w:sz w:val="16"/>
                <w:szCs w:val="20"/>
                <w:lang w:val="en-US"/>
              </w:rPr>
            </w:pPr>
            <w:ins w:id="65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9" w:author="Автор"/>
                <w:b/>
                <w:color w:val="A6A6A6"/>
                <w:sz w:val="16"/>
                <w:szCs w:val="20"/>
                <w:lang w:val="en-US"/>
              </w:rPr>
            </w:pPr>
            <w:ins w:id="65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name="activateDate"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1" w:author="Автор"/>
                <w:b/>
                <w:color w:val="A6A6A6"/>
                <w:sz w:val="16"/>
                <w:szCs w:val="20"/>
                <w:lang w:val="en-US"/>
              </w:rPr>
            </w:pPr>
            <w:ins w:id="65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3" w:author="Автор"/>
                <w:b/>
                <w:color w:val="A6A6A6"/>
                <w:sz w:val="16"/>
                <w:szCs w:val="20"/>
                <w:lang w:val="en-US"/>
              </w:rPr>
            </w:pPr>
            <w:ins w:id="65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5" w:author="Автор"/>
                <w:b/>
                <w:color w:val="A6A6A6"/>
                <w:sz w:val="16"/>
                <w:szCs w:val="20"/>
                <w:lang w:val="en-US"/>
              </w:rPr>
            </w:pPr>
            <w:ins w:id="65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7" w:author="Автор"/>
                <w:b/>
                <w:color w:val="A6A6A6"/>
                <w:sz w:val="16"/>
                <w:szCs w:val="20"/>
                <w:lang w:val="en-US"/>
              </w:rPr>
            </w:pPr>
            <w:ins w:id="65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9" w:author="Автор"/>
                <w:b/>
                <w:color w:val="A6A6A6"/>
                <w:sz w:val="16"/>
                <w:szCs w:val="20"/>
                <w:lang w:val="en-US"/>
              </w:rPr>
            </w:pPr>
            <w:ins w:id="65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1" w:author="Автор"/>
                <w:b/>
                <w:color w:val="A6A6A6"/>
                <w:sz w:val="16"/>
                <w:szCs w:val="20"/>
                <w:lang w:val="en-US"/>
              </w:rPr>
            </w:pPr>
            <w:ins w:id="65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3" w:author="Автор"/>
                <w:b/>
                <w:color w:val="A6A6A6"/>
                <w:sz w:val="16"/>
                <w:szCs w:val="20"/>
                <w:lang w:val="en-US"/>
              </w:rPr>
            </w:pPr>
            <w:ins w:id="65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5" w:author="Автор"/>
                <w:b/>
                <w:color w:val="A6A6A6"/>
                <w:sz w:val="16"/>
                <w:szCs w:val="20"/>
                <w:lang w:val="en-US"/>
              </w:rPr>
            </w:pPr>
            <w:ins w:id="65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name="enableNotificationByEmail"&gt;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7" w:author="Автор"/>
                <w:b/>
                <w:color w:val="A6A6A6"/>
                <w:sz w:val="16"/>
                <w:szCs w:val="20"/>
                <w:lang w:val="en-US"/>
              </w:rPr>
            </w:pPr>
            <w:ins w:id="65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9" w:author="Автор"/>
                <w:b/>
                <w:color w:val="A6A6A6"/>
                <w:sz w:val="16"/>
                <w:szCs w:val="20"/>
                <w:lang w:val="en-US"/>
              </w:rPr>
            </w:pPr>
            <w:ins w:id="66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1" w:author="Автор"/>
                <w:b/>
                <w:color w:val="A6A6A6"/>
                <w:sz w:val="16"/>
                <w:szCs w:val="20"/>
                <w:lang w:val="en-US"/>
              </w:rPr>
            </w:pPr>
            <w:ins w:id="66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3" w:author="Автор"/>
                <w:b/>
                <w:color w:val="A6A6A6"/>
                <w:sz w:val="16"/>
                <w:szCs w:val="20"/>
                <w:lang w:val="en-US"/>
              </w:rPr>
            </w:pPr>
            <w:ins w:id="66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5" w:author="Автор"/>
                <w:b/>
                <w:color w:val="A6A6A6"/>
                <w:sz w:val="16"/>
                <w:szCs w:val="20"/>
                <w:lang w:val="en-US"/>
              </w:rPr>
            </w:pPr>
            <w:ins w:id="66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7" w:author="Автор"/>
                <w:b/>
                <w:color w:val="A6A6A6"/>
                <w:sz w:val="16"/>
                <w:szCs w:val="20"/>
                <w:lang w:val="en-US"/>
              </w:rPr>
            </w:pPr>
            <w:ins w:id="66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name="enableNotificationByEmailResponse"&gt;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9" w:author="Автор"/>
                <w:b/>
                <w:color w:val="A6A6A6"/>
                <w:sz w:val="16"/>
                <w:szCs w:val="20"/>
                <w:lang w:val="en-US"/>
              </w:rPr>
            </w:pPr>
            <w:ins w:id="66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1" w:author="Автор"/>
                <w:b/>
                <w:color w:val="A6A6A6"/>
                <w:sz w:val="16"/>
                <w:szCs w:val="20"/>
                <w:lang w:val="en-US"/>
              </w:rPr>
            </w:pPr>
            <w:ins w:id="66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3" w:author="Автор"/>
                <w:b/>
                <w:color w:val="A6A6A6"/>
                <w:sz w:val="16"/>
                <w:szCs w:val="20"/>
                <w:lang w:val="en-US"/>
              </w:rPr>
            </w:pPr>
            <w:ins w:id="66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5" w:author="Автор"/>
                <w:b/>
                <w:color w:val="A6A6A6"/>
                <w:sz w:val="16"/>
                <w:szCs w:val="20"/>
                <w:lang w:val="en-US"/>
              </w:rPr>
            </w:pPr>
            <w:ins w:id="66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7" w:author="Автор"/>
                <w:b/>
                <w:color w:val="A6A6A6"/>
                <w:sz w:val="16"/>
                <w:szCs w:val="20"/>
                <w:lang w:val="en-US"/>
              </w:rPr>
            </w:pPr>
            <w:ins w:id="66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name="getPurchaseSubscriptionFeedingListBySan"&gt;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9" w:author="Автор"/>
                <w:b/>
                <w:color w:val="A6A6A6"/>
                <w:sz w:val="16"/>
                <w:szCs w:val="20"/>
                <w:lang w:val="en-US"/>
              </w:rPr>
            </w:pPr>
            <w:ins w:id="66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1" w:author="Автор"/>
                <w:b/>
                <w:color w:val="A6A6A6"/>
                <w:sz w:val="16"/>
                <w:szCs w:val="20"/>
                <w:lang w:val="en-US"/>
              </w:rPr>
            </w:pPr>
            <w:ins w:id="66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3" w:author="Автор"/>
                <w:b/>
                <w:color w:val="A6A6A6"/>
                <w:sz w:val="16"/>
                <w:szCs w:val="20"/>
                <w:lang w:val="en-US"/>
              </w:rPr>
            </w:pPr>
            <w:ins w:id="66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5" w:author="Автор"/>
                <w:b/>
                <w:color w:val="A6A6A6"/>
                <w:sz w:val="16"/>
                <w:szCs w:val="20"/>
                <w:lang w:val="en-US"/>
              </w:rPr>
            </w:pPr>
            <w:ins w:id="66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7" w:author="Автор"/>
                <w:b/>
                <w:color w:val="A6A6A6"/>
                <w:sz w:val="16"/>
                <w:szCs w:val="20"/>
                <w:lang w:val="en-US"/>
              </w:rPr>
            </w:pPr>
            <w:ins w:id="66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9" w:author="Автор"/>
                <w:b/>
                <w:color w:val="A6A6A6"/>
                <w:sz w:val="16"/>
                <w:szCs w:val="20"/>
                <w:lang w:val="en-US"/>
              </w:rPr>
            </w:pPr>
            <w:ins w:id="66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1" w:author="Автор"/>
                <w:b/>
                <w:color w:val="A6A6A6"/>
                <w:sz w:val="16"/>
                <w:szCs w:val="20"/>
                <w:lang w:val="en-US"/>
              </w:rPr>
            </w:pPr>
            <w:ins w:id="66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name="getPurchaseSubscriptionFeedingListBySanResponse"&gt;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3" w:author="Автор"/>
                <w:b/>
                <w:color w:val="A6A6A6"/>
                <w:sz w:val="16"/>
                <w:szCs w:val="20"/>
                <w:lang w:val="en-US"/>
              </w:rPr>
            </w:pPr>
            <w:ins w:id="66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5" w:author="Автор"/>
                <w:b/>
                <w:color w:val="A6A6A6"/>
                <w:sz w:val="16"/>
                <w:szCs w:val="20"/>
                <w:lang w:val="en-US"/>
              </w:rPr>
            </w:pPr>
            <w:ins w:id="66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type="tns:purchaseListResult"/&gt;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7" w:author="Автор"/>
                <w:b/>
                <w:color w:val="A6A6A6"/>
                <w:sz w:val="16"/>
                <w:szCs w:val="20"/>
                <w:lang w:val="en-US"/>
              </w:rPr>
            </w:pPr>
            <w:ins w:id="66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9" w:author="Автор"/>
                <w:b/>
                <w:color w:val="A6A6A6"/>
                <w:sz w:val="16"/>
                <w:szCs w:val="20"/>
                <w:lang w:val="en-US"/>
              </w:rPr>
            </w:pPr>
            <w:ins w:id="66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1" w:author="Автор"/>
                <w:b/>
                <w:color w:val="A6A6A6"/>
                <w:sz w:val="16"/>
                <w:szCs w:val="20"/>
                <w:lang w:val="en-US"/>
              </w:rPr>
            </w:pPr>
            <w:ins w:id="66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name="purchaseListResult"&gt;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3" w:author="Автор"/>
                <w:b/>
                <w:color w:val="A6A6A6"/>
                <w:sz w:val="16"/>
                <w:szCs w:val="20"/>
                <w:lang w:val="en-US"/>
              </w:rPr>
            </w:pPr>
            <w:ins w:id="66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5" w:author="Автор"/>
                <w:b/>
                <w:color w:val="A6A6A6"/>
                <w:sz w:val="16"/>
                <w:szCs w:val="20"/>
                <w:lang w:val="en-US"/>
              </w:rPr>
            </w:pPr>
            <w:ins w:id="66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name="purchaseList" type="tns:PurchaseListExt"/&gt;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7" w:author="Автор"/>
                <w:b/>
                <w:color w:val="A6A6A6"/>
                <w:sz w:val="16"/>
                <w:szCs w:val="20"/>
                <w:lang w:val="en-US"/>
              </w:rPr>
            </w:pPr>
            <w:ins w:id="66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9" w:author="Автор"/>
                <w:b/>
                <w:color w:val="A6A6A6"/>
                <w:sz w:val="16"/>
                <w:szCs w:val="20"/>
                <w:lang w:val="en-US"/>
              </w:rPr>
            </w:pPr>
            <w:ins w:id="66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1" w:author="Автор"/>
                <w:b/>
                <w:color w:val="A6A6A6"/>
                <w:sz w:val="16"/>
                <w:szCs w:val="20"/>
                <w:lang w:val="en-US"/>
              </w:rPr>
            </w:pPr>
            <w:ins w:id="66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3" w:author="Автор"/>
                <w:b/>
                <w:color w:val="A6A6A6"/>
                <w:sz w:val="16"/>
                <w:szCs w:val="20"/>
                <w:lang w:val="en-US"/>
              </w:rPr>
            </w:pPr>
            <w:ins w:id="66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5" w:author="Автор"/>
                <w:b/>
                <w:color w:val="A6A6A6"/>
                <w:sz w:val="16"/>
                <w:szCs w:val="20"/>
                <w:lang w:val="en-US"/>
              </w:rPr>
            </w:pPr>
            <w:ins w:id="66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name="PurchaseListExt"&gt;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7" w:author="Автор"/>
                <w:b/>
                <w:color w:val="A6A6A6"/>
                <w:sz w:val="16"/>
                <w:szCs w:val="20"/>
                <w:lang w:val="en-US"/>
              </w:rPr>
            </w:pPr>
            <w:ins w:id="66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9" w:author="Автор"/>
                <w:b/>
                <w:color w:val="A6A6A6"/>
                <w:sz w:val="16"/>
                <w:szCs w:val="20"/>
                <w:lang w:val="en-US"/>
              </w:rPr>
            </w:pPr>
            <w:ins w:id="66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type="tns:PurchaseExt"/&gt;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1" w:author="Автор"/>
                <w:b/>
                <w:color w:val="A6A6A6"/>
                <w:sz w:val="16"/>
                <w:szCs w:val="20"/>
                <w:lang w:val="en-US"/>
              </w:rPr>
            </w:pPr>
            <w:ins w:id="66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3" w:author="Автор"/>
                <w:b/>
                <w:color w:val="A6A6A6"/>
                <w:sz w:val="16"/>
                <w:szCs w:val="20"/>
                <w:lang w:val="en-US"/>
              </w:rPr>
            </w:pPr>
            <w:ins w:id="66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5" w:author="Автор"/>
                <w:b/>
                <w:color w:val="A6A6A6"/>
                <w:sz w:val="16"/>
                <w:szCs w:val="20"/>
                <w:lang w:val="en-US"/>
              </w:rPr>
            </w:pPr>
            <w:ins w:id="66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7" w:author="Автор"/>
                <w:b/>
                <w:color w:val="A6A6A6"/>
                <w:sz w:val="16"/>
                <w:szCs w:val="20"/>
                <w:lang w:val="en-US"/>
              </w:rPr>
            </w:pPr>
            <w:ins w:id="66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9" w:author="Автор"/>
                <w:b/>
                <w:color w:val="A6A6A6"/>
                <w:sz w:val="16"/>
                <w:szCs w:val="20"/>
                <w:lang w:val="en-US"/>
              </w:rPr>
            </w:pPr>
            <w:ins w:id="66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type="tns:PurchaseElementExt"/&gt;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1" w:author="Автор"/>
                <w:b/>
                <w:color w:val="A6A6A6"/>
                <w:sz w:val="16"/>
                <w:szCs w:val="20"/>
                <w:lang w:val="en-US"/>
              </w:rPr>
            </w:pPr>
            <w:ins w:id="66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3" w:author="Автор"/>
                <w:b/>
                <w:color w:val="A6A6A6"/>
                <w:sz w:val="16"/>
                <w:szCs w:val="20"/>
                <w:lang w:val="en-US"/>
              </w:rPr>
            </w:pPr>
            <w:ins w:id="66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name="Time"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5" w:author="Автор"/>
                <w:b/>
                <w:color w:val="A6A6A6"/>
                <w:sz w:val="16"/>
                <w:szCs w:val="20"/>
                <w:lang w:val="en-US"/>
              </w:rPr>
            </w:pPr>
            <w:ins w:id="66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7" w:author="Автор"/>
                <w:b/>
                <w:color w:val="A6A6A6"/>
                <w:sz w:val="16"/>
                <w:szCs w:val="20"/>
                <w:lang w:val="en-US"/>
              </w:rPr>
            </w:pPr>
            <w:ins w:id="66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name="SocDiscount"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9" w:author="Автор"/>
                <w:b/>
                <w:color w:val="A6A6A6"/>
                <w:sz w:val="16"/>
                <w:szCs w:val="20"/>
                <w:lang w:val="en-US"/>
              </w:rPr>
            </w:pPr>
            <w:ins w:id="66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name="TrdDiscount"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1" w:author="Автор"/>
                <w:b/>
                <w:color w:val="A6A6A6"/>
                <w:sz w:val="16"/>
                <w:szCs w:val="20"/>
                <w:lang w:val="en-US"/>
              </w:rPr>
            </w:pPr>
            <w:ins w:id="66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name="Donation"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3" w:author="Автор"/>
                <w:b/>
                <w:color w:val="A6A6A6"/>
                <w:sz w:val="16"/>
                <w:szCs w:val="20"/>
                <w:lang w:val="en-US"/>
              </w:rPr>
            </w:pPr>
            <w:ins w:id="66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name="ByCash"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5" w:author="Автор"/>
                <w:b/>
                <w:color w:val="A6A6A6"/>
                <w:sz w:val="16"/>
                <w:szCs w:val="20"/>
                <w:lang w:val="en-US"/>
              </w:rPr>
            </w:pPr>
            <w:ins w:id="66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name="ByCard"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7" w:author="Автор"/>
                <w:b/>
                <w:color w:val="A6A6A6"/>
                <w:sz w:val="16"/>
                <w:szCs w:val="20"/>
                <w:lang w:val="en-US"/>
              </w:rPr>
            </w:pPr>
            <w:ins w:id="66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&lt;xs:attribute name="IdOfCard"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9" w:author="Автор"/>
                <w:b/>
                <w:color w:val="A6A6A6"/>
                <w:sz w:val="16"/>
                <w:szCs w:val="20"/>
                <w:lang w:val="en-US"/>
              </w:rPr>
            </w:pPr>
            <w:ins w:id="66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1" w:author="Автор"/>
                <w:b/>
                <w:color w:val="A6A6A6"/>
                <w:sz w:val="16"/>
                <w:szCs w:val="20"/>
                <w:lang w:val="en-US"/>
              </w:rPr>
            </w:pPr>
            <w:ins w:id="66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name="PurchaseElementExt"&gt;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3" w:author="Автор"/>
                <w:b/>
                <w:color w:val="A6A6A6"/>
                <w:sz w:val="16"/>
                <w:szCs w:val="20"/>
                <w:lang w:val="en-US"/>
              </w:rPr>
            </w:pPr>
            <w:ins w:id="66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5" w:author="Автор"/>
                <w:b/>
                <w:color w:val="A6A6A6"/>
                <w:sz w:val="16"/>
                <w:szCs w:val="20"/>
                <w:lang w:val="en-US"/>
              </w:rPr>
            </w:pPr>
            <w:ins w:id="66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name="IdOfOrderDetail"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7" w:author="Автор"/>
                <w:b/>
                <w:color w:val="A6A6A6"/>
                <w:sz w:val="16"/>
                <w:szCs w:val="20"/>
                <w:lang w:val="en-US"/>
              </w:rPr>
            </w:pPr>
            <w:ins w:id="66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9" w:author="Автор"/>
                <w:b/>
                <w:color w:val="A6A6A6"/>
                <w:sz w:val="16"/>
                <w:szCs w:val="20"/>
                <w:lang w:val="en-US"/>
              </w:rPr>
            </w:pPr>
            <w:ins w:id="67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1" w:author="Автор"/>
                <w:b/>
                <w:color w:val="A6A6A6"/>
                <w:sz w:val="16"/>
                <w:szCs w:val="20"/>
                <w:lang w:val="en-US"/>
              </w:rPr>
            </w:pPr>
            <w:ins w:id="67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name="Amount"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3" w:author="Автор"/>
                <w:b/>
                <w:color w:val="A6A6A6"/>
                <w:sz w:val="16"/>
                <w:szCs w:val="20"/>
                <w:lang w:val="en-US"/>
              </w:rPr>
            </w:pPr>
            <w:ins w:id="67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name="Type"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5" w:author="Автор"/>
                <w:b/>
                <w:color w:val="A6A6A6"/>
                <w:sz w:val="16"/>
                <w:szCs w:val="20"/>
                <w:lang w:val="en-US"/>
              </w:rPr>
            </w:pPr>
            <w:ins w:id="67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name="MenuType"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7" w:author="Автор"/>
                <w:b/>
                <w:color w:val="A6A6A6"/>
                <w:sz w:val="16"/>
                <w:szCs w:val="20"/>
                <w:lang w:val="en-US"/>
              </w:rPr>
            </w:pPr>
            <w:ins w:id="67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9" w:author="Автор"/>
                <w:b/>
                <w:color w:val="A6A6A6"/>
                <w:sz w:val="16"/>
                <w:szCs w:val="20"/>
                <w:lang w:val="en-US"/>
              </w:rPr>
            </w:pPr>
            <w:ins w:id="67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name="getMenuListWithProhibitions"&gt;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1" w:author="Автор"/>
                <w:b/>
                <w:color w:val="A6A6A6"/>
                <w:sz w:val="16"/>
                <w:szCs w:val="20"/>
                <w:lang w:val="en-US"/>
              </w:rPr>
            </w:pPr>
            <w:ins w:id="67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3" w:author="Автор"/>
                <w:b/>
                <w:color w:val="A6A6A6"/>
                <w:sz w:val="16"/>
                <w:szCs w:val="20"/>
                <w:lang w:val="en-US"/>
              </w:rPr>
            </w:pPr>
            <w:ins w:id="67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5" w:author="Автор"/>
                <w:b/>
                <w:color w:val="A6A6A6"/>
                <w:sz w:val="16"/>
                <w:szCs w:val="20"/>
                <w:lang w:val="en-US"/>
              </w:rPr>
            </w:pPr>
            <w:ins w:id="67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7" w:author="Автор"/>
                <w:b/>
                <w:color w:val="A6A6A6"/>
                <w:sz w:val="16"/>
                <w:szCs w:val="20"/>
                <w:lang w:val="en-US"/>
              </w:rPr>
            </w:pPr>
            <w:ins w:id="67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9" w:author="Автор"/>
                <w:b/>
                <w:color w:val="A6A6A6"/>
                <w:sz w:val="16"/>
                <w:szCs w:val="20"/>
                <w:lang w:val="en-US"/>
              </w:rPr>
            </w:pPr>
            <w:ins w:id="67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1" w:author="Автор"/>
                <w:b/>
                <w:color w:val="A6A6A6"/>
                <w:sz w:val="16"/>
                <w:szCs w:val="20"/>
                <w:lang w:val="en-US"/>
              </w:rPr>
            </w:pPr>
            <w:ins w:id="67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3" w:author="Автор"/>
                <w:b/>
                <w:color w:val="A6A6A6"/>
                <w:sz w:val="16"/>
                <w:szCs w:val="20"/>
                <w:lang w:val="en-US"/>
              </w:rPr>
            </w:pPr>
            <w:ins w:id="67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name="getMenuListWithProhibitionsResponse"&gt;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5" w:author="Автор"/>
                <w:b/>
                <w:color w:val="A6A6A6"/>
                <w:sz w:val="16"/>
                <w:szCs w:val="20"/>
                <w:lang w:val="en-US"/>
              </w:rPr>
            </w:pPr>
            <w:ins w:id="67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7" w:author="Автор"/>
                <w:b/>
                <w:color w:val="A6A6A6"/>
                <w:sz w:val="16"/>
                <w:szCs w:val="20"/>
                <w:lang w:val="en-US"/>
              </w:rPr>
            </w:pPr>
            <w:ins w:id="67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type="tns:menuListWithProhibitionsResult"/&gt;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9" w:author="Автор"/>
                <w:b/>
                <w:color w:val="A6A6A6"/>
                <w:sz w:val="16"/>
                <w:szCs w:val="20"/>
                <w:lang w:val="en-US"/>
              </w:rPr>
            </w:pPr>
            <w:ins w:id="67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1" w:author="Автор"/>
                <w:b/>
                <w:color w:val="A6A6A6"/>
                <w:sz w:val="16"/>
                <w:szCs w:val="20"/>
                <w:lang w:val="en-US"/>
              </w:rPr>
            </w:pPr>
            <w:ins w:id="67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3" w:author="Автор"/>
                <w:b/>
                <w:color w:val="A6A6A6"/>
                <w:sz w:val="16"/>
                <w:szCs w:val="20"/>
                <w:lang w:val="en-US"/>
              </w:rPr>
            </w:pPr>
            <w:ins w:id="67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name="menuListWithProhibitionsResult"&gt;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5" w:author="Автор"/>
                <w:b/>
                <w:color w:val="A6A6A6"/>
                <w:sz w:val="16"/>
                <w:szCs w:val="20"/>
                <w:lang w:val="en-US"/>
              </w:rPr>
            </w:pPr>
            <w:ins w:id="67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7" w:author="Автор"/>
                <w:b/>
                <w:color w:val="A6A6A6"/>
                <w:sz w:val="16"/>
                <w:szCs w:val="20"/>
                <w:lang w:val="en-US"/>
              </w:rPr>
            </w:pPr>
            <w:ins w:id="67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name="menuList" type="tns:MenuListExt"/&gt;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9" w:author="Автор"/>
                <w:b/>
                <w:color w:val="A6A6A6"/>
                <w:sz w:val="16"/>
                <w:szCs w:val="20"/>
                <w:lang w:val="en-US"/>
              </w:rPr>
            </w:pPr>
            <w:ins w:id="67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1" w:author="Автор"/>
                <w:b/>
                <w:color w:val="A6A6A6"/>
                <w:sz w:val="16"/>
                <w:szCs w:val="20"/>
                <w:lang w:val="en-US"/>
              </w:rPr>
            </w:pPr>
            <w:ins w:id="67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3" w:author="Автор"/>
                <w:b/>
                <w:color w:val="A6A6A6"/>
                <w:sz w:val="16"/>
                <w:szCs w:val="20"/>
                <w:lang w:val="en-US"/>
              </w:rPr>
            </w:pPr>
            <w:ins w:id="67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5" w:author="Автор"/>
                <w:b/>
                <w:color w:val="A6A6A6"/>
                <w:sz w:val="16"/>
                <w:szCs w:val="20"/>
                <w:lang w:val="en-US"/>
              </w:rPr>
            </w:pPr>
            <w:ins w:id="67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7" w:author="Автор"/>
                <w:b/>
                <w:color w:val="A6A6A6"/>
                <w:sz w:val="16"/>
                <w:szCs w:val="20"/>
                <w:lang w:val="en-US"/>
              </w:rPr>
            </w:pPr>
            <w:ins w:id="67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9" w:author="Автор"/>
                <w:b/>
                <w:color w:val="A6A6A6"/>
                <w:sz w:val="16"/>
                <w:szCs w:val="20"/>
                <w:lang w:val="en-US"/>
              </w:rPr>
            </w:pPr>
            <w:ins w:id="67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1" w:author="Автор"/>
                <w:b/>
                <w:color w:val="A6A6A6"/>
                <w:sz w:val="16"/>
                <w:szCs w:val="20"/>
                <w:lang w:val="en-US"/>
              </w:rPr>
            </w:pPr>
            <w:ins w:id="67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name="M" type="tns:MenuDateItemExt"/&gt;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3" w:author="Автор"/>
                <w:b/>
                <w:color w:val="A6A6A6"/>
                <w:sz w:val="16"/>
                <w:szCs w:val="20"/>
                <w:lang w:val="en-US"/>
              </w:rPr>
            </w:pPr>
            <w:ins w:id="67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5" w:author="Автор"/>
                <w:b/>
                <w:color w:val="A6A6A6"/>
                <w:sz w:val="16"/>
                <w:szCs w:val="20"/>
                <w:lang w:val="en-US"/>
              </w:rPr>
            </w:pPr>
            <w:ins w:id="67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7" w:author="Автор"/>
                <w:b/>
                <w:color w:val="A6A6A6"/>
                <w:sz w:val="16"/>
                <w:szCs w:val="20"/>
                <w:lang w:val="en-US"/>
              </w:rPr>
            </w:pPr>
            <w:ins w:id="67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name="MenuDateItemExt"&gt;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9" w:author="Автор"/>
                <w:b/>
                <w:color w:val="A6A6A6"/>
                <w:sz w:val="16"/>
                <w:szCs w:val="20"/>
                <w:lang w:val="en-US"/>
              </w:rPr>
            </w:pPr>
            <w:ins w:id="67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1" w:author="Автор"/>
                <w:b/>
                <w:color w:val="A6A6A6"/>
                <w:sz w:val="16"/>
                <w:szCs w:val="20"/>
                <w:lang w:val="en-US"/>
              </w:rPr>
            </w:pPr>
            <w:ins w:id="67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type="tns:MenuItemExt"/&gt;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3" w:author="Автор"/>
                <w:b/>
                <w:color w:val="A6A6A6"/>
                <w:sz w:val="16"/>
                <w:szCs w:val="20"/>
                <w:lang w:val="en-US"/>
              </w:rPr>
            </w:pPr>
            <w:ins w:id="67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5" w:author="Автор"/>
                <w:b/>
                <w:color w:val="A6A6A6"/>
                <w:sz w:val="16"/>
                <w:szCs w:val="20"/>
                <w:lang w:val="en-US"/>
              </w:rPr>
            </w:pPr>
            <w:ins w:id="67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7" w:author="Автор"/>
                <w:b/>
                <w:color w:val="A6A6A6"/>
                <w:sz w:val="16"/>
                <w:szCs w:val="20"/>
                <w:lang w:val="en-US"/>
              </w:rPr>
            </w:pPr>
            <w:ins w:id="67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9" w:author="Автор"/>
                <w:b/>
                <w:color w:val="A6A6A6"/>
                <w:sz w:val="16"/>
                <w:szCs w:val="20"/>
                <w:lang w:val="en-US"/>
              </w:rPr>
            </w:pPr>
            <w:ins w:id="67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name="MenuItemExt"&gt;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1" w:author="Автор"/>
                <w:b/>
                <w:color w:val="A6A6A6"/>
                <w:sz w:val="16"/>
                <w:szCs w:val="20"/>
                <w:lang w:val="en-US"/>
              </w:rPr>
            </w:pPr>
            <w:ins w:id="67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3" w:author="Автор"/>
                <w:b/>
                <w:color w:val="A6A6A6"/>
                <w:sz w:val="16"/>
                <w:szCs w:val="20"/>
                <w:lang w:val="en-US"/>
              </w:rPr>
            </w:pPr>
            <w:ins w:id="67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name="Group"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5" w:author="Автор"/>
                <w:b/>
                <w:color w:val="A6A6A6"/>
                <w:sz w:val="16"/>
                <w:szCs w:val="20"/>
                <w:lang w:val="en-US"/>
              </w:rPr>
            </w:pPr>
            <w:ins w:id="67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7" w:author="Автор"/>
                <w:b/>
                <w:color w:val="A6A6A6"/>
                <w:sz w:val="16"/>
                <w:szCs w:val="20"/>
                <w:lang w:val="en-US"/>
              </w:rPr>
            </w:pPr>
            <w:ins w:id="67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name="Price"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9" w:author="Автор"/>
                <w:b/>
                <w:color w:val="A6A6A6"/>
                <w:sz w:val="16"/>
                <w:szCs w:val="20"/>
                <w:lang w:val="en-US"/>
              </w:rPr>
            </w:pPr>
            <w:ins w:id="67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name="Calories" type="xs:double"/&gt;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1" w:author="Автор"/>
                <w:b/>
                <w:color w:val="A6A6A6"/>
                <w:sz w:val="16"/>
                <w:szCs w:val="20"/>
                <w:lang w:val="en-US"/>
              </w:rPr>
            </w:pPr>
            <w:ins w:id="67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name="Output"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3" w:author="Автор"/>
                <w:b/>
                <w:color w:val="A6A6A6"/>
                <w:sz w:val="16"/>
                <w:szCs w:val="20"/>
                <w:lang w:val="en-US"/>
              </w:rPr>
            </w:pPr>
            <w:ins w:id="67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name="VitB1" type="xs:double"/&gt;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5" w:author="Автор"/>
                <w:b/>
                <w:color w:val="A6A6A6"/>
                <w:sz w:val="16"/>
                <w:szCs w:val="20"/>
                <w:lang w:val="en-US"/>
              </w:rPr>
            </w:pPr>
            <w:ins w:id="67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name="VitC" type="xs:double"/&gt;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7" w:author="Автор"/>
                <w:b/>
                <w:color w:val="A6A6A6"/>
                <w:sz w:val="16"/>
                <w:szCs w:val="20"/>
                <w:lang w:val="en-US"/>
              </w:rPr>
            </w:pPr>
            <w:ins w:id="67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name="VitA" type="xs:double"/&gt;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9" w:author="Автор"/>
                <w:b/>
                <w:color w:val="A6A6A6"/>
                <w:sz w:val="16"/>
                <w:szCs w:val="20"/>
                <w:lang w:val="en-US"/>
              </w:rPr>
            </w:pPr>
            <w:ins w:id="67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name="VitE" type="xs:double"/&gt;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1" w:author="Автор"/>
                <w:b/>
                <w:color w:val="A6A6A6"/>
                <w:sz w:val="16"/>
                <w:szCs w:val="20"/>
                <w:lang w:val="en-US"/>
              </w:rPr>
            </w:pPr>
            <w:ins w:id="67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name="MinCa" type="xs:double"/&gt;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3" w:author="Автор"/>
                <w:b/>
                <w:color w:val="A6A6A6"/>
                <w:sz w:val="16"/>
                <w:szCs w:val="20"/>
                <w:lang w:val="en-US"/>
              </w:rPr>
            </w:pPr>
            <w:ins w:id="67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name="MinP" type="xs:double"/&gt;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5" w:author="Автор"/>
                <w:b/>
                <w:color w:val="A6A6A6"/>
                <w:sz w:val="16"/>
                <w:szCs w:val="20"/>
                <w:lang w:val="en-US"/>
              </w:rPr>
            </w:pPr>
            <w:ins w:id="67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name="MinMg" type="xs:double"/&gt;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7" w:author="Автор"/>
                <w:b/>
                <w:color w:val="A6A6A6"/>
                <w:sz w:val="16"/>
                <w:szCs w:val="20"/>
                <w:lang w:val="en-US"/>
              </w:rPr>
            </w:pPr>
            <w:ins w:id="67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name="MinFe" type="xs:double"/&gt;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9" w:author="Автор"/>
                <w:b/>
                <w:color w:val="A6A6A6"/>
                <w:sz w:val="16"/>
                <w:szCs w:val="20"/>
                <w:lang w:val="en-US"/>
              </w:rPr>
            </w:pPr>
            <w:ins w:id="68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name="IdOfProhibition"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1" w:author="Автор"/>
                <w:b/>
                <w:color w:val="A6A6A6"/>
                <w:sz w:val="16"/>
                <w:szCs w:val="20"/>
                <w:lang w:val="en-US"/>
              </w:rPr>
            </w:pPr>
            <w:ins w:id="68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3" w:author="Автор"/>
                <w:b/>
                <w:color w:val="A6A6A6"/>
                <w:sz w:val="16"/>
                <w:szCs w:val="20"/>
                <w:lang w:val="en-US"/>
              </w:rPr>
            </w:pPr>
            <w:ins w:id="68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name="setAnswerFromQuestion"&gt;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5" w:author="Автор"/>
                <w:b/>
                <w:color w:val="A6A6A6"/>
                <w:sz w:val="16"/>
                <w:szCs w:val="20"/>
                <w:lang w:val="en-US"/>
              </w:rPr>
            </w:pPr>
            <w:ins w:id="68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7" w:author="Автор"/>
                <w:b/>
                <w:color w:val="A6A6A6"/>
                <w:sz w:val="16"/>
                <w:szCs w:val="20"/>
                <w:lang w:val="en-US"/>
              </w:rPr>
            </w:pPr>
            <w:ins w:id="68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9" w:author="Автор"/>
                <w:b/>
                <w:color w:val="A6A6A6"/>
                <w:sz w:val="16"/>
                <w:szCs w:val="20"/>
                <w:lang w:val="en-US"/>
              </w:rPr>
            </w:pPr>
            <w:ins w:id="68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name="IdOfAnswer"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1" w:author="Автор"/>
                <w:b/>
                <w:color w:val="A6A6A6"/>
                <w:sz w:val="16"/>
                <w:szCs w:val="20"/>
                <w:lang w:val="en-US"/>
              </w:rPr>
            </w:pPr>
            <w:ins w:id="68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3" w:author="Автор"/>
                <w:b/>
                <w:color w:val="A6A6A6"/>
                <w:sz w:val="16"/>
                <w:szCs w:val="20"/>
                <w:lang w:val="en-US"/>
              </w:rPr>
            </w:pPr>
            <w:ins w:id="68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5" w:author="Автор"/>
                <w:b/>
                <w:color w:val="A6A6A6"/>
                <w:sz w:val="16"/>
                <w:szCs w:val="20"/>
                <w:lang w:val="en-US"/>
              </w:rPr>
            </w:pPr>
            <w:ins w:id="68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name="setAnswerFromQuestionResponse"&gt;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7" w:author="Автор"/>
                <w:b/>
                <w:color w:val="A6A6A6"/>
                <w:sz w:val="16"/>
                <w:szCs w:val="20"/>
                <w:lang w:val="en-US"/>
              </w:rPr>
            </w:pPr>
            <w:ins w:id="68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9" w:author="Автор"/>
                <w:b/>
                <w:color w:val="A6A6A6"/>
                <w:sz w:val="16"/>
                <w:szCs w:val="20"/>
                <w:lang w:val="en-US"/>
              </w:rPr>
            </w:pPr>
            <w:ins w:id="68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1" w:author="Автор"/>
                <w:b/>
                <w:color w:val="A6A6A6"/>
                <w:sz w:val="16"/>
                <w:szCs w:val="20"/>
                <w:lang w:val="en-US"/>
              </w:rPr>
            </w:pPr>
            <w:ins w:id="68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3" w:author="Автор"/>
                <w:b/>
                <w:color w:val="A6A6A6"/>
                <w:sz w:val="16"/>
                <w:szCs w:val="20"/>
                <w:lang w:val="en-US"/>
              </w:rPr>
            </w:pPr>
            <w:ins w:id="68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5" w:author="Автор"/>
                <w:b/>
                <w:color w:val="A6A6A6"/>
                <w:sz w:val="16"/>
                <w:szCs w:val="20"/>
                <w:lang w:val="en-US"/>
              </w:rPr>
            </w:pPr>
            <w:ins w:id="68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7" w:author="Автор"/>
                <w:b/>
                <w:color w:val="A6A6A6"/>
                <w:sz w:val="16"/>
                <w:szCs w:val="20"/>
                <w:lang w:val="en-US"/>
              </w:rPr>
            </w:pPr>
            <w:ins w:id="68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9" w:author="Автор"/>
                <w:b/>
                <w:color w:val="A6A6A6"/>
                <w:sz w:val="16"/>
                <w:szCs w:val="20"/>
                <w:lang w:val="en-US"/>
              </w:rPr>
            </w:pPr>
            <w:ins w:id="68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1" w:author="Автор"/>
                <w:b/>
                <w:color w:val="A6A6A6"/>
                <w:sz w:val="16"/>
                <w:szCs w:val="20"/>
                <w:lang w:val="en-US"/>
              </w:rPr>
            </w:pPr>
            <w:ins w:id="68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3" w:author="Автор"/>
                <w:b/>
                <w:color w:val="A6A6A6"/>
                <w:sz w:val="16"/>
                <w:szCs w:val="20"/>
                <w:lang w:val="en-US"/>
              </w:rPr>
            </w:pPr>
            <w:ins w:id="68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5" w:author="Автор"/>
                <w:b/>
                <w:color w:val="A6A6A6"/>
                <w:sz w:val="16"/>
                <w:szCs w:val="20"/>
                <w:lang w:val="en-US"/>
              </w:rPr>
            </w:pPr>
            <w:ins w:id="68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7" w:author="Автор"/>
                <w:b/>
                <w:color w:val="A6A6A6"/>
                <w:sz w:val="16"/>
                <w:szCs w:val="20"/>
                <w:lang w:val="en-US"/>
              </w:rPr>
            </w:pPr>
            <w:ins w:id="68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9" w:author="Автор"/>
                <w:b/>
                <w:color w:val="A6A6A6"/>
                <w:sz w:val="16"/>
                <w:szCs w:val="20"/>
                <w:lang w:val="en-US"/>
              </w:rPr>
            </w:pPr>
            <w:ins w:id="68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1" w:author="Автор"/>
                <w:b/>
                <w:color w:val="A6A6A6"/>
                <w:sz w:val="16"/>
                <w:szCs w:val="20"/>
                <w:lang w:val="en-US"/>
              </w:rPr>
            </w:pPr>
            <w:ins w:id="68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type="tns:attachGuardSanResult"/&gt;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3" w:author="Автор"/>
                <w:b/>
                <w:color w:val="A6A6A6"/>
                <w:sz w:val="16"/>
                <w:szCs w:val="20"/>
                <w:lang w:val="en-US"/>
              </w:rPr>
            </w:pPr>
            <w:ins w:id="68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5" w:author="Автор"/>
                <w:b/>
                <w:color w:val="A6A6A6"/>
                <w:sz w:val="16"/>
                <w:szCs w:val="20"/>
                <w:lang w:val="en-US"/>
              </w:rPr>
            </w:pPr>
            <w:ins w:id="68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7" w:author="Автор"/>
                <w:b/>
                <w:color w:val="A6A6A6"/>
                <w:sz w:val="16"/>
                <w:szCs w:val="20"/>
                <w:lang w:val="en-US"/>
              </w:rPr>
            </w:pPr>
            <w:ins w:id="68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9" w:author="Автор"/>
                <w:b/>
                <w:color w:val="A6A6A6"/>
                <w:sz w:val="16"/>
                <w:szCs w:val="20"/>
                <w:lang w:val="en-US"/>
              </w:rPr>
            </w:pPr>
            <w:ins w:id="68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1" w:author="Автор"/>
                <w:b/>
                <w:color w:val="A6A6A6"/>
                <w:sz w:val="16"/>
                <w:szCs w:val="20"/>
                <w:lang w:val="en-US"/>
              </w:rPr>
            </w:pPr>
            <w:ins w:id="68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3" w:author="Автор"/>
                <w:b/>
                <w:color w:val="A6A6A6"/>
                <w:sz w:val="16"/>
                <w:szCs w:val="20"/>
                <w:lang w:val="en-US"/>
              </w:rPr>
            </w:pPr>
            <w:ins w:id="68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5" w:author="Автор"/>
                <w:b/>
                <w:color w:val="A6A6A6"/>
                <w:sz w:val="16"/>
                <w:szCs w:val="20"/>
                <w:lang w:val="en-US"/>
              </w:rPr>
            </w:pPr>
            <w:ins w:id="68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7" w:author="Автор"/>
                <w:b/>
                <w:color w:val="A6A6A6"/>
                <w:sz w:val="16"/>
                <w:szCs w:val="20"/>
                <w:lang w:val="en-US"/>
              </w:rPr>
            </w:pPr>
            <w:ins w:id="68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9" w:author="Автор"/>
                <w:b/>
                <w:color w:val="A6A6A6"/>
                <w:sz w:val="16"/>
                <w:szCs w:val="20"/>
                <w:lang w:val="en-US"/>
              </w:rPr>
            </w:pPr>
            <w:ins w:id="68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1" w:author="Автор"/>
                <w:b/>
                <w:color w:val="A6A6A6"/>
                <w:sz w:val="16"/>
                <w:szCs w:val="20"/>
                <w:lang w:val="en-US"/>
              </w:rPr>
            </w:pPr>
            <w:ins w:id="68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name="changePersonalInfo"&gt;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3" w:author="Автор"/>
                <w:b/>
                <w:color w:val="A6A6A6"/>
                <w:sz w:val="16"/>
                <w:szCs w:val="20"/>
                <w:lang w:val="en-US"/>
              </w:rPr>
            </w:pPr>
            <w:ins w:id="68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5" w:author="Автор"/>
                <w:b/>
                <w:color w:val="A6A6A6"/>
                <w:sz w:val="16"/>
                <w:szCs w:val="20"/>
                <w:lang w:val="en-US"/>
              </w:rPr>
            </w:pPr>
            <w:ins w:id="68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7" w:author="Автор"/>
                <w:b/>
                <w:color w:val="A6A6A6"/>
                <w:sz w:val="16"/>
                <w:szCs w:val="20"/>
                <w:lang w:val="en-US"/>
              </w:rPr>
            </w:pPr>
            <w:ins w:id="68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name="limit"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9" w:author="Автор"/>
                <w:b/>
                <w:color w:val="A6A6A6"/>
                <w:sz w:val="16"/>
                <w:szCs w:val="20"/>
                <w:lang w:val="en-US"/>
              </w:rPr>
            </w:pPr>
            <w:ins w:id="68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name="address"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1" w:author="Автор"/>
                <w:b/>
                <w:color w:val="A6A6A6"/>
                <w:sz w:val="16"/>
                <w:szCs w:val="20"/>
                <w:lang w:val="en-US"/>
              </w:rPr>
            </w:pPr>
            <w:ins w:id="68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name="phone"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3" w:author="Автор"/>
                <w:b/>
                <w:color w:val="A6A6A6"/>
                <w:sz w:val="16"/>
                <w:szCs w:val="20"/>
                <w:lang w:val="en-US"/>
              </w:rPr>
            </w:pPr>
            <w:ins w:id="68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name="mobilePhone"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5" w:author="Автор"/>
                <w:b/>
                <w:color w:val="A6A6A6"/>
                <w:sz w:val="16"/>
                <w:szCs w:val="20"/>
                <w:lang w:val="en-US"/>
              </w:rPr>
            </w:pPr>
            <w:ins w:id="68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name="email"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7" w:author="Автор"/>
                <w:b/>
                <w:color w:val="A6A6A6"/>
                <w:sz w:val="16"/>
                <w:szCs w:val="20"/>
                <w:lang w:val="en-US"/>
              </w:rPr>
            </w:pPr>
            <w:ins w:id="68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name="smsNotificationState"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9" w:author="Автор"/>
                <w:b/>
                <w:color w:val="A6A6A6"/>
                <w:sz w:val="16"/>
                <w:szCs w:val="20"/>
                <w:lang w:val="en-US"/>
              </w:rPr>
            </w:pPr>
            <w:ins w:id="68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1" w:author="Автор"/>
                <w:b/>
                <w:color w:val="A6A6A6"/>
                <w:sz w:val="16"/>
                <w:szCs w:val="20"/>
                <w:lang w:val="en-US"/>
              </w:rPr>
            </w:pPr>
            <w:ins w:id="68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3" w:author="Автор"/>
                <w:b/>
                <w:color w:val="A6A6A6"/>
                <w:sz w:val="16"/>
                <w:szCs w:val="20"/>
                <w:lang w:val="en-US"/>
              </w:rPr>
            </w:pPr>
            <w:ins w:id="68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name="changePersonalInfoResponse"&gt;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5" w:author="Автор"/>
                <w:b/>
                <w:color w:val="A6A6A6"/>
                <w:sz w:val="16"/>
                <w:szCs w:val="20"/>
                <w:lang w:val="en-US"/>
              </w:rPr>
            </w:pPr>
            <w:ins w:id="68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7" w:author="Автор"/>
                <w:b/>
                <w:color w:val="A6A6A6"/>
                <w:sz w:val="16"/>
                <w:szCs w:val="20"/>
                <w:lang w:val="en-US"/>
              </w:rPr>
            </w:pPr>
            <w:ins w:id="68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9" w:author="Автор"/>
                <w:b/>
                <w:color w:val="A6A6A6"/>
                <w:sz w:val="16"/>
                <w:szCs w:val="20"/>
                <w:lang w:val="en-US"/>
              </w:rPr>
            </w:pPr>
            <w:ins w:id="68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1" w:author="Автор"/>
                <w:b/>
                <w:color w:val="A6A6A6"/>
                <w:sz w:val="16"/>
                <w:szCs w:val="20"/>
                <w:lang w:val="en-US"/>
              </w:rPr>
            </w:pPr>
            <w:ins w:id="68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3" w:author="Автор"/>
                <w:b/>
                <w:color w:val="A6A6A6"/>
                <w:sz w:val="16"/>
                <w:szCs w:val="20"/>
                <w:lang w:val="en-US"/>
              </w:rPr>
            </w:pPr>
            <w:ins w:id="68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name="getStudentListByIdOfClientGroup"&gt;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5" w:author="Автор"/>
                <w:b/>
                <w:color w:val="A6A6A6"/>
                <w:sz w:val="16"/>
                <w:szCs w:val="20"/>
                <w:lang w:val="en-US"/>
              </w:rPr>
            </w:pPr>
            <w:ins w:id="68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7" w:author="Автор"/>
                <w:b/>
                <w:color w:val="A6A6A6"/>
                <w:sz w:val="16"/>
                <w:szCs w:val="20"/>
                <w:lang w:val="en-US"/>
              </w:rPr>
            </w:pPr>
            <w:ins w:id="68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name="idOfClientGroup"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9" w:author="Автор"/>
                <w:b/>
                <w:color w:val="A6A6A6"/>
                <w:sz w:val="16"/>
                <w:szCs w:val="20"/>
                <w:lang w:val="en-US"/>
              </w:rPr>
            </w:pPr>
            <w:ins w:id="69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1" w:author="Автор"/>
                <w:b/>
                <w:color w:val="A6A6A6"/>
                <w:sz w:val="16"/>
                <w:szCs w:val="20"/>
                <w:lang w:val="en-US"/>
              </w:rPr>
            </w:pPr>
            <w:ins w:id="69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3" w:author="Автор"/>
                <w:b/>
                <w:color w:val="A6A6A6"/>
                <w:sz w:val="16"/>
                <w:szCs w:val="20"/>
                <w:lang w:val="en-US"/>
              </w:rPr>
            </w:pPr>
            <w:ins w:id="69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name="getStudentListByIdOfClientGroupResponse"&gt;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5" w:author="Автор"/>
                <w:b/>
                <w:color w:val="A6A6A6"/>
                <w:sz w:val="16"/>
                <w:szCs w:val="20"/>
                <w:lang w:val="en-US"/>
              </w:rPr>
            </w:pPr>
            <w:ins w:id="69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7" w:author="Автор"/>
                <w:b/>
                <w:color w:val="A6A6A6"/>
                <w:sz w:val="16"/>
                <w:szCs w:val="20"/>
                <w:lang w:val="en-US"/>
              </w:rPr>
            </w:pPr>
            <w:ins w:id="69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type="tns:classStudentListResult"/&gt;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9" w:author="Автор"/>
                <w:b/>
                <w:color w:val="A6A6A6"/>
                <w:sz w:val="16"/>
                <w:szCs w:val="20"/>
                <w:lang w:val="en-US"/>
              </w:rPr>
            </w:pPr>
            <w:ins w:id="69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1" w:author="Автор"/>
                <w:b/>
                <w:color w:val="A6A6A6"/>
                <w:sz w:val="16"/>
                <w:szCs w:val="20"/>
                <w:lang w:val="en-US"/>
              </w:rPr>
            </w:pPr>
            <w:ins w:id="69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3" w:author="Автор"/>
                <w:b/>
                <w:color w:val="A6A6A6"/>
                <w:sz w:val="16"/>
                <w:szCs w:val="20"/>
                <w:lang w:val="en-US"/>
              </w:rPr>
            </w:pPr>
            <w:ins w:id="69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name="classStudentListResult"&gt;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5" w:author="Автор"/>
                <w:b/>
                <w:color w:val="A6A6A6"/>
                <w:sz w:val="16"/>
                <w:szCs w:val="20"/>
                <w:lang w:val="en-US"/>
              </w:rPr>
            </w:pPr>
            <w:ins w:id="69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7" w:author="Автор"/>
                <w:b/>
                <w:color w:val="A6A6A6"/>
                <w:sz w:val="16"/>
                <w:szCs w:val="20"/>
                <w:lang w:val="en-US"/>
              </w:rPr>
            </w:pPr>
            <w:ins w:id="69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name="classStudentList" type="tns:ClassStudentList"/&gt;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9" w:author="Автор"/>
                <w:b/>
                <w:color w:val="A6A6A6"/>
                <w:sz w:val="16"/>
                <w:szCs w:val="20"/>
                <w:lang w:val="en-US"/>
              </w:rPr>
            </w:pPr>
            <w:ins w:id="69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1" w:author="Автор"/>
                <w:b/>
                <w:color w:val="A6A6A6"/>
                <w:sz w:val="16"/>
                <w:szCs w:val="20"/>
                <w:lang w:val="en-US"/>
              </w:rPr>
            </w:pPr>
            <w:ins w:id="69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3" w:author="Автор"/>
                <w:b/>
                <w:color w:val="A6A6A6"/>
                <w:sz w:val="16"/>
                <w:szCs w:val="20"/>
                <w:lang w:val="en-US"/>
              </w:rPr>
            </w:pPr>
            <w:ins w:id="69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name="ClassStudentList"&gt;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5" w:author="Автор"/>
                <w:b/>
                <w:color w:val="A6A6A6"/>
                <w:sz w:val="16"/>
                <w:szCs w:val="20"/>
                <w:lang w:val="en-US"/>
              </w:rPr>
            </w:pPr>
            <w:ins w:id="69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7" w:author="Автор"/>
                <w:b/>
                <w:color w:val="A6A6A6"/>
                <w:sz w:val="16"/>
                <w:szCs w:val="20"/>
                <w:lang w:val="en-US"/>
              </w:rPr>
            </w:pPr>
            <w:ins w:id="69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type="tns:ClientSummaryExt"/&gt;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9" w:author="Автор"/>
                <w:b/>
                <w:color w:val="A6A6A6"/>
                <w:sz w:val="16"/>
                <w:szCs w:val="20"/>
                <w:lang w:val="en-US"/>
              </w:rPr>
            </w:pPr>
            <w:ins w:id="69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1" w:author="Автор"/>
                <w:b/>
                <w:color w:val="A6A6A6"/>
                <w:sz w:val="16"/>
                <w:szCs w:val="20"/>
                <w:lang w:val="en-US"/>
              </w:rPr>
            </w:pPr>
            <w:ins w:id="69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3" w:author="Автор"/>
                <w:b/>
                <w:color w:val="A6A6A6"/>
                <w:sz w:val="16"/>
                <w:szCs w:val="20"/>
                <w:lang w:val="en-US"/>
              </w:rPr>
            </w:pPr>
            <w:ins w:id="69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5" w:author="Автор"/>
                <w:b/>
                <w:color w:val="A6A6A6"/>
                <w:sz w:val="16"/>
                <w:szCs w:val="20"/>
                <w:lang w:val="en-US"/>
              </w:rPr>
            </w:pPr>
            <w:ins w:id="69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7" w:author="Автор"/>
                <w:b/>
                <w:color w:val="A6A6A6"/>
                <w:sz w:val="16"/>
                <w:szCs w:val="20"/>
                <w:lang w:val="en-US"/>
              </w:rPr>
            </w:pPr>
            <w:ins w:id="69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9" w:author="Автор"/>
                <w:b/>
                <w:color w:val="A6A6A6"/>
                <w:sz w:val="16"/>
                <w:szCs w:val="20"/>
                <w:lang w:val="en-US"/>
              </w:rPr>
            </w:pPr>
            <w:ins w:id="69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1" w:author="Автор"/>
                <w:b/>
                <w:color w:val="A6A6A6"/>
                <w:sz w:val="16"/>
                <w:szCs w:val="20"/>
                <w:lang w:val="en-US"/>
              </w:rPr>
            </w:pPr>
            <w:ins w:id="69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3" w:author="Автор"/>
                <w:b/>
                <w:color w:val="A6A6A6"/>
                <w:sz w:val="16"/>
                <w:szCs w:val="20"/>
                <w:lang w:val="en-US"/>
              </w:rPr>
            </w:pPr>
            <w:ins w:id="69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5" w:author="Автор"/>
                <w:b/>
                <w:color w:val="A6A6A6"/>
                <w:sz w:val="16"/>
                <w:szCs w:val="20"/>
                <w:lang w:val="en-US"/>
              </w:rPr>
            </w:pPr>
            <w:ins w:id="69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7" w:author="Автор"/>
                <w:b/>
                <w:color w:val="A6A6A6"/>
                <w:sz w:val="16"/>
                <w:szCs w:val="20"/>
                <w:lang w:val="en-US"/>
              </w:rPr>
            </w:pPr>
            <w:ins w:id="69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9" w:author="Автор"/>
                <w:b/>
                <w:color w:val="A6A6A6"/>
                <w:sz w:val="16"/>
                <w:szCs w:val="20"/>
                <w:lang w:val="en-US"/>
              </w:rPr>
            </w:pPr>
            <w:ins w:id="69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1" w:author="Автор"/>
                <w:b/>
                <w:color w:val="A6A6A6"/>
                <w:sz w:val="16"/>
                <w:szCs w:val="20"/>
                <w:lang w:val="en-US"/>
              </w:rPr>
            </w:pPr>
            <w:ins w:id="69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type="tns:paymentListResult"/&gt;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3" w:author="Автор"/>
                <w:b/>
                <w:color w:val="A6A6A6"/>
                <w:sz w:val="16"/>
                <w:szCs w:val="20"/>
                <w:lang w:val="en-US"/>
              </w:rPr>
            </w:pPr>
            <w:ins w:id="69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5" w:author="Автор"/>
                <w:b/>
                <w:color w:val="A6A6A6"/>
                <w:sz w:val="16"/>
                <w:szCs w:val="20"/>
                <w:lang w:val="en-US"/>
              </w:rPr>
            </w:pPr>
            <w:ins w:id="69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7" w:author="Автор"/>
                <w:b/>
                <w:color w:val="A6A6A6"/>
                <w:sz w:val="16"/>
                <w:szCs w:val="20"/>
                <w:lang w:val="en-US"/>
              </w:rPr>
            </w:pPr>
            <w:ins w:id="69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name="getClientsByGuardSan"&gt;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9" w:author="Автор"/>
                <w:b/>
                <w:color w:val="A6A6A6"/>
                <w:sz w:val="16"/>
                <w:szCs w:val="20"/>
                <w:lang w:val="en-US"/>
              </w:rPr>
            </w:pPr>
            <w:ins w:id="69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1" w:author="Автор"/>
                <w:b/>
                <w:color w:val="A6A6A6"/>
                <w:sz w:val="16"/>
                <w:szCs w:val="20"/>
                <w:lang w:val="en-US"/>
              </w:rPr>
            </w:pPr>
            <w:ins w:id="69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3" w:author="Автор"/>
                <w:b/>
                <w:color w:val="A6A6A6"/>
                <w:sz w:val="16"/>
                <w:szCs w:val="20"/>
                <w:lang w:val="en-US"/>
              </w:rPr>
            </w:pPr>
            <w:ins w:id="69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5" w:author="Автор"/>
                <w:b/>
                <w:color w:val="A6A6A6"/>
                <w:sz w:val="16"/>
                <w:szCs w:val="20"/>
                <w:lang w:val="en-US"/>
              </w:rPr>
            </w:pPr>
            <w:ins w:id="69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7" w:author="Автор"/>
                <w:b/>
                <w:color w:val="A6A6A6"/>
                <w:sz w:val="16"/>
                <w:szCs w:val="20"/>
                <w:lang w:val="en-US"/>
              </w:rPr>
            </w:pPr>
            <w:ins w:id="69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name="getClientsByGuardSanResponse"&gt;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9" w:author="Автор"/>
                <w:b/>
                <w:color w:val="A6A6A6"/>
                <w:sz w:val="16"/>
                <w:szCs w:val="20"/>
                <w:lang w:val="en-US"/>
              </w:rPr>
            </w:pPr>
            <w:ins w:id="69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1" w:author="Автор"/>
                <w:b/>
                <w:color w:val="A6A6A6"/>
                <w:sz w:val="16"/>
                <w:szCs w:val="20"/>
                <w:lang w:val="en-US"/>
              </w:rPr>
            </w:pPr>
            <w:ins w:id="69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type="tns:clientsData"/&gt;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3" w:author="Автор"/>
                <w:b/>
                <w:color w:val="A6A6A6"/>
                <w:sz w:val="16"/>
                <w:szCs w:val="20"/>
                <w:lang w:val="en-US"/>
              </w:rPr>
            </w:pPr>
            <w:ins w:id="69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5" w:author="Автор"/>
                <w:b/>
                <w:color w:val="A6A6A6"/>
                <w:sz w:val="16"/>
                <w:szCs w:val="20"/>
                <w:lang w:val="en-US"/>
              </w:rPr>
            </w:pPr>
            <w:ins w:id="69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7" w:author="Автор"/>
                <w:b/>
                <w:color w:val="A6A6A6"/>
                <w:sz w:val="16"/>
                <w:szCs w:val="20"/>
                <w:lang w:val="en-US"/>
              </w:rPr>
            </w:pPr>
            <w:ins w:id="69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name="clientsData"&gt;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9" w:author="Автор"/>
                <w:b/>
                <w:color w:val="A6A6A6"/>
                <w:sz w:val="16"/>
                <w:szCs w:val="20"/>
                <w:lang w:val="en-US"/>
              </w:rPr>
            </w:pPr>
            <w:ins w:id="69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1" w:author="Автор"/>
                <w:b/>
                <w:color w:val="A6A6A6"/>
                <w:sz w:val="16"/>
                <w:szCs w:val="20"/>
                <w:lang w:val="en-US"/>
              </w:rPr>
            </w:pPr>
            <w:ins w:id="69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name="clientList" type="tns:clientList"/&gt;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3" w:author="Автор"/>
                <w:b/>
                <w:color w:val="A6A6A6"/>
                <w:sz w:val="16"/>
                <w:szCs w:val="20"/>
                <w:lang w:val="en-US"/>
              </w:rPr>
            </w:pPr>
            <w:ins w:id="69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5" w:author="Автор"/>
                <w:b/>
                <w:color w:val="A6A6A6"/>
                <w:sz w:val="16"/>
                <w:szCs w:val="20"/>
                <w:lang w:val="en-US"/>
              </w:rPr>
            </w:pPr>
            <w:ins w:id="69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7" w:author="Автор"/>
                <w:b/>
                <w:color w:val="A6A6A6"/>
                <w:sz w:val="16"/>
                <w:szCs w:val="20"/>
                <w:lang w:val="en-US"/>
              </w:rPr>
            </w:pPr>
            <w:ins w:id="69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9" w:author="Автор"/>
                <w:b/>
                <w:color w:val="A6A6A6"/>
                <w:sz w:val="16"/>
                <w:szCs w:val="20"/>
                <w:lang w:val="en-US"/>
              </w:rPr>
            </w:pPr>
            <w:ins w:id="69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1" w:author="Автор"/>
                <w:b/>
                <w:color w:val="A6A6A6"/>
                <w:sz w:val="16"/>
                <w:szCs w:val="20"/>
                <w:lang w:val="en-US"/>
              </w:rPr>
            </w:pPr>
            <w:ins w:id="69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3" w:author="Автор"/>
                <w:b/>
                <w:color w:val="A6A6A6"/>
                <w:sz w:val="16"/>
                <w:szCs w:val="20"/>
                <w:lang w:val="en-US"/>
              </w:rPr>
            </w:pPr>
            <w:ins w:id="69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5" w:author="Автор"/>
                <w:b/>
                <w:color w:val="A6A6A6"/>
                <w:sz w:val="16"/>
                <w:szCs w:val="20"/>
                <w:lang w:val="en-US"/>
              </w:rPr>
            </w:pPr>
            <w:ins w:id="69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name="Client" type="tns:ClientItem"/&gt;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7" w:author="Автор"/>
                <w:b/>
                <w:color w:val="A6A6A6"/>
                <w:sz w:val="16"/>
                <w:szCs w:val="20"/>
                <w:lang w:val="en-US"/>
              </w:rPr>
            </w:pPr>
            <w:ins w:id="69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9" w:author="Автор"/>
                <w:b/>
                <w:color w:val="A6A6A6"/>
                <w:sz w:val="16"/>
                <w:szCs w:val="20"/>
                <w:lang w:val="en-US"/>
              </w:rPr>
            </w:pPr>
            <w:ins w:id="70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1" w:author="Автор"/>
                <w:b/>
                <w:color w:val="A6A6A6"/>
                <w:sz w:val="16"/>
                <w:szCs w:val="20"/>
                <w:lang w:val="en-US"/>
              </w:rPr>
            </w:pPr>
            <w:ins w:id="70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name="ClientItem"&gt;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3" w:author="Автор"/>
                <w:b/>
                <w:color w:val="A6A6A6"/>
                <w:sz w:val="16"/>
                <w:szCs w:val="20"/>
                <w:lang w:val="en-US"/>
              </w:rPr>
            </w:pPr>
            <w:ins w:id="70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5" w:author="Автор"/>
                <w:b/>
                <w:color w:val="A6A6A6"/>
                <w:sz w:val="16"/>
                <w:szCs w:val="20"/>
                <w:lang w:val="en-US"/>
              </w:rPr>
            </w:pPr>
            <w:ins w:id="70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7" w:author="Автор"/>
                <w:b/>
                <w:color w:val="A6A6A6"/>
                <w:sz w:val="16"/>
                <w:szCs w:val="20"/>
                <w:lang w:val="en-US"/>
              </w:rPr>
            </w:pPr>
            <w:ins w:id="70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9" w:author="Автор"/>
                <w:b/>
                <w:color w:val="A6A6A6"/>
                <w:sz w:val="16"/>
                <w:szCs w:val="20"/>
                <w:lang w:val="en-US"/>
              </w:rPr>
            </w:pPr>
            <w:ins w:id="70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1" w:author="Автор"/>
                <w:b/>
                <w:color w:val="A6A6A6"/>
                <w:sz w:val="16"/>
                <w:szCs w:val="20"/>
                <w:lang w:val="en-US"/>
              </w:rPr>
            </w:pPr>
            <w:ins w:id="70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3" w:author="Автор"/>
                <w:b/>
                <w:color w:val="A6A6A6"/>
                <w:sz w:val="16"/>
                <w:szCs w:val="20"/>
                <w:lang w:val="en-US"/>
              </w:rPr>
            </w:pPr>
            <w:ins w:id="70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5" w:author="Автор"/>
                <w:b/>
                <w:color w:val="A6A6A6"/>
                <w:sz w:val="16"/>
                <w:szCs w:val="20"/>
                <w:lang w:val="en-US"/>
              </w:rPr>
            </w:pPr>
            <w:ins w:id="70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7" w:author="Автор"/>
                <w:b/>
                <w:color w:val="A6A6A6"/>
                <w:sz w:val="16"/>
                <w:szCs w:val="20"/>
                <w:lang w:val="en-US"/>
              </w:rPr>
            </w:pPr>
            <w:ins w:id="70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9" w:author="Автор"/>
                <w:b/>
                <w:color w:val="A6A6A6"/>
                <w:sz w:val="16"/>
                <w:szCs w:val="20"/>
                <w:lang w:val="en-US"/>
              </w:rPr>
            </w:pPr>
            <w:ins w:id="70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1" w:author="Автор"/>
                <w:b/>
                <w:color w:val="A6A6A6"/>
                <w:sz w:val="16"/>
                <w:szCs w:val="20"/>
                <w:lang w:val="en-US"/>
              </w:rPr>
            </w:pPr>
            <w:ins w:id="70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3" w:author="Автор"/>
                <w:b/>
                <w:color w:val="A6A6A6"/>
                <w:sz w:val="16"/>
                <w:szCs w:val="20"/>
                <w:lang w:val="en-US"/>
              </w:rPr>
            </w:pPr>
            <w:ins w:id="70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5" w:author="Автор"/>
                <w:b/>
                <w:color w:val="A6A6A6"/>
                <w:sz w:val="16"/>
                <w:szCs w:val="20"/>
                <w:lang w:val="en-US"/>
              </w:rPr>
            </w:pPr>
            <w:ins w:id="70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7" w:author="Автор"/>
                <w:b/>
                <w:color w:val="A6A6A6"/>
                <w:sz w:val="16"/>
                <w:szCs w:val="20"/>
                <w:lang w:val="en-US"/>
              </w:rPr>
            </w:pPr>
            <w:ins w:id="70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9" w:author="Автор"/>
                <w:b/>
                <w:color w:val="A6A6A6"/>
                <w:sz w:val="16"/>
                <w:szCs w:val="20"/>
                <w:lang w:val="en-US"/>
              </w:rPr>
            </w:pPr>
            <w:ins w:id="70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1" w:author="Автор"/>
                <w:b/>
                <w:color w:val="A6A6A6"/>
                <w:sz w:val="16"/>
                <w:szCs w:val="20"/>
                <w:lang w:val="en-US"/>
              </w:rPr>
            </w:pPr>
            <w:ins w:id="70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3" w:author="Автор"/>
                <w:b/>
                <w:color w:val="A6A6A6"/>
                <w:sz w:val="16"/>
                <w:szCs w:val="20"/>
                <w:lang w:val="en-US"/>
              </w:rPr>
            </w:pPr>
            <w:ins w:id="70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5" w:author="Автор"/>
                <w:b/>
                <w:color w:val="A6A6A6"/>
                <w:sz w:val="16"/>
                <w:szCs w:val="20"/>
                <w:lang w:val="en-US"/>
              </w:rPr>
            </w:pPr>
            <w:ins w:id="70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7" w:author="Автор"/>
                <w:b/>
                <w:color w:val="A6A6A6"/>
                <w:sz w:val="16"/>
                <w:szCs w:val="20"/>
                <w:lang w:val="en-US"/>
              </w:rPr>
            </w:pPr>
            <w:ins w:id="70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9" w:author="Автор"/>
                <w:b/>
                <w:color w:val="A6A6A6"/>
                <w:sz w:val="16"/>
                <w:szCs w:val="20"/>
                <w:lang w:val="en-US"/>
              </w:rPr>
            </w:pPr>
            <w:ins w:id="70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name="idOfProduct"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1" w:author="Автор"/>
                <w:b/>
                <w:color w:val="A6A6A6"/>
                <w:sz w:val="16"/>
                <w:szCs w:val="20"/>
                <w:lang w:val="en-US"/>
              </w:rPr>
            </w:pPr>
            <w:ins w:id="70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3" w:author="Автор"/>
                <w:b/>
                <w:color w:val="A6A6A6"/>
                <w:sz w:val="16"/>
                <w:szCs w:val="20"/>
                <w:lang w:val="en-US"/>
              </w:rPr>
            </w:pPr>
            <w:ins w:id="70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5" w:author="Автор"/>
                <w:b/>
                <w:color w:val="A6A6A6"/>
                <w:sz w:val="16"/>
                <w:szCs w:val="20"/>
                <w:lang w:val="en-US"/>
              </w:rPr>
            </w:pPr>
            <w:ins w:id="70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7" w:author="Автор"/>
                <w:b/>
                <w:color w:val="A6A6A6"/>
                <w:sz w:val="16"/>
                <w:szCs w:val="20"/>
                <w:lang w:val="en-US"/>
              </w:rPr>
            </w:pPr>
            <w:ins w:id="70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9" w:author="Автор"/>
                <w:b/>
                <w:color w:val="A6A6A6"/>
                <w:sz w:val="16"/>
                <w:szCs w:val="20"/>
                <w:lang w:val="en-US"/>
              </w:rPr>
            </w:pPr>
            <w:ins w:id="70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1" w:author="Автор"/>
                <w:b/>
                <w:color w:val="A6A6A6"/>
                <w:sz w:val="16"/>
                <w:szCs w:val="20"/>
                <w:lang w:val="en-US"/>
              </w:rPr>
            </w:pPr>
            <w:ins w:id="70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3" w:author="Автор"/>
                <w:b/>
                <w:color w:val="A6A6A6"/>
                <w:sz w:val="16"/>
                <w:szCs w:val="20"/>
                <w:lang w:val="en-US"/>
              </w:rPr>
            </w:pPr>
            <w:ins w:id="70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5" w:author="Автор"/>
                <w:b/>
                <w:color w:val="A6A6A6"/>
                <w:sz w:val="16"/>
                <w:szCs w:val="20"/>
                <w:lang w:val="en-US"/>
              </w:rPr>
            </w:pPr>
            <w:ins w:id="70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7" w:author="Автор"/>
                <w:b/>
                <w:color w:val="A6A6A6"/>
                <w:sz w:val="16"/>
                <w:szCs w:val="20"/>
                <w:lang w:val="en-US"/>
              </w:rPr>
            </w:pPr>
            <w:ins w:id="70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name="getGroupListByOrg"&gt;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9" w:author="Автор"/>
                <w:b/>
                <w:color w:val="A6A6A6"/>
                <w:sz w:val="16"/>
                <w:szCs w:val="20"/>
                <w:lang w:val="en-US"/>
              </w:rPr>
            </w:pPr>
            <w:ins w:id="70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1" w:author="Автор"/>
                <w:b/>
                <w:color w:val="A6A6A6"/>
                <w:sz w:val="16"/>
                <w:szCs w:val="20"/>
                <w:lang w:val="en-US"/>
              </w:rPr>
            </w:pPr>
            <w:ins w:id="70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name="idOfOrg"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3" w:author="Автор"/>
                <w:b/>
                <w:color w:val="A6A6A6"/>
                <w:sz w:val="16"/>
                <w:szCs w:val="20"/>
                <w:lang w:val="en-US"/>
              </w:rPr>
            </w:pPr>
            <w:ins w:id="70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5" w:author="Автор"/>
                <w:b/>
                <w:color w:val="A6A6A6"/>
                <w:sz w:val="16"/>
                <w:szCs w:val="20"/>
                <w:lang w:val="en-US"/>
              </w:rPr>
            </w:pPr>
            <w:ins w:id="70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7" w:author="Автор"/>
                <w:b/>
                <w:color w:val="A6A6A6"/>
                <w:sz w:val="16"/>
                <w:szCs w:val="20"/>
                <w:lang w:val="en-US"/>
              </w:rPr>
            </w:pPr>
            <w:ins w:id="70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name="getGroupListByOrgResponse"&gt;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9" w:author="Автор"/>
                <w:b/>
                <w:color w:val="A6A6A6"/>
                <w:sz w:val="16"/>
                <w:szCs w:val="20"/>
                <w:lang w:val="en-US"/>
              </w:rPr>
            </w:pPr>
            <w:ins w:id="70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1" w:author="Автор"/>
                <w:b/>
                <w:color w:val="A6A6A6"/>
                <w:sz w:val="16"/>
                <w:szCs w:val="20"/>
                <w:lang w:val="en-US"/>
              </w:rPr>
            </w:pPr>
            <w:ins w:id="70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type="tns:clientGroupListResult"/&gt;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3" w:author="Автор"/>
                <w:b/>
                <w:color w:val="A6A6A6"/>
                <w:sz w:val="16"/>
                <w:szCs w:val="20"/>
                <w:lang w:val="en-US"/>
              </w:rPr>
            </w:pPr>
            <w:ins w:id="70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5" w:author="Автор"/>
                <w:b/>
                <w:color w:val="A6A6A6"/>
                <w:sz w:val="16"/>
                <w:szCs w:val="20"/>
                <w:lang w:val="en-US"/>
              </w:rPr>
            </w:pPr>
            <w:ins w:id="70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7" w:author="Автор"/>
                <w:b/>
                <w:color w:val="A6A6A6"/>
                <w:sz w:val="16"/>
                <w:szCs w:val="20"/>
                <w:lang w:val="en-US"/>
              </w:rPr>
            </w:pPr>
            <w:ins w:id="70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name="clientGroupListResult"&gt;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9" w:author="Автор"/>
                <w:b/>
                <w:color w:val="A6A6A6"/>
                <w:sz w:val="16"/>
                <w:szCs w:val="20"/>
                <w:lang w:val="en-US"/>
              </w:rPr>
            </w:pPr>
            <w:ins w:id="70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1" w:author="Автор"/>
                <w:b/>
                <w:color w:val="A6A6A6"/>
                <w:sz w:val="16"/>
                <w:szCs w:val="20"/>
                <w:lang w:val="en-US"/>
              </w:rPr>
            </w:pPr>
            <w:ins w:id="70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name="clientGroupList" type="tns:ClientGroupList"/&gt;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3" w:author="Автор"/>
                <w:b/>
                <w:color w:val="A6A6A6"/>
                <w:sz w:val="16"/>
                <w:szCs w:val="20"/>
                <w:lang w:val="en-US"/>
              </w:rPr>
            </w:pPr>
            <w:ins w:id="70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5" w:author="Автор"/>
                <w:b/>
                <w:color w:val="A6A6A6"/>
                <w:sz w:val="16"/>
                <w:szCs w:val="20"/>
                <w:lang w:val="en-US"/>
              </w:rPr>
            </w:pPr>
            <w:ins w:id="70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7" w:author="Автор"/>
                <w:b/>
                <w:color w:val="A6A6A6"/>
                <w:sz w:val="16"/>
                <w:szCs w:val="20"/>
                <w:lang w:val="en-US"/>
              </w:rPr>
            </w:pPr>
            <w:ins w:id="70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name="ClientGroupList"&gt;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9" w:author="Автор"/>
                <w:b/>
                <w:color w:val="A6A6A6"/>
                <w:sz w:val="16"/>
                <w:szCs w:val="20"/>
                <w:lang w:val="en-US"/>
              </w:rPr>
            </w:pPr>
            <w:ins w:id="70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1" w:author="Автор"/>
                <w:b/>
                <w:color w:val="A6A6A6"/>
                <w:sz w:val="16"/>
                <w:szCs w:val="20"/>
                <w:lang w:val="en-US"/>
              </w:rPr>
            </w:pPr>
            <w:ins w:id="70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name="G" type="tns:ClientGroupItem"/&gt;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3" w:author="Автор"/>
                <w:b/>
                <w:color w:val="A6A6A6"/>
                <w:sz w:val="16"/>
                <w:szCs w:val="20"/>
                <w:lang w:val="en-US"/>
              </w:rPr>
            </w:pPr>
            <w:ins w:id="70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5" w:author="Автор"/>
                <w:b/>
                <w:color w:val="A6A6A6"/>
                <w:sz w:val="16"/>
                <w:szCs w:val="20"/>
                <w:lang w:val="en-US"/>
              </w:rPr>
            </w:pPr>
            <w:ins w:id="70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7" w:author="Автор"/>
                <w:b/>
                <w:color w:val="A6A6A6"/>
                <w:sz w:val="16"/>
                <w:szCs w:val="20"/>
                <w:lang w:val="en-US"/>
              </w:rPr>
            </w:pPr>
            <w:ins w:id="70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name="ClientGroupItem"&gt;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9" w:author="Автор"/>
                <w:b/>
                <w:color w:val="A6A6A6"/>
                <w:sz w:val="16"/>
                <w:szCs w:val="20"/>
                <w:lang w:val="en-US"/>
              </w:rPr>
            </w:pPr>
            <w:ins w:id="71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1" w:author="Автор"/>
                <w:b/>
                <w:color w:val="A6A6A6"/>
                <w:sz w:val="16"/>
                <w:szCs w:val="20"/>
                <w:lang w:val="en-US"/>
              </w:rPr>
            </w:pPr>
            <w:ins w:id="71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name="idOfClientGroup"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3" w:author="Автор"/>
                <w:b/>
                <w:color w:val="A6A6A6"/>
                <w:sz w:val="16"/>
                <w:szCs w:val="20"/>
                <w:lang w:val="en-US"/>
              </w:rPr>
            </w:pPr>
            <w:ins w:id="71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name="GroupName"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5" w:author="Автор"/>
                <w:b/>
                <w:color w:val="A6A6A6"/>
                <w:sz w:val="16"/>
                <w:szCs w:val="20"/>
                <w:lang w:val="en-US"/>
              </w:rPr>
            </w:pPr>
            <w:ins w:id="71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7" w:author="Автор"/>
                <w:b/>
                <w:color w:val="A6A6A6"/>
                <w:sz w:val="16"/>
                <w:szCs w:val="20"/>
                <w:lang w:val="en-US"/>
              </w:rPr>
            </w:pPr>
            <w:ins w:id="71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9" w:author="Автор"/>
                <w:b/>
                <w:color w:val="A6A6A6"/>
                <w:sz w:val="16"/>
                <w:szCs w:val="20"/>
                <w:lang w:val="en-US"/>
              </w:rPr>
            </w:pPr>
            <w:ins w:id="71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1" w:author="Автор"/>
                <w:b/>
                <w:color w:val="A6A6A6"/>
                <w:sz w:val="16"/>
                <w:szCs w:val="20"/>
                <w:lang w:val="en-US"/>
              </w:rPr>
            </w:pPr>
            <w:ins w:id="71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3" w:author="Автор"/>
                <w:b/>
                <w:color w:val="A6A6A6"/>
                <w:sz w:val="16"/>
                <w:szCs w:val="20"/>
                <w:lang w:val="en-US"/>
              </w:rPr>
            </w:pPr>
            <w:ins w:id="71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5" w:author="Автор"/>
                <w:b/>
                <w:color w:val="A6A6A6"/>
                <w:sz w:val="16"/>
                <w:szCs w:val="20"/>
                <w:lang w:val="en-US"/>
              </w:rPr>
            </w:pPr>
            <w:ins w:id="71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7" w:author="Автор"/>
                <w:b/>
                <w:color w:val="A6A6A6"/>
                <w:sz w:val="16"/>
                <w:szCs w:val="20"/>
                <w:lang w:val="en-US"/>
              </w:rPr>
            </w:pPr>
            <w:ins w:id="71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9" w:author="Автор"/>
                <w:b/>
                <w:color w:val="A6A6A6"/>
                <w:sz w:val="16"/>
                <w:szCs w:val="20"/>
                <w:lang w:val="en-US"/>
              </w:rPr>
            </w:pPr>
            <w:ins w:id="71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1" w:author="Автор"/>
                <w:b/>
                <w:color w:val="A6A6A6"/>
                <w:sz w:val="16"/>
                <w:szCs w:val="20"/>
                <w:lang w:val="en-US"/>
              </w:rPr>
            </w:pPr>
            <w:ins w:id="71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3" w:author="Автор"/>
                <w:b/>
                <w:color w:val="A6A6A6"/>
                <w:sz w:val="16"/>
                <w:szCs w:val="20"/>
                <w:lang w:val="en-US"/>
              </w:rPr>
            </w:pPr>
            <w:ins w:id="71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5" w:author="Автор"/>
                <w:b/>
                <w:color w:val="A6A6A6"/>
                <w:sz w:val="16"/>
                <w:szCs w:val="20"/>
                <w:lang w:val="en-US"/>
              </w:rPr>
            </w:pPr>
            <w:ins w:id="71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type="tns:transferSubBalanceListResult"/&gt;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7" w:author="Автор"/>
                <w:b/>
                <w:color w:val="A6A6A6"/>
                <w:sz w:val="16"/>
                <w:szCs w:val="20"/>
                <w:lang w:val="en-US"/>
              </w:rPr>
            </w:pPr>
            <w:ins w:id="71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9" w:author="Автор"/>
                <w:b/>
                <w:color w:val="A6A6A6"/>
                <w:sz w:val="16"/>
                <w:szCs w:val="20"/>
                <w:lang w:val="en-US"/>
              </w:rPr>
            </w:pPr>
            <w:ins w:id="71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1" w:author="Автор"/>
                <w:b/>
                <w:color w:val="A6A6A6"/>
                <w:sz w:val="16"/>
                <w:szCs w:val="20"/>
                <w:lang w:val="en-US"/>
              </w:rPr>
            </w:pPr>
            <w:ins w:id="71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name="transferSubBalanceListResult"&gt;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3" w:author="Автор"/>
                <w:b/>
                <w:color w:val="A6A6A6"/>
                <w:sz w:val="16"/>
                <w:szCs w:val="20"/>
                <w:lang w:val="en-US"/>
              </w:rPr>
            </w:pPr>
            <w:ins w:id="71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5" w:author="Автор"/>
                <w:b/>
                <w:color w:val="A6A6A6"/>
                <w:sz w:val="16"/>
                <w:szCs w:val="20"/>
                <w:lang w:val="en-US"/>
              </w:rPr>
            </w:pPr>
            <w:ins w:id="71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7" w:author="Автор"/>
                <w:b/>
                <w:color w:val="A6A6A6"/>
                <w:sz w:val="16"/>
                <w:szCs w:val="20"/>
                <w:lang w:val="en-US"/>
              </w:rPr>
            </w:pPr>
            <w:ins w:id="71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9" w:author="Автор"/>
                <w:b/>
                <w:color w:val="A6A6A6"/>
                <w:sz w:val="16"/>
                <w:szCs w:val="20"/>
                <w:lang w:val="en-US"/>
              </w:rPr>
            </w:pPr>
            <w:ins w:id="71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name="transferSubBalanceListExt" type="tns:TransferSubBalanceListExt"/&gt;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1" w:author="Автор"/>
                <w:b/>
                <w:color w:val="A6A6A6"/>
                <w:sz w:val="16"/>
                <w:szCs w:val="20"/>
                <w:lang w:val="en-US"/>
              </w:rPr>
            </w:pPr>
            <w:ins w:id="71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3" w:author="Автор"/>
                <w:b/>
                <w:color w:val="A6A6A6"/>
                <w:sz w:val="16"/>
                <w:szCs w:val="20"/>
                <w:lang w:val="en-US"/>
              </w:rPr>
            </w:pPr>
            <w:ins w:id="71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5" w:author="Автор"/>
                <w:b/>
                <w:color w:val="A6A6A6"/>
                <w:sz w:val="16"/>
                <w:szCs w:val="20"/>
                <w:lang w:val="en-US"/>
              </w:rPr>
            </w:pPr>
            <w:ins w:id="71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7" w:author="Автор"/>
                <w:b/>
                <w:color w:val="A6A6A6"/>
                <w:sz w:val="16"/>
                <w:szCs w:val="20"/>
                <w:lang w:val="en-US"/>
              </w:rPr>
            </w:pPr>
            <w:ins w:id="71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9" w:author="Автор"/>
                <w:b/>
                <w:color w:val="A6A6A6"/>
                <w:sz w:val="16"/>
                <w:szCs w:val="20"/>
                <w:lang w:val="en-US"/>
              </w:rPr>
            </w:pPr>
            <w:ins w:id="71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name="TransferSubBalanceListExt"&gt;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1" w:author="Автор"/>
                <w:b/>
                <w:color w:val="A6A6A6"/>
                <w:sz w:val="16"/>
                <w:szCs w:val="20"/>
                <w:lang w:val="en-US"/>
              </w:rPr>
            </w:pPr>
            <w:ins w:id="71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3" w:author="Автор"/>
                <w:b/>
                <w:color w:val="A6A6A6"/>
                <w:sz w:val="16"/>
                <w:szCs w:val="20"/>
                <w:lang w:val="en-US"/>
              </w:rPr>
            </w:pPr>
            <w:ins w:id="71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name="T" type="tns:TransferSubBalanceExt"/&gt;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5" w:author="Автор"/>
                <w:b/>
                <w:color w:val="A6A6A6"/>
                <w:sz w:val="16"/>
                <w:szCs w:val="20"/>
                <w:lang w:val="en-US"/>
              </w:rPr>
            </w:pPr>
            <w:ins w:id="71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7" w:author="Автор"/>
                <w:b/>
                <w:color w:val="A6A6A6"/>
                <w:sz w:val="16"/>
                <w:szCs w:val="20"/>
                <w:lang w:val="en-US"/>
              </w:rPr>
            </w:pPr>
            <w:ins w:id="71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9" w:author="Автор"/>
                <w:b/>
                <w:color w:val="A6A6A6"/>
                <w:sz w:val="16"/>
                <w:szCs w:val="20"/>
                <w:lang w:val="en-US"/>
              </w:rPr>
            </w:pPr>
            <w:ins w:id="71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name="TransferSubBalanceExt"&gt;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1" w:author="Автор"/>
                <w:b/>
                <w:color w:val="A6A6A6"/>
                <w:sz w:val="16"/>
                <w:szCs w:val="20"/>
                <w:lang w:val="en-US"/>
              </w:rPr>
            </w:pPr>
            <w:ins w:id="71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3" w:author="Автор"/>
                <w:b/>
                <w:color w:val="A6A6A6"/>
                <w:sz w:val="16"/>
                <w:szCs w:val="20"/>
                <w:lang w:val="en-US"/>
              </w:rPr>
            </w:pPr>
            <w:ins w:id="71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type="tns:PurchaseElementExt"/&gt;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5" w:author="Автор"/>
                <w:b/>
                <w:color w:val="A6A6A6"/>
                <w:sz w:val="16"/>
                <w:szCs w:val="20"/>
                <w:lang w:val="en-US"/>
              </w:rPr>
            </w:pPr>
            <w:ins w:id="71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7" w:author="Автор"/>
                <w:b/>
                <w:color w:val="A6A6A6"/>
                <w:sz w:val="16"/>
                <w:szCs w:val="20"/>
                <w:lang w:val="en-US"/>
              </w:rPr>
            </w:pPr>
            <w:ins w:id="71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name="CreateTime"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9" w:author="Автор"/>
                <w:b/>
                <w:color w:val="A6A6A6"/>
                <w:sz w:val="16"/>
                <w:szCs w:val="20"/>
                <w:lang w:val="en-US"/>
              </w:rPr>
            </w:pPr>
            <w:ins w:id="71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name="balanceBenefactor"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1" w:author="Автор"/>
                <w:b/>
                <w:color w:val="A6A6A6"/>
                <w:sz w:val="16"/>
                <w:szCs w:val="20"/>
                <w:lang w:val="en-US"/>
              </w:rPr>
            </w:pPr>
            <w:ins w:id="71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name="balanceBeneficiary"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3" w:author="Автор"/>
                <w:b/>
                <w:color w:val="A6A6A6"/>
                <w:sz w:val="16"/>
                <w:szCs w:val="20"/>
                <w:lang w:val="en-US"/>
              </w:rPr>
            </w:pPr>
            <w:ins w:id="71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name="transferSum"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5" w:author="Автор"/>
                <w:b/>
                <w:color w:val="A6A6A6"/>
                <w:sz w:val="16"/>
                <w:szCs w:val="20"/>
                <w:lang w:val="en-US"/>
              </w:rPr>
            </w:pPr>
            <w:ins w:id="71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7" w:author="Автор"/>
                <w:b/>
                <w:color w:val="A6A6A6"/>
                <w:sz w:val="16"/>
                <w:szCs w:val="20"/>
                <w:lang w:val="en-US"/>
              </w:rPr>
            </w:pPr>
            <w:ins w:id="71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9" w:author="Автор"/>
                <w:b/>
                <w:color w:val="A6A6A6"/>
                <w:sz w:val="16"/>
                <w:szCs w:val="20"/>
                <w:lang w:val="en-US"/>
              </w:rPr>
            </w:pPr>
            <w:ins w:id="71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1" w:author="Автор"/>
                <w:b/>
                <w:color w:val="A6A6A6"/>
                <w:sz w:val="16"/>
                <w:szCs w:val="20"/>
                <w:lang w:val="en-US"/>
              </w:rPr>
            </w:pPr>
            <w:ins w:id="71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3" w:author="Автор"/>
                <w:b/>
                <w:color w:val="A6A6A6"/>
                <w:sz w:val="16"/>
                <w:szCs w:val="20"/>
                <w:lang w:val="en-US"/>
              </w:rPr>
            </w:pPr>
            <w:ins w:id="71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5" w:author="Автор"/>
                <w:b/>
                <w:color w:val="A6A6A6"/>
                <w:sz w:val="16"/>
                <w:szCs w:val="20"/>
                <w:lang w:val="en-US"/>
              </w:rPr>
            </w:pPr>
            <w:ins w:id="71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7" w:author="Автор"/>
                <w:b/>
                <w:color w:val="A6A6A6"/>
                <w:sz w:val="16"/>
                <w:szCs w:val="20"/>
                <w:lang w:val="en-US"/>
              </w:rPr>
            </w:pPr>
            <w:ins w:id="71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9" w:author="Автор"/>
                <w:b/>
                <w:color w:val="A6A6A6"/>
                <w:sz w:val="16"/>
                <w:szCs w:val="20"/>
                <w:lang w:val="en-US"/>
              </w:rPr>
            </w:pPr>
            <w:ins w:id="71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1" w:author="Автор"/>
                <w:b/>
                <w:color w:val="A6A6A6"/>
                <w:sz w:val="16"/>
                <w:szCs w:val="20"/>
                <w:lang w:val="en-US"/>
              </w:rPr>
            </w:pPr>
            <w:ins w:id="71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3" w:author="Автор"/>
                <w:b/>
                <w:color w:val="A6A6A6"/>
                <w:sz w:val="16"/>
                <w:szCs w:val="20"/>
                <w:lang w:val="en-US"/>
              </w:rPr>
            </w:pPr>
            <w:ins w:id="71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5" w:author="Автор"/>
                <w:b/>
                <w:color w:val="A6A6A6"/>
                <w:sz w:val="16"/>
                <w:szCs w:val="20"/>
                <w:lang w:val="en-US"/>
              </w:rPr>
            </w:pPr>
            <w:ins w:id="71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7" w:author="Автор"/>
                <w:b/>
                <w:color w:val="A6A6A6"/>
                <w:sz w:val="16"/>
                <w:szCs w:val="20"/>
                <w:lang w:val="en-US"/>
              </w:rPr>
            </w:pPr>
            <w:ins w:id="71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9" w:author="Автор"/>
                <w:b/>
                <w:color w:val="A6A6A6"/>
                <w:sz w:val="16"/>
                <w:szCs w:val="20"/>
                <w:lang w:val="en-US"/>
              </w:rPr>
            </w:pPr>
            <w:ins w:id="72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1" w:author="Автор"/>
                <w:b/>
                <w:color w:val="A6A6A6"/>
                <w:sz w:val="16"/>
                <w:szCs w:val="20"/>
                <w:lang w:val="en-US"/>
              </w:rPr>
            </w:pPr>
            <w:ins w:id="72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3" w:author="Автор"/>
                <w:b/>
                <w:color w:val="A6A6A6"/>
                <w:sz w:val="16"/>
                <w:szCs w:val="20"/>
                <w:lang w:val="en-US"/>
              </w:rPr>
            </w:pPr>
            <w:ins w:id="72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name="activateDate"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5" w:author="Автор"/>
                <w:b/>
                <w:color w:val="A6A6A6"/>
                <w:sz w:val="16"/>
                <w:szCs w:val="20"/>
                <w:lang w:val="en-US"/>
              </w:rPr>
            </w:pPr>
            <w:ins w:id="72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7" w:author="Автор"/>
                <w:b/>
                <w:color w:val="A6A6A6"/>
                <w:sz w:val="16"/>
                <w:szCs w:val="20"/>
                <w:lang w:val="en-US"/>
              </w:rPr>
            </w:pPr>
            <w:ins w:id="72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9" w:author="Автор"/>
                <w:b/>
                <w:color w:val="A6A6A6"/>
                <w:sz w:val="16"/>
                <w:szCs w:val="20"/>
                <w:lang w:val="en-US"/>
              </w:rPr>
            </w:pPr>
            <w:ins w:id="72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1" w:author="Автор"/>
                <w:b/>
                <w:color w:val="A6A6A6"/>
                <w:sz w:val="16"/>
                <w:szCs w:val="20"/>
                <w:lang w:val="en-US"/>
              </w:rPr>
            </w:pPr>
            <w:ins w:id="72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3" w:author="Автор"/>
                <w:b/>
                <w:color w:val="A6A6A6"/>
                <w:sz w:val="16"/>
                <w:szCs w:val="20"/>
                <w:lang w:val="en-US"/>
              </w:rPr>
            </w:pPr>
            <w:ins w:id="72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5" w:author="Автор"/>
                <w:b/>
                <w:color w:val="A6A6A6"/>
                <w:sz w:val="16"/>
                <w:szCs w:val="20"/>
                <w:lang w:val="en-US"/>
              </w:rPr>
            </w:pPr>
            <w:ins w:id="72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7" w:author="Автор"/>
                <w:b/>
                <w:color w:val="A6A6A6"/>
                <w:sz w:val="16"/>
                <w:szCs w:val="20"/>
                <w:lang w:val="en-US"/>
              </w:rPr>
            </w:pPr>
            <w:ins w:id="72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9" w:author="Автор"/>
                <w:b/>
                <w:color w:val="A6A6A6"/>
                <w:sz w:val="16"/>
                <w:szCs w:val="20"/>
                <w:lang w:val="en-US"/>
              </w:rPr>
            </w:pPr>
            <w:ins w:id="72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name="getSummaryByGuardMobile"&gt;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1" w:author="Автор"/>
                <w:b/>
                <w:color w:val="A6A6A6"/>
                <w:sz w:val="16"/>
                <w:szCs w:val="20"/>
                <w:lang w:val="en-US"/>
              </w:rPr>
            </w:pPr>
            <w:ins w:id="72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3" w:author="Автор"/>
                <w:b/>
                <w:color w:val="A6A6A6"/>
                <w:sz w:val="16"/>
                <w:szCs w:val="20"/>
                <w:lang w:val="en-US"/>
              </w:rPr>
            </w:pPr>
            <w:ins w:id="72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name="guardMobile"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5" w:author="Автор"/>
                <w:b/>
                <w:color w:val="A6A6A6"/>
                <w:sz w:val="16"/>
                <w:szCs w:val="20"/>
                <w:lang w:val="en-US"/>
              </w:rPr>
            </w:pPr>
            <w:ins w:id="72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7" w:author="Автор"/>
                <w:b/>
                <w:color w:val="A6A6A6"/>
                <w:sz w:val="16"/>
                <w:szCs w:val="20"/>
                <w:lang w:val="en-US"/>
              </w:rPr>
            </w:pPr>
            <w:ins w:id="72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9" w:author="Автор"/>
                <w:b/>
                <w:color w:val="A6A6A6"/>
                <w:sz w:val="16"/>
                <w:szCs w:val="20"/>
                <w:lang w:val="en-US"/>
              </w:rPr>
            </w:pPr>
            <w:ins w:id="72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name="getSummaryByGuardMobileResponse"&gt;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1" w:author="Автор"/>
                <w:b/>
                <w:color w:val="A6A6A6"/>
                <w:sz w:val="16"/>
                <w:szCs w:val="20"/>
                <w:lang w:val="en-US"/>
              </w:rPr>
            </w:pPr>
            <w:ins w:id="72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3" w:author="Автор"/>
                <w:b/>
                <w:color w:val="A6A6A6"/>
                <w:sz w:val="16"/>
                <w:szCs w:val="20"/>
                <w:lang w:val="en-US"/>
              </w:rPr>
            </w:pPr>
            <w:ins w:id="72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type="tns:clientSummaryExtListResult"/&gt;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5" w:author="Автор"/>
                <w:b/>
                <w:color w:val="A6A6A6"/>
                <w:sz w:val="16"/>
                <w:szCs w:val="20"/>
                <w:lang w:val="en-US"/>
              </w:rPr>
            </w:pPr>
            <w:ins w:id="72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7" w:author="Автор"/>
                <w:b/>
                <w:color w:val="A6A6A6"/>
                <w:sz w:val="16"/>
                <w:szCs w:val="20"/>
                <w:lang w:val="en-US"/>
              </w:rPr>
            </w:pPr>
            <w:ins w:id="72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9" w:author="Автор"/>
                <w:b/>
                <w:color w:val="A6A6A6"/>
                <w:sz w:val="16"/>
                <w:szCs w:val="20"/>
                <w:lang w:val="en-US"/>
              </w:rPr>
            </w:pPr>
            <w:ins w:id="72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name="clientSummaryExtListResult"&gt;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1" w:author="Автор"/>
                <w:b/>
                <w:color w:val="A6A6A6"/>
                <w:sz w:val="16"/>
                <w:szCs w:val="20"/>
                <w:lang w:val="en-US"/>
              </w:rPr>
            </w:pPr>
            <w:ins w:id="72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3" w:author="Автор"/>
                <w:b/>
                <w:color w:val="A6A6A6"/>
                <w:sz w:val="16"/>
                <w:szCs w:val="20"/>
                <w:lang w:val="en-US"/>
              </w:rPr>
            </w:pPr>
            <w:ins w:id="72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5" w:author="Автор"/>
                <w:b/>
                <w:color w:val="A6A6A6"/>
                <w:sz w:val="16"/>
                <w:szCs w:val="20"/>
                <w:lang w:val="en-US"/>
              </w:rPr>
            </w:pPr>
            <w:ins w:id="72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7" w:author="Автор"/>
                <w:b/>
                <w:color w:val="A6A6A6"/>
                <w:sz w:val="16"/>
                <w:szCs w:val="20"/>
                <w:lang w:val="en-US"/>
              </w:rPr>
            </w:pPr>
            <w:ins w:id="72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name="clientSummary" nillable="true" type="tns:ClientSummaryExt"/&gt;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9" w:author="Автор"/>
                <w:b/>
                <w:color w:val="A6A6A6"/>
                <w:sz w:val="16"/>
                <w:szCs w:val="20"/>
                <w:lang w:val="en-US"/>
              </w:rPr>
            </w:pPr>
            <w:ins w:id="72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1" w:author="Автор"/>
                <w:b/>
                <w:color w:val="A6A6A6"/>
                <w:sz w:val="16"/>
                <w:szCs w:val="20"/>
                <w:lang w:val="en-US"/>
              </w:rPr>
            </w:pPr>
            <w:ins w:id="72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3" w:author="Автор"/>
                <w:b/>
                <w:color w:val="A6A6A6"/>
                <w:sz w:val="16"/>
                <w:szCs w:val="20"/>
                <w:lang w:val="en-US"/>
              </w:rPr>
            </w:pPr>
            <w:ins w:id="72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5" w:author="Автор"/>
                <w:b/>
                <w:color w:val="A6A6A6"/>
                <w:sz w:val="16"/>
                <w:szCs w:val="20"/>
                <w:lang w:val="en-US"/>
              </w:rPr>
            </w:pPr>
            <w:ins w:id="72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7" w:author="Автор"/>
                <w:b/>
                <w:color w:val="A6A6A6"/>
                <w:sz w:val="16"/>
                <w:szCs w:val="20"/>
                <w:lang w:val="en-US"/>
              </w:rPr>
            </w:pPr>
            <w:ins w:id="72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9" w:author="Автор"/>
                <w:b/>
                <w:color w:val="A6A6A6"/>
                <w:sz w:val="16"/>
                <w:szCs w:val="20"/>
                <w:lang w:val="en-US"/>
              </w:rPr>
            </w:pPr>
            <w:ins w:id="72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1" w:author="Автор"/>
                <w:b/>
                <w:color w:val="A6A6A6"/>
                <w:sz w:val="16"/>
                <w:szCs w:val="20"/>
                <w:lang w:val="en-US"/>
              </w:rPr>
            </w:pPr>
            <w:ins w:id="72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3" w:author="Автор"/>
                <w:b/>
                <w:color w:val="A6A6A6"/>
                <w:sz w:val="16"/>
                <w:szCs w:val="20"/>
                <w:lang w:val="en-US"/>
              </w:rPr>
            </w:pPr>
            <w:ins w:id="72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5" w:author="Автор"/>
                <w:b/>
                <w:color w:val="A6A6A6"/>
                <w:sz w:val="16"/>
                <w:szCs w:val="20"/>
                <w:lang w:val="en-US"/>
              </w:rPr>
            </w:pPr>
            <w:ins w:id="72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7" w:author="Автор"/>
                <w:b/>
                <w:color w:val="A6A6A6"/>
                <w:sz w:val="16"/>
                <w:szCs w:val="20"/>
                <w:lang w:val="en-US"/>
              </w:rPr>
            </w:pPr>
            <w:ins w:id="72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9" w:author="Автор"/>
                <w:b/>
                <w:color w:val="A6A6A6"/>
                <w:sz w:val="16"/>
                <w:szCs w:val="20"/>
                <w:lang w:val="en-US"/>
              </w:rPr>
            </w:pPr>
            <w:ins w:id="72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1" w:author="Автор"/>
                <w:b/>
                <w:color w:val="A6A6A6"/>
                <w:sz w:val="16"/>
                <w:szCs w:val="20"/>
                <w:lang w:val="en-US"/>
              </w:rPr>
            </w:pPr>
            <w:ins w:id="72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3" w:author="Автор"/>
                <w:b/>
                <w:color w:val="A6A6A6"/>
                <w:sz w:val="16"/>
                <w:szCs w:val="20"/>
                <w:lang w:val="en-US"/>
              </w:rPr>
            </w:pPr>
            <w:ins w:id="72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5" w:author="Автор"/>
                <w:b/>
                <w:color w:val="A6A6A6"/>
                <w:sz w:val="16"/>
                <w:szCs w:val="20"/>
                <w:lang w:val="en-US"/>
              </w:rPr>
            </w:pPr>
            <w:ins w:id="72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7" w:author="Автор"/>
                <w:b/>
                <w:color w:val="A6A6A6"/>
                <w:sz w:val="16"/>
                <w:szCs w:val="20"/>
                <w:lang w:val="en-US"/>
              </w:rPr>
            </w:pPr>
            <w:ins w:id="72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9" w:author="Автор"/>
                <w:b/>
                <w:color w:val="A6A6A6"/>
                <w:sz w:val="16"/>
                <w:szCs w:val="20"/>
                <w:lang w:val="en-US"/>
              </w:rPr>
            </w:pPr>
            <w:ins w:id="72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1" w:author="Автор"/>
                <w:b/>
                <w:color w:val="A6A6A6"/>
                <w:sz w:val="16"/>
                <w:szCs w:val="20"/>
                <w:lang w:val="en-US"/>
              </w:rPr>
            </w:pPr>
            <w:ins w:id="72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name="getBanks"&gt;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3" w:author="Автор"/>
                <w:b/>
                <w:color w:val="A6A6A6"/>
                <w:sz w:val="16"/>
                <w:szCs w:val="20"/>
                <w:lang w:val="en-US"/>
              </w:rPr>
            </w:pPr>
            <w:ins w:id="72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5" w:author="Автор"/>
                <w:b/>
                <w:color w:val="A6A6A6"/>
                <w:sz w:val="16"/>
                <w:szCs w:val="20"/>
                <w:lang w:val="en-US"/>
              </w:rPr>
            </w:pPr>
            <w:ins w:id="72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7" w:author="Автор"/>
                <w:b/>
                <w:color w:val="A6A6A6"/>
                <w:sz w:val="16"/>
                <w:szCs w:val="20"/>
                <w:lang w:val="en-US"/>
              </w:rPr>
            </w:pPr>
            <w:ins w:id="72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name="getBanksResponse"&gt;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9" w:author="Автор"/>
                <w:b/>
                <w:color w:val="A6A6A6"/>
                <w:sz w:val="16"/>
                <w:szCs w:val="20"/>
                <w:lang w:val="en-US"/>
              </w:rPr>
            </w:pPr>
            <w:ins w:id="72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1" w:author="Автор"/>
                <w:b/>
                <w:color w:val="A6A6A6"/>
                <w:sz w:val="16"/>
                <w:szCs w:val="20"/>
                <w:lang w:val="en-US"/>
              </w:rPr>
            </w:pPr>
            <w:ins w:id="72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type="tns:banksData"/&gt;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3" w:author="Автор"/>
                <w:b/>
                <w:color w:val="A6A6A6"/>
                <w:sz w:val="16"/>
                <w:szCs w:val="20"/>
                <w:lang w:val="en-US"/>
              </w:rPr>
            </w:pPr>
            <w:ins w:id="72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5" w:author="Автор"/>
                <w:b/>
                <w:color w:val="A6A6A6"/>
                <w:sz w:val="16"/>
                <w:szCs w:val="20"/>
                <w:lang w:val="en-US"/>
              </w:rPr>
            </w:pPr>
            <w:ins w:id="72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7" w:author="Автор"/>
                <w:b/>
                <w:color w:val="A6A6A6"/>
                <w:sz w:val="16"/>
                <w:szCs w:val="20"/>
                <w:lang w:val="en-US"/>
              </w:rPr>
            </w:pPr>
            <w:ins w:id="72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name="banksData"&gt;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9" w:author="Автор"/>
                <w:b/>
                <w:color w:val="A6A6A6"/>
                <w:sz w:val="16"/>
                <w:szCs w:val="20"/>
                <w:lang w:val="en-US"/>
              </w:rPr>
            </w:pPr>
            <w:ins w:id="73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1" w:author="Автор"/>
                <w:b/>
                <w:color w:val="A6A6A6"/>
                <w:sz w:val="16"/>
                <w:szCs w:val="20"/>
                <w:lang w:val="en-US"/>
              </w:rPr>
            </w:pPr>
            <w:ins w:id="73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name="banksList" type="tns:banksList"/&gt;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3" w:author="Автор"/>
                <w:b/>
                <w:color w:val="A6A6A6"/>
                <w:sz w:val="16"/>
                <w:szCs w:val="20"/>
                <w:lang w:val="en-US"/>
              </w:rPr>
            </w:pPr>
            <w:ins w:id="73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5" w:author="Автор"/>
                <w:b/>
                <w:color w:val="A6A6A6"/>
                <w:sz w:val="16"/>
                <w:szCs w:val="20"/>
                <w:lang w:val="en-US"/>
              </w:rPr>
            </w:pPr>
            <w:ins w:id="73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7" w:author="Автор"/>
                <w:b/>
                <w:color w:val="A6A6A6"/>
                <w:sz w:val="16"/>
                <w:szCs w:val="20"/>
                <w:lang w:val="en-US"/>
              </w:rPr>
            </w:pPr>
            <w:ins w:id="73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9" w:author="Автор"/>
                <w:b/>
                <w:color w:val="A6A6A6"/>
                <w:sz w:val="16"/>
                <w:szCs w:val="20"/>
                <w:lang w:val="en-US"/>
              </w:rPr>
            </w:pPr>
            <w:ins w:id="73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1" w:author="Автор"/>
                <w:b/>
                <w:color w:val="A6A6A6"/>
                <w:sz w:val="16"/>
                <w:szCs w:val="20"/>
                <w:lang w:val="en-US"/>
              </w:rPr>
            </w:pPr>
            <w:ins w:id="73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name="banksList"&gt;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3" w:author="Автор"/>
                <w:b/>
                <w:color w:val="A6A6A6"/>
                <w:sz w:val="16"/>
                <w:szCs w:val="20"/>
                <w:lang w:val="en-US"/>
              </w:rPr>
            </w:pPr>
            <w:ins w:id="73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5" w:author="Автор"/>
                <w:b/>
                <w:color w:val="A6A6A6"/>
                <w:sz w:val="16"/>
                <w:szCs w:val="20"/>
                <w:lang w:val="en-US"/>
              </w:rPr>
            </w:pPr>
            <w:ins w:id="73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name="Banks" type="tns:BankItem"/&gt;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7" w:author="Автор"/>
                <w:b/>
                <w:color w:val="A6A6A6"/>
                <w:sz w:val="16"/>
                <w:szCs w:val="20"/>
                <w:lang w:val="en-US"/>
              </w:rPr>
            </w:pPr>
            <w:ins w:id="73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9" w:author="Автор"/>
                <w:b/>
                <w:color w:val="A6A6A6"/>
                <w:sz w:val="16"/>
                <w:szCs w:val="20"/>
                <w:lang w:val="en-US"/>
              </w:rPr>
            </w:pPr>
            <w:ins w:id="73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1" w:author="Автор"/>
                <w:b/>
                <w:color w:val="A6A6A6"/>
                <w:sz w:val="16"/>
                <w:szCs w:val="20"/>
                <w:lang w:val="en-US"/>
              </w:rPr>
            </w:pPr>
            <w:ins w:id="73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name="BankItem"&gt;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3" w:author="Автор"/>
                <w:b/>
                <w:color w:val="A6A6A6"/>
                <w:sz w:val="16"/>
                <w:szCs w:val="20"/>
                <w:lang w:val="en-US"/>
              </w:rPr>
            </w:pPr>
            <w:ins w:id="73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5" w:author="Автор"/>
                <w:b/>
                <w:color w:val="A6A6A6"/>
                <w:sz w:val="16"/>
                <w:szCs w:val="20"/>
                <w:lang w:val="en-US"/>
              </w:rPr>
            </w:pPr>
            <w:ins w:id="73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name="idOfBank"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7" w:author="Автор"/>
                <w:b/>
                <w:color w:val="A6A6A6"/>
                <w:sz w:val="16"/>
                <w:szCs w:val="20"/>
                <w:lang w:val="en-US"/>
              </w:rPr>
            </w:pPr>
            <w:ins w:id="73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9" w:author="Автор"/>
                <w:b/>
                <w:color w:val="A6A6A6"/>
                <w:sz w:val="16"/>
                <w:szCs w:val="20"/>
                <w:lang w:val="en-US"/>
              </w:rPr>
            </w:pPr>
            <w:ins w:id="73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1" w:author="Автор"/>
                <w:b/>
                <w:color w:val="A6A6A6"/>
                <w:sz w:val="16"/>
                <w:szCs w:val="20"/>
                <w:lang w:val="en-US"/>
              </w:rPr>
            </w:pPr>
            <w:ins w:id="73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name="LogoUrl"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3" w:author="Автор"/>
                <w:b/>
                <w:color w:val="A6A6A6"/>
                <w:sz w:val="16"/>
                <w:szCs w:val="20"/>
                <w:lang w:val="en-US"/>
              </w:rPr>
            </w:pPr>
            <w:ins w:id="73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name="TerminalsUrl"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5" w:author="Автор"/>
                <w:b/>
                <w:color w:val="A6A6A6"/>
                <w:sz w:val="16"/>
                <w:szCs w:val="20"/>
                <w:lang w:val="en-US"/>
              </w:rPr>
            </w:pPr>
            <w:ins w:id="73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name="Rate" type="xs:double"/&gt;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7" w:author="Автор"/>
                <w:b/>
                <w:color w:val="A6A6A6"/>
                <w:sz w:val="16"/>
                <w:szCs w:val="20"/>
                <w:lang w:val="en-US"/>
              </w:rPr>
            </w:pPr>
            <w:ins w:id="73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name="MinRate" type="xs:double"/&gt;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9" w:author="Автор"/>
                <w:b/>
                <w:color w:val="A6A6A6"/>
                <w:sz w:val="16"/>
                <w:szCs w:val="20"/>
                <w:lang w:val="en-US"/>
              </w:rPr>
            </w:pPr>
            <w:ins w:id="73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name="EnrollmentType"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1" w:author="Автор"/>
                <w:b/>
                <w:color w:val="A6A6A6"/>
                <w:sz w:val="16"/>
                <w:szCs w:val="20"/>
                <w:lang w:val="en-US"/>
              </w:rPr>
            </w:pPr>
            <w:ins w:id="73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3" w:author="Автор"/>
                <w:b/>
                <w:color w:val="A6A6A6"/>
                <w:sz w:val="16"/>
                <w:szCs w:val="20"/>
                <w:lang w:val="en-US"/>
              </w:rPr>
            </w:pPr>
            <w:ins w:id="73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5" w:author="Автор"/>
                <w:b/>
                <w:color w:val="A6A6A6"/>
                <w:sz w:val="16"/>
                <w:szCs w:val="20"/>
                <w:lang w:val="en-US"/>
              </w:rPr>
            </w:pPr>
            <w:ins w:id="73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7" w:author="Автор"/>
                <w:b/>
                <w:color w:val="A6A6A6"/>
                <w:sz w:val="16"/>
                <w:szCs w:val="20"/>
                <w:lang w:val="en-US"/>
              </w:rPr>
            </w:pPr>
            <w:ins w:id="73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9" w:author="Автор"/>
                <w:b/>
                <w:color w:val="A6A6A6"/>
                <w:sz w:val="16"/>
                <w:szCs w:val="20"/>
                <w:lang w:val="en-US"/>
              </w:rPr>
            </w:pPr>
            <w:ins w:id="73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1" w:author="Автор"/>
                <w:b/>
                <w:color w:val="A6A6A6"/>
                <w:sz w:val="16"/>
                <w:szCs w:val="20"/>
                <w:lang w:val="en-US"/>
              </w:rPr>
            </w:pPr>
            <w:ins w:id="73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3" w:author="Автор"/>
                <w:b/>
                <w:color w:val="A6A6A6"/>
                <w:sz w:val="16"/>
                <w:szCs w:val="20"/>
                <w:lang w:val="en-US"/>
              </w:rPr>
            </w:pPr>
            <w:ins w:id="73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5" w:author="Автор"/>
                <w:b/>
                <w:color w:val="A6A6A6"/>
                <w:sz w:val="16"/>
                <w:szCs w:val="20"/>
                <w:lang w:val="en-US"/>
              </w:rPr>
            </w:pPr>
            <w:ins w:id="73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7" w:author="Автор"/>
                <w:b/>
                <w:color w:val="A6A6A6"/>
                <w:sz w:val="16"/>
                <w:szCs w:val="20"/>
                <w:lang w:val="en-US"/>
              </w:rPr>
            </w:pPr>
            <w:ins w:id="73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9" w:author="Автор"/>
                <w:b/>
                <w:color w:val="A6A6A6"/>
                <w:sz w:val="16"/>
                <w:szCs w:val="20"/>
                <w:lang w:val="en-US"/>
              </w:rPr>
            </w:pPr>
            <w:ins w:id="73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1" w:author="Автор"/>
                <w:b/>
                <w:color w:val="A6A6A6"/>
                <w:sz w:val="16"/>
                <w:szCs w:val="20"/>
                <w:lang w:val="en-US"/>
              </w:rPr>
            </w:pPr>
            <w:ins w:id="73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3" w:author="Автор"/>
                <w:b/>
                <w:color w:val="A6A6A6"/>
                <w:sz w:val="16"/>
                <w:szCs w:val="20"/>
                <w:lang w:val="en-US"/>
              </w:rPr>
            </w:pPr>
            <w:ins w:id="73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5" w:author="Автор"/>
                <w:b/>
                <w:color w:val="A6A6A6"/>
                <w:sz w:val="16"/>
                <w:szCs w:val="20"/>
                <w:lang w:val="en-US"/>
              </w:rPr>
            </w:pPr>
            <w:ins w:id="73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7" w:author="Автор"/>
                <w:b/>
                <w:color w:val="A6A6A6"/>
                <w:sz w:val="16"/>
                <w:szCs w:val="20"/>
                <w:lang w:val="en-US"/>
              </w:rPr>
            </w:pPr>
            <w:ins w:id="73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9" w:author="Автор"/>
                <w:b/>
                <w:color w:val="A6A6A6"/>
                <w:sz w:val="16"/>
                <w:szCs w:val="20"/>
                <w:lang w:val="en-US"/>
              </w:rPr>
            </w:pPr>
            <w:ins w:id="73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name="addProhibition"&gt;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1" w:author="Автор"/>
                <w:b/>
                <w:color w:val="A6A6A6"/>
                <w:sz w:val="16"/>
                <w:szCs w:val="20"/>
                <w:lang w:val="en-US"/>
              </w:rPr>
            </w:pPr>
            <w:ins w:id="73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3" w:author="Автор"/>
                <w:b/>
                <w:color w:val="A6A6A6"/>
                <w:sz w:val="16"/>
                <w:szCs w:val="20"/>
                <w:lang w:val="en-US"/>
              </w:rPr>
            </w:pPr>
            <w:ins w:id="73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5" w:author="Автор"/>
                <w:b/>
                <w:color w:val="A6A6A6"/>
                <w:sz w:val="16"/>
                <w:szCs w:val="20"/>
                <w:lang w:val="en-US"/>
              </w:rPr>
            </w:pPr>
            <w:ins w:id="73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name="filterText"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7" w:author="Автор"/>
                <w:b/>
                <w:color w:val="A6A6A6"/>
                <w:sz w:val="16"/>
                <w:szCs w:val="20"/>
                <w:lang w:val="en-US"/>
              </w:rPr>
            </w:pPr>
            <w:ins w:id="73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name="filterType"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9" w:author="Автор"/>
                <w:b/>
                <w:color w:val="A6A6A6"/>
                <w:sz w:val="16"/>
                <w:szCs w:val="20"/>
                <w:lang w:val="en-US"/>
              </w:rPr>
            </w:pPr>
            <w:ins w:id="73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1" w:author="Автор"/>
                <w:b/>
                <w:color w:val="A6A6A6"/>
                <w:sz w:val="16"/>
                <w:szCs w:val="20"/>
                <w:lang w:val="en-US"/>
              </w:rPr>
            </w:pPr>
            <w:ins w:id="73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3" w:author="Автор"/>
                <w:b/>
                <w:color w:val="A6A6A6"/>
                <w:sz w:val="16"/>
                <w:szCs w:val="20"/>
                <w:lang w:val="en-US"/>
              </w:rPr>
            </w:pPr>
            <w:ins w:id="73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name="addProhibitionResponse"&gt;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5" w:author="Автор"/>
                <w:b/>
                <w:color w:val="A6A6A6"/>
                <w:sz w:val="16"/>
                <w:szCs w:val="20"/>
                <w:lang w:val="en-US"/>
              </w:rPr>
            </w:pPr>
            <w:ins w:id="73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7" w:author="Автор"/>
                <w:b/>
                <w:color w:val="A6A6A6"/>
                <w:sz w:val="16"/>
                <w:szCs w:val="20"/>
                <w:lang w:val="en-US"/>
              </w:rPr>
            </w:pPr>
            <w:ins w:id="73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type="tns:prohibitionsResult"/&gt;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9" w:author="Автор"/>
                <w:b/>
                <w:color w:val="A6A6A6"/>
                <w:sz w:val="16"/>
                <w:szCs w:val="20"/>
                <w:lang w:val="en-US"/>
              </w:rPr>
            </w:pPr>
            <w:ins w:id="73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1" w:author="Автор"/>
                <w:b/>
                <w:color w:val="A6A6A6"/>
                <w:sz w:val="16"/>
                <w:szCs w:val="20"/>
                <w:lang w:val="en-US"/>
              </w:rPr>
            </w:pPr>
            <w:ins w:id="73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3" w:author="Автор"/>
                <w:b/>
                <w:color w:val="A6A6A6"/>
                <w:sz w:val="16"/>
                <w:szCs w:val="20"/>
                <w:lang w:val="en-US"/>
              </w:rPr>
            </w:pPr>
            <w:ins w:id="73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5" w:author="Автор"/>
                <w:b/>
                <w:color w:val="A6A6A6"/>
                <w:sz w:val="16"/>
                <w:szCs w:val="20"/>
                <w:lang w:val="en-US"/>
              </w:rPr>
            </w:pPr>
            <w:ins w:id="73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7" w:author="Автор"/>
                <w:b/>
                <w:color w:val="A6A6A6"/>
                <w:sz w:val="16"/>
                <w:szCs w:val="20"/>
                <w:lang w:val="en-US"/>
              </w:rPr>
            </w:pPr>
            <w:ins w:id="73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9" w:author="Автор"/>
                <w:b/>
                <w:color w:val="A6A6A6"/>
                <w:sz w:val="16"/>
                <w:szCs w:val="20"/>
                <w:lang w:val="en-US"/>
              </w:rPr>
            </w:pPr>
            <w:ins w:id="74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1" w:author="Автор"/>
                <w:b/>
                <w:color w:val="A6A6A6"/>
                <w:sz w:val="16"/>
                <w:szCs w:val="20"/>
                <w:lang w:val="en-US"/>
              </w:rPr>
            </w:pPr>
            <w:ins w:id="74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name="prohibitionId"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3" w:author="Автор"/>
                <w:b/>
                <w:color w:val="A6A6A6"/>
                <w:sz w:val="16"/>
                <w:szCs w:val="20"/>
                <w:lang w:val="en-US"/>
              </w:rPr>
            </w:pPr>
            <w:ins w:id="74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5" w:author="Автор"/>
                <w:b/>
                <w:color w:val="A6A6A6"/>
                <w:sz w:val="16"/>
                <w:szCs w:val="20"/>
                <w:lang w:val="en-US"/>
              </w:rPr>
            </w:pPr>
            <w:ins w:id="74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7" w:author="Автор"/>
                <w:b/>
                <w:color w:val="A6A6A6"/>
                <w:sz w:val="16"/>
                <w:szCs w:val="20"/>
                <w:lang w:val="en-US"/>
              </w:rPr>
            </w:pPr>
            <w:ins w:id="74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9" w:author="Автор"/>
                <w:b/>
                <w:color w:val="A6A6A6"/>
                <w:sz w:val="16"/>
                <w:szCs w:val="20"/>
                <w:lang w:val="en-US"/>
              </w:rPr>
            </w:pPr>
            <w:ins w:id="74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1" w:author="Автор"/>
                <w:b/>
                <w:color w:val="A6A6A6"/>
                <w:sz w:val="16"/>
                <w:szCs w:val="20"/>
                <w:lang w:val="en-US"/>
              </w:rPr>
            </w:pPr>
            <w:ins w:id="74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name="setProhibitionOnProductGroup"&gt;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3" w:author="Автор"/>
                <w:b/>
                <w:color w:val="A6A6A6"/>
                <w:sz w:val="16"/>
                <w:szCs w:val="20"/>
                <w:lang w:val="en-US"/>
              </w:rPr>
            </w:pPr>
            <w:ins w:id="74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5" w:author="Автор"/>
                <w:b/>
                <w:color w:val="A6A6A6"/>
                <w:sz w:val="16"/>
                <w:szCs w:val="20"/>
                <w:lang w:val="en-US"/>
              </w:rPr>
            </w:pPr>
            <w:ins w:id="74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7" w:author="Автор"/>
                <w:b/>
                <w:color w:val="A6A6A6"/>
                <w:sz w:val="16"/>
                <w:szCs w:val="20"/>
                <w:lang w:val="en-US"/>
              </w:rPr>
            </w:pPr>
            <w:ins w:id="74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9" w:author="Автор"/>
                <w:b/>
                <w:color w:val="A6A6A6"/>
                <w:sz w:val="16"/>
                <w:szCs w:val="20"/>
                <w:lang w:val="en-US"/>
              </w:rPr>
            </w:pPr>
            <w:ins w:id="74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name="idOfProductGroup"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1" w:author="Автор"/>
                <w:b/>
                <w:color w:val="A6A6A6"/>
                <w:sz w:val="16"/>
                <w:szCs w:val="20"/>
                <w:lang w:val="en-US"/>
              </w:rPr>
            </w:pPr>
            <w:ins w:id="74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3" w:author="Автор"/>
                <w:b/>
                <w:color w:val="A6A6A6"/>
                <w:sz w:val="16"/>
                <w:szCs w:val="20"/>
                <w:lang w:val="en-US"/>
              </w:rPr>
            </w:pPr>
            <w:ins w:id="74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5" w:author="Автор"/>
                <w:b/>
                <w:color w:val="A6A6A6"/>
                <w:sz w:val="16"/>
                <w:szCs w:val="20"/>
                <w:lang w:val="en-US"/>
              </w:rPr>
            </w:pPr>
            <w:ins w:id="74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7" w:author="Автор"/>
                <w:b/>
                <w:color w:val="A6A6A6"/>
                <w:sz w:val="16"/>
                <w:szCs w:val="20"/>
                <w:lang w:val="en-US"/>
              </w:rPr>
            </w:pPr>
            <w:ins w:id="74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name="setProhibitionOnProductGroupResponse"&gt;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9" w:author="Автор"/>
                <w:b/>
                <w:color w:val="A6A6A6"/>
                <w:sz w:val="16"/>
                <w:szCs w:val="20"/>
                <w:lang w:val="en-US"/>
              </w:rPr>
            </w:pPr>
            <w:ins w:id="74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1" w:author="Автор"/>
                <w:b/>
                <w:color w:val="A6A6A6"/>
                <w:sz w:val="16"/>
                <w:szCs w:val="20"/>
                <w:lang w:val="en-US"/>
              </w:rPr>
            </w:pPr>
            <w:ins w:id="74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3" w:author="Автор"/>
                <w:b/>
                <w:color w:val="A6A6A6"/>
                <w:sz w:val="16"/>
                <w:szCs w:val="20"/>
                <w:lang w:val="en-US"/>
              </w:rPr>
            </w:pPr>
            <w:ins w:id="74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5" w:author="Автор"/>
                <w:b/>
                <w:color w:val="A6A6A6"/>
                <w:sz w:val="16"/>
                <w:szCs w:val="20"/>
                <w:lang w:val="en-US"/>
              </w:rPr>
            </w:pPr>
            <w:ins w:id="74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7" w:author="Автор"/>
                <w:b/>
                <w:color w:val="A6A6A6"/>
                <w:sz w:val="16"/>
                <w:szCs w:val="20"/>
                <w:lang w:val="en-US"/>
              </w:rPr>
            </w:pPr>
            <w:ins w:id="74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name="getContractIdByCardNo"&gt;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9" w:author="Автор"/>
                <w:b/>
                <w:color w:val="A6A6A6"/>
                <w:sz w:val="16"/>
                <w:szCs w:val="20"/>
                <w:lang w:val="en-US"/>
              </w:rPr>
            </w:pPr>
            <w:ins w:id="74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1" w:author="Автор"/>
                <w:b/>
                <w:color w:val="A6A6A6"/>
                <w:sz w:val="16"/>
                <w:szCs w:val="20"/>
                <w:lang w:val="en-US"/>
              </w:rPr>
            </w:pPr>
            <w:ins w:id="74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name="cardId"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3" w:author="Автор"/>
                <w:b/>
                <w:color w:val="A6A6A6"/>
                <w:sz w:val="16"/>
                <w:szCs w:val="20"/>
                <w:lang w:val="en-US"/>
              </w:rPr>
            </w:pPr>
            <w:ins w:id="74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5" w:author="Автор"/>
                <w:b/>
                <w:color w:val="A6A6A6"/>
                <w:sz w:val="16"/>
                <w:szCs w:val="20"/>
                <w:lang w:val="en-US"/>
              </w:rPr>
            </w:pPr>
            <w:ins w:id="74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7" w:author="Автор"/>
                <w:b/>
                <w:color w:val="A6A6A6"/>
                <w:sz w:val="16"/>
                <w:szCs w:val="20"/>
                <w:lang w:val="en-US"/>
              </w:rPr>
            </w:pPr>
            <w:ins w:id="74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name="getContractIdByCardNoResponse"&gt;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9" w:author="Автор"/>
                <w:b/>
                <w:color w:val="A6A6A6"/>
                <w:sz w:val="16"/>
                <w:szCs w:val="20"/>
                <w:lang w:val="en-US"/>
              </w:rPr>
            </w:pPr>
            <w:ins w:id="74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1" w:author="Автор"/>
                <w:b/>
                <w:color w:val="A6A6A6"/>
                <w:sz w:val="16"/>
                <w:szCs w:val="20"/>
                <w:lang w:val="en-US"/>
              </w:rPr>
            </w:pPr>
            <w:ins w:id="74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3" w:author="Автор"/>
                <w:b/>
                <w:color w:val="A6A6A6"/>
                <w:sz w:val="16"/>
                <w:szCs w:val="20"/>
                <w:lang w:val="en-US"/>
              </w:rPr>
            </w:pPr>
            <w:ins w:id="74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5" w:author="Автор"/>
                <w:b/>
                <w:color w:val="A6A6A6"/>
                <w:sz w:val="16"/>
                <w:szCs w:val="20"/>
                <w:lang w:val="en-US"/>
              </w:rPr>
            </w:pPr>
            <w:ins w:id="74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7" w:author="Автор"/>
                <w:b/>
                <w:color w:val="A6A6A6"/>
                <w:sz w:val="16"/>
                <w:szCs w:val="20"/>
                <w:lang w:val="en-US"/>
              </w:rPr>
            </w:pPr>
            <w:ins w:id="74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name="getPublicationListAdvanced"&gt;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9" w:author="Автор"/>
                <w:b/>
                <w:color w:val="A6A6A6"/>
                <w:sz w:val="16"/>
                <w:szCs w:val="20"/>
                <w:lang w:val="en-US"/>
              </w:rPr>
            </w:pPr>
            <w:ins w:id="74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1" w:author="Автор"/>
                <w:b/>
                <w:color w:val="A6A6A6"/>
                <w:sz w:val="16"/>
                <w:szCs w:val="20"/>
                <w:lang w:val="en-US"/>
              </w:rPr>
            </w:pPr>
            <w:ins w:id="74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3" w:author="Автор"/>
                <w:b/>
                <w:color w:val="A6A6A6"/>
                <w:sz w:val="16"/>
                <w:szCs w:val="20"/>
                <w:lang w:val="en-US"/>
              </w:rPr>
            </w:pPr>
            <w:ins w:id="74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name="author"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5" w:author="Автор"/>
                <w:b/>
                <w:color w:val="A6A6A6"/>
                <w:sz w:val="16"/>
                <w:szCs w:val="20"/>
                <w:lang w:val="en-US"/>
              </w:rPr>
            </w:pPr>
            <w:ins w:id="74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name="title"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7" w:author="Автор"/>
                <w:b/>
                <w:color w:val="A6A6A6"/>
                <w:sz w:val="16"/>
                <w:szCs w:val="20"/>
                <w:lang w:val="en-US"/>
              </w:rPr>
            </w:pPr>
            <w:ins w:id="74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name="title2"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9" w:author="Автор"/>
                <w:b/>
                <w:color w:val="A6A6A6"/>
                <w:sz w:val="16"/>
                <w:szCs w:val="20"/>
                <w:lang w:val="en-US"/>
              </w:rPr>
            </w:pPr>
            <w:ins w:id="74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name="publicationDate"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1" w:author="Автор"/>
                <w:b/>
                <w:color w:val="A6A6A6"/>
                <w:sz w:val="16"/>
                <w:szCs w:val="20"/>
                <w:lang w:val="en-US"/>
              </w:rPr>
            </w:pPr>
            <w:ins w:id="74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name="publisher"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3" w:author="Автор"/>
                <w:b/>
                <w:color w:val="A6A6A6"/>
                <w:sz w:val="16"/>
                <w:szCs w:val="20"/>
                <w:lang w:val="en-US"/>
              </w:rPr>
            </w:pPr>
            <w:ins w:id="74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name="isbn"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5" w:author="Автор"/>
                <w:b/>
                <w:color w:val="A6A6A6"/>
                <w:sz w:val="16"/>
                <w:szCs w:val="20"/>
                <w:lang w:val="en-US"/>
              </w:rPr>
            </w:pPr>
            <w:ins w:id="74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name="limit"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7" w:author="Автор"/>
                <w:b/>
                <w:color w:val="A6A6A6"/>
                <w:sz w:val="16"/>
                <w:szCs w:val="20"/>
                <w:lang w:val="en-US"/>
              </w:rPr>
            </w:pPr>
            <w:ins w:id="74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name="offset"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9" w:author="Автор"/>
                <w:b/>
                <w:color w:val="A6A6A6"/>
                <w:sz w:val="16"/>
                <w:szCs w:val="20"/>
                <w:lang w:val="en-US"/>
              </w:rPr>
            </w:pPr>
            <w:ins w:id="74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1" w:author="Автор"/>
                <w:b/>
                <w:color w:val="A6A6A6"/>
                <w:sz w:val="16"/>
                <w:szCs w:val="20"/>
                <w:lang w:val="en-US"/>
              </w:rPr>
            </w:pPr>
            <w:ins w:id="74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3" w:author="Автор"/>
                <w:b/>
                <w:color w:val="A6A6A6"/>
                <w:sz w:val="16"/>
                <w:szCs w:val="20"/>
                <w:lang w:val="en-US"/>
              </w:rPr>
            </w:pPr>
            <w:ins w:id="74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name="getPublicationListAdvancedResponse"&gt;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5" w:author="Автор"/>
                <w:b/>
                <w:color w:val="A6A6A6"/>
                <w:sz w:val="16"/>
                <w:szCs w:val="20"/>
                <w:lang w:val="en-US"/>
              </w:rPr>
            </w:pPr>
            <w:ins w:id="74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7" w:author="Автор"/>
                <w:b/>
                <w:color w:val="A6A6A6"/>
                <w:sz w:val="16"/>
                <w:szCs w:val="20"/>
                <w:lang w:val="en-US"/>
              </w:rPr>
            </w:pPr>
            <w:ins w:id="74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type="tns:publicationListResult"/&gt;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9" w:author="Автор"/>
                <w:b/>
                <w:color w:val="A6A6A6"/>
                <w:sz w:val="16"/>
                <w:szCs w:val="20"/>
                <w:lang w:val="en-US"/>
              </w:rPr>
            </w:pPr>
            <w:ins w:id="74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1" w:author="Автор"/>
                <w:b/>
                <w:color w:val="A6A6A6"/>
                <w:sz w:val="16"/>
                <w:szCs w:val="20"/>
                <w:lang w:val="en-US"/>
              </w:rPr>
            </w:pPr>
            <w:ins w:id="74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3" w:author="Автор"/>
                <w:b/>
                <w:color w:val="A6A6A6"/>
                <w:sz w:val="16"/>
                <w:szCs w:val="20"/>
                <w:lang w:val="en-US"/>
              </w:rPr>
            </w:pPr>
            <w:ins w:id="74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5" w:author="Автор"/>
                <w:b/>
                <w:color w:val="A6A6A6"/>
                <w:sz w:val="16"/>
                <w:szCs w:val="20"/>
                <w:lang w:val="en-US"/>
              </w:rPr>
            </w:pPr>
            <w:ins w:id="74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7" w:author="Автор"/>
                <w:b/>
                <w:color w:val="A6A6A6"/>
                <w:sz w:val="16"/>
                <w:szCs w:val="20"/>
                <w:lang w:val="en-US"/>
              </w:rPr>
            </w:pPr>
            <w:ins w:id="74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9" w:author="Автор"/>
                <w:b/>
                <w:color w:val="A6A6A6"/>
                <w:sz w:val="16"/>
                <w:szCs w:val="20"/>
                <w:lang w:val="en-US"/>
              </w:rPr>
            </w:pPr>
            <w:ins w:id="75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1" w:author="Автор"/>
                <w:b/>
                <w:color w:val="A6A6A6"/>
                <w:sz w:val="16"/>
                <w:szCs w:val="20"/>
                <w:lang w:val="en-US"/>
              </w:rPr>
            </w:pPr>
            <w:ins w:id="75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3" w:author="Автор"/>
                <w:b/>
                <w:color w:val="A6A6A6"/>
                <w:sz w:val="16"/>
                <w:szCs w:val="20"/>
                <w:lang w:val="en-US"/>
              </w:rPr>
            </w:pPr>
            <w:ins w:id="75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5" w:author="Автор"/>
                <w:b/>
                <w:color w:val="A6A6A6"/>
                <w:sz w:val="16"/>
                <w:szCs w:val="20"/>
                <w:lang w:val="en-US"/>
              </w:rPr>
            </w:pPr>
            <w:ins w:id="75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7" w:author="Автор"/>
                <w:b/>
                <w:color w:val="A6A6A6"/>
                <w:sz w:val="16"/>
                <w:szCs w:val="20"/>
                <w:lang w:val="en-US"/>
              </w:rPr>
            </w:pPr>
            <w:ins w:id="75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9" w:author="Автор"/>
                <w:b/>
                <w:color w:val="A6A6A6"/>
                <w:sz w:val="16"/>
                <w:szCs w:val="20"/>
                <w:lang w:val="en-US"/>
              </w:rPr>
            </w:pPr>
            <w:ins w:id="75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1" w:author="Автор"/>
                <w:b/>
                <w:color w:val="A6A6A6"/>
                <w:sz w:val="16"/>
                <w:szCs w:val="20"/>
                <w:lang w:val="en-US"/>
              </w:rPr>
            </w:pPr>
            <w:ins w:id="75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3" w:author="Автор"/>
                <w:b/>
                <w:color w:val="A6A6A6"/>
                <w:sz w:val="16"/>
                <w:szCs w:val="20"/>
                <w:lang w:val="en-US"/>
              </w:rPr>
            </w:pPr>
            <w:ins w:id="75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5" w:author="Автор"/>
                <w:b/>
                <w:color w:val="A6A6A6"/>
                <w:sz w:val="16"/>
                <w:szCs w:val="20"/>
                <w:lang w:val="en-US"/>
              </w:rPr>
            </w:pPr>
            <w:ins w:id="75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7" w:author="Автор"/>
                <w:b/>
                <w:color w:val="A6A6A6"/>
                <w:sz w:val="16"/>
                <w:szCs w:val="20"/>
                <w:lang w:val="en-US"/>
              </w:rPr>
            </w:pPr>
            <w:ins w:id="75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9" w:author="Автор"/>
                <w:b/>
                <w:color w:val="A6A6A6"/>
                <w:sz w:val="16"/>
                <w:szCs w:val="20"/>
                <w:lang w:val="en-US"/>
              </w:rPr>
            </w:pPr>
            <w:ins w:id="75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1" w:author="Автор"/>
                <w:b/>
                <w:color w:val="A6A6A6"/>
                <w:sz w:val="16"/>
                <w:szCs w:val="20"/>
                <w:lang w:val="en-US"/>
              </w:rPr>
            </w:pPr>
            <w:ins w:id="75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name="menuList" type="tns:MenuListExt"/&gt;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3" w:author="Автор"/>
                <w:b/>
                <w:color w:val="A6A6A6"/>
                <w:sz w:val="16"/>
                <w:szCs w:val="20"/>
                <w:lang w:val="en-US"/>
              </w:rPr>
            </w:pPr>
            <w:ins w:id="75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5" w:author="Автор"/>
                <w:b/>
                <w:color w:val="A6A6A6"/>
                <w:sz w:val="16"/>
                <w:szCs w:val="20"/>
                <w:lang w:val="en-US"/>
              </w:rPr>
            </w:pPr>
            <w:ins w:id="75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7" w:author="Автор"/>
                <w:b/>
                <w:color w:val="A6A6A6"/>
                <w:sz w:val="16"/>
                <w:szCs w:val="20"/>
                <w:lang w:val="en-US"/>
              </w:rPr>
            </w:pPr>
            <w:ins w:id="75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9" w:author="Автор"/>
                <w:b/>
                <w:color w:val="A6A6A6"/>
                <w:sz w:val="16"/>
                <w:szCs w:val="20"/>
                <w:lang w:val="en-US"/>
              </w:rPr>
            </w:pPr>
            <w:ins w:id="75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1" w:author="Автор"/>
                <w:b/>
                <w:color w:val="A6A6A6"/>
                <w:sz w:val="16"/>
                <w:szCs w:val="20"/>
                <w:lang w:val="en-US"/>
              </w:rPr>
            </w:pPr>
            <w:ins w:id="75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name="getSummaryByTypedId"&gt;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3" w:author="Автор"/>
                <w:b/>
                <w:color w:val="A6A6A6"/>
                <w:sz w:val="16"/>
                <w:szCs w:val="20"/>
                <w:lang w:val="en-US"/>
              </w:rPr>
            </w:pPr>
            <w:ins w:id="75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5" w:author="Автор"/>
                <w:b/>
                <w:color w:val="A6A6A6"/>
                <w:sz w:val="16"/>
                <w:szCs w:val="20"/>
                <w:lang w:val="en-US"/>
              </w:rPr>
            </w:pPr>
            <w:ins w:id="75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7" w:author="Автор"/>
                <w:b/>
                <w:color w:val="A6A6A6"/>
                <w:sz w:val="16"/>
                <w:szCs w:val="20"/>
                <w:lang w:val="en-US"/>
              </w:rPr>
            </w:pPr>
            <w:ins w:id="75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name="idType"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9" w:author="Автор"/>
                <w:b/>
                <w:color w:val="A6A6A6"/>
                <w:sz w:val="16"/>
                <w:szCs w:val="20"/>
                <w:lang w:val="en-US"/>
              </w:rPr>
            </w:pPr>
            <w:ins w:id="75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1" w:author="Автор"/>
                <w:b/>
                <w:color w:val="A6A6A6"/>
                <w:sz w:val="16"/>
                <w:szCs w:val="20"/>
                <w:lang w:val="en-US"/>
              </w:rPr>
            </w:pPr>
            <w:ins w:id="75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3" w:author="Автор"/>
                <w:b/>
                <w:color w:val="A6A6A6"/>
                <w:sz w:val="16"/>
                <w:szCs w:val="20"/>
                <w:lang w:val="en-US"/>
              </w:rPr>
            </w:pPr>
            <w:ins w:id="75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name="getSummaryByTypedIdResponse"&gt;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5" w:author="Автор"/>
                <w:b/>
                <w:color w:val="A6A6A6"/>
                <w:sz w:val="16"/>
                <w:szCs w:val="20"/>
                <w:lang w:val="en-US"/>
              </w:rPr>
            </w:pPr>
            <w:ins w:id="75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7" w:author="Автор"/>
                <w:b/>
                <w:color w:val="A6A6A6"/>
                <w:sz w:val="16"/>
                <w:szCs w:val="20"/>
                <w:lang w:val="en-US"/>
              </w:rPr>
            </w:pPr>
            <w:ins w:id="75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9" w:author="Автор"/>
                <w:b/>
                <w:color w:val="A6A6A6"/>
                <w:sz w:val="16"/>
                <w:szCs w:val="20"/>
                <w:lang w:val="en-US"/>
              </w:rPr>
            </w:pPr>
            <w:ins w:id="75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1" w:author="Автор"/>
                <w:b/>
                <w:color w:val="A6A6A6"/>
                <w:sz w:val="16"/>
                <w:szCs w:val="20"/>
                <w:lang w:val="en-US"/>
              </w:rPr>
            </w:pPr>
            <w:ins w:id="75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3" w:author="Автор"/>
                <w:b/>
                <w:color w:val="A6A6A6"/>
                <w:sz w:val="16"/>
                <w:szCs w:val="20"/>
                <w:lang w:val="en-US"/>
              </w:rPr>
            </w:pPr>
            <w:ins w:id="75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name="getOrgSummary"&gt;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5" w:author="Автор"/>
                <w:b/>
                <w:color w:val="A6A6A6"/>
                <w:sz w:val="16"/>
                <w:szCs w:val="20"/>
                <w:lang w:val="en-US"/>
              </w:rPr>
            </w:pPr>
            <w:ins w:id="75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7" w:author="Автор"/>
                <w:b/>
                <w:color w:val="A6A6A6"/>
                <w:sz w:val="16"/>
                <w:szCs w:val="20"/>
                <w:lang w:val="en-US"/>
              </w:rPr>
            </w:pPr>
            <w:ins w:id="75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9" w:author="Автор"/>
                <w:b/>
                <w:color w:val="A6A6A6"/>
                <w:sz w:val="16"/>
                <w:szCs w:val="20"/>
                <w:lang w:val="en-US"/>
              </w:rPr>
            </w:pPr>
            <w:ins w:id="75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1" w:author="Автор"/>
                <w:b/>
                <w:color w:val="A6A6A6"/>
                <w:sz w:val="16"/>
                <w:szCs w:val="20"/>
                <w:lang w:val="en-US"/>
              </w:rPr>
            </w:pPr>
            <w:ins w:id="75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3" w:author="Автор"/>
                <w:b/>
                <w:color w:val="A6A6A6"/>
                <w:sz w:val="16"/>
                <w:szCs w:val="20"/>
                <w:lang w:val="en-US"/>
              </w:rPr>
            </w:pPr>
            <w:ins w:id="75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name="getOrgSummaryResponse"&gt;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5" w:author="Автор"/>
                <w:b/>
                <w:color w:val="A6A6A6"/>
                <w:sz w:val="16"/>
                <w:szCs w:val="20"/>
                <w:lang w:val="en-US"/>
              </w:rPr>
            </w:pPr>
            <w:ins w:id="75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7" w:author="Автор"/>
                <w:b/>
                <w:color w:val="A6A6A6"/>
                <w:sz w:val="16"/>
                <w:szCs w:val="20"/>
                <w:lang w:val="en-US"/>
              </w:rPr>
            </w:pPr>
            <w:ins w:id="75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type="tns:orgSummaryResult"/&gt;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9" w:author="Автор"/>
                <w:b/>
                <w:color w:val="A6A6A6"/>
                <w:sz w:val="16"/>
                <w:szCs w:val="20"/>
                <w:lang w:val="en-US"/>
              </w:rPr>
            </w:pPr>
            <w:ins w:id="75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1" w:author="Автор"/>
                <w:b/>
                <w:color w:val="A6A6A6"/>
                <w:sz w:val="16"/>
                <w:szCs w:val="20"/>
                <w:lang w:val="en-US"/>
              </w:rPr>
            </w:pPr>
            <w:ins w:id="75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3" w:author="Автор"/>
                <w:b/>
                <w:color w:val="A6A6A6"/>
                <w:sz w:val="16"/>
                <w:szCs w:val="20"/>
                <w:lang w:val="en-US"/>
              </w:rPr>
            </w:pPr>
            <w:ins w:id="75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name="orgSummaryResult"&gt;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5" w:author="Автор"/>
                <w:b/>
                <w:color w:val="A6A6A6"/>
                <w:sz w:val="16"/>
                <w:szCs w:val="20"/>
                <w:lang w:val="en-US"/>
              </w:rPr>
            </w:pPr>
            <w:ins w:id="75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7" w:author="Автор"/>
                <w:b/>
                <w:color w:val="A6A6A6"/>
                <w:sz w:val="16"/>
                <w:szCs w:val="20"/>
                <w:lang w:val="en-US"/>
              </w:rPr>
            </w:pPr>
            <w:ins w:id="75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9" w:author="Автор"/>
                <w:b/>
                <w:color w:val="A6A6A6"/>
                <w:sz w:val="16"/>
                <w:szCs w:val="20"/>
                <w:lang w:val="en-US"/>
              </w:rPr>
            </w:pPr>
            <w:ins w:id="75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1" w:author="Автор"/>
                <w:b/>
                <w:color w:val="A6A6A6"/>
                <w:sz w:val="16"/>
                <w:szCs w:val="20"/>
                <w:lang w:val="en-US"/>
              </w:rPr>
            </w:pPr>
            <w:ins w:id="75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name="orgSummary" type="tns:orgSummary"/&gt;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3" w:author="Автор"/>
                <w:b/>
                <w:color w:val="A6A6A6"/>
                <w:sz w:val="16"/>
                <w:szCs w:val="20"/>
                <w:lang w:val="en-US"/>
              </w:rPr>
            </w:pPr>
            <w:ins w:id="75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5" w:author="Автор"/>
                <w:b/>
                <w:color w:val="A6A6A6"/>
                <w:sz w:val="16"/>
                <w:szCs w:val="20"/>
                <w:lang w:val="en-US"/>
              </w:rPr>
            </w:pPr>
            <w:ins w:id="75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7" w:author="Автор"/>
                <w:b/>
                <w:color w:val="A6A6A6"/>
                <w:sz w:val="16"/>
                <w:szCs w:val="20"/>
                <w:lang w:val="en-US"/>
              </w:rPr>
            </w:pPr>
            <w:ins w:id="75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9" w:author="Автор"/>
                <w:b/>
                <w:color w:val="A6A6A6"/>
                <w:sz w:val="16"/>
                <w:szCs w:val="20"/>
                <w:lang w:val="en-US"/>
              </w:rPr>
            </w:pPr>
            <w:ins w:id="75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1" w:author="Автор"/>
                <w:b/>
                <w:color w:val="A6A6A6"/>
                <w:sz w:val="16"/>
                <w:szCs w:val="20"/>
                <w:lang w:val="en-US"/>
              </w:rPr>
            </w:pPr>
            <w:ins w:id="75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name="orgSummary"&gt;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3" w:author="Автор"/>
                <w:b/>
                <w:color w:val="A6A6A6"/>
                <w:sz w:val="16"/>
                <w:szCs w:val="20"/>
                <w:lang w:val="en-US"/>
              </w:rPr>
            </w:pPr>
            <w:ins w:id="75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5" w:author="Автор"/>
                <w:b/>
                <w:color w:val="A6A6A6"/>
                <w:sz w:val="16"/>
                <w:szCs w:val="20"/>
                <w:lang w:val="en-US"/>
              </w:rPr>
            </w:pPr>
            <w:ins w:id="75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7" w:author="Автор"/>
                <w:b/>
                <w:color w:val="A6A6A6"/>
                <w:sz w:val="16"/>
                <w:szCs w:val="20"/>
                <w:lang w:val="en-US"/>
              </w:rPr>
            </w:pPr>
            <w:ins w:id="75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9" w:author="Автор"/>
                <w:b/>
                <w:color w:val="A6A6A6"/>
                <w:sz w:val="16"/>
                <w:szCs w:val="20"/>
                <w:lang w:val="en-US"/>
              </w:rPr>
            </w:pPr>
            <w:ins w:id="76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name="orgType"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1" w:author="Автор"/>
                <w:b/>
                <w:color w:val="A6A6A6"/>
                <w:sz w:val="16"/>
                <w:szCs w:val="20"/>
                <w:lang w:val="en-US"/>
              </w:rPr>
            </w:pPr>
            <w:ins w:id="76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3" w:author="Автор"/>
                <w:b/>
                <w:color w:val="A6A6A6"/>
                <w:sz w:val="16"/>
                <w:szCs w:val="20"/>
                <w:lang w:val="en-US"/>
              </w:rPr>
            </w:pPr>
            <w:ins w:id="76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5" w:author="Автор"/>
                <w:b/>
                <w:color w:val="A6A6A6"/>
                <w:sz w:val="16"/>
                <w:szCs w:val="20"/>
                <w:lang w:val="en-US"/>
              </w:rPr>
            </w:pPr>
            <w:ins w:id="76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7" w:author="Автор"/>
                <w:b/>
                <w:color w:val="A6A6A6"/>
                <w:sz w:val="16"/>
                <w:szCs w:val="20"/>
                <w:lang w:val="en-US"/>
              </w:rPr>
            </w:pPr>
            <w:ins w:id="76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9" w:author="Автор"/>
                <w:b/>
                <w:color w:val="A6A6A6"/>
                <w:sz w:val="16"/>
                <w:szCs w:val="20"/>
                <w:lang w:val="en-US"/>
              </w:rPr>
            </w:pPr>
            <w:ins w:id="76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1" w:author="Автор"/>
                <w:b/>
                <w:color w:val="A6A6A6"/>
                <w:sz w:val="16"/>
                <w:szCs w:val="20"/>
                <w:lang w:val="en-US"/>
              </w:rPr>
            </w:pPr>
            <w:ins w:id="76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3" w:author="Автор"/>
                <w:b/>
                <w:color w:val="A6A6A6"/>
                <w:sz w:val="16"/>
                <w:szCs w:val="20"/>
                <w:lang w:val="en-US"/>
              </w:rPr>
            </w:pPr>
            <w:ins w:id="76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5" w:author="Автор"/>
                <w:b/>
                <w:color w:val="A6A6A6"/>
                <w:sz w:val="16"/>
                <w:szCs w:val="20"/>
                <w:lang w:val="en-US"/>
              </w:rPr>
            </w:pPr>
            <w:ins w:id="76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7" w:author="Автор"/>
                <w:b/>
                <w:color w:val="A6A6A6"/>
                <w:sz w:val="16"/>
                <w:szCs w:val="20"/>
                <w:lang w:val="en-US"/>
              </w:rPr>
            </w:pPr>
            <w:ins w:id="76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9" w:author="Автор"/>
                <w:b/>
                <w:color w:val="A6A6A6"/>
                <w:sz w:val="16"/>
                <w:szCs w:val="20"/>
                <w:lang w:val="en-US"/>
              </w:rPr>
            </w:pPr>
            <w:ins w:id="76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name="return" type="tns:ClientSummaryExt"/&gt;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1" w:author="Автор"/>
                <w:b/>
                <w:color w:val="A6A6A6"/>
                <w:sz w:val="16"/>
                <w:szCs w:val="20"/>
                <w:lang w:val="en-US"/>
              </w:rPr>
            </w:pPr>
            <w:ins w:id="76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3" w:author="Автор"/>
                <w:b/>
                <w:color w:val="A6A6A6"/>
                <w:sz w:val="16"/>
                <w:szCs w:val="20"/>
                <w:lang w:val="en-US"/>
              </w:rPr>
            </w:pPr>
            <w:ins w:id="76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5" w:author="Автор"/>
                <w:b/>
                <w:color w:val="A6A6A6"/>
                <w:sz w:val="16"/>
                <w:szCs w:val="20"/>
                <w:lang w:val="en-US"/>
              </w:rPr>
            </w:pPr>
            <w:ins w:id="76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name="getNEnterEventList"&gt;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7" w:author="Автор"/>
                <w:b/>
                <w:color w:val="A6A6A6"/>
                <w:sz w:val="16"/>
                <w:szCs w:val="20"/>
                <w:lang w:val="en-US"/>
              </w:rPr>
            </w:pPr>
            <w:ins w:id="76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9" w:author="Автор"/>
                <w:b/>
                <w:color w:val="A6A6A6"/>
                <w:sz w:val="16"/>
                <w:szCs w:val="20"/>
                <w:lang w:val="en-US"/>
              </w:rPr>
            </w:pPr>
            <w:ins w:id="76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name="orgId"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1" w:author="Автор"/>
                <w:b/>
                <w:color w:val="A6A6A6"/>
                <w:sz w:val="16"/>
                <w:szCs w:val="20"/>
                <w:lang w:val="en-US"/>
              </w:rPr>
            </w:pPr>
            <w:ins w:id="76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3" w:author="Автор"/>
                <w:b/>
                <w:color w:val="A6A6A6"/>
                <w:sz w:val="16"/>
                <w:szCs w:val="20"/>
                <w:lang w:val="en-US"/>
              </w:rPr>
            </w:pPr>
            <w:ins w:id="76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name="N"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5" w:author="Автор"/>
                <w:b/>
                <w:color w:val="A6A6A6"/>
                <w:sz w:val="16"/>
                <w:szCs w:val="20"/>
                <w:lang w:val="en-US"/>
              </w:rPr>
            </w:pPr>
            <w:ins w:id="76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7" w:author="Автор"/>
                <w:b/>
                <w:color w:val="A6A6A6"/>
                <w:sz w:val="16"/>
                <w:szCs w:val="20"/>
                <w:lang w:val="en-US"/>
              </w:rPr>
            </w:pPr>
            <w:ins w:id="76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9" w:author="Автор"/>
                <w:b/>
                <w:color w:val="A6A6A6"/>
                <w:sz w:val="16"/>
                <w:szCs w:val="20"/>
                <w:lang w:val="en-US"/>
              </w:rPr>
            </w:pPr>
            <w:ins w:id="76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name="getNEnterEventListResponse"&gt;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1" w:author="Автор"/>
                <w:b/>
                <w:color w:val="A6A6A6"/>
                <w:sz w:val="16"/>
                <w:szCs w:val="20"/>
                <w:lang w:val="en-US"/>
              </w:rPr>
            </w:pPr>
            <w:ins w:id="76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3" w:author="Автор"/>
                <w:b/>
                <w:color w:val="A6A6A6"/>
                <w:sz w:val="16"/>
                <w:szCs w:val="20"/>
                <w:lang w:val="en-US"/>
              </w:rPr>
            </w:pPr>
            <w:ins w:id="76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5" w:author="Автор"/>
                <w:b/>
                <w:color w:val="A6A6A6"/>
                <w:sz w:val="16"/>
                <w:szCs w:val="20"/>
                <w:lang w:val="en-US"/>
              </w:rPr>
            </w:pPr>
            <w:ins w:id="76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7" w:author="Автор"/>
                <w:b/>
                <w:color w:val="A6A6A6"/>
                <w:sz w:val="16"/>
                <w:szCs w:val="20"/>
                <w:lang w:val="en-US"/>
              </w:rPr>
            </w:pPr>
            <w:ins w:id="76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9" w:author="Автор"/>
                <w:b/>
                <w:color w:val="A6A6A6"/>
                <w:sz w:val="16"/>
                <w:szCs w:val="20"/>
                <w:lang w:val="en-US"/>
              </w:rPr>
            </w:pPr>
            <w:ins w:id="76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1" w:author="Автор"/>
                <w:b/>
                <w:color w:val="A6A6A6"/>
                <w:sz w:val="16"/>
                <w:szCs w:val="20"/>
                <w:lang w:val="en-US"/>
              </w:rPr>
            </w:pPr>
            <w:ins w:id="76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3" w:author="Автор"/>
                <w:b/>
                <w:color w:val="A6A6A6"/>
                <w:sz w:val="16"/>
                <w:szCs w:val="20"/>
                <w:lang w:val="en-US"/>
              </w:rPr>
            </w:pPr>
            <w:ins w:id="76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5" w:author="Автор"/>
                <w:b/>
                <w:color w:val="A6A6A6"/>
                <w:sz w:val="16"/>
                <w:szCs w:val="20"/>
                <w:lang w:val="en-US"/>
              </w:rPr>
            </w:pPr>
            <w:ins w:id="76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7" w:author="Автор"/>
                <w:b/>
                <w:color w:val="A6A6A6"/>
                <w:sz w:val="16"/>
                <w:szCs w:val="20"/>
                <w:lang w:val="en-US"/>
              </w:rPr>
            </w:pPr>
            <w:ins w:id="76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9" w:author="Автор"/>
                <w:b/>
                <w:color w:val="A6A6A6"/>
                <w:sz w:val="16"/>
                <w:szCs w:val="20"/>
                <w:lang w:val="en-US"/>
              </w:rPr>
            </w:pPr>
            <w:ins w:id="76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1" w:author="Автор"/>
                <w:b/>
                <w:color w:val="A6A6A6"/>
                <w:sz w:val="16"/>
                <w:szCs w:val="20"/>
                <w:lang w:val="en-US"/>
              </w:rPr>
            </w:pPr>
            <w:ins w:id="76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3" w:author="Автор"/>
                <w:b/>
                <w:color w:val="A6A6A6"/>
                <w:sz w:val="16"/>
                <w:szCs w:val="20"/>
                <w:lang w:val="en-US"/>
              </w:rPr>
            </w:pPr>
            <w:ins w:id="76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5" w:author="Автор"/>
                <w:b/>
                <w:color w:val="A6A6A6"/>
                <w:sz w:val="16"/>
                <w:szCs w:val="20"/>
                <w:lang w:val="en-US"/>
              </w:rPr>
            </w:pPr>
            <w:ins w:id="76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7" w:author="Автор"/>
                <w:b/>
                <w:color w:val="A6A6A6"/>
                <w:sz w:val="16"/>
                <w:szCs w:val="20"/>
                <w:lang w:val="en-US"/>
              </w:rPr>
            </w:pPr>
            <w:ins w:id="76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9" w:author="Автор"/>
                <w:b/>
                <w:color w:val="A6A6A6"/>
                <w:sz w:val="16"/>
                <w:szCs w:val="20"/>
                <w:lang w:val="en-US"/>
              </w:rPr>
            </w:pPr>
            <w:ins w:id="76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1" w:author="Автор"/>
                <w:b/>
                <w:color w:val="A6A6A6"/>
                <w:sz w:val="16"/>
                <w:szCs w:val="20"/>
                <w:lang w:val="en-US"/>
              </w:rPr>
            </w:pPr>
            <w:ins w:id="76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3" w:author="Автор"/>
                <w:b/>
                <w:color w:val="A6A6A6"/>
                <w:sz w:val="16"/>
                <w:szCs w:val="20"/>
                <w:lang w:val="en-US"/>
              </w:rPr>
            </w:pPr>
            <w:ins w:id="76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name="getIdOfContragent"&gt;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5" w:author="Автор"/>
                <w:b/>
                <w:color w:val="A6A6A6"/>
                <w:sz w:val="16"/>
                <w:szCs w:val="20"/>
                <w:lang w:val="en-US"/>
              </w:rPr>
            </w:pPr>
            <w:ins w:id="76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7" w:author="Автор"/>
                <w:b/>
                <w:color w:val="A6A6A6"/>
                <w:sz w:val="16"/>
                <w:szCs w:val="20"/>
                <w:lang w:val="en-US"/>
              </w:rPr>
            </w:pPr>
            <w:ins w:id="76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name="contragentName"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9" w:author="Автор"/>
                <w:b/>
                <w:color w:val="A6A6A6"/>
                <w:sz w:val="16"/>
                <w:szCs w:val="20"/>
                <w:lang w:val="en-US"/>
              </w:rPr>
            </w:pPr>
            <w:ins w:id="76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1" w:author="Автор"/>
                <w:b/>
                <w:color w:val="A6A6A6"/>
                <w:sz w:val="16"/>
                <w:szCs w:val="20"/>
                <w:lang w:val="en-US"/>
              </w:rPr>
            </w:pPr>
            <w:ins w:id="76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3" w:author="Автор"/>
                <w:b/>
                <w:color w:val="A6A6A6"/>
                <w:sz w:val="16"/>
                <w:szCs w:val="20"/>
                <w:lang w:val="en-US"/>
              </w:rPr>
            </w:pPr>
            <w:ins w:id="76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name="getIdOfContragentResponse"&gt;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5" w:author="Автор"/>
                <w:b/>
                <w:color w:val="A6A6A6"/>
                <w:sz w:val="16"/>
                <w:szCs w:val="20"/>
                <w:lang w:val="en-US"/>
              </w:rPr>
            </w:pPr>
            <w:ins w:id="76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7" w:author="Автор"/>
                <w:b/>
                <w:color w:val="A6A6A6"/>
                <w:sz w:val="16"/>
                <w:szCs w:val="20"/>
                <w:lang w:val="en-US"/>
              </w:rPr>
            </w:pPr>
            <w:ins w:id="76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9" w:author="Автор"/>
                <w:b/>
                <w:color w:val="A6A6A6"/>
                <w:sz w:val="16"/>
                <w:szCs w:val="20"/>
                <w:lang w:val="en-US"/>
              </w:rPr>
            </w:pPr>
            <w:ins w:id="76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1" w:author="Автор"/>
                <w:b/>
                <w:color w:val="A6A6A6"/>
                <w:sz w:val="16"/>
                <w:szCs w:val="20"/>
                <w:lang w:val="en-US"/>
              </w:rPr>
            </w:pPr>
            <w:ins w:id="76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3" w:author="Автор"/>
                <w:b/>
                <w:color w:val="A6A6A6"/>
                <w:sz w:val="16"/>
                <w:szCs w:val="20"/>
                <w:lang w:val="en-US"/>
              </w:rPr>
            </w:pPr>
            <w:ins w:id="76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5" w:author="Автор"/>
                <w:b/>
                <w:color w:val="A6A6A6"/>
                <w:sz w:val="16"/>
                <w:szCs w:val="20"/>
                <w:lang w:val="en-US"/>
              </w:rPr>
            </w:pPr>
            <w:ins w:id="76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7" w:author="Автор"/>
                <w:b/>
                <w:color w:val="A6A6A6"/>
                <w:sz w:val="16"/>
                <w:szCs w:val="20"/>
                <w:lang w:val="en-US"/>
              </w:rPr>
            </w:pPr>
            <w:ins w:id="76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9" w:author="Автор"/>
                <w:b/>
                <w:color w:val="A6A6A6"/>
                <w:sz w:val="16"/>
                <w:szCs w:val="20"/>
                <w:lang w:val="en-US"/>
              </w:rPr>
            </w:pPr>
            <w:ins w:id="77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1" w:author="Автор"/>
                <w:b/>
                <w:color w:val="A6A6A6"/>
                <w:sz w:val="16"/>
                <w:szCs w:val="20"/>
                <w:lang w:val="en-US"/>
              </w:rPr>
            </w:pPr>
            <w:ins w:id="77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3" w:author="Автор"/>
                <w:b/>
                <w:color w:val="A6A6A6"/>
                <w:sz w:val="16"/>
                <w:szCs w:val="20"/>
                <w:lang w:val="en-US"/>
              </w:rPr>
            </w:pPr>
            <w:ins w:id="77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5" w:author="Автор"/>
                <w:b/>
                <w:color w:val="A6A6A6"/>
                <w:sz w:val="16"/>
                <w:szCs w:val="20"/>
                <w:lang w:val="en-US"/>
              </w:rPr>
            </w:pPr>
            <w:ins w:id="77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7" w:author="Автор"/>
                <w:b/>
                <w:color w:val="A6A6A6"/>
                <w:sz w:val="16"/>
                <w:szCs w:val="20"/>
                <w:lang w:val="en-US"/>
              </w:rPr>
            </w:pPr>
            <w:ins w:id="77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9" w:author="Автор"/>
                <w:b/>
                <w:color w:val="A6A6A6"/>
                <w:sz w:val="16"/>
                <w:szCs w:val="20"/>
                <w:lang w:val="en-US"/>
              </w:rPr>
            </w:pPr>
            <w:ins w:id="77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1" w:author="Автор"/>
                <w:b/>
                <w:color w:val="A6A6A6"/>
                <w:sz w:val="16"/>
                <w:szCs w:val="20"/>
                <w:lang w:val="en-US"/>
              </w:rPr>
            </w:pPr>
            <w:ins w:id="77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type="tns:transferSubBalanceListResult"/&gt;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3" w:author="Автор"/>
                <w:b/>
                <w:color w:val="A6A6A6"/>
                <w:sz w:val="16"/>
                <w:szCs w:val="20"/>
                <w:lang w:val="en-US"/>
              </w:rPr>
            </w:pPr>
            <w:ins w:id="77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5" w:author="Автор"/>
                <w:b/>
                <w:color w:val="A6A6A6"/>
                <w:sz w:val="16"/>
                <w:szCs w:val="20"/>
                <w:lang w:val="en-US"/>
              </w:rPr>
            </w:pPr>
            <w:ins w:id="77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7" w:author="Автор"/>
                <w:b/>
                <w:color w:val="A6A6A6"/>
                <w:sz w:val="16"/>
                <w:szCs w:val="20"/>
                <w:lang w:val="en-US"/>
              </w:rPr>
            </w:pPr>
            <w:ins w:id="77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9" w:author="Автор"/>
                <w:b/>
                <w:color w:val="A6A6A6"/>
                <w:sz w:val="16"/>
                <w:szCs w:val="20"/>
                <w:lang w:val="en-US"/>
              </w:rPr>
            </w:pPr>
            <w:ins w:id="77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1" w:author="Автор"/>
                <w:b/>
                <w:color w:val="A6A6A6"/>
                <w:sz w:val="16"/>
                <w:szCs w:val="20"/>
                <w:lang w:val="en-US"/>
              </w:rPr>
            </w:pPr>
            <w:ins w:id="77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3" w:author="Автор"/>
                <w:b/>
                <w:color w:val="A6A6A6"/>
                <w:sz w:val="16"/>
                <w:szCs w:val="20"/>
                <w:lang w:val="en-US"/>
              </w:rPr>
            </w:pPr>
            <w:ins w:id="77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name="currentDay"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5" w:author="Автор"/>
                <w:b/>
                <w:color w:val="A6A6A6"/>
                <w:sz w:val="16"/>
                <w:szCs w:val="20"/>
                <w:lang w:val="en-US"/>
              </w:rPr>
            </w:pPr>
            <w:ins w:id="77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7" w:author="Автор"/>
                <w:b/>
                <w:color w:val="A6A6A6"/>
                <w:sz w:val="16"/>
                <w:szCs w:val="20"/>
                <w:lang w:val="en-US"/>
              </w:rPr>
            </w:pPr>
            <w:ins w:id="77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9" w:author="Автор"/>
                <w:b/>
                <w:color w:val="A6A6A6"/>
                <w:sz w:val="16"/>
                <w:szCs w:val="20"/>
                <w:lang w:val="en-US"/>
              </w:rPr>
            </w:pPr>
            <w:ins w:id="77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1" w:author="Автор"/>
                <w:b/>
                <w:color w:val="A6A6A6"/>
                <w:sz w:val="16"/>
                <w:szCs w:val="20"/>
                <w:lang w:val="en-US"/>
              </w:rPr>
            </w:pPr>
            <w:ins w:id="77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3" w:author="Автор"/>
                <w:b/>
                <w:color w:val="A6A6A6"/>
                <w:sz w:val="16"/>
                <w:szCs w:val="20"/>
                <w:lang w:val="en-US"/>
              </w:rPr>
            </w:pPr>
            <w:ins w:id="77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5" w:author="Автор"/>
                <w:b/>
                <w:color w:val="A6A6A6"/>
                <w:sz w:val="16"/>
                <w:szCs w:val="20"/>
                <w:lang w:val="en-US"/>
              </w:rPr>
            </w:pPr>
            <w:ins w:id="77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7" w:author="Автор"/>
                <w:b/>
                <w:color w:val="A6A6A6"/>
                <w:sz w:val="16"/>
                <w:szCs w:val="20"/>
                <w:lang w:val="en-US"/>
              </w:rPr>
            </w:pPr>
            <w:ins w:id="77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9" w:author="Автор"/>
                <w:b/>
                <w:color w:val="A6A6A6"/>
                <w:sz w:val="16"/>
                <w:szCs w:val="20"/>
                <w:lang w:val="en-US"/>
              </w:rPr>
            </w:pPr>
            <w:ins w:id="77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1" w:author="Автор"/>
                <w:b/>
                <w:color w:val="A6A6A6"/>
                <w:sz w:val="16"/>
                <w:szCs w:val="20"/>
                <w:lang w:val="en-US"/>
              </w:rPr>
            </w:pPr>
            <w:ins w:id="77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3" w:author="Автор"/>
                <w:b/>
                <w:color w:val="A6A6A6"/>
                <w:sz w:val="16"/>
                <w:szCs w:val="20"/>
                <w:lang w:val="en-US"/>
              </w:rPr>
            </w:pPr>
            <w:ins w:id="77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5" w:author="Автор"/>
                <w:b/>
                <w:color w:val="A6A6A6"/>
                <w:sz w:val="16"/>
                <w:szCs w:val="20"/>
                <w:lang w:val="en-US"/>
              </w:rPr>
            </w:pPr>
            <w:ins w:id="77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7" w:author="Автор"/>
                <w:b/>
                <w:color w:val="A6A6A6"/>
                <w:sz w:val="16"/>
                <w:szCs w:val="20"/>
                <w:lang w:val="en-US"/>
              </w:rPr>
            </w:pPr>
            <w:ins w:id="77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9" w:author="Автор"/>
                <w:b/>
                <w:color w:val="A6A6A6"/>
                <w:sz w:val="16"/>
                <w:szCs w:val="20"/>
                <w:lang w:val="en-US"/>
              </w:rPr>
            </w:pPr>
            <w:ins w:id="77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1" w:author="Автор"/>
                <w:b/>
                <w:color w:val="A6A6A6"/>
                <w:sz w:val="16"/>
                <w:szCs w:val="20"/>
                <w:lang w:val="en-US"/>
              </w:rPr>
            </w:pPr>
            <w:ins w:id="77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3" w:author="Автор"/>
                <w:b/>
                <w:color w:val="A6A6A6"/>
                <w:sz w:val="16"/>
                <w:szCs w:val="20"/>
                <w:lang w:val="en-US"/>
              </w:rPr>
            </w:pPr>
            <w:ins w:id="77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5" w:author="Автор"/>
                <w:b/>
                <w:color w:val="A6A6A6"/>
                <w:sz w:val="16"/>
                <w:szCs w:val="20"/>
                <w:lang w:val="en-US"/>
              </w:rPr>
            </w:pPr>
            <w:ins w:id="77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7" w:author="Автор"/>
                <w:b/>
                <w:color w:val="A6A6A6"/>
                <w:sz w:val="16"/>
                <w:szCs w:val="20"/>
                <w:lang w:val="en-US"/>
              </w:rPr>
            </w:pPr>
            <w:ins w:id="77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type="tns:purchaseListResult"/&gt;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9" w:author="Автор"/>
                <w:b/>
                <w:color w:val="A6A6A6"/>
                <w:sz w:val="16"/>
                <w:szCs w:val="20"/>
                <w:lang w:val="en-US"/>
              </w:rPr>
            </w:pPr>
            <w:ins w:id="77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1" w:author="Автор"/>
                <w:b/>
                <w:color w:val="A6A6A6"/>
                <w:sz w:val="16"/>
                <w:szCs w:val="20"/>
                <w:lang w:val="en-US"/>
              </w:rPr>
            </w:pPr>
            <w:ins w:id="77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3" w:author="Автор"/>
                <w:b/>
                <w:color w:val="A6A6A6"/>
                <w:sz w:val="16"/>
                <w:szCs w:val="20"/>
                <w:lang w:val="en-US"/>
              </w:rPr>
            </w:pPr>
            <w:ins w:id="77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name="getVisitorsSummary"&gt;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5" w:author="Автор"/>
                <w:b/>
                <w:color w:val="A6A6A6"/>
                <w:sz w:val="16"/>
                <w:szCs w:val="20"/>
                <w:lang w:val="en-US"/>
              </w:rPr>
            </w:pPr>
            <w:ins w:id="77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7" w:author="Автор"/>
                <w:b/>
                <w:color w:val="A6A6A6"/>
                <w:sz w:val="16"/>
                <w:szCs w:val="20"/>
                <w:lang w:val="en-US"/>
              </w:rPr>
            </w:pPr>
            <w:ins w:id="77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9" w:author="Автор"/>
                <w:b/>
                <w:color w:val="A6A6A6"/>
                <w:sz w:val="16"/>
                <w:szCs w:val="20"/>
                <w:lang w:val="en-US"/>
              </w:rPr>
            </w:pPr>
            <w:ins w:id="77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name="getVisitorsSummaryResponse"&gt;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1" w:author="Автор"/>
                <w:b/>
                <w:color w:val="A6A6A6"/>
                <w:sz w:val="16"/>
                <w:szCs w:val="20"/>
                <w:lang w:val="en-US"/>
              </w:rPr>
            </w:pPr>
            <w:ins w:id="77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3" w:author="Автор"/>
                <w:b/>
                <w:color w:val="A6A6A6"/>
                <w:sz w:val="16"/>
                <w:szCs w:val="20"/>
                <w:lang w:val="en-US"/>
              </w:rPr>
            </w:pPr>
            <w:ins w:id="77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type="tns:visitorsSummaryResult"/&gt;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5" w:author="Автор"/>
                <w:b/>
                <w:color w:val="A6A6A6"/>
                <w:sz w:val="16"/>
                <w:szCs w:val="20"/>
                <w:lang w:val="en-US"/>
              </w:rPr>
            </w:pPr>
            <w:ins w:id="77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7" w:author="Автор"/>
                <w:b/>
                <w:color w:val="A6A6A6"/>
                <w:sz w:val="16"/>
                <w:szCs w:val="20"/>
                <w:lang w:val="en-US"/>
              </w:rPr>
            </w:pPr>
            <w:ins w:id="77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9" w:author="Автор"/>
                <w:b/>
                <w:color w:val="A6A6A6"/>
                <w:sz w:val="16"/>
                <w:szCs w:val="20"/>
                <w:lang w:val="en-US"/>
              </w:rPr>
            </w:pPr>
            <w:ins w:id="77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name="visitorsSummaryResult"&gt;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1" w:author="Автор"/>
                <w:b/>
                <w:color w:val="A6A6A6"/>
                <w:sz w:val="16"/>
                <w:szCs w:val="20"/>
                <w:lang w:val="en-US"/>
              </w:rPr>
            </w:pPr>
            <w:ins w:id="77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3" w:author="Автор"/>
                <w:b/>
                <w:color w:val="A6A6A6"/>
                <w:sz w:val="16"/>
                <w:szCs w:val="20"/>
                <w:lang w:val="en-US"/>
              </w:rPr>
            </w:pPr>
            <w:ins w:id="77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5" w:author="Автор"/>
                <w:b/>
                <w:color w:val="A6A6A6"/>
                <w:sz w:val="16"/>
                <w:szCs w:val="20"/>
                <w:lang w:val="en-US"/>
              </w:rPr>
            </w:pPr>
            <w:ins w:id="77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7" w:author="Автор"/>
                <w:b/>
                <w:color w:val="A6A6A6"/>
                <w:sz w:val="16"/>
                <w:szCs w:val="20"/>
                <w:lang w:val="en-US"/>
              </w:rPr>
            </w:pPr>
            <w:ins w:id="77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name="orgsList" type="tns:visitorsSummaryList"/&gt;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9" w:author="Автор"/>
                <w:b/>
                <w:color w:val="A6A6A6"/>
                <w:sz w:val="16"/>
                <w:szCs w:val="20"/>
                <w:lang w:val="en-US"/>
              </w:rPr>
            </w:pPr>
            <w:ins w:id="77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1" w:author="Автор"/>
                <w:b/>
                <w:color w:val="A6A6A6"/>
                <w:sz w:val="16"/>
                <w:szCs w:val="20"/>
                <w:lang w:val="en-US"/>
              </w:rPr>
            </w:pPr>
            <w:ins w:id="77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3" w:author="Автор"/>
                <w:b/>
                <w:color w:val="A6A6A6"/>
                <w:sz w:val="16"/>
                <w:szCs w:val="20"/>
                <w:lang w:val="en-US"/>
              </w:rPr>
            </w:pPr>
            <w:ins w:id="77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&lt;/xs:complexContent&gt;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5" w:author="Автор"/>
                <w:b/>
                <w:color w:val="A6A6A6"/>
                <w:sz w:val="16"/>
                <w:szCs w:val="20"/>
                <w:lang w:val="en-US"/>
              </w:rPr>
            </w:pPr>
            <w:ins w:id="77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7" w:author="Автор"/>
                <w:b/>
                <w:color w:val="A6A6A6"/>
                <w:sz w:val="16"/>
                <w:szCs w:val="20"/>
                <w:lang w:val="en-US"/>
              </w:rPr>
            </w:pPr>
            <w:ins w:id="77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name="visitorsSummaryList"&gt;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9" w:author="Автор"/>
                <w:b/>
                <w:color w:val="A6A6A6"/>
                <w:sz w:val="16"/>
                <w:szCs w:val="20"/>
                <w:lang w:val="en-US"/>
              </w:rPr>
            </w:pPr>
            <w:ins w:id="78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1" w:author="Автор"/>
                <w:b/>
                <w:color w:val="A6A6A6"/>
                <w:sz w:val="16"/>
                <w:szCs w:val="20"/>
                <w:lang w:val="en-US"/>
              </w:rPr>
            </w:pPr>
            <w:ins w:id="78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name="org" nillable="true" type="tns:visitorsSummary"/&gt;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3" w:author="Автор"/>
                <w:b/>
                <w:color w:val="A6A6A6"/>
                <w:sz w:val="16"/>
                <w:szCs w:val="20"/>
                <w:lang w:val="en-US"/>
              </w:rPr>
            </w:pPr>
            <w:ins w:id="78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5" w:author="Автор"/>
                <w:b/>
                <w:color w:val="A6A6A6"/>
                <w:sz w:val="16"/>
                <w:szCs w:val="20"/>
                <w:lang w:val="en-US"/>
              </w:rPr>
            </w:pPr>
            <w:ins w:id="78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name="orgsInList" type="xs:int" use="required"/&gt;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7" w:author="Автор"/>
                <w:b/>
                <w:color w:val="A6A6A6"/>
                <w:sz w:val="16"/>
                <w:szCs w:val="20"/>
                <w:lang w:val="en-US"/>
              </w:rPr>
            </w:pPr>
            <w:ins w:id="78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9" w:author="Автор"/>
                <w:b/>
                <w:color w:val="A6A6A6"/>
                <w:sz w:val="16"/>
                <w:szCs w:val="20"/>
                <w:lang w:val="en-US"/>
              </w:rPr>
            </w:pPr>
            <w:ins w:id="78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name="visitorsSummary"&gt;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1" w:author="Автор"/>
                <w:b/>
                <w:color w:val="A6A6A6"/>
                <w:sz w:val="16"/>
                <w:szCs w:val="20"/>
                <w:lang w:val="en-US"/>
              </w:rPr>
            </w:pPr>
            <w:ins w:id="78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3" w:author="Автор"/>
                <w:b/>
                <w:color w:val="A6A6A6"/>
                <w:sz w:val="16"/>
                <w:szCs w:val="20"/>
                <w:lang w:val="en-US"/>
              </w:rPr>
            </w:pPr>
            <w:ins w:id="78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5" w:author="Автор"/>
                <w:b/>
                <w:color w:val="A6A6A6"/>
                <w:sz w:val="16"/>
                <w:szCs w:val="20"/>
                <w:lang w:val="en-US"/>
              </w:rPr>
            </w:pPr>
            <w:ins w:id="78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name="studentsTotal" type="xs:int" use="required"/&gt;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7" w:author="Автор"/>
                <w:b/>
                <w:color w:val="A6A6A6"/>
                <w:sz w:val="16"/>
                <w:szCs w:val="20"/>
                <w:lang w:val="en-US"/>
              </w:rPr>
            </w:pPr>
            <w:ins w:id="78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name="studentsInside"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9" w:author="Автор"/>
                <w:b/>
                <w:color w:val="A6A6A6"/>
                <w:sz w:val="16"/>
                <w:szCs w:val="20"/>
                <w:lang w:val="en-US"/>
              </w:rPr>
            </w:pPr>
            <w:ins w:id="78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name="employee"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1" w:author="Автор"/>
                <w:b/>
                <w:color w:val="A6A6A6"/>
                <w:sz w:val="16"/>
                <w:szCs w:val="20"/>
                <w:lang w:val="en-US"/>
              </w:rPr>
            </w:pPr>
            <w:ins w:id="78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name="others1"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3" w:author="Автор"/>
                <w:b/>
                <w:color w:val="A6A6A6"/>
                <w:sz w:val="16"/>
                <w:szCs w:val="20"/>
                <w:lang w:val="en-US"/>
              </w:rPr>
            </w:pPr>
            <w:ins w:id="78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name="others2"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5" w:author="Автор"/>
                <w:b/>
                <w:color w:val="A6A6A6"/>
                <w:sz w:val="16"/>
                <w:szCs w:val="20"/>
                <w:lang w:val="en-US"/>
              </w:rPr>
            </w:pPr>
            <w:ins w:id="78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name="others3"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7" w:author="Автор"/>
                <w:b/>
                <w:color w:val="A6A6A6"/>
                <w:sz w:val="16"/>
                <w:szCs w:val="20"/>
                <w:lang w:val="en-US"/>
              </w:rPr>
            </w:pPr>
            <w:ins w:id="78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name="cardless"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9" w:author="Автор"/>
                <w:b/>
                <w:color w:val="A6A6A6"/>
                <w:sz w:val="16"/>
                <w:szCs w:val="20"/>
                <w:lang w:val="en-US"/>
              </w:rPr>
            </w:pPr>
            <w:ins w:id="78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name="exitsCardless"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1" w:author="Автор"/>
                <w:b/>
                <w:color w:val="A6A6A6"/>
                <w:sz w:val="16"/>
                <w:szCs w:val="20"/>
                <w:lang w:val="en-US"/>
              </w:rPr>
            </w:pPr>
            <w:ins w:id="78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3" w:author="Автор"/>
                <w:b/>
                <w:color w:val="A6A6A6"/>
                <w:sz w:val="16"/>
                <w:szCs w:val="20"/>
                <w:lang w:val="en-US"/>
              </w:rPr>
            </w:pPr>
            <w:ins w:id="78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5" w:author="Автор"/>
                <w:b/>
                <w:color w:val="A6A6A6"/>
                <w:sz w:val="16"/>
                <w:szCs w:val="20"/>
                <w:lang w:val="en-US"/>
              </w:rPr>
            </w:pPr>
            <w:ins w:id="78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7" w:author="Автор"/>
                <w:b/>
                <w:color w:val="A6A6A6"/>
                <w:sz w:val="16"/>
                <w:szCs w:val="20"/>
                <w:lang w:val="en-US"/>
              </w:rPr>
            </w:pPr>
            <w:ins w:id="78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9" w:author="Автор"/>
                <w:b/>
                <w:color w:val="A6A6A6"/>
                <w:sz w:val="16"/>
                <w:szCs w:val="20"/>
                <w:lang w:val="en-US"/>
              </w:rPr>
            </w:pPr>
            <w:ins w:id="78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1" w:author="Автор"/>
                <w:b/>
                <w:color w:val="A6A6A6"/>
                <w:sz w:val="16"/>
                <w:szCs w:val="20"/>
                <w:lang w:val="en-US"/>
              </w:rPr>
            </w:pPr>
            <w:ins w:id="78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3" w:author="Автор"/>
                <w:b/>
                <w:color w:val="A6A6A6"/>
                <w:sz w:val="16"/>
                <w:szCs w:val="20"/>
                <w:lang w:val="en-US"/>
              </w:rPr>
            </w:pPr>
            <w:ins w:id="78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5" w:author="Автор"/>
                <w:b/>
                <w:color w:val="A6A6A6"/>
                <w:sz w:val="16"/>
                <w:szCs w:val="20"/>
                <w:lang w:val="en-US"/>
              </w:rPr>
            </w:pPr>
            <w:ins w:id="78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7" w:author="Автор"/>
                <w:b/>
                <w:color w:val="A6A6A6"/>
                <w:sz w:val="16"/>
                <w:szCs w:val="20"/>
                <w:lang w:val="en-US"/>
              </w:rPr>
            </w:pPr>
            <w:ins w:id="78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type="tns:subscriptionFeedingSettingResult"/&gt;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9" w:author="Автор"/>
                <w:b/>
                <w:color w:val="A6A6A6"/>
                <w:sz w:val="16"/>
                <w:szCs w:val="20"/>
                <w:lang w:val="en-US"/>
              </w:rPr>
            </w:pPr>
            <w:ins w:id="78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1" w:author="Автор"/>
                <w:b/>
                <w:color w:val="A6A6A6"/>
                <w:sz w:val="16"/>
                <w:szCs w:val="20"/>
                <w:lang w:val="en-US"/>
              </w:rPr>
            </w:pPr>
            <w:ins w:id="78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3" w:author="Автор"/>
                <w:b/>
                <w:color w:val="A6A6A6"/>
                <w:sz w:val="16"/>
                <w:szCs w:val="20"/>
                <w:lang w:val="en-US"/>
              </w:rPr>
            </w:pPr>
            <w:ins w:id="78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name="sendPasswordRecoverURLFromEmail"&gt;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5" w:author="Автор"/>
                <w:b/>
                <w:color w:val="A6A6A6"/>
                <w:sz w:val="16"/>
                <w:szCs w:val="20"/>
                <w:lang w:val="en-US"/>
              </w:rPr>
            </w:pPr>
            <w:ins w:id="78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7" w:author="Автор"/>
                <w:b/>
                <w:color w:val="A6A6A6"/>
                <w:sz w:val="16"/>
                <w:szCs w:val="20"/>
                <w:lang w:val="en-US"/>
              </w:rPr>
            </w:pPr>
            <w:ins w:id="78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9" w:author="Автор"/>
                <w:b/>
                <w:color w:val="A6A6A6"/>
                <w:sz w:val="16"/>
                <w:szCs w:val="20"/>
                <w:lang w:val="en-US"/>
              </w:rPr>
            </w:pPr>
            <w:ins w:id="78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name="request" type="tns:requestWebParam"/&gt;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1" w:author="Автор"/>
                <w:b/>
                <w:color w:val="A6A6A6"/>
                <w:sz w:val="16"/>
                <w:szCs w:val="20"/>
                <w:lang w:val="en-US"/>
              </w:rPr>
            </w:pPr>
            <w:ins w:id="78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3" w:author="Автор"/>
                <w:b/>
                <w:color w:val="A6A6A6"/>
                <w:sz w:val="16"/>
                <w:szCs w:val="20"/>
                <w:lang w:val="en-US"/>
              </w:rPr>
            </w:pPr>
            <w:ins w:id="78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5" w:author="Автор"/>
                <w:b/>
                <w:color w:val="A6A6A6"/>
                <w:sz w:val="16"/>
                <w:szCs w:val="20"/>
                <w:lang w:val="en-US"/>
              </w:rPr>
            </w:pPr>
            <w:ins w:id="78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name="sendPasswordRecoverURLFromEmailResponse"&gt;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7" w:author="Автор"/>
                <w:b/>
                <w:color w:val="A6A6A6"/>
                <w:sz w:val="16"/>
                <w:szCs w:val="20"/>
                <w:lang w:val="en-US"/>
              </w:rPr>
            </w:pPr>
            <w:ins w:id="78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9" w:author="Автор"/>
                <w:b/>
                <w:color w:val="A6A6A6"/>
                <w:sz w:val="16"/>
                <w:szCs w:val="20"/>
                <w:lang w:val="en-US"/>
              </w:rPr>
            </w:pPr>
            <w:ins w:id="78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type="tns:sendResult"/&gt;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1" w:author="Автор"/>
                <w:b/>
                <w:color w:val="A6A6A6"/>
                <w:sz w:val="16"/>
                <w:szCs w:val="20"/>
                <w:lang w:val="en-US"/>
              </w:rPr>
            </w:pPr>
            <w:ins w:id="78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3" w:author="Автор"/>
                <w:b/>
                <w:color w:val="A6A6A6"/>
                <w:sz w:val="16"/>
                <w:szCs w:val="20"/>
                <w:lang w:val="en-US"/>
              </w:rPr>
            </w:pPr>
            <w:ins w:id="78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5" w:author="Автор"/>
                <w:b/>
                <w:color w:val="A6A6A6"/>
                <w:sz w:val="16"/>
                <w:szCs w:val="20"/>
                <w:lang w:val="en-US"/>
              </w:rPr>
            </w:pPr>
            <w:ins w:id="78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7" w:author="Автор"/>
                <w:b/>
                <w:color w:val="A6A6A6"/>
                <w:sz w:val="16"/>
                <w:szCs w:val="20"/>
                <w:lang w:val="en-US"/>
              </w:rPr>
            </w:pPr>
            <w:ins w:id="78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9" w:author="Автор"/>
                <w:b/>
                <w:color w:val="A6A6A6"/>
                <w:sz w:val="16"/>
                <w:szCs w:val="20"/>
                <w:lang w:val="en-US"/>
              </w:rPr>
            </w:pPr>
            <w:ins w:id="78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name="recoverStatus"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1" w:author="Автор"/>
                <w:b/>
                <w:color w:val="A6A6A6"/>
                <w:sz w:val="16"/>
                <w:szCs w:val="20"/>
                <w:lang w:val="en-US"/>
              </w:rPr>
            </w:pPr>
            <w:ins w:id="78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3" w:author="Автор"/>
                <w:b/>
                <w:color w:val="A6A6A6"/>
                <w:sz w:val="16"/>
                <w:szCs w:val="20"/>
                <w:lang w:val="en-US"/>
              </w:rPr>
            </w:pPr>
            <w:ins w:id="78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5" w:author="Автор"/>
                <w:b/>
                <w:color w:val="A6A6A6"/>
                <w:sz w:val="16"/>
                <w:szCs w:val="20"/>
                <w:lang w:val="en-US"/>
              </w:rPr>
            </w:pPr>
            <w:ins w:id="78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7" w:author="Автор"/>
                <w:b/>
                <w:color w:val="A6A6A6"/>
                <w:sz w:val="16"/>
                <w:szCs w:val="20"/>
                <w:lang w:val="en-US"/>
              </w:rPr>
            </w:pPr>
            <w:ins w:id="78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9" w:author="Автор"/>
                <w:b/>
                <w:color w:val="A6A6A6"/>
                <w:sz w:val="16"/>
                <w:szCs w:val="20"/>
                <w:lang w:val="en-US"/>
              </w:rPr>
            </w:pPr>
            <w:ins w:id="78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name="openComplaint"&gt;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1" w:author="Автор"/>
                <w:b/>
                <w:color w:val="A6A6A6"/>
                <w:sz w:val="16"/>
                <w:szCs w:val="20"/>
                <w:lang w:val="en-US"/>
              </w:rPr>
            </w:pPr>
            <w:ins w:id="78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3" w:author="Автор"/>
                <w:b/>
                <w:color w:val="A6A6A6"/>
                <w:sz w:val="16"/>
                <w:szCs w:val="20"/>
                <w:lang w:val="en-US"/>
              </w:rPr>
            </w:pPr>
            <w:ins w:id="78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5" w:author="Автор"/>
                <w:b/>
                <w:color w:val="A6A6A6"/>
                <w:sz w:val="16"/>
                <w:szCs w:val="20"/>
                <w:lang w:val="en-US"/>
              </w:rPr>
            </w:pPr>
            <w:ins w:id="78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name="orderOrgId"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7" w:author="Автор"/>
                <w:b/>
                <w:color w:val="A6A6A6"/>
                <w:sz w:val="16"/>
                <w:szCs w:val="20"/>
                <w:lang w:val="en-US"/>
              </w:rPr>
            </w:pPr>
            <w:ins w:id="78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name="idOfOrderDetail"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9" w:author="Автор"/>
                <w:b/>
                <w:color w:val="A6A6A6"/>
                <w:sz w:val="16"/>
                <w:szCs w:val="20"/>
                <w:lang w:val="en-US"/>
              </w:rPr>
            </w:pPr>
            <w:ins w:id="79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name="causeNumber"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1" w:author="Автор"/>
                <w:b/>
                <w:color w:val="A6A6A6"/>
                <w:sz w:val="16"/>
                <w:szCs w:val="20"/>
                <w:lang w:val="en-US"/>
              </w:rPr>
            </w:pPr>
            <w:ins w:id="79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3" w:author="Автор"/>
                <w:b/>
                <w:color w:val="A6A6A6"/>
                <w:sz w:val="16"/>
                <w:szCs w:val="20"/>
                <w:lang w:val="en-US"/>
              </w:rPr>
            </w:pPr>
            <w:ins w:id="79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5" w:author="Автор"/>
                <w:b/>
                <w:color w:val="A6A6A6"/>
                <w:sz w:val="16"/>
                <w:szCs w:val="20"/>
                <w:lang w:val="en-US"/>
              </w:rPr>
            </w:pPr>
            <w:ins w:id="79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7" w:author="Автор"/>
                <w:b/>
                <w:color w:val="A6A6A6"/>
                <w:sz w:val="16"/>
                <w:szCs w:val="20"/>
                <w:lang w:val="en-US"/>
              </w:rPr>
            </w:pPr>
            <w:ins w:id="79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name="openComplaintResponse"&gt;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9" w:author="Автор"/>
                <w:b/>
                <w:color w:val="A6A6A6"/>
                <w:sz w:val="16"/>
                <w:szCs w:val="20"/>
                <w:lang w:val="en-US"/>
              </w:rPr>
            </w:pPr>
            <w:ins w:id="79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1" w:author="Автор"/>
                <w:b/>
                <w:color w:val="A6A6A6"/>
                <w:sz w:val="16"/>
                <w:szCs w:val="20"/>
                <w:lang w:val="en-US"/>
              </w:rPr>
            </w:pPr>
            <w:ins w:id="79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3" w:author="Автор"/>
                <w:b/>
                <w:color w:val="A6A6A6"/>
                <w:sz w:val="16"/>
                <w:szCs w:val="20"/>
                <w:lang w:val="en-US"/>
              </w:rPr>
            </w:pPr>
            <w:ins w:id="79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5" w:author="Автор"/>
                <w:b/>
                <w:color w:val="A6A6A6"/>
                <w:sz w:val="16"/>
                <w:szCs w:val="20"/>
                <w:lang w:val="en-US"/>
              </w:rPr>
            </w:pPr>
            <w:ins w:id="79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7" w:author="Автор"/>
                <w:b/>
                <w:color w:val="A6A6A6"/>
                <w:sz w:val="16"/>
                <w:szCs w:val="20"/>
                <w:lang w:val="en-US"/>
              </w:rPr>
            </w:pPr>
            <w:ins w:id="79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name="getRBKMoneyConfig"&gt;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9" w:author="Автор"/>
                <w:b/>
                <w:color w:val="A6A6A6"/>
                <w:sz w:val="16"/>
                <w:szCs w:val="20"/>
                <w:lang w:val="en-US"/>
              </w:rPr>
            </w:pPr>
            <w:ins w:id="79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1" w:author="Автор"/>
                <w:b/>
                <w:color w:val="A6A6A6"/>
                <w:sz w:val="16"/>
                <w:szCs w:val="20"/>
                <w:lang w:val="en-US"/>
              </w:rPr>
            </w:pPr>
            <w:ins w:id="79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3" w:author="Автор"/>
                <w:b/>
                <w:color w:val="A6A6A6"/>
                <w:sz w:val="16"/>
                <w:szCs w:val="20"/>
                <w:lang w:val="en-US"/>
              </w:rPr>
            </w:pPr>
            <w:ins w:id="79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name="getRBKMoneyConfigResponse"&gt;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5" w:author="Автор"/>
                <w:b/>
                <w:color w:val="A6A6A6"/>
                <w:sz w:val="16"/>
                <w:szCs w:val="20"/>
                <w:lang w:val="en-US"/>
              </w:rPr>
            </w:pPr>
            <w:ins w:id="79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7" w:author="Автор"/>
                <w:b/>
                <w:color w:val="A6A6A6"/>
                <w:sz w:val="16"/>
                <w:szCs w:val="20"/>
                <w:lang w:val="en-US"/>
              </w:rPr>
            </w:pPr>
            <w:ins w:id="79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type="tns:rbkMoneyConfigResult"/&gt;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9" w:author="Автор"/>
                <w:b/>
                <w:color w:val="A6A6A6"/>
                <w:sz w:val="16"/>
                <w:szCs w:val="20"/>
                <w:lang w:val="en-US"/>
              </w:rPr>
            </w:pPr>
            <w:ins w:id="79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1" w:author="Автор"/>
                <w:b/>
                <w:color w:val="A6A6A6"/>
                <w:sz w:val="16"/>
                <w:szCs w:val="20"/>
                <w:lang w:val="en-US"/>
              </w:rPr>
            </w:pPr>
            <w:ins w:id="79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3" w:author="Автор"/>
                <w:b/>
                <w:color w:val="A6A6A6"/>
                <w:sz w:val="16"/>
                <w:szCs w:val="20"/>
                <w:lang w:val="en-US"/>
              </w:rPr>
            </w:pPr>
            <w:ins w:id="79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name="rbkMoneyConfigResult"&gt;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5" w:author="Автор"/>
                <w:b/>
                <w:color w:val="A6A6A6"/>
                <w:sz w:val="16"/>
                <w:szCs w:val="20"/>
                <w:lang w:val="en-US"/>
              </w:rPr>
            </w:pPr>
            <w:ins w:id="79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7" w:author="Автор"/>
                <w:b/>
                <w:color w:val="A6A6A6"/>
                <w:sz w:val="16"/>
                <w:szCs w:val="20"/>
                <w:lang w:val="en-US"/>
              </w:rPr>
            </w:pPr>
            <w:ins w:id="79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name="rbkConfig" type="tns:RBKMoneyConfigExt"/&gt;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9" w:author="Автор"/>
                <w:b/>
                <w:color w:val="A6A6A6"/>
                <w:sz w:val="16"/>
                <w:szCs w:val="20"/>
                <w:lang w:val="en-US"/>
              </w:rPr>
            </w:pPr>
            <w:ins w:id="79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1" w:author="Автор"/>
                <w:b/>
                <w:color w:val="A6A6A6"/>
                <w:sz w:val="16"/>
                <w:szCs w:val="20"/>
                <w:lang w:val="en-US"/>
              </w:rPr>
            </w:pPr>
            <w:ins w:id="79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3" w:author="Автор"/>
                <w:b/>
                <w:color w:val="A6A6A6"/>
                <w:sz w:val="16"/>
                <w:szCs w:val="20"/>
                <w:lang w:val="en-US"/>
              </w:rPr>
            </w:pPr>
            <w:ins w:id="79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5" w:author="Автор"/>
                <w:b/>
                <w:color w:val="A6A6A6"/>
                <w:sz w:val="16"/>
                <w:szCs w:val="20"/>
                <w:lang w:val="en-US"/>
              </w:rPr>
            </w:pPr>
            <w:ins w:id="79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7" w:author="Автор"/>
                <w:b/>
                <w:color w:val="A6A6A6"/>
                <w:sz w:val="16"/>
                <w:szCs w:val="20"/>
                <w:lang w:val="en-US"/>
              </w:rPr>
            </w:pPr>
            <w:ins w:id="79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name="RBKMoneyConfigExt"&gt;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9" w:author="Автор"/>
                <w:b/>
                <w:color w:val="A6A6A6"/>
                <w:sz w:val="16"/>
                <w:szCs w:val="20"/>
                <w:lang w:val="en-US"/>
              </w:rPr>
            </w:pPr>
            <w:ins w:id="79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1" w:author="Автор"/>
                <w:b/>
                <w:color w:val="A6A6A6"/>
                <w:sz w:val="16"/>
                <w:szCs w:val="20"/>
                <w:lang w:val="en-US"/>
              </w:rPr>
            </w:pPr>
            <w:ins w:id="79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&lt;xs:attribute name="EshopId"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3" w:author="Автор"/>
                <w:b/>
                <w:color w:val="A6A6A6"/>
                <w:sz w:val="16"/>
                <w:szCs w:val="20"/>
                <w:lang w:val="en-US"/>
              </w:rPr>
            </w:pPr>
            <w:ins w:id="79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name="ServiceName"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5" w:author="Автор"/>
                <w:b/>
                <w:color w:val="A6A6A6"/>
                <w:sz w:val="16"/>
                <w:szCs w:val="20"/>
                <w:lang w:val="en-US"/>
              </w:rPr>
            </w:pPr>
            <w:ins w:id="79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name="ContragentName"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7" w:author="Автор"/>
                <w:b/>
                <w:color w:val="A6A6A6"/>
                <w:sz w:val="16"/>
                <w:szCs w:val="20"/>
                <w:lang w:val="en-US"/>
              </w:rPr>
            </w:pPr>
            <w:ins w:id="79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name="PurchaseUri"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9" w:author="Автор"/>
                <w:b/>
                <w:color w:val="A6A6A6"/>
                <w:sz w:val="16"/>
                <w:szCs w:val="20"/>
                <w:lang w:val="en-US"/>
              </w:rPr>
            </w:pPr>
            <w:ins w:id="79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name="SecretKey"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1" w:author="Автор"/>
                <w:b/>
                <w:color w:val="A6A6A6"/>
                <w:sz w:val="16"/>
                <w:szCs w:val="20"/>
                <w:lang w:val="en-US"/>
              </w:rPr>
            </w:pPr>
            <w:ins w:id="79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name="Rate" type="xs:double"/&gt;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3" w:author="Автор"/>
                <w:b/>
                <w:color w:val="A6A6A6"/>
                <w:sz w:val="16"/>
                <w:szCs w:val="20"/>
                <w:lang w:val="en-US"/>
              </w:rPr>
            </w:pPr>
            <w:ins w:id="79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name="Show" type="xs:boolean"/&gt;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5" w:author="Автор"/>
                <w:b/>
                <w:color w:val="A6A6A6"/>
                <w:sz w:val="16"/>
                <w:szCs w:val="20"/>
                <w:lang w:val="en-US"/>
              </w:rPr>
            </w:pPr>
            <w:ins w:id="79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7" w:author="Автор"/>
                <w:b/>
                <w:color w:val="A6A6A6"/>
                <w:sz w:val="16"/>
                <w:szCs w:val="20"/>
                <w:lang w:val="en-US"/>
              </w:rPr>
            </w:pPr>
            <w:ins w:id="79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name="authorizeClient"&gt;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9" w:author="Автор"/>
                <w:b/>
                <w:color w:val="A6A6A6"/>
                <w:sz w:val="16"/>
                <w:szCs w:val="20"/>
                <w:lang w:val="en-US"/>
              </w:rPr>
            </w:pPr>
            <w:ins w:id="79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1" w:author="Автор"/>
                <w:b/>
                <w:color w:val="A6A6A6"/>
                <w:sz w:val="16"/>
                <w:szCs w:val="20"/>
                <w:lang w:val="en-US"/>
              </w:rPr>
            </w:pPr>
            <w:ins w:id="79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3" w:author="Автор"/>
                <w:b/>
                <w:color w:val="A6A6A6"/>
                <w:sz w:val="16"/>
                <w:szCs w:val="20"/>
                <w:lang w:val="en-US"/>
              </w:rPr>
            </w:pPr>
            <w:ins w:id="79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name="token"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5" w:author="Автор"/>
                <w:b/>
                <w:color w:val="A6A6A6"/>
                <w:sz w:val="16"/>
                <w:szCs w:val="20"/>
                <w:lang w:val="en-US"/>
              </w:rPr>
            </w:pPr>
            <w:ins w:id="79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7" w:author="Автор"/>
                <w:b/>
                <w:color w:val="A6A6A6"/>
                <w:sz w:val="16"/>
                <w:szCs w:val="20"/>
                <w:lang w:val="en-US"/>
              </w:rPr>
            </w:pPr>
            <w:ins w:id="79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9" w:author="Автор"/>
                <w:b/>
                <w:color w:val="A6A6A6"/>
                <w:sz w:val="16"/>
                <w:szCs w:val="20"/>
                <w:lang w:val="en-US"/>
              </w:rPr>
            </w:pPr>
            <w:ins w:id="79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name="authorizeClientResponse"&gt;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1" w:author="Автор"/>
                <w:b/>
                <w:color w:val="A6A6A6"/>
                <w:sz w:val="16"/>
                <w:szCs w:val="20"/>
                <w:lang w:val="en-US"/>
              </w:rPr>
            </w:pPr>
            <w:ins w:id="79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3" w:author="Автор"/>
                <w:b/>
                <w:color w:val="A6A6A6"/>
                <w:sz w:val="16"/>
                <w:szCs w:val="20"/>
                <w:lang w:val="en-US"/>
              </w:rPr>
            </w:pPr>
            <w:ins w:id="79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5" w:author="Автор"/>
                <w:b/>
                <w:color w:val="A6A6A6"/>
                <w:sz w:val="16"/>
                <w:szCs w:val="20"/>
                <w:lang w:val="en-US"/>
              </w:rPr>
            </w:pPr>
            <w:ins w:id="79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7" w:author="Автор"/>
                <w:b/>
                <w:color w:val="A6A6A6"/>
                <w:sz w:val="16"/>
                <w:szCs w:val="20"/>
                <w:lang w:val="en-US"/>
              </w:rPr>
            </w:pPr>
            <w:ins w:id="79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9" w:author="Автор"/>
                <w:b/>
                <w:color w:val="A6A6A6"/>
                <w:sz w:val="16"/>
                <w:szCs w:val="20"/>
                <w:lang w:val="en-US"/>
              </w:rPr>
            </w:pPr>
            <w:ins w:id="79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1" w:author="Автор"/>
                <w:b/>
                <w:color w:val="A6A6A6"/>
                <w:sz w:val="16"/>
                <w:szCs w:val="20"/>
                <w:lang w:val="en-US"/>
              </w:rPr>
            </w:pPr>
            <w:ins w:id="79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3" w:author="Автор"/>
                <w:b/>
                <w:color w:val="A6A6A6"/>
                <w:sz w:val="16"/>
                <w:szCs w:val="20"/>
                <w:lang w:val="en-US"/>
              </w:rPr>
            </w:pPr>
            <w:ins w:id="79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5" w:author="Автор"/>
                <w:b/>
                <w:color w:val="A6A6A6"/>
                <w:sz w:val="16"/>
                <w:szCs w:val="20"/>
                <w:lang w:val="en-US"/>
              </w:rPr>
            </w:pPr>
            <w:ins w:id="79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name="suspendDate"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7" w:author="Автор"/>
                <w:b/>
                <w:color w:val="A6A6A6"/>
                <w:sz w:val="16"/>
                <w:szCs w:val="20"/>
                <w:lang w:val="en-US"/>
              </w:rPr>
            </w:pPr>
            <w:ins w:id="79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9" w:author="Автор"/>
                <w:b/>
                <w:color w:val="A6A6A6"/>
                <w:sz w:val="16"/>
                <w:szCs w:val="20"/>
                <w:lang w:val="en-US"/>
              </w:rPr>
            </w:pPr>
            <w:ins w:id="80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1" w:author="Автор"/>
                <w:b/>
                <w:color w:val="A6A6A6"/>
                <w:sz w:val="16"/>
                <w:szCs w:val="20"/>
                <w:lang w:val="en-US"/>
              </w:rPr>
            </w:pPr>
            <w:ins w:id="80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3" w:author="Автор"/>
                <w:b/>
                <w:color w:val="A6A6A6"/>
                <w:sz w:val="16"/>
                <w:szCs w:val="20"/>
                <w:lang w:val="en-US"/>
              </w:rPr>
            </w:pPr>
            <w:ins w:id="80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5" w:author="Автор"/>
                <w:b/>
                <w:color w:val="A6A6A6"/>
                <w:sz w:val="16"/>
                <w:szCs w:val="20"/>
                <w:lang w:val="en-US"/>
              </w:rPr>
            </w:pPr>
            <w:ins w:id="80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7" w:author="Автор"/>
                <w:b/>
                <w:color w:val="A6A6A6"/>
                <w:sz w:val="16"/>
                <w:szCs w:val="20"/>
                <w:lang w:val="en-US"/>
              </w:rPr>
            </w:pPr>
            <w:ins w:id="80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9" w:author="Автор"/>
                <w:b/>
                <w:color w:val="A6A6A6"/>
                <w:sz w:val="16"/>
                <w:szCs w:val="20"/>
                <w:lang w:val="en-US"/>
              </w:rPr>
            </w:pPr>
            <w:ins w:id="80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1" w:author="Автор"/>
                <w:b/>
                <w:color w:val="A6A6A6"/>
                <w:sz w:val="16"/>
                <w:szCs w:val="20"/>
                <w:lang w:val="en-US"/>
              </w:rPr>
            </w:pPr>
            <w:ins w:id="80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name="getCirculationList"&gt;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3" w:author="Автор"/>
                <w:b/>
                <w:color w:val="A6A6A6"/>
                <w:sz w:val="16"/>
                <w:szCs w:val="20"/>
                <w:lang w:val="en-US"/>
              </w:rPr>
            </w:pPr>
            <w:ins w:id="80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5" w:author="Автор"/>
                <w:b/>
                <w:color w:val="A6A6A6"/>
                <w:sz w:val="16"/>
                <w:szCs w:val="20"/>
                <w:lang w:val="en-US"/>
              </w:rPr>
            </w:pPr>
            <w:ins w:id="80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7" w:author="Автор"/>
                <w:b/>
                <w:color w:val="A6A6A6"/>
                <w:sz w:val="16"/>
                <w:szCs w:val="20"/>
                <w:lang w:val="en-US"/>
              </w:rPr>
            </w:pPr>
            <w:ins w:id="80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9" w:author="Автор"/>
                <w:b/>
                <w:color w:val="A6A6A6"/>
                <w:sz w:val="16"/>
                <w:szCs w:val="20"/>
                <w:lang w:val="en-US"/>
              </w:rPr>
            </w:pPr>
            <w:ins w:id="80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1" w:author="Автор"/>
                <w:b/>
                <w:color w:val="A6A6A6"/>
                <w:sz w:val="16"/>
                <w:szCs w:val="20"/>
                <w:lang w:val="en-US"/>
              </w:rPr>
            </w:pPr>
            <w:ins w:id="80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3" w:author="Автор"/>
                <w:b/>
                <w:color w:val="A6A6A6"/>
                <w:sz w:val="16"/>
                <w:szCs w:val="20"/>
                <w:lang w:val="en-US"/>
              </w:rPr>
            </w:pPr>
            <w:ins w:id="80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name="getCirculationListResponse"&gt;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5" w:author="Автор"/>
                <w:b/>
                <w:color w:val="A6A6A6"/>
                <w:sz w:val="16"/>
                <w:szCs w:val="20"/>
                <w:lang w:val="en-US"/>
              </w:rPr>
            </w:pPr>
            <w:ins w:id="80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7" w:author="Автор"/>
                <w:b/>
                <w:color w:val="A6A6A6"/>
                <w:sz w:val="16"/>
                <w:szCs w:val="20"/>
                <w:lang w:val="en-US"/>
              </w:rPr>
            </w:pPr>
            <w:ins w:id="80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type="tns:circulationListResult"/&gt;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9" w:author="Автор"/>
                <w:b/>
                <w:color w:val="A6A6A6"/>
                <w:sz w:val="16"/>
                <w:szCs w:val="20"/>
                <w:lang w:val="en-US"/>
              </w:rPr>
            </w:pPr>
            <w:ins w:id="80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1" w:author="Автор"/>
                <w:b/>
                <w:color w:val="A6A6A6"/>
                <w:sz w:val="16"/>
                <w:szCs w:val="20"/>
                <w:lang w:val="en-US"/>
              </w:rPr>
            </w:pPr>
            <w:ins w:id="80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3" w:author="Автор"/>
                <w:b/>
                <w:color w:val="A6A6A6"/>
                <w:sz w:val="16"/>
                <w:szCs w:val="20"/>
                <w:lang w:val="en-US"/>
              </w:rPr>
            </w:pPr>
            <w:ins w:id="80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name="circulationListResult"&gt;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5" w:author="Автор"/>
                <w:b/>
                <w:color w:val="A6A6A6"/>
                <w:sz w:val="16"/>
                <w:szCs w:val="20"/>
                <w:lang w:val="en-US"/>
              </w:rPr>
            </w:pPr>
            <w:ins w:id="80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7" w:author="Автор"/>
                <w:b/>
                <w:color w:val="A6A6A6"/>
                <w:sz w:val="16"/>
                <w:szCs w:val="20"/>
                <w:lang w:val="en-US"/>
              </w:rPr>
            </w:pPr>
            <w:ins w:id="80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name="circulationList" type="tns:CirculationItemList"/&gt;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9" w:author="Автор"/>
                <w:b/>
                <w:color w:val="A6A6A6"/>
                <w:sz w:val="16"/>
                <w:szCs w:val="20"/>
                <w:lang w:val="en-US"/>
              </w:rPr>
            </w:pPr>
            <w:ins w:id="80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1" w:author="Автор"/>
                <w:b/>
                <w:color w:val="A6A6A6"/>
                <w:sz w:val="16"/>
                <w:szCs w:val="20"/>
                <w:lang w:val="en-US"/>
              </w:rPr>
            </w:pPr>
            <w:ins w:id="80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3" w:author="Автор"/>
                <w:b/>
                <w:color w:val="A6A6A6"/>
                <w:sz w:val="16"/>
                <w:szCs w:val="20"/>
                <w:lang w:val="en-US"/>
              </w:rPr>
            </w:pPr>
            <w:ins w:id="80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5" w:author="Автор"/>
                <w:b/>
                <w:color w:val="A6A6A6"/>
                <w:sz w:val="16"/>
                <w:szCs w:val="20"/>
                <w:lang w:val="en-US"/>
              </w:rPr>
            </w:pPr>
            <w:ins w:id="80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7" w:author="Автор"/>
                <w:b/>
                <w:color w:val="A6A6A6"/>
                <w:sz w:val="16"/>
                <w:szCs w:val="20"/>
                <w:lang w:val="en-US"/>
              </w:rPr>
            </w:pPr>
            <w:ins w:id="80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name="CirculationItemList"&gt;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9" w:author="Автор"/>
                <w:b/>
                <w:color w:val="A6A6A6"/>
                <w:sz w:val="16"/>
                <w:szCs w:val="20"/>
                <w:lang w:val="en-US"/>
              </w:rPr>
            </w:pPr>
            <w:ins w:id="80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1" w:author="Автор"/>
                <w:b/>
                <w:color w:val="A6A6A6"/>
                <w:sz w:val="16"/>
                <w:szCs w:val="20"/>
                <w:lang w:val="en-US"/>
              </w:rPr>
            </w:pPr>
            <w:ins w:id="80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type="tns:CirculationItem"/&gt;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3" w:author="Автор"/>
                <w:b/>
                <w:color w:val="A6A6A6"/>
                <w:sz w:val="16"/>
                <w:szCs w:val="20"/>
                <w:lang w:val="en-US"/>
              </w:rPr>
            </w:pPr>
            <w:ins w:id="80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5" w:author="Автор"/>
                <w:b/>
                <w:color w:val="A6A6A6"/>
                <w:sz w:val="16"/>
                <w:szCs w:val="20"/>
                <w:lang w:val="en-US"/>
              </w:rPr>
            </w:pPr>
            <w:ins w:id="80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7" w:author="Автор"/>
                <w:b/>
                <w:color w:val="A6A6A6"/>
                <w:sz w:val="16"/>
                <w:szCs w:val="20"/>
                <w:lang w:val="en-US"/>
              </w:rPr>
            </w:pPr>
            <w:ins w:id="80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name="CirculationItem"&gt;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9" w:author="Автор"/>
                <w:b/>
                <w:color w:val="A6A6A6"/>
                <w:sz w:val="16"/>
                <w:szCs w:val="20"/>
                <w:lang w:val="en-US"/>
              </w:rPr>
            </w:pPr>
            <w:ins w:id="80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1" w:author="Автор"/>
                <w:b/>
                <w:color w:val="A6A6A6"/>
                <w:sz w:val="16"/>
                <w:szCs w:val="20"/>
                <w:lang w:val="en-US"/>
              </w:rPr>
            </w:pPr>
            <w:ins w:id="80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name="Publication" type="tns:PublicationItem"/&gt;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3" w:author="Автор"/>
                <w:b/>
                <w:color w:val="A6A6A6"/>
                <w:sz w:val="16"/>
                <w:szCs w:val="20"/>
                <w:lang w:val="en-US"/>
              </w:rPr>
            </w:pPr>
            <w:ins w:id="80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5" w:author="Автор"/>
                <w:b/>
                <w:color w:val="A6A6A6"/>
                <w:sz w:val="16"/>
                <w:szCs w:val="20"/>
                <w:lang w:val="en-US"/>
              </w:rPr>
            </w:pPr>
            <w:ins w:id="80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name="IssuanceDate"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7" w:author="Автор"/>
                <w:b/>
                <w:color w:val="A6A6A6"/>
                <w:sz w:val="16"/>
                <w:szCs w:val="20"/>
                <w:lang w:val="en-US"/>
              </w:rPr>
            </w:pPr>
            <w:ins w:id="80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name="RefundDate"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9" w:author="Автор"/>
                <w:b/>
                <w:color w:val="A6A6A6"/>
                <w:sz w:val="16"/>
                <w:szCs w:val="20"/>
                <w:lang w:val="en-US"/>
              </w:rPr>
            </w:pPr>
            <w:ins w:id="80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name="RealRefundDate"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1" w:author="Автор"/>
                <w:b/>
                <w:color w:val="A6A6A6"/>
                <w:sz w:val="16"/>
                <w:szCs w:val="20"/>
                <w:lang w:val="en-US"/>
              </w:rPr>
            </w:pPr>
            <w:ins w:id="80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name="Status" type="xs:int"/&gt;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3" w:author="Автор"/>
                <w:b/>
                <w:color w:val="A6A6A6"/>
                <w:sz w:val="16"/>
                <w:szCs w:val="20"/>
                <w:lang w:val="en-US"/>
              </w:rPr>
            </w:pPr>
            <w:ins w:id="80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5" w:author="Автор"/>
                <w:b/>
                <w:color w:val="A6A6A6"/>
                <w:sz w:val="16"/>
                <w:szCs w:val="20"/>
                <w:lang w:val="en-US"/>
              </w:rPr>
            </w:pPr>
            <w:ins w:id="80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name="getNotificationSettings"&gt;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7" w:author="Автор"/>
                <w:b/>
                <w:color w:val="A6A6A6"/>
                <w:sz w:val="16"/>
                <w:szCs w:val="20"/>
                <w:lang w:val="en-US"/>
              </w:rPr>
            </w:pPr>
            <w:ins w:id="80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9" w:author="Автор"/>
                <w:b/>
                <w:color w:val="A6A6A6"/>
                <w:sz w:val="16"/>
                <w:szCs w:val="20"/>
                <w:lang w:val="en-US"/>
              </w:rPr>
            </w:pPr>
            <w:ins w:id="80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1" w:author="Автор"/>
                <w:b/>
                <w:color w:val="A6A6A6"/>
                <w:sz w:val="16"/>
                <w:szCs w:val="20"/>
                <w:lang w:val="en-US"/>
              </w:rPr>
            </w:pPr>
            <w:ins w:id="80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3" w:author="Автор"/>
                <w:b/>
                <w:color w:val="A6A6A6"/>
                <w:sz w:val="16"/>
                <w:szCs w:val="20"/>
                <w:lang w:val="en-US"/>
              </w:rPr>
            </w:pPr>
            <w:ins w:id="80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5" w:author="Автор"/>
                <w:b/>
                <w:color w:val="A6A6A6"/>
                <w:sz w:val="16"/>
                <w:szCs w:val="20"/>
                <w:lang w:val="en-US"/>
              </w:rPr>
            </w:pPr>
            <w:ins w:id="80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name="getNotificationSettingsResponse"&gt;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7" w:author="Автор"/>
                <w:b/>
                <w:color w:val="A6A6A6"/>
                <w:sz w:val="16"/>
                <w:szCs w:val="20"/>
                <w:lang w:val="en-US"/>
              </w:rPr>
            </w:pPr>
            <w:ins w:id="80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9" w:author="Автор"/>
                <w:b/>
                <w:color w:val="A6A6A6"/>
                <w:sz w:val="16"/>
                <w:szCs w:val="20"/>
                <w:lang w:val="en-US"/>
              </w:rPr>
            </w:pPr>
            <w:ins w:id="80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type="tns:clientNotificationSettingsResult"/&gt;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1" w:author="Автор"/>
                <w:b/>
                <w:color w:val="A6A6A6"/>
                <w:sz w:val="16"/>
                <w:szCs w:val="20"/>
                <w:lang w:val="en-US"/>
              </w:rPr>
            </w:pPr>
            <w:ins w:id="80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3" w:author="Автор"/>
                <w:b/>
                <w:color w:val="A6A6A6"/>
                <w:sz w:val="16"/>
                <w:szCs w:val="20"/>
                <w:lang w:val="en-US"/>
              </w:rPr>
            </w:pPr>
            <w:ins w:id="80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5" w:author="Автор"/>
                <w:b/>
                <w:color w:val="A6A6A6"/>
                <w:sz w:val="16"/>
                <w:szCs w:val="20"/>
                <w:lang w:val="en-US"/>
              </w:rPr>
            </w:pPr>
            <w:ins w:id="80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name="changePassword"&gt;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7" w:author="Автор"/>
                <w:b/>
                <w:color w:val="A6A6A6"/>
                <w:sz w:val="16"/>
                <w:szCs w:val="20"/>
                <w:lang w:val="en-US"/>
              </w:rPr>
            </w:pPr>
            <w:ins w:id="80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9" w:author="Автор"/>
                <w:b/>
                <w:color w:val="A6A6A6"/>
                <w:sz w:val="16"/>
                <w:szCs w:val="20"/>
                <w:lang w:val="en-US"/>
              </w:rPr>
            </w:pPr>
            <w:ins w:id="81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1" w:author="Автор"/>
                <w:b/>
                <w:color w:val="A6A6A6"/>
                <w:sz w:val="16"/>
                <w:szCs w:val="20"/>
                <w:lang w:val="en-US"/>
              </w:rPr>
            </w:pPr>
            <w:ins w:id="81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name="base64passwordHash"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3" w:author="Автор"/>
                <w:b/>
                <w:color w:val="A6A6A6"/>
                <w:sz w:val="16"/>
                <w:szCs w:val="20"/>
                <w:lang w:val="en-US"/>
              </w:rPr>
            </w:pPr>
            <w:ins w:id="81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5" w:author="Автор"/>
                <w:b/>
                <w:color w:val="A6A6A6"/>
                <w:sz w:val="16"/>
                <w:szCs w:val="20"/>
                <w:lang w:val="en-US"/>
              </w:rPr>
            </w:pPr>
            <w:ins w:id="81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7" w:author="Автор"/>
                <w:b/>
                <w:color w:val="A6A6A6"/>
                <w:sz w:val="16"/>
                <w:szCs w:val="20"/>
                <w:lang w:val="en-US"/>
              </w:rPr>
            </w:pPr>
            <w:ins w:id="81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name="changePasswordResponse"&gt;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9" w:author="Автор"/>
                <w:b/>
                <w:color w:val="A6A6A6"/>
                <w:sz w:val="16"/>
                <w:szCs w:val="20"/>
                <w:lang w:val="en-US"/>
              </w:rPr>
            </w:pPr>
            <w:ins w:id="81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1" w:author="Автор"/>
                <w:b/>
                <w:color w:val="A6A6A6"/>
                <w:sz w:val="16"/>
                <w:szCs w:val="20"/>
                <w:lang w:val="en-US"/>
              </w:rPr>
            </w:pPr>
            <w:ins w:id="81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3" w:author="Автор"/>
                <w:b/>
                <w:color w:val="A6A6A6"/>
                <w:sz w:val="16"/>
                <w:szCs w:val="20"/>
                <w:lang w:val="en-US"/>
              </w:rPr>
            </w:pPr>
            <w:ins w:id="81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5" w:author="Автор"/>
                <w:b/>
                <w:color w:val="A6A6A6"/>
                <w:sz w:val="16"/>
                <w:szCs w:val="20"/>
                <w:lang w:val="en-US"/>
              </w:rPr>
            </w:pPr>
            <w:ins w:id="81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7" w:author="Автор"/>
                <w:b/>
                <w:color w:val="A6A6A6"/>
                <w:sz w:val="16"/>
                <w:szCs w:val="20"/>
                <w:lang w:val="en-US"/>
              </w:rPr>
            </w:pPr>
            <w:ins w:id="81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9" w:author="Автор"/>
                <w:b/>
                <w:color w:val="A6A6A6"/>
                <w:sz w:val="16"/>
                <w:szCs w:val="20"/>
                <w:lang w:val="en-US"/>
              </w:rPr>
            </w:pPr>
            <w:ins w:id="81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1" w:author="Автор"/>
                <w:b/>
                <w:color w:val="A6A6A6"/>
                <w:sz w:val="16"/>
                <w:szCs w:val="20"/>
                <w:lang w:val="en-US"/>
              </w:rPr>
            </w:pPr>
            <w:ins w:id="81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3" w:author="Автор"/>
                <w:b/>
                <w:color w:val="A6A6A6"/>
                <w:sz w:val="16"/>
                <w:szCs w:val="20"/>
                <w:lang w:val="en-US"/>
              </w:rPr>
            </w:pPr>
            <w:ins w:id="81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5" w:author="Автор"/>
                <w:b/>
                <w:color w:val="A6A6A6"/>
                <w:sz w:val="16"/>
                <w:szCs w:val="20"/>
                <w:lang w:val="en-US"/>
              </w:rPr>
            </w:pPr>
            <w:ins w:id="81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7" w:author="Автор"/>
                <w:b/>
                <w:color w:val="A6A6A6"/>
                <w:sz w:val="16"/>
                <w:szCs w:val="20"/>
                <w:lang w:val="en-US"/>
              </w:rPr>
            </w:pPr>
            <w:ins w:id="81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9" w:author="Автор"/>
                <w:b/>
                <w:color w:val="A6A6A6"/>
                <w:sz w:val="16"/>
                <w:szCs w:val="20"/>
                <w:lang w:val="en-US"/>
              </w:rPr>
            </w:pPr>
            <w:ins w:id="81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1" w:author="Автор"/>
                <w:b/>
                <w:color w:val="A6A6A6"/>
                <w:sz w:val="16"/>
                <w:szCs w:val="20"/>
                <w:lang w:val="en-US"/>
              </w:rPr>
            </w:pPr>
            <w:ins w:id="81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3" w:author="Автор"/>
                <w:b/>
                <w:color w:val="A6A6A6"/>
                <w:sz w:val="16"/>
                <w:szCs w:val="20"/>
                <w:lang w:val="en-US"/>
              </w:rPr>
            </w:pPr>
            <w:ins w:id="81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5" w:author="Автор"/>
                <w:b/>
                <w:color w:val="A6A6A6"/>
                <w:sz w:val="16"/>
                <w:szCs w:val="20"/>
                <w:lang w:val="en-US"/>
              </w:rPr>
            </w:pPr>
            <w:ins w:id="81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type="tns:purchaseListResult"/&gt;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7" w:author="Автор"/>
                <w:b/>
                <w:color w:val="A6A6A6"/>
                <w:sz w:val="16"/>
                <w:szCs w:val="20"/>
                <w:lang w:val="en-US"/>
              </w:rPr>
            </w:pPr>
            <w:ins w:id="81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9" w:author="Автор"/>
                <w:b/>
                <w:color w:val="A6A6A6"/>
                <w:sz w:val="16"/>
                <w:szCs w:val="20"/>
                <w:lang w:val="en-US"/>
              </w:rPr>
            </w:pPr>
            <w:ins w:id="81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1" w:author="Автор"/>
                <w:b/>
                <w:color w:val="A6A6A6"/>
                <w:sz w:val="16"/>
                <w:szCs w:val="20"/>
                <w:lang w:val="en-US"/>
              </w:rPr>
            </w:pPr>
            <w:ins w:id="81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name="changeExpenditureLimit"&gt;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3" w:author="Автор"/>
                <w:b/>
                <w:color w:val="A6A6A6"/>
                <w:sz w:val="16"/>
                <w:szCs w:val="20"/>
                <w:lang w:val="en-US"/>
              </w:rPr>
            </w:pPr>
            <w:ins w:id="81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5" w:author="Автор"/>
                <w:b/>
                <w:color w:val="A6A6A6"/>
                <w:sz w:val="16"/>
                <w:szCs w:val="20"/>
                <w:lang w:val="en-US"/>
              </w:rPr>
            </w:pPr>
            <w:ins w:id="81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7" w:author="Автор"/>
                <w:b/>
                <w:color w:val="A6A6A6"/>
                <w:sz w:val="16"/>
                <w:szCs w:val="20"/>
                <w:lang w:val="en-US"/>
              </w:rPr>
            </w:pPr>
            <w:ins w:id="81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name="limit"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9" w:author="Автор"/>
                <w:b/>
                <w:color w:val="A6A6A6"/>
                <w:sz w:val="16"/>
                <w:szCs w:val="20"/>
                <w:lang w:val="en-US"/>
              </w:rPr>
            </w:pPr>
            <w:ins w:id="81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1" w:author="Автор"/>
                <w:b/>
                <w:color w:val="A6A6A6"/>
                <w:sz w:val="16"/>
                <w:szCs w:val="20"/>
                <w:lang w:val="en-US"/>
              </w:rPr>
            </w:pPr>
            <w:ins w:id="81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3" w:author="Автор"/>
                <w:b/>
                <w:color w:val="A6A6A6"/>
                <w:sz w:val="16"/>
                <w:szCs w:val="20"/>
                <w:lang w:val="en-US"/>
              </w:rPr>
            </w:pPr>
            <w:ins w:id="81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name="changeExpenditureLimitResponse"&gt;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5" w:author="Автор"/>
                <w:b/>
                <w:color w:val="A6A6A6"/>
                <w:sz w:val="16"/>
                <w:szCs w:val="20"/>
                <w:lang w:val="en-US"/>
              </w:rPr>
            </w:pPr>
            <w:ins w:id="81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7" w:author="Автор"/>
                <w:b/>
                <w:color w:val="A6A6A6"/>
                <w:sz w:val="16"/>
                <w:szCs w:val="20"/>
                <w:lang w:val="en-US"/>
              </w:rPr>
            </w:pPr>
            <w:ins w:id="81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9" w:author="Автор"/>
                <w:b/>
                <w:color w:val="A6A6A6"/>
                <w:sz w:val="16"/>
                <w:szCs w:val="20"/>
                <w:lang w:val="en-US"/>
              </w:rPr>
            </w:pPr>
            <w:ins w:id="81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1" w:author="Автор"/>
                <w:b/>
                <w:color w:val="A6A6A6"/>
                <w:sz w:val="16"/>
                <w:szCs w:val="20"/>
                <w:lang w:val="en-US"/>
              </w:rPr>
            </w:pPr>
            <w:ins w:id="81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3" w:author="Автор"/>
                <w:b/>
                <w:color w:val="A6A6A6"/>
                <w:sz w:val="16"/>
                <w:szCs w:val="20"/>
                <w:lang w:val="en-US"/>
              </w:rPr>
            </w:pPr>
            <w:ins w:id="81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5" w:author="Автор"/>
                <w:b/>
                <w:color w:val="A6A6A6"/>
                <w:sz w:val="16"/>
                <w:szCs w:val="20"/>
                <w:lang w:val="en-US"/>
              </w:rPr>
            </w:pPr>
            <w:ins w:id="81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7" w:author="Автор"/>
                <w:b/>
                <w:color w:val="A6A6A6"/>
                <w:sz w:val="16"/>
                <w:szCs w:val="20"/>
                <w:lang w:val="en-US"/>
              </w:rPr>
            </w:pPr>
            <w:ins w:id="81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9" w:author="Автор"/>
                <w:b/>
                <w:color w:val="A6A6A6"/>
                <w:sz w:val="16"/>
                <w:szCs w:val="20"/>
                <w:lang w:val="en-US"/>
              </w:rPr>
            </w:pPr>
            <w:ins w:id="81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1" w:author="Автор"/>
                <w:b/>
                <w:color w:val="A6A6A6"/>
                <w:sz w:val="16"/>
                <w:szCs w:val="20"/>
                <w:lang w:val="en-US"/>
              </w:rPr>
            </w:pPr>
            <w:ins w:id="81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3" w:author="Автор"/>
                <w:b/>
                <w:color w:val="A6A6A6"/>
                <w:sz w:val="16"/>
                <w:szCs w:val="20"/>
                <w:lang w:val="en-US"/>
              </w:rPr>
            </w:pPr>
            <w:ins w:id="81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5" w:author="Автор"/>
                <w:b/>
                <w:color w:val="A6A6A6"/>
                <w:sz w:val="16"/>
                <w:szCs w:val="20"/>
                <w:lang w:val="en-US"/>
              </w:rPr>
            </w:pPr>
            <w:ins w:id="81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7" w:author="Автор"/>
                <w:b/>
                <w:color w:val="A6A6A6"/>
                <w:sz w:val="16"/>
                <w:szCs w:val="20"/>
                <w:lang w:val="en-US"/>
              </w:rPr>
            </w:pPr>
            <w:ins w:id="81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9" w:author="Автор"/>
                <w:b/>
                <w:color w:val="A6A6A6"/>
                <w:sz w:val="16"/>
                <w:szCs w:val="20"/>
                <w:lang w:val="en-US"/>
              </w:rPr>
            </w:pPr>
            <w:ins w:id="81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1" w:author="Автор"/>
                <w:b/>
                <w:color w:val="A6A6A6"/>
                <w:sz w:val="16"/>
                <w:szCs w:val="20"/>
                <w:lang w:val="en-US"/>
              </w:rPr>
            </w:pPr>
            <w:ins w:id="81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3" w:author="Автор"/>
                <w:b/>
                <w:color w:val="A6A6A6"/>
                <w:sz w:val="16"/>
                <w:szCs w:val="20"/>
                <w:lang w:val="en-US"/>
              </w:rPr>
            </w:pPr>
            <w:ins w:id="81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name="changeComplaintStatusToConsideration"&gt;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5" w:author="Автор"/>
                <w:b/>
                <w:color w:val="A6A6A6"/>
                <w:sz w:val="16"/>
                <w:szCs w:val="20"/>
                <w:lang w:val="en-US"/>
              </w:rPr>
            </w:pPr>
            <w:ins w:id="81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7" w:author="Автор"/>
                <w:b/>
                <w:color w:val="A6A6A6"/>
                <w:sz w:val="16"/>
                <w:szCs w:val="20"/>
                <w:lang w:val="en-US"/>
              </w:rPr>
            </w:pPr>
            <w:ins w:id="81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name="complaintId"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9" w:author="Автор"/>
                <w:b/>
                <w:color w:val="A6A6A6"/>
                <w:sz w:val="16"/>
                <w:szCs w:val="20"/>
                <w:lang w:val="en-US"/>
              </w:rPr>
            </w:pPr>
            <w:ins w:id="81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1" w:author="Автор"/>
                <w:b/>
                <w:color w:val="A6A6A6"/>
                <w:sz w:val="16"/>
                <w:szCs w:val="20"/>
                <w:lang w:val="en-US"/>
              </w:rPr>
            </w:pPr>
            <w:ins w:id="81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3" w:author="Автор"/>
                <w:b/>
                <w:color w:val="A6A6A6"/>
                <w:sz w:val="16"/>
                <w:szCs w:val="20"/>
                <w:lang w:val="en-US"/>
              </w:rPr>
            </w:pPr>
            <w:ins w:id="81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name="changeComplaintStatusToConsiderationResponse"&gt;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5" w:author="Автор"/>
                <w:b/>
                <w:color w:val="A6A6A6"/>
                <w:sz w:val="16"/>
                <w:szCs w:val="20"/>
                <w:lang w:val="en-US"/>
              </w:rPr>
            </w:pPr>
            <w:ins w:id="81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7" w:author="Автор"/>
                <w:b/>
                <w:color w:val="A6A6A6"/>
                <w:sz w:val="16"/>
                <w:szCs w:val="20"/>
                <w:lang w:val="en-US"/>
              </w:rPr>
            </w:pPr>
            <w:ins w:id="81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9" w:author="Автор"/>
                <w:b/>
                <w:color w:val="A6A6A6"/>
                <w:sz w:val="16"/>
                <w:szCs w:val="20"/>
                <w:lang w:val="en-US"/>
              </w:rPr>
            </w:pPr>
            <w:ins w:id="82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1" w:author="Автор"/>
                <w:b/>
                <w:color w:val="A6A6A6"/>
                <w:sz w:val="16"/>
                <w:szCs w:val="20"/>
                <w:lang w:val="en-US"/>
              </w:rPr>
            </w:pPr>
            <w:ins w:id="82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3" w:author="Автор"/>
                <w:b/>
                <w:color w:val="A6A6A6"/>
                <w:sz w:val="16"/>
                <w:szCs w:val="20"/>
                <w:lang w:val="en-US"/>
              </w:rPr>
            </w:pPr>
            <w:ins w:id="82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name="getVisitorsSummaryByDate"&gt;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5" w:author="Автор"/>
                <w:b/>
                <w:color w:val="A6A6A6"/>
                <w:sz w:val="16"/>
                <w:szCs w:val="20"/>
                <w:lang w:val="en-US"/>
              </w:rPr>
            </w:pPr>
            <w:ins w:id="82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7" w:author="Автор"/>
                <w:b/>
                <w:color w:val="A6A6A6"/>
                <w:sz w:val="16"/>
                <w:szCs w:val="20"/>
                <w:lang w:val="en-US"/>
              </w:rPr>
            </w:pPr>
            <w:ins w:id="82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name="dateTime"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9" w:author="Автор"/>
                <w:b/>
                <w:color w:val="A6A6A6"/>
                <w:sz w:val="16"/>
                <w:szCs w:val="20"/>
                <w:lang w:val="en-US"/>
              </w:rPr>
            </w:pPr>
            <w:ins w:id="82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1" w:author="Автор"/>
                <w:b/>
                <w:color w:val="A6A6A6"/>
                <w:sz w:val="16"/>
                <w:szCs w:val="20"/>
                <w:lang w:val="en-US"/>
              </w:rPr>
            </w:pPr>
            <w:ins w:id="82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3" w:author="Автор"/>
                <w:b/>
                <w:color w:val="A6A6A6"/>
                <w:sz w:val="16"/>
                <w:szCs w:val="20"/>
                <w:lang w:val="en-US"/>
              </w:rPr>
            </w:pPr>
            <w:ins w:id="82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name="getVisitorsSummaryByDateResponse"&gt;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5" w:author="Автор"/>
                <w:b/>
                <w:color w:val="A6A6A6"/>
                <w:sz w:val="16"/>
                <w:szCs w:val="20"/>
                <w:lang w:val="en-US"/>
              </w:rPr>
            </w:pPr>
            <w:ins w:id="82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7" w:author="Автор"/>
                <w:b/>
                <w:color w:val="A6A6A6"/>
                <w:sz w:val="16"/>
                <w:szCs w:val="20"/>
                <w:lang w:val="en-US"/>
              </w:rPr>
            </w:pPr>
            <w:ins w:id="82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type="tns:visitorsSummaryResult"/&gt;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9" w:author="Автор"/>
                <w:b/>
                <w:color w:val="A6A6A6"/>
                <w:sz w:val="16"/>
                <w:szCs w:val="20"/>
                <w:lang w:val="en-US"/>
              </w:rPr>
            </w:pPr>
            <w:ins w:id="82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1" w:author="Автор"/>
                <w:b/>
                <w:color w:val="A6A6A6"/>
                <w:sz w:val="16"/>
                <w:szCs w:val="20"/>
                <w:lang w:val="en-US"/>
              </w:rPr>
            </w:pPr>
            <w:ins w:id="82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3" w:author="Автор"/>
                <w:b/>
                <w:color w:val="A6A6A6"/>
                <w:sz w:val="16"/>
                <w:szCs w:val="20"/>
                <w:lang w:val="en-US"/>
              </w:rPr>
            </w:pPr>
            <w:ins w:id="82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name="getIdOfClient"&gt;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5" w:author="Автор"/>
                <w:b/>
                <w:color w:val="A6A6A6"/>
                <w:sz w:val="16"/>
                <w:szCs w:val="20"/>
                <w:lang w:val="en-US"/>
              </w:rPr>
            </w:pPr>
            <w:ins w:id="82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7" w:author="Автор"/>
                <w:b/>
                <w:color w:val="A6A6A6"/>
                <w:sz w:val="16"/>
                <w:szCs w:val="20"/>
                <w:lang w:val="en-US"/>
              </w:rPr>
            </w:pPr>
            <w:ins w:id="82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9" w:author="Автор"/>
                <w:b/>
                <w:color w:val="A6A6A6"/>
                <w:sz w:val="16"/>
                <w:szCs w:val="20"/>
                <w:lang w:val="en-US"/>
              </w:rPr>
            </w:pPr>
            <w:ins w:id="82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1" w:author="Автор"/>
                <w:b/>
                <w:color w:val="A6A6A6"/>
                <w:sz w:val="16"/>
                <w:szCs w:val="20"/>
                <w:lang w:val="en-US"/>
              </w:rPr>
            </w:pPr>
            <w:ins w:id="82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3" w:author="Автор"/>
                <w:b/>
                <w:color w:val="A6A6A6"/>
                <w:sz w:val="16"/>
                <w:szCs w:val="20"/>
                <w:lang w:val="en-US"/>
              </w:rPr>
            </w:pPr>
            <w:ins w:id="82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name="getIdOfClientResponse"&gt;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5" w:author="Автор"/>
                <w:b/>
                <w:color w:val="A6A6A6"/>
                <w:sz w:val="16"/>
                <w:szCs w:val="20"/>
                <w:lang w:val="en-US"/>
              </w:rPr>
            </w:pPr>
            <w:ins w:id="82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7" w:author="Автор"/>
                <w:b/>
                <w:color w:val="A6A6A6"/>
                <w:sz w:val="16"/>
                <w:szCs w:val="20"/>
                <w:lang w:val="en-US"/>
              </w:rPr>
            </w:pPr>
            <w:ins w:id="82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9" w:author="Автор"/>
                <w:b/>
                <w:color w:val="A6A6A6"/>
                <w:sz w:val="16"/>
                <w:szCs w:val="20"/>
                <w:lang w:val="en-US"/>
              </w:rPr>
            </w:pPr>
            <w:ins w:id="82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1" w:author="Автор"/>
                <w:b/>
                <w:color w:val="A6A6A6"/>
                <w:sz w:val="16"/>
                <w:szCs w:val="20"/>
                <w:lang w:val="en-US"/>
              </w:rPr>
            </w:pPr>
            <w:ins w:id="82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3" w:author="Автор"/>
                <w:b/>
                <w:color w:val="A6A6A6"/>
                <w:sz w:val="16"/>
                <w:szCs w:val="20"/>
                <w:lang w:val="en-US"/>
              </w:rPr>
            </w:pPr>
            <w:ins w:id="82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name="getMenuListByOrg"&gt;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5" w:author="Автор"/>
                <w:b/>
                <w:color w:val="A6A6A6"/>
                <w:sz w:val="16"/>
                <w:szCs w:val="20"/>
                <w:lang w:val="en-US"/>
              </w:rPr>
            </w:pPr>
            <w:ins w:id="82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7" w:author="Автор"/>
                <w:b/>
                <w:color w:val="A6A6A6"/>
                <w:sz w:val="16"/>
                <w:szCs w:val="20"/>
                <w:lang w:val="en-US"/>
              </w:rPr>
            </w:pPr>
            <w:ins w:id="82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9" w:author="Автор"/>
                <w:b/>
                <w:color w:val="A6A6A6"/>
                <w:sz w:val="16"/>
                <w:szCs w:val="20"/>
                <w:lang w:val="en-US"/>
              </w:rPr>
            </w:pPr>
            <w:ins w:id="82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1" w:author="Автор"/>
                <w:b/>
                <w:color w:val="A6A6A6"/>
                <w:sz w:val="16"/>
                <w:szCs w:val="20"/>
                <w:lang w:val="en-US"/>
              </w:rPr>
            </w:pPr>
            <w:ins w:id="82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3" w:author="Автор"/>
                <w:b/>
                <w:color w:val="A6A6A6"/>
                <w:sz w:val="16"/>
                <w:szCs w:val="20"/>
                <w:lang w:val="en-US"/>
              </w:rPr>
            </w:pPr>
            <w:ins w:id="82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5" w:author="Автор"/>
                <w:b/>
                <w:color w:val="A6A6A6"/>
                <w:sz w:val="16"/>
                <w:szCs w:val="20"/>
                <w:lang w:val="en-US"/>
              </w:rPr>
            </w:pPr>
            <w:ins w:id="82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7" w:author="Автор"/>
                <w:b/>
                <w:color w:val="A6A6A6"/>
                <w:sz w:val="16"/>
                <w:szCs w:val="20"/>
                <w:lang w:val="en-US"/>
              </w:rPr>
            </w:pPr>
            <w:ins w:id="82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name="getMenuListByOrgResponse"&gt;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9" w:author="Автор"/>
                <w:b/>
                <w:color w:val="A6A6A6"/>
                <w:sz w:val="16"/>
                <w:szCs w:val="20"/>
                <w:lang w:val="en-US"/>
              </w:rPr>
            </w:pPr>
            <w:ins w:id="82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1" w:author="Автор"/>
                <w:b/>
                <w:color w:val="A6A6A6"/>
                <w:sz w:val="16"/>
                <w:szCs w:val="20"/>
                <w:lang w:val="en-US"/>
              </w:rPr>
            </w:pPr>
            <w:ins w:id="82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3" w:author="Автор"/>
                <w:b/>
                <w:color w:val="A6A6A6"/>
                <w:sz w:val="16"/>
                <w:szCs w:val="20"/>
                <w:lang w:val="en-US"/>
              </w:rPr>
            </w:pPr>
            <w:ins w:id="82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5" w:author="Автор"/>
                <w:b/>
                <w:color w:val="A6A6A6"/>
                <w:sz w:val="16"/>
                <w:szCs w:val="20"/>
                <w:lang w:val="en-US"/>
              </w:rPr>
            </w:pPr>
            <w:ins w:id="82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7" w:author="Автор"/>
                <w:b/>
                <w:color w:val="A6A6A6"/>
                <w:sz w:val="16"/>
                <w:szCs w:val="20"/>
                <w:lang w:val="en-US"/>
              </w:rPr>
            </w:pPr>
            <w:ins w:id="82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&lt;xs:complexType name="getComplexList"&gt;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9" w:author="Автор"/>
                <w:b/>
                <w:color w:val="A6A6A6"/>
                <w:sz w:val="16"/>
                <w:szCs w:val="20"/>
                <w:lang w:val="en-US"/>
              </w:rPr>
            </w:pPr>
            <w:ins w:id="82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1" w:author="Автор"/>
                <w:b/>
                <w:color w:val="A6A6A6"/>
                <w:sz w:val="16"/>
                <w:szCs w:val="20"/>
                <w:lang w:val="en-US"/>
              </w:rPr>
            </w:pPr>
            <w:ins w:id="82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3" w:author="Автор"/>
                <w:b/>
                <w:color w:val="A6A6A6"/>
                <w:sz w:val="16"/>
                <w:szCs w:val="20"/>
                <w:lang w:val="en-US"/>
              </w:rPr>
            </w:pPr>
            <w:ins w:id="82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name="arg1"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5" w:author="Автор"/>
                <w:b/>
                <w:color w:val="A6A6A6"/>
                <w:sz w:val="16"/>
                <w:szCs w:val="20"/>
                <w:lang w:val="en-US"/>
              </w:rPr>
            </w:pPr>
            <w:ins w:id="82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name="arg2"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7" w:author="Автор"/>
                <w:b/>
                <w:color w:val="A6A6A6"/>
                <w:sz w:val="16"/>
                <w:szCs w:val="20"/>
                <w:lang w:val="en-US"/>
              </w:rPr>
            </w:pPr>
            <w:ins w:id="82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9" w:author="Автор"/>
                <w:b/>
                <w:color w:val="A6A6A6"/>
                <w:sz w:val="16"/>
                <w:szCs w:val="20"/>
                <w:lang w:val="en-US"/>
              </w:rPr>
            </w:pPr>
            <w:ins w:id="82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1" w:author="Автор"/>
                <w:b/>
                <w:color w:val="A6A6A6"/>
                <w:sz w:val="16"/>
                <w:szCs w:val="20"/>
                <w:lang w:val="en-US"/>
              </w:rPr>
            </w:pPr>
            <w:ins w:id="82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name="getComplexListResponse"&gt;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3" w:author="Автор"/>
                <w:b/>
                <w:color w:val="A6A6A6"/>
                <w:sz w:val="16"/>
                <w:szCs w:val="20"/>
                <w:lang w:val="en-US"/>
              </w:rPr>
            </w:pPr>
            <w:ins w:id="82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5" w:author="Автор"/>
                <w:b/>
                <w:color w:val="A6A6A6"/>
                <w:sz w:val="16"/>
                <w:szCs w:val="20"/>
                <w:lang w:val="en-US"/>
              </w:rPr>
            </w:pPr>
            <w:ins w:id="82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type="tns:complexListResult"/&gt;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7" w:author="Автор"/>
                <w:b/>
                <w:color w:val="A6A6A6"/>
                <w:sz w:val="16"/>
                <w:szCs w:val="20"/>
                <w:lang w:val="en-US"/>
              </w:rPr>
            </w:pPr>
            <w:ins w:id="82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9" w:author="Автор"/>
                <w:b/>
                <w:color w:val="A6A6A6"/>
                <w:sz w:val="16"/>
                <w:szCs w:val="20"/>
                <w:lang w:val="en-US"/>
              </w:rPr>
            </w:pPr>
            <w:ins w:id="82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1" w:author="Автор"/>
                <w:b/>
                <w:color w:val="A6A6A6"/>
                <w:sz w:val="16"/>
                <w:szCs w:val="20"/>
                <w:lang w:val="en-US"/>
              </w:rPr>
            </w:pPr>
            <w:ins w:id="82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name="complexListResult"&gt;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3" w:author="Автор"/>
                <w:b/>
                <w:color w:val="A6A6A6"/>
                <w:sz w:val="16"/>
                <w:szCs w:val="20"/>
                <w:lang w:val="en-US"/>
              </w:rPr>
            </w:pPr>
            <w:ins w:id="82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5" w:author="Автор"/>
                <w:b/>
                <w:color w:val="A6A6A6"/>
                <w:sz w:val="16"/>
                <w:szCs w:val="20"/>
                <w:lang w:val="en-US"/>
              </w:rPr>
            </w:pPr>
            <w:ins w:id="82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name="complexDateList" type="tns:ComplexDateList"/&gt;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7" w:author="Автор"/>
                <w:b/>
                <w:color w:val="A6A6A6"/>
                <w:sz w:val="16"/>
                <w:szCs w:val="20"/>
                <w:lang w:val="en-US"/>
              </w:rPr>
            </w:pPr>
            <w:ins w:id="82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9" w:author="Автор"/>
                <w:b/>
                <w:color w:val="A6A6A6"/>
                <w:sz w:val="16"/>
                <w:szCs w:val="20"/>
                <w:lang w:val="en-US"/>
              </w:rPr>
            </w:pPr>
            <w:ins w:id="83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1" w:author="Автор"/>
                <w:b/>
                <w:color w:val="A6A6A6"/>
                <w:sz w:val="16"/>
                <w:szCs w:val="20"/>
                <w:lang w:val="en-US"/>
              </w:rPr>
            </w:pPr>
            <w:ins w:id="83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3" w:author="Автор"/>
                <w:b/>
                <w:color w:val="A6A6A6"/>
                <w:sz w:val="16"/>
                <w:szCs w:val="20"/>
                <w:lang w:val="en-US"/>
              </w:rPr>
            </w:pPr>
            <w:ins w:id="83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5" w:author="Автор"/>
                <w:b/>
                <w:color w:val="A6A6A6"/>
                <w:sz w:val="16"/>
                <w:szCs w:val="20"/>
                <w:lang w:val="en-US"/>
              </w:rPr>
            </w:pPr>
            <w:ins w:id="83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name="ComplexDateList"&gt;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7" w:author="Автор"/>
                <w:b/>
                <w:color w:val="A6A6A6"/>
                <w:sz w:val="16"/>
                <w:szCs w:val="20"/>
                <w:lang w:val="en-US"/>
              </w:rPr>
            </w:pPr>
            <w:ins w:id="83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9" w:author="Автор"/>
                <w:b/>
                <w:color w:val="A6A6A6"/>
                <w:sz w:val="16"/>
                <w:szCs w:val="20"/>
                <w:lang w:val="en-US"/>
              </w:rPr>
            </w:pPr>
            <w:ins w:id="83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type="tns:ComplexDate"/&gt;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1" w:author="Автор"/>
                <w:b/>
                <w:color w:val="A6A6A6"/>
                <w:sz w:val="16"/>
                <w:szCs w:val="20"/>
                <w:lang w:val="en-US"/>
              </w:rPr>
            </w:pPr>
            <w:ins w:id="83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3" w:author="Автор"/>
                <w:b/>
                <w:color w:val="A6A6A6"/>
                <w:sz w:val="16"/>
                <w:szCs w:val="20"/>
                <w:lang w:val="en-US"/>
              </w:rPr>
            </w:pPr>
            <w:ins w:id="83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5" w:author="Автор"/>
                <w:b/>
                <w:color w:val="A6A6A6"/>
                <w:sz w:val="16"/>
                <w:szCs w:val="20"/>
                <w:lang w:val="en-US"/>
              </w:rPr>
            </w:pPr>
            <w:ins w:id="83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name="ComplexDate"&gt;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7" w:author="Автор"/>
                <w:b/>
                <w:color w:val="A6A6A6"/>
                <w:sz w:val="16"/>
                <w:szCs w:val="20"/>
                <w:lang w:val="en-US"/>
              </w:rPr>
            </w:pPr>
            <w:ins w:id="83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9" w:author="Автор"/>
                <w:b/>
                <w:color w:val="A6A6A6"/>
                <w:sz w:val="16"/>
                <w:szCs w:val="20"/>
                <w:lang w:val="en-US"/>
              </w:rPr>
            </w:pPr>
            <w:ins w:id="83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type="tns:Complex"/&gt;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1" w:author="Автор"/>
                <w:b/>
                <w:color w:val="A6A6A6"/>
                <w:sz w:val="16"/>
                <w:szCs w:val="20"/>
                <w:lang w:val="en-US"/>
              </w:rPr>
            </w:pPr>
            <w:ins w:id="83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3" w:author="Автор"/>
                <w:b/>
                <w:color w:val="A6A6A6"/>
                <w:sz w:val="16"/>
                <w:szCs w:val="20"/>
                <w:lang w:val="en-US"/>
              </w:rPr>
            </w:pPr>
            <w:ins w:id="83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5" w:author="Автор"/>
                <w:b/>
                <w:color w:val="A6A6A6"/>
                <w:sz w:val="16"/>
                <w:szCs w:val="20"/>
                <w:lang w:val="en-US"/>
              </w:rPr>
            </w:pPr>
            <w:ins w:id="83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7" w:author="Автор"/>
                <w:b/>
                <w:color w:val="A6A6A6"/>
                <w:sz w:val="16"/>
                <w:szCs w:val="20"/>
                <w:lang w:val="en-US"/>
              </w:rPr>
            </w:pPr>
            <w:ins w:id="83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9" w:author="Автор"/>
                <w:b/>
                <w:color w:val="A6A6A6"/>
                <w:sz w:val="16"/>
                <w:szCs w:val="20"/>
                <w:lang w:val="en-US"/>
              </w:rPr>
            </w:pPr>
            <w:ins w:id="83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1" w:author="Автор"/>
                <w:b/>
                <w:color w:val="A6A6A6"/>
                <w:sz w:val="16"/>
                <w:szCs w:val="20"/>
                <w:lang w:val="en-US"/>
              </w:rPr>
            </w:pPr>
            <w:ins w:id="83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type="tns:ComplexDetail"/&gt;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3" w:author="Автор"/>
                <w:b/>
                <w:color w:val="A6A6A6"/>
                <w:sz w:val="16"/>
                <w:szCs w:val="20"/>
                <w:lang w:val="en-US"/>
              </w:rPr>
            </w:pPr>
            <w:ins w:id="83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5" w:author="Автор"/>
                <w:b/>
                <w:color w:val="A6A6A6"/>
                <w:sz w:val="16"/>
                <w:szCs w:val="20"/>
                <w:lang w:val="en-US"/>
              </w:rPr>
            </w:pPr>
            <w:ins w:id="83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7" w:author="Автор"/>
                <w:b/>
                <w:color w:val="A6A6A6"/>
                <w:sz w:val="16"/>
                <w:szCs w:val="20"/>
                <w:lang w:val="en-US"/>
              </w:rPr>
            </w:pPr>
            <w:ins w:id="83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9" w:author="Автор"/>
                <w:b/>
                <w:color w:val="A6A6A6"/>
                <w:sz w:val="16"/>
                <w:szCs w:val="20"/>
                <w:lang w:val="en-US"/>
              </w:rPr>
            </w:pPr>
            <w:ins w:id="83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name="ComplexDetail"&gt;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1" w:author="Автор"/>
                <w:b/>
                <w:color w:val="A6A6A6"/>
                <w:sz w:val="16"/>
                <w:szCs w:val="20"/>
                <w:lang w:val="en-US"/>
              </w:rPr>
            </w:pPr>
            <w:ins w:id="83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3" w:author="Автор"/>
                <w:b/>
                <w:color w:val="A6A6A6"/>
                <w:sz w:val="16"/>
                <w:szCs w:val="20"/>
                <w:lang w:val="en-US"/>
              </w:rPr>
            </w:pPr>
            <w:ins w:id="83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5" w:author="Автор"/>
                <w:b/>
                <w:color w:val="A6A6A6"/>
                <w:sz w:val="16"/>
                <w:szCs w:val="20"/>
                <w:lang w:val="en-US"/>
              </w:rPr>
            </w:pPr>
            <w:ins w:id="83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7" w:author="Автор"/>
                <w:b/>
                <w:color w:val="A6A6A6"/>
                <w:sz w:val="16"/>
                <w:szCs w:val="20"/>
                <w:lang w:val="en-US"/>
              </w:rPr>
            </w:pPr>
            <w:ins w:id="83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9" w:author="Автор"/>
                <w:b/>
                <w:color w:val="A6A6A6"/>
                <w:sz w:val="16"/>
                <w:szCs w:val="20"/>
                <w:lang w:val="en-US"/>
              </w:rPr>
            </w:pPr>
            <w:ins w:id="83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1" w:author="Автор"/>
                <w:b/>
                <w:color w:val="A6A6A6"/>
                <w:sz w:val="16"/>
                <w:szCs w:val="20"/>
                <w:lang w:val="en-US"/>
              </w:rPr>
            </w:pPr>
            <w:ins w:id="83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3" w:author="Автор"/>
                <w:b/>
                <w:color w:val="A6A6A6"/>
                <w:sz w:val="16"/>
                <w:szCs w:val="20"/>
                <w:lang w:val="en-US"/>
              </w:rPr>
            </w:pPr>
            <w:ins w:id="83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5" w:author="Автор"/>
                <w:b/>
                <w:color w:val="A6A6A6"/>
                <w:sz w:val="16"/>
                <w:szCs w:val="20"/>
                <w:lang w:val="en-US"/>
              </w:rPr>
            </w:pPr>
            <w:ins w:id="83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7" w:author="Автор"/>
                <w:b/>
                <w:color w:val="A6A6A6"/>
                <w:sz w:val="16"/>
                <w:szCs w:val="20"/>
                <w:lang w:val="en-US"/>
              </w:rPr>
            </w:pPr>
            <w:ins w:id="83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9" w:author="Автор"/>
                <w:b/>
                <w:color w:val="A6A6A6"/>
                <w:sz w:val="16"/>
                <w:szCs w:val="20"/>
                <w:lang w:val="en-US"/>
              </w:rPr>
            </w:pPr>
            <w:ins w:id="83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1" w:author="Автор"/>
                <w:b/>
                <w:color w:val="A6A6A6"/>
                <w:sz w:val="16"/>
                <w:szCs w:val="20"/>
                <w:lang w:val="en-US"/>
              </w:rPr>
            </w:pPr>
            <w:ins w:id="83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3" w:author="Автор"/>
                <w:b/>
                <w:color w:val="A6A6A6"/>
                <w:sz w:val="16"/>
                <w:szCs w:val="20"/>
                <w:lang w:val="en-US"/>
              </w:rPr>
            </w:pPr>
            <w:ins w:id="83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5" w:author="Автор"/>
                <w:b/>
                <w:color w:val="A6A6A6"/>
                <w:sz w:val="16"/>
                <w:szCs w:val="20"/>
                <w:lang w:val="en-US"/>
              </w:rPr>
            </w:pPr>
            <w:ins w:id="83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7" w:author="Автор"/>
                <w:b/>
                <w:color w:val="A6A6A6"/>
                <w:sz w:val="16"/>
                <w:szCs w:val="20"/>
                <w:lang w:val="en-US"/>
              </w:rPr>
            </w:pPr>
            <w:ins w:id="83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9" w:author="Автор"/>
                <w:b/>
                <w:color w:val="A6A6A6"/>
                <w:sz w:val="16"/>
                <w:szCs w:val="20"/>
                <w:lang w:val="en-US"/>
              </w:rPr>
            </w:pPr>
            <w:ins w:id="83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1" w:author="Автор"/>
                <w:b/>
                <w:color w:val="A6A6A6"/>
                <w:sz w:val="16"/>
                <w:szCs w:val="20"/>
                <w:lang w:val="en-US"/>
              </w:rPr>
            </w:pPr>
            <w:ins w:id="83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3" w:author="Автор"/>
                <w:b/>
                <w:color w:val="A6A6A6"/>
                <w:sz w:val="16"/>
                <w:szCs w:val="20"/>
                <w:lang w:val="en-US"/>
              </w:rPr>
            </w:pPr>
            <w:ins w:id="83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5" w:author="Автор"/>
                <w:b/>
                <w:color w:val="A6A6A6"/>
                <w:sz w:val="16"/>
                <w:szCs w:val="20"/>
                <w:lang w:val="en-US"/>
              </w:rPr>
            </w:pPr>
            <w:ins w:id="83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7" w:author="Автор"/>
                <w:b/>
                <w:color w:val="A6A6A6"/>
                <w:sz w:val="16"/>
                <w:szCs w:val="20"/>
                <w:lang w:val="en-US"/>
              </w:rPr>
            </w:pPr>
            <w:ins w:id="83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9" w:author="Автор"/>
                <w:b/>
                <w:color w:val="A6A6A6"/>
                <w:sz w:val="16"/>
                <w:szCs w:val="20"/>
                <w:lang w:val="en-US"/>
              </w:rPr>
            </w:pPr>
            <w:ins w:id="83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1" w:author="Автор"/>
                <w:b/>
                <w:color w:val="A6A6A6"/>
                <w:sz w:val="16"/>
                <w:szCs w:val="20"/>
                <w:lang w:val="en-US"/>
              </w:rPr>
            </w:pPr>
            <w:ins w:id="83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3" w:author="Автор"/>
                <w:b/>
                <w:color w:val="A6A6A6"/>
                <w:sz w:val="16"/>
                <w:szCs w:val="20"/>
                <w:lang w:val="en-US"/>
              </w:rPr>
            </w:pPr>
            <w:ins w:id="83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type="tns:attachGuardSanResult"/&gt;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5" w:author="Автор"/>
                <w:b/>
                <w:color w:val="A6A6A6"/>
                <w:sz w:val="16"/>
                <w:szCs w:val="20"/>
                <w:lang w:val="en-US"/>
              </w:rPr>
            </w:pPr>
            <w:ins w:id="83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7" w:author="Автор"/>
                <w:b/>
                <w:color w:val="A6A6A6"/>
                <w:sz w:val="16"/>
                <w:szCs w:val="20"/>
                <w:lang w:val="en-US"/>
              </w:rPr>
            </w:pPr>
            <w:ins w:id="83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9" w:author="Автор"/>
                <w:b/>
                <w:color w:val="A6A6A6"/>
                <w:sz w:val="16"/>
                <w:szCs w:val="20"/>
                <w:lang w:val="en-US"/>
              </w:rPr>
            </w:pPr>
            <w:ins w:id="83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1" w:author="Автор"/>
                <w:b/>
                <w:color w:val="A6A6A6"/>
                <w:sz w:val="16"/>
                <w:szCs w:val="20"/>
                <w:lang w:val="en-US"/>
              </w:rPr>
            </w:pPr>
            <w:ins w:id="83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3" w:author="Автор"/>
                <w:b/>
                <w:color w:val="A6A6A6"/>
                <w:sz w:val="16"/>
                <w:szCs w:val="20"/>
                <w:lang w:val="en-US"/>
              </w:rPr>
            </w:pPr>
            <w:ins w:id="83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5" w:author="Автор"/>
                <w:b/>
                <w:color w:val="A6A6A6"/>
                <w:sz w:val="16"/>
                <w:szCs w:val="20"/>
                <w:lang w:val="en-US"/>
              </w:rPr>
            </w:pPr>
            <w:ins w:id="83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7" w:author="Автор"/>
                <w:b/>
                <w:color w:val="A6A6A6"/>
                <w:sz w:val="16"/>
                <w:szCs w:val="20"/>
                <w:lang w:val="en-US"/>
              </w:rPr>
            </w:pPr>
            <w:ins w:id="83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9" w:author="Автор"/>
                <w:b/>
                <w:color w:val="A6A6A6"/>
                <w:sz w:val="16"/>
                <w:szCs w:val="20"/>
                <w:lang w:val="en-US"/>
              </w:rPr>
            </w:pPr>
            <w:ins w:id="84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1" w:author="Автор"/>
                <w:b/>
                <w:color w:val="A6A6A6"/>
                <w:sz w:val="16"/>
                <w:szCs w:val="20"/>
                <w:lang w:val="en-US"/>
              </w:rPr>
            </w:pPr>
            <w:ins w:id="84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3" w:author="Автор"/>
                <w:b/>
                <w:color w:val="A6A6A6"/>
                <w:sz w:val="16"/>
                <w:szCs w:val="20"/>
                <w:lang w:val="en-US"/>
              </w:rPr>
            </w:pPr>
            <w:ins w:id="84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5" w:author="Автор"/>
                <w:b/>
                <w:color w:val="A6A6A6"/>
                <w:sz w:val="16"/>
                <w:szCs w:val="20"/>
                <w:lang w:val="en-US"/>
              </w:rPr>
            </w:pPr>
            <w:ins w:id="84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type="tns:detachGuardSanResult"/&gt;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7" w:author="Автор"/>
                <w:b/>
                <w:color w:val="A6A6A6"/>
                <w:sz w:val="16"/>
                <w:szCs w:val="20"/>
                <w:lang w:val="en-US"/>
              </w:rPr>
            </w:pPr>
            <w:ins w:id="84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9" w:author="Автор"/>
                <w:b/>
                <w:color w:val="A6A6A6"/>
                <w:sz w:val="16"/>
                <w:szCs w:val="20"/>
                <w:lang w:val="en-US"/>
              </w:rPr>
            </w:pPr>
            <w:ins w:id="84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1" w:author="Автор"/>
                <w:b/>
                <w:color w:val="A6A6A6"/>
                <w:sz w:val="16"/>
                <w:szCs w:val="20"/>
                <w:lang w:val="en-US"/>
              </w:rPr>
            </w:pPr>
            <w:ins w:id="84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name="removeProhibition"&gt;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3" w:author="Автор"/>
                <w:b/>
                <w:color w:val="A6A6A6"/>
                <w:sz w:val="16"/>
                <w:szCs w:val="20"/>
                <w:lang w:val="en-US"/>
              </w:rPr>
            </w:pPr>
            <w:ins w:id="84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5" w:author="Автор"/>
                <w:b/>
                <w:color w:val="A6A6A6"/>
                <w:sz w:val="16"/>
                <w:szCs w:val="20"/>
                <w:lang w:val="en-US"/>
              </w:rPr>
            </w:pPr>
            <w:ins w:id="84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7" w:author="Автор"/>
                <w:b/>
                <w:color w:val="A6A6A6"/>
                <w:sz w:val="16"/>
                <w:szCs w:val="20"/>
                <w:lang w:val="en-US"/>
              </w:rPr>
            </w:pPr>
            <w:ins w:id="84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name="prohibitionId"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9" w:author="Автор"/>
                <w:b/>
                <w:color w:val="A6A6A6"/>
                <w:sz w:val="16"/>
                <w:szCs w:val="20"/>
                <w:lang w:val="en-US"/>
              </w:rPr>
            </w:pPr>
            <w:ins w:id="84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1" w:author="Автор"/>
                <w:b/>
                <w:color w:val="A6A6A6"/>
                <w:sz w:val="16"/>
                <w:szCs w:val="20"/>
                <w:lang w:val="en-US"/>
              </w:rPr>
            </w:pPr>
            <w:ins w:id="84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3" w:author="Автор"/>
                <w:b/>
                <w:color w:val="A6A6A6"/>
                <w:sz w:val="16"/>
                <w:szCs w:val="20"/>
                <w:lang w:val="en-US"/>
              </w:rPr>
            </w:pPr>
            <w:ins w:id="84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name="removeProhibitionResponse"&gt;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5" w:author="Автор"/>
                <w:b/>
                <w:color w:val="A6A6A6"/>
                <w:sz w:val="16"/>
                <w:szCs w:val="20"/>
                <w:lang w:val="en-US"/>
              </w:rPr>
            </w:pPr>
            <w:ins w:id="84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7" w:author="Автор"/>
                <w:b/>
                <w:color w:val="A6A6A6"/>
                <w:sz w:val="16"/>
                <w:szCs w:val="20"/>
                <w:lang w:val="en-US"/>
              </w:rPr>
            </w:pPr>
            <w:ins w:id="84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type="tns:prohibitionsResult"/&gt;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9" w:author="Автор"/>
                <w:b/>
                <w:color w:val="A6A6A6"/>
                <w:sz w:val="16"/>
                <w:szCs w:val="20"/>
                <w:lang w:val="en-US"/>
              </w:rPr>
            </w:pPr>
            <w:ins w:id="84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1" w:author="Автор"/>
                <w:b/>
                <w:color w:val="A6A6A6"/>
                <w:sz w:val="16"/>
                <w:szCs w:val="20"/>
                <w:lang w:val="en-US"/>
              </w:rPr>
            </w:pPr>
            <w:ins w:id="84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3" w:author="Автор"/>
                <w:b/>
                <w:color w:val="A6A6A6"/>
                <w:sz w:val="16"/>
                <w:szCs w:val="20"/>
                <w:lang w:val="en-US"/>
              </w:rPr>
            </w:pPr>
            <w:ins w:id="84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5" w:author="Автор"/>
                <w:b/>
                <w:color w:val="A6A6A6"/>
                <w:sz w:val="16"/>
                <w:szCs w:val="20"/>
                <w:lang w:val="en-US"/>
              </w:rPr>
            </w:pPr>
            <w:ins w:id="84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7" w:author="Автор"/>
                <w:b/>
                <w:color w:val="A6A6A6"/>
                <w:sz w:val="16"/>
                <w:szCs w:val="20"/>
                <w:lang w:val="en-US"/>
              </w:rPr>
            </w:pPr>
            <w:ins w:id="84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9" w:author="Автор"/>
                <w:b/>
                <w:color w:val="A6A6A6"/>
                <w:sz w:val="16"/>
                <w:szCs w:val="20"/>
                <w:lang w:val="en-US"/>
              </w:rPr>
            </w:pPr>
            <w:ins w:id="84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1" w:author="Автор"/>
                <w:b/>
                <w:color w:val="A6A6A6"/>
                <w:sz w:val="16"/>
                <w:szCs w:val="20"/>
                <w:lang w:val="en-US"/>
              </w:rPr>
            </w:pPr>
            <w:ins w:id="84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3" w:author="Автор"/>
                <w:b/>
                <w:color w:val="A6A6A6"/>
                <w:sz w:val="16"/>
                <w:szCs w:val="20"/>
                <w:lang w:val="en-US"/>
              </w:rPr>
            </w:pPr>
            <w:ins w:id="84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5" w:author="Автор"/>
                <w:b/>
                <w:color w:val="A6A6A6"/>
                <w:sz w:val="16"/>
                <w:szCs w:val="20"/>
                <w:lang w:val="en-US"/>
              </w:rPr>
            </w:pPr>
            <w:ins w:id="84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7" w:author="Автор"/>
                <w:b/>
                <w:color w:val="A6A6A6"/>
                <w:sz w:val="16"/>
                <w:szCs w:val="20"/>
                <w:lang w:val="en-US"/>
              </w:rPr>
            </w:pPr>
            <w:ins w:id="84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9" w:author="Автор"/>
                <w:b/>
                <w:color w:val="A6A6A6"/>
                <w:sz w:val="16"/>
                <w:szCs w:val="20"/>
                <w:lang w:val="en-US"/>
              </w:rPr>
            </w:pPr>
            <w:ins w:id="84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1" w:author="Автор"/>
                <w:b/>
                <w:color w:val="A6A6A6"/>
                <w:sz w:val="16"/>
                <w:szCs w:val="20"/>
                <w:lang w:val="en-US"/>
              </w:rPr>
            </w:pPr>
            <w:ins w:id="84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type="tns:enterEventListResult"/&gt;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3" w:author="Автор"/>
                <w:b/>
                <w:color w:val="A6A6A6"/>
                <w:sz w:val="16"/>
                <w:szCs w:val="20"/>
                <w:lang w:val="en-US"/>
              </w:rPr>
            </w:pPr>
            <w:ins w:id="84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5" w:author="Автор"/>
                <w:b/>
                <w:color w:val="A6A6A6"/>
                <w:sz w:val="16"/>
                <w:szCs w:val="20"/>
                <w:lang w:val="en-US"/>
              </w:rPr>
            </w:pPr>
            <w:ins w:id="84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7" w:author="Автор"/>
                <w:b/>
                <w:color w:val="A6A6A6"/>
                <w:sz w:val="16"/>
                <w:szCs w:val="20"/>
                <w:lang w:val="en-US"/>
              </w:rPr>
            </w:pPr>
            <w:ins w:id="84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name="MenuDateItem"&gt;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9" w:author="Автор"/>
                <w:b/>
                <w:color w:val="A6A6A6"/>
                <w:sz w:val="16"/>
                <w:szCs w:val="20"/>
                <w:lang w:val="en-US"/>
              </w:rPr>
            </w:pPr>
            <w:ins w:id="84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1" w:author="Автор"/>
                <w:b/>
                <w:color w:val="A6A6A6"/>
                <w:sz w:val="16"/>
                <w:szCs w:val="20"/>
                <w:lang w:val="en-US"/>
              </w:rPr>
            </w:pPr>
            <w:ins w:id="84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type="tns:MenuItem"/&gt;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3" w:author="Автор"/>
                <w:b/>
                <w:color w:val="A6A6A6"/>
                <w:sz w:val="16"/>
                <w:szCs w:val="20"/>
                <w:lang w:val="en-US"/>
              </w:rPr>
            </w:pPr>
            <w:ins w:id="84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5" w:author="Автор"/>
                <w:b/>
                <w:color w:val="A6A6A6"/>
                <w:sz w:val="16"/>
                <w:szCs w:val="20"/>
                <w:lang w:val="en-US"/>
              </w:rPr>
            </w:pPr>
            <w:ins w:id="84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7" w:author="Автор"/>
                <w:b/>
                <w:color w:val="A6A6A6"/>
                <w:sz w:val="16"/>
                <w:szCs w:val="20"/>
                <w:lang w:val="en-US"/>
              </w:rPr>
            </w:pPr>
            <w:ins w:id="84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9" w:author="Автор"/>
                <w:b/>
                <w:color w:val="A6A6A6"/>
                <w:sz w:val="16"/>
                <w:szCs w:val="20"/>
                <w:lang w:val="en-US"/>
              </w:rPr>
            </w:pPr>
            <w:ins w:id="84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name="MenuItem"&gt;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1" w:author="Автор"/>
                <w:b/>
                <w:color w:val="A6A6A6"/>
                <w:sz w:val="16"/>
                <w:szCs w:val="20"/>
                <w:lang w:val="en-US"/>
              </w:rPr>
            </w:pPr>
            <w:ins w:id="84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3" w:author="Автор"/>
                <w:b/>
                <w:color w:val="A6A6A6"/>
                <w:sz w:val="16"/>
                <w:szCs w:val="20"/>
                <w:lang w:val="en-US"/>
              </w:rPr>
            </w:pPr>
            <w:ins w:id="84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name="Group"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5" w:author="Автор"/>
                <w:b/>
                <w:color w:val="A6A6A6"/>
                <w:sz w:val="16"/>
                <w:szCs w:val="20"/>
                <w:lang w:val="en-US"/>
              </w:rPr>
            </w:pPr>
            <w:ins w:id="84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7" w:author="Автор"/>
                <w:b/>
                <w:color w:val="A6A6A6"/>
                <w:sz w:val="16"/>
                <w:szCs w:val="20"/>
                <w:lang w:val="en-US"/>
              </w:rPr>
            </w:pPr>
            <w:ins w:id="84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name="Price"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9" w:author="Автор"/>
                <w:b/>
                <w:color w:val="A6A6A6"/>
                <w:sz w:val="16"/>
                <w:szCs w:val="20"/>
                <w:lang w:val="en-US"/>
              </w:rPr>
            </w:pPr>
            <w:ins w:id="84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1" w:author="Автор"/>
                <w:b/>
                <w:color w:val="A6A6A6"/>
                <w:sz w:val="16"/>
                <w:szCs w:val="20"/>
                <w:lang w:val="en-US"/>
              </w:rPr>
            </w:pPr>
            <w:ins w:id="84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3" w:author="Автор"/>
                <w:b/>
                <w:color w:val="A6A6A6"/>
                <w:sz w:val="16"/>
                <w:szCs w:val="20"/>
                <w:lang w:val="en-US"/>
              </w:rPr>
            </w:pPr>
            <w:ins w:id="84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5" w:author="Автор"/>
                <w:b/>
                <w:color w:val="A6A6A6"/>
                <w:sz w:val="16"/>
                <w:szCs w:val="20"/>
                <w:lang w:val="en-US"/>
              </w:rPr>
            </w:pPr>
            <w:ins w:id="84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type="tns:Purchase"/&gt;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7" w:author="Автор"/>
                <w:b/>
                <w:color w:val="A6A6A6"/>
                <w:sz w:val="16"/>
                <w:szCs w:val="20"/>
                <w:lang w:val="en-US"/>
              </w:rPr>
            </w:pPr>
            <w:ins w:id="84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9" w:author="Автор"/>
                <w:b/>
                <w:color w:val="A6A6A6"/>
                <w:sz w:val="16"/>
                <w:szCs w:val="20"/>
                <w:lang w:val="en-US"/>
              </w:rPr>
            </w:pPr>
            <w:ins w:id="84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1" w:author="Автор"/>
                <w:b/>
                <w:color w:val="A6A6A6"/>
                <w:sz w:val="16"/>
                <w:szCs w:val="20"/>
                <w:lang w:val="en-US"/>
              </w:rPr>
            </w:pPr>
            <w:ins w:id="84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3" w:author="Автор"/>
                <w:b/>
                <w:color w:val="A6A6A6"/>
                <w:sz w:val="16"/>
                <w:szCs w:val="20"/>
                <w:lang w:val="en-US"/>
              </w:rPr>
            </w:pPr>
            <w:ins w:id="84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5" w:author="Автор"/>
                <w:b/>
                <w:color w:val="A6A6A6"/>
                <w:sz w:val="16"/>
                <w:szCs w:val="20"/>
                <w:lang w:val="en-US"/>
              </w:rPr>
            </w:pPr>
            <w:ins w:id="84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type="tns:PurchaseElement"/&gt;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7" w:author="Автор"/>
                <w:b/>
                <w:color w:val="A6A6A6"/>
                <w:sz w:val="16"/>
                <w:szCs w:val="20"/>
                <w:lang w:val="en-US"/>
              </w:rPr>
            </w:pPr>
            <w:ins w:id="84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9" w:author="Автор"/>
                <w:b/>
                <w:color w:val="A6A6A6"/>
                <w:sz w:val="16"/>
                <w:szCs w:val="20"/>
                <w:lang w:val="en-US"/>
              </w:rPr>
            </w:pPr>
            <w:ins w:id="85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name="Time" type="xs:dateTime"/&gt;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1" w:author="Автор"/>
                <w:b/>
                <w:color w:val="A6A6A6"/>
                <w:sz w:val="16"/>
                <w:szCs w:val="20"/>
                <w:lang w:val="en-US"/>
              </w:rPr>
            </w:pPr>
            <w:ins w:id="85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3" w:author="Автор"/>
                <w:b/>
                <w:color w:val="A6A6A6"/>
                <w:sz w:val="16"/>
                <w:szCs w:val="20"/>
                <w:lang w:val="en-US"/>
              </w:rPr>
            </w:pPr>
            <w:ins w:id="85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name="Discount"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5" w:author="Автор"/>
                <w:b/>
                <w:color w:val="A6A6A6"/>
                <w:sz w:val="16"/>
                <w:szCs w:val="20"/>
                <w:lang w:val="en-US"/>
              </w:rPr>
            </w:pPr>
            <w:ins w:id="85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name="Donation"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7" w:author="Автор"/>
                <w:b/>
                <w:color w:val="A6A6A6"/>
                <w:sz w:val="16"/>
                <w:szCs w:val="20"/>
                <w:lang w:val="en-US"/>
              </w:rPr>
            </w:pPr>
            <w:ins w:id="85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name="ByCash"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9" w:author="Автор"/>
                <w:b/>
                <w:color w:val="A6A6A6"/>
                <w:sz w:val="16"/>
                <w:szCs w:val="20"/>
                <w:lang w:val="en-US"/>
              </w:rPr>
            </w:pPr>
            <w:ins w:id="85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name="ByCard"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1" w:author="Автор"/>
                <w:b/>
                <w:color w:val="A6A6A6"/>
                <w:sz w:val="16"/>
                <w:szCs w:val="20"/>
                <w:lang w:val="en-US"/>
              </w:rPr>
            </w:pPr>
            <w:ins w:id="85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name="IdOfCard"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3" w:author="Автор"/>
                <w:b/>
                <w:color w:val="A6A6A6"/>
                <w:sz w:val="16"/>
                <w:szCs w:val="20"/>
                <w:lang w:val="en-US"/>
              </w:rPr>
            </w:pPr>
            <w:ins w:id="85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5" w:author="Автор"/>
                <w:b/>
                <w:color w:val="A6A6A6"/>
                <w:sz w:val="16"/>
                <w:szCs w:val="20"/>
                <w:lang w:val="en-US"/>
              </w:rPr>
            </w:pPr>
            <w:ins w:id="85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name="PurchaseElement"&gt;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7" w:author="Автор"/>
                <w:b/>
                <w:color w:val="A6A6A6"/>
                <w:sz w:val="16"/>
                <w:szCs w:val="20"/>
                <w:lang w:val="en-US"/>
              </w:rPr>
            </w:pPr>
            <w:ins w:id="85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9" w:author="Автор"/>
                <w:b/>
                <w:color w:val="A6A6A6"/>
                <w:sz w:val="16"/>
                <w:szCs w:val="20"/>
                <w:lang w:val="en-US"/>
              </w:rPr>
            </w:pPr>
            <w:ins w:id="85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1" w:author="Автор"/>
                <w:b/>
                <w:color w:val="A6A6A6"/>
                <w:sz w:val="16"/>
                <w:szCs w:val="20"/>
                <w:lang w:val="en-US"/>
              </w:rPr>
            </w:pPr>
            <w:ins w:id="85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3" w:author="Автор"/>
                <w:b/>
                <w:color w:val="A6A6A6"/>
                <w:sz w:val="16"/>
                <w:szCs w:val="20"/>
                <w:lang w:val="en-US"/>
              </w:rPr>
            </w:pPr>
            <w:ins w:id="85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name="Amount"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5" w:author="Автор"/>
                <w:b/>
                <w:color w:val="A6A6A6"/>
                <w:sz w:val="16"/>
                <w:szCs w:val="20"/>
                <w:lang w:val="en-US"/>
              </w:rPr>
            </w:pPr>
            <w:ins w:id="85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7" w:author="Автор"/>
                <w:b/>
                <w:color w:val="A6A6A6"/>
                <w:sz w:val="16"/>
                <w:szCs w:val="20"/>
                <w:lang w:val="en-US"/>
              </w:rPr>
            </w:pPr>
            <w:ins w:id="85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9" w:author="Автор"/>
                <w:b/>
                <w:color w:val="A6A6A6"/>
                <w:sz w:val="16"/>
                <w:szCs w:val="20"/>
                <w:lang w:val="en-US"/>
              </w:rPr>
            </w:pPr>
            <w:ins w:id="85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1" w:author="Автор"/>
                <w:b/>
                <w:color w:val="A6A6A6"/>
                <w:sz w:val="16"/>
                <w:szCs w:val="20"/>
                <w:lang w:val="en-US"/>
              </w:rPr>
            </w:pPr>
            <w:ins w:id="85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name="DateOfContract" type="xs:date"/&gt;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3" w:author="Автор"/>
                <w:b/>
                <w:color w:val="A6A6A6"/>
                <w:sz w:val="16"/>
                <w:szCs w:val="20"/>
                <w:lang w:val="en-US"/>
              </w:rPr>
            </w:pPr>
            <w:ins w:id="85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name="StateOfContract" type="xs:string"/&gt;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5" w:author="Автор"/>
                <w:b/>
                <w:color w:val="A6A6A6"/>
                <w:sz w:val="16"/>
                <w:szCs w:val="20"/>
                <w:lang w:val="en-US"/>
              </w:rPr>
            </w:pPr>
            <w:ins w:id="85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7" w:author="Автор"/>
                <w:b/>
                <w:color w:val="A6A6A6"/>
                <w:sz w:val="16"/>
                <w:szCs w:val="20"/>
                <w:lang w:val="en-US"/>
              </w:rPr>
            </w:pPr>
            <w:ins w:id="85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name="OverdraftLimit" type="xs:long"/&gt;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9" w:author="Автор"/>
                <w:b/>
                <w:color w:val="A6A6A6"/>
                <w:sz w:val="16"/>
                <w:szCs w:val="20"/>
                <w:lang w:val="en-US"/>
              </w:rPr>
            </w:pPr>
            <w:ins w:id="85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1" w:author="Автор"/>
                <w:b/>
                <w:color w:val="A6A6A6"/>
                <w:sz w:val="16"/>
                <w:szCs w:val="20"/>
                <w:lang w:val="en-US"/>
              </w:rPr>
            </w:pPr>
            <w:ins w:id="85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3" w:author="Автор"/>
                <w:b/>
                <w:color w:val="A6A6A6"/>
                <w:sz w:val="16"/>
                <w:szCs w:val="20"/>
                <w:lang w:val="en-US"/>
              </w:rPr>
            </w:pPr>
            <w:ins w:id="85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5" w:author="Автор"/>
                <w:b/>
                <w:color w:val="A6A6A6"/>
                <w:sz w:val="16"/>
                <w:szCs w:val="20"/>
                <w:lang w:val="en-US"/>
              </w:rPr>
            </w:pPr>
            <w:ins w:id="85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name="M" type="tns:MenuDateItem"/&gt;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7" w:author="Автор"/>
                <w:b/>
                <w:color w:val="A6A6A6"/>
                <w:sz w:val="16"/>
                <w:szCs w:val="20"/>
                <w:lang w:val="en-US"/>
              </w:rPr>
            </w:pPr>
            <w:ins w:id="85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9" w:author="Автор"/>
                <w:b/>
                <w:color w:val="A6A6A6"/>
                <w:sz w:val="16"/>
                <w:szCs w:val="20"/>
                <w:lang w:val="en-US"/>
              </w:rPr>
            </w:pPr>
            <w:ins w:id="85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1" w:author="Автор"/>
                <w:b/>
                <w:color w:val="A6A6A6"/>
                <w:sz w:val="16"/>
                <w:szCs w:val="20"/>
                <w:lang w:val="en-US"/>
              </w:rPr>
            </w:pPr>
            <w:ins w:id="85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&lt;/xs:schema&gt;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3" w:author="Автор"/>
                <w:b/>
                <w:color w:val="A6A6A6"/>
                <w:sz w:val="16"/>
                <w:szCs w:val="20"/>
                <w:lang w:val="en-US"/>
              </w:rPr>
            </w:pPr>
            <w:ins w:id="85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&lt;/wsdl:types&gt;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5" w:author="Автор"/>
                <w:b/>
                <w:color w:val="A6A6A6"/>
                <w:sz w:val="16"/>
                <w:szCs w:val="20"/>
                <w:lang w:val="en-US"/>
              </w:rPr>
            </w:pPr>
            <w:ins w:id="85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name="checkPasswordRestoreRequest"&gt;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7" w:author="Автор"/>
                <w:b/>
                <w:color w:val="A6A6A6"/>
                <w:sz w:val="16"/>
                <w:szCs w:val="20"/>
                <w:lang w:val="en-US"/>
              </w:rPr>
            </w:pPr>
            <w:ins w:id="85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element="tns:checkPasswordRestoreRequest"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9" w:author="Автор"/>
                <w:b/>
                <w:color w:val="A6A6A6"/>
                <w:sz w:val="16"/>
                <w:szCs w:val="20"/>
                <w:lang w:val="en-US"/>
              </w:rPr>
            </w:pPr>
            <w:ins w:id="85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1" w:author="Автор"/>
                <w:b/>
                <w:color w:val="A6A6A6"/>
                <w:sz w:val="16"/>
                <w:szCs w:val="20"/>
                <w:lang w:val="en-US"/>
              </w:rPr>
            </w:pPr>
            <w:ins w:id="85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3" w:author="Автор"/>
                <w:b/>
                <w:color w:val="A6A6A6"/>
                <w:sz w:val="16"/>
                <w:szCs w:val="20"/>
                <w:lang w:val="en-US"/>
              </w:rPr>
            </w:pPr>
            <w:ins w:id="85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5" w:author="Автор"/>
                <w:b/>
                <w:color w:val="A6A6A6"/>
                <w:sz w:val="16"/>
                <w:szCs w:val="20"/>
                <w:lang w:val="en-US"/>
              </w:rPr>
            </w:pPr>
            <w:ins w:id="85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7" w:author="Автор"/>
                <w:b/>
                <w:color w:val="A6A6A6"/>
                <w:sz w:val="16"/>
                <w:szCs w:val="20"/>
                <w:lang w:val="en-US"/>
              </w:rPr>
            </w:pPr>
            <w:ins w:id="85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9" w:author="Автор"/>
                <w:b/>
                <w:color w:val="A6A6A6"/>
                <w:sz w:val="16"/>
                <w:szCs w:val="20"/>
                <w:lang w:val="en-US"/>
              </w:rPr>
            </w:pPr>
            <w:ins w:id="85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1" w:author="Автор"/>
                <w:b/>
                <w:color w:val="A6A6A6"/>
                <w:sz w:val="16"/>
                <w:szCs w:val="20"/>
                <w:lang w:val="en-US"/>
              </w:rPr>
            </w:pPr>
            <w:ins w:id="85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name="getPublicationListAdvancedResponse"&gt;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3" w:author="Автор"/>
                <w:b/>
                <w:color w:val="A6A6A6"/>
                <w:sz w:val="16"/>
                <w:szCs w:val="20"/>
                <w:lang w:val="en-US"/>
              </w:rPr>
            </w:pPr>
            <w:ins w:id="85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element="tns:getPublicationListAdvancedResponse"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5" w:author="Автор"/>
                <w:b/>
                <w:color w:val="A6A6A6"/>
                <w:sz w:val="16"/>
                <w:szCs w:val="20"/>
                <w:lang w:val="en-US"/>
              </w:rPr>
            </w:pPr>
            <w:ins w:id="85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7" w:author="Автор"/>
                <w:b/>
                <w:color w:val="A6A6A6"/>
                <w:sz w:val="16"/>
                <w:szCs w:val="20"/>
                <w:lang w:val="en-US"/>
              </w:rPr>
            </w:pPr>
            <w:ins w:id="85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9" w:author="Автор"/>
                <w:b/>
                <w:color w:val="A6A6A6"/>
                <w:sz w:val="16"/>
                <w:szCs w:val="20"/>
                <w:lang w:val="en-US"/>
              </w:rPr>
            </w:pPr>
            <w:ins w:id="85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name="addProhibition"&gt;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1" w:author="Автор"/>
                <w:b/>
                <w:color w:val="A6A6A6"/>
                <w:sz w:val="16"/>
                <w:szCs w:val="20"/>
                <w:lang w:val="en-US"/>
              </w:rPr>
            </w:pPr>
            <w:ins w:id="85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element="tns:addProhibition"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3" w:author="Автор"/>
                <w:b/>
                <w:color w:val="A6A6A6"/>
                <w:sz w:val="16"/>
                <w:szCs w:val="20"/>
                <w:lang w:val="en-US"/>
              </w:rPr>
            </w:pPr>
            <w:ins w:id="85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5" w:author="Автор"/>
                <w:b/>
                <w:color w:val="A6A6A6"/>
                <w:sz w:val="16"/>
                <w:szCs w:val="20"/>
                <w:lang w:val="en-US"/>
              </w:rPr>
            </w:pPr>
            <w:ins w:id="85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7" w:author="Автор"/>
                <w:b/>
                <w:color w:val="A6A6A6"/>
                <w:sz w:val="16"/>
                <w:szCs w:val="20"/>
                <w:lang w:val="en-US"/>
              </w:rPr>
            </w:pPr>
            <w:ins w:id="85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name="getVisitorsSummary"&gt;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9" w:author="Автор"/>
                <w:b/>
                <w:color w:val="A6A6A6"/>
                <w:sz w:val="16"/>
                <w:szCs w:val="20"/>
                <w:lang w:val="en-US"/>
              </w:rPr>
            </w:pPr>
            <w:ins w:id="85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element="tns:getVisitorsSummary"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1" w:author="Автор"/>
                <w:b/>
                <w:color w:val="A6A6A6"/>
                <w:sz w:val="16"/>
                <w:szCs w:val="20"/>
                <w:lang w:val="en-US"/>
              </w:rPr>
            </w:pPr>
            <w:ins w:id="85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3" w:author="Автор"/>
                <w:b/>
                <w:color w:val="A6A6A6"/>
                <w:sz w:val="16"/>
                <w:szCs w:val="20"/>
                <w:lang w:val="en-US"/>
              </w:rPr>
            </w:pPr>
            <w:ins w:id="85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5" w:author="Автор"/>
                <w:b/>
                <w:color w:val="A6A6A6"/>
                <w:sz w:val="16"/>
                <w:szCs w:val="20"/>
                <w:lang w:val="en-US"/>
              </w:rPr>
            </w:pPr>
            <w:ins w:id="85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7" w:author="Автор"/>
                <w:b/>
                <w:color w:val="A6A6A6"/>
                <w:sz w:val="16"/>
                <w:szCs w:val="20"/>
                <w:lang w:val="en-US"/>
              </w:rPr>
            </w:pPr>
            <w:ins w:id="85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9" w:author="Автор"/>
                <w:b/>
                <w:color w:val="A6A6A6"/>
                <w:sz w:val="16"/>
                <w:szCs w:val="20"/>
                <w:lang w:val="en-US"/>
              </w:rPr>
            </w:pPr>
            <w:ins w:id="86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1" w:author="Автор"/>
                <w:b/>
                <w:color w:val="A6A6A6"/>
                <w:sz w:val="16"/>
                <w:szCs w:val="20"/>
                <w:lang w:val="en-US"/>
              </w:rPr>
            </w:pPr>
            <w:ins w:id="86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3" w:author="Автор"/>
                <w:b/>
                <w:color w:val="A6A6A6"/>
                <w:sz w:val="16"/>
                <w:szCs w:val="20"/>
                <w:lang w:val="en-US"/>
              </w:rPr>
            </w:pPr>
            <w:ins w:id="86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5" w:author="Автор"/>
                <w:b/>
                <w:color w:val="A6A6A6"/>
                <w:sz w:val="16"/>
                <w:szCs w:val="20"/>
                <w:lang w:val="en-US"/>
              </w:rPr>
            </w:pPr>
            <w:ins w:id="86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7" w:author="Автор"/>
                <w:b/>
                <w:color w:val="A6A6A6"/>
                <w:sz w:val="16"/>
                <w:szCs w:val="20"/>
                <w:lang w:val="en-US"/>
              </w:rPr>
            </w:pPr>
            <w:ins w:id="86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9" w:author="Автор"/>
                <w:b/>
                <w:color w:val="A6A6A6"/>
                <w:sz w:val="16"/>
                <w:szCs w:val="20"/>
                <w:lang w:val="en-US"/>
              </w:rPr>
            </w:pPr>
            <w:ins w:id="86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1" w:author="Автор"/>
                <w:b/>
                <w:color w:val="A6A6A6"/>
                <w:sz w:val="16"/>
                <w:szCs w:val="20"/>
                <w:lang w:val="en-US"/>
              </w:rPr>
            </w:pPr>
            <w:ins w:id="86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3" w:author="Автор"/>
                <w:b/>
                <w:color w:val="A6A6A6"/>
                <w:sz w:val="16"/>
                <w:szCs w:val="20"/>
                <w:lang w:val="en-US"/>
              </w:rPr>
            </w:pPr>
            <w:ins w:id="86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5" w:author="Автор"/>
                <w:b/>
                <w:color w:val="A6A6A6"/>
                <w:sz w:val="16"/>
                <w:szCs w:val="20"/>
                <w:lang w:val="en-US"/>
              </w:rPr>
            </w:pPr>
            <w:ins w:id="86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7" w:author="Автор"/>
                <w:b/>
                <w:color w:val="A6A6A6"/>
                <w:sz w:val="16"/>
                <w:szCs w:val="20"/>
                <w:lang w:val="en-US"/>
              </w:rPr>
            </w:pPr>
            <w:ins w:id="86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9" w:author="Автор"/>
                <w:b/>
                <w:color w:val="A6A6A6"/>
                <w:sz w:val="16"/>
                <w:szCs w:val="20"/>
                <w:lang w:val="en-US"/>
              </w:rPr>
            </w:pPr>
            <w:ins w:id="86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1" w:author="Автор"/>
                <w:b/>
                <w:color w:val="A6A6A6"/>
                <w:sz w:val="16"/>
                <w:szCs w:val="20"/>
                <w:lang w:val="en-US"/>
              </w:rPr>
            </w:pPr>
            <w:ins w:id="86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3" w:author="Автор"/>
                <w:b/>
                <w:color w:val="A6A6A6"/>
                <w:sz w:val="16"/>
                <w:szCs w:val="20"/>
                <w:lang w:val="en-US"/>
              </w:rPr>
            </w:pPr>
            <w:ins w:id="86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5" w:author="Автор"/>
                <w:b/>
                <w:color w:val="A6A6A6"/>
                <w:sz w:val="16"/>
                <w:szCs w:val="20"/>
                <w:lang w:val="en-US"/>
              </w:rPr>
            </w:pPr>
            <w:ins w:id="86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7" w:author="Автор"/>
                <w:b/>
                <w:color w:val="A6A6A6"/>
                <w:sz w:val="16"/>
                <w:szCs w:val="20"/>
                <w:lang w:val="en-US"/>
              </w:rPr>
            </w:pPr>
            <w:ins w:id="86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9" w:author="Автор"/>
                <w:b/>
                <w:color w:val="A6A6A6"/>
                <w:sz w:val="16"/>
                <w:szCs w:val="20"/>
                <w:lang w:val="en-US"/>
              </w:rPr>
            </w:pPr>
            <w:ins w:id="86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1" w:author="Автор"/>
                <w:b/>
                <w:color w:val="A6A6A6"/>
                <w:sz w:val="16"/>
                <w:szCs w:val="20"/>
                <w:lang w:val="en-US"/>
              </w:rPr>
            </w:pPr>
            <w:ins w:id="86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3" w:author="Автор"/>
                <w:b/>
                <w:color w:val="A6A6A6"/>
                <w:sz w:val="16"/>
                <w:szCs w:val="20"/>
                <w:lang w:val="en-US"/>
              </w:rPr>
            </w:pPr>
            <w:ins w:id="86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5" w:author="Автор"/>
                <w:b/>
                <w:color w:val="A6A6A6"/>
                <w:sz w:val="16"/>
                <w:szCs w:val="20"/>
                <w:lang w:val="en-US"/>
              </w:rPr>
            </w:pPr>
            <w:ins w:id="86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7" w:author="Автор"/>
                <w:b/>
                <w:color w:val="A6A6A6"/>
                <w:sz w:val="16"/>
                <w:szCs w:val="20"/>
                <w:lang w:val="en-US"/>
              </w:rPr>
            </w:pPr>
            <w:ins w:id="86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9" w:author="Автор"/>
                <w:b/>
                <w:color w:val="A6A6A6"/>
                <w:sz w:val="16"/>
                <w:szCs w:val="20"/>
                <w:lang w:val="en-US"/>
              </w:rPr>
            </w:pPr>
            <w:ins w:id="86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1" w:author="Автор"/>
                <w:b/>
                <w:color w:val="A6A6A6"/>
                <w:sz w:val="16"/>
                <w:szCs w:val="20"/>
                <w:lang w:val="en-US"/>
              </w:rPr>
            </w:pPr>
            <w:ins w:id="86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3" w:author="Автор"/>
                <w:b/>
                <w:color w:val="A6A6A6"/>
                <w:sz w:val="16"/>
                <w:szCs w:val="20"/>
                <w:lang w:val="en-US"/>
              </w:rPr>
            </w:pPr>
            <w:ins w:id="86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name="setNotificationSettingsResponse"&gt;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5" w:author="Автор"/>
                <w:b/>
                <w:color w:val="A6A6A6"/>
                <w:sz w:val="16"/>
                <w:szCs w:val="20"/>
                <w:lang w:val="en-US"/>
              </w:rPr>
            </w:pPr>
            <w:ins w:id="86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element="tns:setNotificationSettingsResponse"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7" w:author="Автор"/>
                <w:b/>
                <w:color w:val="A6A6A6"/>
                <w:sz w:val="16"/>
                <w:szCs w:val="20"/>
                <w:lang w:val="en-US"/>
              </w:rPr>
            </w:pPr>
            <w:ins w:id="86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9" w:author="Автор"/>
                <w:b/>
                <w:color w:val="A6A6A6"/>
                <w:sz w:val="16"/>
                <w:szCs w:val="20"/>
                <w:lang w:val="en-US"/>
              </w:rPr>
            </w:pPr>
            <w:ins w:id="86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1" w:author="Автор"/>
                <w:b/>
                <w:color w:val="A6A6A6"/>
                <w:sz w:val="16"/>
                <w:szCs w:val="20"/>
                <w:lang w:val="en-US"/>
              </w:rPr>
            </w:pPr>
            <w:ins w:id="86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name="getSubscriptionFeedingJournal"&gt;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3" w:author="Автор"/>
                <w:b/>
                <w:color w:val="A6A6A6"/>
                <w:sz w:val="16"/>
                <w:szCs w:val="20"/>
                <w:lang w:val="en-US"/>
              </w:rPr>
            </w:pPr>
            <w:ins w:id="86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element="tns:getSubscriptionFeedingJournal"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5" w:author="Автор"/>
                <w:b/>
                <w:color w:val="A6A6A6"/>
                <w:sz w:val="16"/>
                <w:szCs w:val="20"/>
                <w:lang w:val="en-US"/>
              </w:rPr>
            </w:pPr>
            <w:ins w:id="86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7" w:author="Автор"/>
                <w:b/>
                <w:color w:val="A6A6A6"/>
                <w:sz w:val="16"/>
                <w:szCs w:val="20"/>
                <w:lang w:val="en-US"/>
              </w:rPr>
            </w:pPr>
            <w:ins w:id="86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9" w:author="Автор"/>
                <w:b/>
                <w:color w:val="A6A6A6"/>
                <w:sz w:val="16"/>
                <w:szCs w:val="20"/>
                <w:lang w:val="en-US"/>
              </w:rPr>
            </w:pPr>
            <w:ins w:id="86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name="getMenuListWithProhibitionsResponse"&gt;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1" w:author="Автор"/>
                <w:b/>
                <w:color w:val="A6A6A6"/>
                <w:sz w:val="16"/>
                <w:szCs w:val="20"/>
                <w:lang w:val="en-US"/>
              </w:rPr>
            </w:pPr>
            <w:ins w:id="86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element="tns:getMenuListWithProhibitionsResponse"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3" w:author="Автор"/>
                <w:b/>
                <w:color w:val="A6A6A6"/>
                <w:sz w:val="16"/>
                <w:szCs w:val="20"/>
                <w:lang w:val="en-US"/>
              </w:rPr>
            </w:pPr>
            <w:ins w:id="86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5" w:author="Автор"/>
                <w:b/>
                <w:color w:val="A6A6A6"/>
                <w:sz w:val="16"/>
                <w:szCs w:val="20"/>
                <w:lang w:val="en-US"/>
              </w:rPr>
            </w:pPr>
            <w:ins w:id="86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7" w:author="Автор"/>
                <w:b/>
                <w:color w:val="A6A6A6"/>
                <w:sz w:val="16"/>
                <w:szCs w:val="20"/>
                <w:lang w:val="en-US"/>
              </w:rPr>
            </w:pPr>
            <w:ins w:id="86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name="sendLinkingTokenByContractIdResponse"&gt;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9" w:author="Автор"/>
                <w:b/>
                <w:color w:val="A6A6A6"/>
                <w:sz w:val="16"/>
                <w:szCs w:val="20"/>
                <w:lang w:val="en-US"/>
              </w:rPr>
            </w:pPr>
            <w:ins w:id="86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element="tns:sendLinkingTokenByContractIdResponse"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1" w:author="Автор"/>
                <w:b/>
                <w:color w:val="A6A6A6"/>
                <w:sz w:val="16"/>
                <w:szCs w:val="20"/>
                <w:lang w:val="en-US"/>
              </w:rPr>
            </w:pPr>
            <w:ins w:id="86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3" w:author="Автор"/>
                <w:b/>
                <w:color w:val="A6A6A6"/>
                <w:sz w:val="16"/>
                <w:szCs w:val="20"/>
                <w:lang w:val="en-US"/>
              </w:rPr>
            </w:pPr>
            <w:ins w:id="86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5" w:author="Автор"/>
                <w:b/>
                <w:color w:val="A6A6A6"/>
                <w:sz w:val="16"/>
                <w:szCs w:val="20"/>
                <w:lang w:val="en-US"/>
              </w:rPr>
            </w:pPr>
            <w:ins w:id="86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name="setProhibitionOnProductGroupResponse"&gt;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7" w:author="Автор"/>
                <w:b/>
                <w:color w:val="A6A6A6"/>
                <w:sz w:val="16"/>
                <w:szCs w:val="20"/>
                <w:lang w:val="en-US"/>
              </w:rPr>
            </w:pPr>
            <w:ins w:id="86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element="tns:setProhibitionOnProductGroupResponse"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9" w:author="Автор"/>
                <w:b/>
                <w:color w:val="A6A6A6"/>
                <w:sz w:val="16"/>
                <w:szCs w:val="20"/>
                <w:lang w:val="en-US"/>
              </w:rPr>
            </w:pPr>
            <w:ins w:id="86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1" w:author="Автор"/>
                <w:b/>
                <w:color w:val="A6A6A6"/>
                <w:sz w:val="16"/>
                <w:szCs w:val="20"/>
                <w:lang w:val="en-US"/>
              </w:rPr>
            </w:pPr>
            <w:ins w:id="86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3" w:author="Автор"/>
                <w:b/>
                <w:color w:val="A6A6A6"/>
                <w:sz w:val="16"/>
                <w:szCs w:val="20"/>
                <w:lang w:val="en-US"/>
              </w:rPr>
            </w:pPr>
            <w:ins w:id="86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name="getStudentsByCanNotConfirmPayment"&gt;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5" w:author="Автор"/>
                <w:b/>
                <w:color w:val="A6A6A6"/>
                <w:sz w:val="16"/>
                <w:szCs w:val="20"/>
                <w:lang w:val="en-US"/>
              </w:rPr>
            </w:pPr>
            <w:ins w:id="86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element="tns:getStudentsByCanNotConfirmPayment"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7" w:author="Автор"/>
                <w:b/>
                <w:color w:val="A6A6A6"/>
                <w:sz w:val="16"/>
                <w:szCs w:val="20"/>
                <w:lang w:val="en-US"/>
              </w:rPr>
            </w:pPr>
            <w:ins w:id="86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9" w:author="Автор"/>
                <w:b/>
                <w:color w:val="A6A6A6"/>
                <w:sz w:val="16"/>
                <w:szCs w:val="20"/>
                <w:lang w:val="en-US"/>
              </w:rPr>
            </w:pPr>
            <w:ins w:id="86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1" w:author="Автор"/>
                <w:b/>
                <w:color w:val="A6A6A6"/>
                <w:sz w:val="16"/>
                <w:szCs w:val="20"/>
                <w:lang w:val="en-US"/>
              </w:rPr>
            </w:pPr>
            <w:ins w:id="86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3" w:author="Автор"/>
                <w:b/>
                <w:color w:val="A6A6A6"/>
                <w:sz w:val="16"/>
                <w:szCs w:val="20"/>
                <w:lang w:val="en-US"/>
              </w:rPr>
            </w:pPr>
            <w:ins w:id="86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5" w:author="Автор"/>
                <w:b/>
                <w:color w:val="A6A6A6"/>
                <w:sz w:val="16"/>
                <w:szCs w:val="20"/>
                <w:lang w:val="en-US"/>
              </w:rPr>
            </w:pPr>
            <w:ins w:id="86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7" w:author="Автор"/>
                <w:b/>
                <w:color w:val="A6A6A6"/>
                <w:sz w:val="16"/>
                <w:szCs w:val="20"/>
                <w:lang w:val="en-US"/>
              </w:rPr>
            </w:pPr>
            <w:ins w:id="86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9" w:author="Автор"/>
                <w:b/>
                <w:color w:val="A6A6A6"/>
                <w:sz w:val="16"/>
                <w:szCs w:val="20"/>
                <w:lang w:val="en-US"/>
              </w:rPr>
            </w:pPr>
            <w:ins w:id="87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name="getDishProhibitionsListResponse"&gt;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1" w:author="Автор"/>
                <w:b/>
                <w:color w:val="A6A6A6"/>
                <w:sz w:val="16"/>
                <w:szCs w:val="20"/>
                <w:lang w:val="en-US"/>
              </w:rPr>
            </w:pPr>
            <w:ins w:id="87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element="tns:getDishProhibitionsListResponse"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3" w:author="Автор"/>
                <w:b/>
                <w:color w:val="A6A6A6"/>
                <w:sz w:val="16"/>
                <w:szCs w:val="20"/>
                <w:lang w:val="en-US"/>
              </w:rPr>
            </w:pPr>
            <w:ins w:id="87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5" w:author="Автор"/>
                <w:b/>
                <w:color w:val="A6A6A6"/>
                <w:sz w:val="16"/>
                <w:szCs w:val="20"/>
                <w:lang w:val="en-US"/>
              </w:rPr>
            </w:pPr>
            <w:ins w:id="87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7" w:author="Автор"/>
                <w:b/>
                <w:color w:val="A6A6A6"/>
                <w:sz w:val="16"/>
                <w:szCs w:val="20"/>
                <w:lang w:val="en-US"/>
              </w:rPr>
            </w:pPr>
            <w:ins w:id="87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9" w:author="Автор"/>
                <w:b/>
                <w:color w:val="A6A6A6"/>
                <w:sz w:val="16"/>
                <w:szCs w:val="20"/>
                <w:lang w:val="en-US"/>
              </w:rPr>
            </w:pPr>
            <w:ins w:id="87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1" w:author="Автор"/>
                <w:b/>
                <w:color w:val="A6A6A6"/>
                <w:sz w:val="16"/>
                <w:szCs w:val="20"/>
                <w:lang w:val="en-US"/>
              </w:rPr>
            </w:pPr>
            <w:ins w:id="87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3" w:author="Автор"/>
                <w:b/>
                <w:color w:val="A6A6A6"/>
                <w:sz w:val="16"/>
                <w:szCs w:val="20"/>
                <w:lang w:val="en-US"/>
              </w:rPr>
            </w:pPr>
            <w:ins w:id="87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5" w:author="Автор"/>
                <w:b/>
                <w:color w:val="A6A6A6"/>
                <w:sz w:val="16"/>
                <w:szCs w:val="20"/>
                <w:lang w:val="en-US"/>
              </w:rPr>
            </w:pPr>
            <w:ins w:id="87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name="getPaymenteSubscriptionFeedingListBySanResponse"&gt;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7" w:author="Автор"/>
                <w:b/>
                <w:color w:val="A6A6A6"/>
                <w:sz w:val="16"/>
                <w:szCs w:val="20"/>
                <w:lang w:val="en-US"/>
              </w:rPr>
            </w:pPr>
            <w:ins w:id="87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element="tns:getPaymenteSubscriptionFeedingListBySanResponse"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9" w:author="Автор"/>
                <w:b/>
                <w:color w:val="A6A6A6"/>
                <w:sz w:val="16"/>
                <w:szCs w:val="20"/>
                <w:lang w:val="en-US"/>
              </w:rPr>
            </w:pPr>
            <w:ins w:id="87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1" w:author="Автор"/>
                <w:b/>
                <w:color w:val="A6A6A6"/>
                <w:sz w:val="16"/>
                <w:szCs w:val="20"/>
                <w:lang w:val="en-US"/>
              </w:rPr>
            </w:pPr>
            <w:ins w:id="87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3" w:author="Автор"/>
                <w:b/>
                <w:color w:val="A6A6A6"/>
                <w:sz w:val="16"/>
                <w:szCs w:val="20"/>
                <w:lang w:val="en-US"/>
              </w:rPr>
            </w:pPr>
            <w:ins w:id="87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5" w:author="Автор"/>
                <w:b/>
                <w:color w:val="A6A6A6"/>
                <w:sz w:val="16"/>
                <w:szCs w:val="20"/>
                <w:lang w:val="en-US"/>
              </w:rPr>
            </w:pPr>
            <w:ins w:id="87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7" w:author="Автор"/>
                <w:b/>
                <w:color w:val="A6A6A6"/>
                <w:sz w:val="16"/>
                <w:szCs w:val="20"/>
                <w:lang w:val="en-US"/>
              </w:rPr>
            </w:pPr>
            <w:ins w:id="87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9" w:author="Автор"/>
                <w:b/>
                <w:color w:val="A6A6A6"/>
                <w:sz w:val="16"/>
                <w:szCs w:val="20"/>
                <w:lang w:val="en-US"/>
              </w:rPr>
            </w:pPr>
            <w:ins w:id="87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1" w:author="Автор"/>
                <w:b/>
                <w:color w:val="A6A6A6"/>
                <w:sz w:val="16"/>
                <w:szCs w:val="20"/>
                <w:lang w:val="en-US"/>
              </w:rPr>
            </w:pPr>
            <w:ins w:id="87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3" w:author="Автор"/>
                <w:b/>
                <w:color w:val="A6A6A6"/>
                <w:sz w:val="16"/>
                <w:szCs w:val="20"/>
                <w:lang w:val="en-US"/>
              </w:rPr>
            </w:pPr>
            <w:ins w:id="87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5" w:author="Автор"/>
                <w:b/>
                <w:color w:val="A6A6A6"/>
                <w:sz w:val="16"/>
                <w:szCs w:val="20"/>
                <w:lang w:val="en-US"/>
              </w:rPr>
            </w:pPr>
            <w:ins w:id="87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7" w:author="Автор"/>
                <w:b/>
                <w:color w:val="A6A6A6"/>
                <w:sz w:val="16"/>
                <w:szCs w:val="20"/>
                <w:lang w:val="en-US"/>
              </w:rPr>
            </w:pPr>
            <w:ins w:id="87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9" w:author="Автор"/>
                <w:b/>
                <w:color w:val="A6A6A6"/>
                <w:sz w:val="16"/>
                <w:szCs w:val="20"/>
                <w:lang w:val="en-US"/>
              </w:rPr>
            </w:pPr>
            <w:ins w:id="87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name="getSummaryByGuardMobileResponse"&gt;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1" w:author="Автор"/>
                <w:b/>
                <w:color w:val="A6A6A6"/>
                <w:sz w:val="16"/>
                <w:szCs w:val="20"/>
                <w:lang w:val="en-US"/>
              </w:rPr>
            </w:pPr>
            <w:ins w:id="87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&lt;wsdl:part element="tns:getSummaryByGuardMobileResponse"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3" w:author="Автор"/>
                <w:b/>
                <w:color w:val="A6A6A6"/>
                <w:sz w:val="16"/>
                <w:szCs w:val="20"/>
                <w:lang w:val="en-US"/>
              </w:rPr>
            </w:pPr>
            <w:ins w:id="87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5" w:author="Автор"/>
                <w:b/>
                <w:color w:val="A6A6A6"/>
                <w:sz w:val="16"/>
                <w:szCs w:val="20"/>
                <w:lang w:val="en-US"/>
              </w:rPr>
            </w:pPr>
            <w:ins w:id="87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7" w:author="Автор"/>
                <w:b/>
                <w:color w:val="A6A6A6"/>
                <w:sz w:val="16"/>
                <w:szCs w:val="20"/>
                <w:lang w:val="en-US"/>
              </w:rPr>
            </w:pPr>
            <w:ins w:id="87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name="cancelSubscriptionFeedingBySanResponse"&gt;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9" w:author="Автор"/>
                <w:b/>
                <w:color w:val="A6A6A6"/>
                <w:sz w:val="16"/>
                <w:szCs w:val="20"/>
                <w:lang w:val="en-US"/>
              </w:rPr>
            </w:pPr>
            <w:ins w:id="87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1" w:author="Автор"/>
                <w:b/>
                <w:color w:val="A6A6A6"/>
                <w:sz w:val="16"/>
                <w:szCs w:val="20"/>
                <w:lang w:val="en-US"/>
              </w:rPr>
            </w:pPr>
            <w:ins w:id="87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3" w:author="Автор"/>
                <w:b/>
                <w:color w:val="A6A6A6"/>
                <w:sz w:val="16"/>
                <w:szCs w:val="20"/>
                <w:lang w:val="en-US"/>
              </w:rPr>
            </w:pPr>
            <w:ins w:id="87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5" w:author="Автор"/>
                <w:b/>
                <w:color w:val="A6A6A6"/>
                <w:sz w:val="16"/>
                <w:szCs w:val="20"/>
                <w:lang w:val="en-US"/>
              </w:rPr>
            </w:pPr>
            <w:ins w:id="87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7" w:author="Автор"/>
                <w:b/>
                <w:color w:val="A6A6A6"/>
                <w:sz w:val="16"/>
                <w:szCs w:val="20"/>
                <w:lang w:val="en-US"/>
              </w:rPr>
            </w:pPr>
            <w:ins w:id="87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9" w:author="Автор"/>
                <w:b/>
                <w:color w:val="A6A6A6"/>
                <w:sz w:val="16"/>
                <w:szCs w:val="20"/>
                <w:lang w:val="en-US"/>
              </w:rPr>
            </w:pPr>
            <w:ins w:id="87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1" w:author="Автор"/>
                <w:b/>
                <w:color w:val="A6A6A6"/>
                <w:sz w:val="16"/>
                <w:szCs w:val="20"/>
                <w:lang w:val="en-US"/>
              </w:rPr>
            </w:pPr>
            <w:ins w:id="87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3" w:author="Автор"/>
                <w:b/>
                <w:color w:val="A6A6A6"/>
                <w:sz w:val="16"/>
                <w:szCs w:val="20"/>
                <w:lang w:val="en-US"/>
              </w:rPr>
            </w:pPr>
            <w:ins w:id="87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name="checkPasswordRestoreRequestResponse"&gt;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5" w:author="Автор"/>
                <w:b/>
                <w:color w:val="A6A6A6"/>
                <w:sz w:val="16"/>
                <w:szCs w:val="20"/>
                <w:lang w:val="en-US"/>
              </w:rPr>
            </w:pPr>
            <w:ins w:id="87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element="tns:checkPasswordRestoreRequestResponse"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7" w:author="Автор"/>
                <w:b/>
                <w:color w:val="A6A6A6"/>
                <w:sz w:val="16"/>
                <w:szCs w:val="20"/>
                <w:lang w:val="en-US"/>
              </w:rPr>
            </w:pPr>
            <w:ins w:id="87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9" w:author="Автор"/>
                <w:b/>
                <w:color w:val="A6A6A6"/>
                <w:sz w:val="16"/>
                <w:szCs w:val="20"/>
                <w:lang w:val="en-US"/>
              </w:rPr>
            </w:pPr>
            <w:ins w:id="87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1" w:author="Автор"/>
                <w:b/>
                <w:color w:val="A6A6A6"/>
                <w:sz w:val="16"/>
                <w:szCs w:val="20"/>
                <w:lang w:val="en-US"/>
              </w:rPr>
            </w:pPr>
            <w:ins w:id="87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name="getVisitorsSummaryByDate"&gt;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3" w:author="Автор"/>
                <w:b/>
                <w:color w:val="A6A6A6"/>
                <w:sz w:val="16"/>
                <w:szCs w:val="20"/>
                <w:lang w:val="en-US"/>
              </w:rPr>
            </w:pPr>
            <w:ins w:id="87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element="tns:getVisitorsSummaryByDate"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5" w:author="Автор"/>
                <w:b/>
                <w:color w:val="A6A6A6"/>
                <w:sz w:val="16"/>
                <w:szCs w:val="20"/>
                <w:lang w:val="en-US"/>
              </w:rPr>
            </w:pPr>
            <w:ins w:id="87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7" w:author="Автор"/>
                <w:b/>
                <w:color w:val="A6A6A6"/>
                <w:sz w:val="16"/>
                <w:szCs w:val="20"/>
                <w:lang w:val="en-US"/>
              </w:rPr>
            </w:pPr>
            <w:ins w:id="87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9" w:author="Автор"/>
                <w:b/>
                <w:color w:val="A6A6A6"/>
                <w:sz w:val="16"/>
                <w:szCs w:val="20"/>
                <w:lang w:val="en-US"/>
              </w:rPr>
            </w:pPr>
            <w:ins w:id="87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name="getComplexList"&gt;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1" w:author="Автор"/>
                <w:b/>
                <w:color w:val="A6A6A6"/>
                <w:sz w:val="16"/>
                <w:szCs w:val="20"/>
                <w:lang w:val="en-US"/>
              </w:rPr>
            </w:pPr>
            <w:ins w:id="87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element="tns:getComplexList"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3" w:author="Автор"/>
                <w:b/>
                <w:color w:val="A6A6A6"/>
                <w:sz w:val="16"/>
                <w:szCs w:val="20"/>
                <w:lang w:val="en-US"/>
              </w:rPr>
            </w:pPr>
            <w:ins w:id="87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5" w:author="Автор"/>
                <w:b/>
                <w:color w:val="A6A6A6"/>
                <w:sz w:val="16"/>
                <w:szCs w:val="20"/>
                <w:lang w:val="en-US"/>
              </w:rPr>
            </w:pPr>
            <w:ins w:id="87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7" w:author="Автор"/>
                <w:b/>
                <w:color w:val="A6A6A6"/>
                <w:sz w:val="16"/>
                <w:szCs w:val="20"/>
                <w:lang w:val="en-US"/>
              </w:rPr>
            </w:pPr>
            <w:ins w:id="87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9" w:author="Автор"/>
                <w:b/>
                <w:color w:val="A6A6A6"/>
                <w:sz w:val="16"/>
                <w:szCs w:val="20"/>
                <w:lang w:val="en-US"/>
              </w:rPr>
            </w:pPr>
            <w:ins w:id="87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1" w:author="Автор"/>
                <w:b/>
                <w:color w:val="A6A6A6"/>
                <w:sz w:val="16"/>
                <w:szCs w:val="20"/>
                <w:lang w:val="en-US"/>
              </w:rPr>
            </w:pPr>
            <w:ins w:id="87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3" w:author="Автор"/>
                <w:b/>
                <w:color w:val="A6A6A6"/>
                <w:sz w:val="16"/>
                <w:szCs w:val="20"/>
                <w:lang w:val="en-US"/>
              </w:rPr>
            </w:pPr>
            <w:ins w:id="87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5" w:author="Автор"/>
                <w:b/>
                <w:color w:val="A6A6A6"/>
                <w:sz w:val="16"/>
                <w:szCs w:val="20"/>
                <w:lang w:val="en-US"/>
              </w:rPr>
            </w:pPr>
            <w:ins w:id="87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7" w:author="Автор"/>
                <w:b/>
                <w:color w:val="A6A6A6"/>
                <w:sz w:val="16"/>
                <w:szCs w:val="20"/>
                <w:lang w:val="en-US"/>
              </w:rPr>
            </w:pPr>
            <w:ins w:id="87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9" w:author="Автор"/>
                <w:b/>
                <w:color w:val="A6A6A6"/>
                <w:sz w:val="16"/>
                <w:szCs w:val="20"/>
                <w:lang w:val="en-US"/>
              </w:rPr>
            </w:pPr>
            <w:ins w:id="88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1" w:author="Автор"/>
                <w:b/>
                <w:color w:val="A6A6A6"/>
                <w:sz w:val="16"/>
                <w:szCs w:val="20"/>
                <w:lang w:val="en-US"/>
              </w:rPr>
            </w:pPr>
            <w:ins w:id="88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3" w:author="Автор"/>
                <w:b/>
                <w:color w:val="A6A6A6"/>
                <w:sz w:val="16"/>
                <w:szCs w:val="20"/>
                <w:lang w:val="en-US"/>
              </w:rPr>
            </w:pPr>
            <w:ins w:id="88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name="addProhibitionResponse"&gt;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5" w:author="Автор"/>
                <w:b/>
                <w:color w:val="A6A6A6"/>
                <w:sz w:val="16"/>
                <w:szCs w:val="20"/>
                <w:lang w:val="en-US"/>
              </w:rPr>
            </w:pPr>
            <w:ins w:id="88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element="tns:addProhibitionResponse"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7" w:author="Автор"/>
                <w:b/>
                <w:color w:val="A6A6A6"/>
                <w:sz w:val="16"/>
                <w:szCs w:val="20"/>
                <w:lang w:val="en-US"/>
              </w:rPr>
            </w:pPr>
            <w:ins w:id="88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9" w:author="Автор"/>
                <w:b/>
                <w:color w:val="A6A6A6"/>
                <w:sz w:val="16"/>
                <w:szCs w:val="20"/>
                <w:lang w:val="en-US"/>
              </w:rPr>
            </w:pPr>
            <w:ins w:id="88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1" w:author="Автор"/>
                <w:b/>
                <w:color w:val="A6A6A6"/>
                <w:sz w:val="16"/>
                <w:szCs w:val="20"/>
                <w:lang w:val="en-US"/>
              </w:rPr>
            </w:pPr>
            <w:ins w:id="88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3" w:author="Автор"/>
                <w:b/>
                <w:color w:val="A6A6A6"/>
                <w:sz w:val="16"/>
                <w:szCs w:val="20"/>
                <w:lang w:val="en-US"/>
              </w:rPr>
            </w:pPr>
            <w:ins w:id="88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5" w:author="Автор"/>
                <w:b/>
                <w:color w:val="A6A6A6"/>
                <w:sz w:val="16"/>
                <w:szCs w:val="20"/>
                <w:lang w:val="en-US"/>
              </w:rPr>
            </w:pPr>
            <w:ins w:id="88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7" w:author="Автор"/>
                <w:b/>
                <w:color w:val="A6A6A6"/>
                <w:sz w:val="16"/>
                <w:szCs w:val="20"/>
                <w:lang w:val="en-US"/>
              </w:rPr>
            </w:pPr>
            <w:ins w:id="88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9" w:author="Автор"/>
                <w:b/>
                <w:color w:val="A6A6A6"/>
                <w:sz w:val="16"/>
                <w:szCs w:val="20"/>
                <w:lang w:val="en-US"/>
              </w:rPr>
            </w:pPr>
            <w:ins w:id="88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1" w:author="Автор"/>
                <w:b/>
                <w:color w:val="A6A6A6"/>
                <w:sz w:val="16"/>
                <w:szCs w:val="20"/>
                <w:lang w:val="en-US"/>
              </w:rPr>
            </w:pPr>
            <w:ins w:id="88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3" w:author="Автор"/>
                <w:b/>
                <w:color w:val="A6A6A6"/>
                <w:sz w:val="16"/>
                <w:szCs w:val="20"/>
                <w:lang w:val="en-US"/>
              </w:rPr>
            </w:pPr>
            <w:ins w:id="88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5" w:author="Автор"/>
                <w:b/>
                <w:color w:val="A6A6A6"/>
                <w:sz w:val="16"/>
                <w:szCs w:val="20"/>
                <w:lang w:val="en-US"/>
              </w:rPr>
            </w:pPr>
            <w:ins w:id="88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7" w:author="Автор"/>
                <w:b/>
                <w:color w:val="A6A6A6"/>
                <w:sz w:val="16"/>
                <w:szCs w:val="20"/>
                <w:lang w:val="en-US"/>
              </w:rPr>
            </w:pPr>
            <w:ins w:id="88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name="getOrgSummary"&gt;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9" w:author="Автор"/>
                <w:b/>
                <w:color w:val="A6A6A6"/>
                <w:sz w:val="16"/>
                <w:szCs w:val="20"/>
                <w:lang w:val="en-US"/>
              </w:rPr>
            </w:pPr>
            <w:ins w:id="88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element="tns:getOrgSummary"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1" w:author="Автор"/>
                <w:b/>
                <w:color w:val="A6A6A6"/>
                <w:sz w:val="16"/>
                <w:szCs w:val="20"/>
                <w:lang w:val="en-US"/>
              </w:rPr>
            </w:pPr>
            <w:ins w:id="88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3" w:author="Автор"/>
                <w:b/>
                <w:color w:val="A6A6A6"/>
                <w:sz w:val="16"/>
                <w:szCs w:val="20"/>
                <w:lang w:val="en-US"/>
              </w:rPr>
            </w:pPr>
            <w:ins w:id="88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5" w:author="Автор"/>
                <w:b/>
                <w:color w:val="A6A6A6"/>
                <w:sz w:val="16"/>
                <w:szCs w:val="20"/>
                <w:lang w:val="en-US"/>
              </w:rPr>
            </w:pPr>
            <w:ins w:id="88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7" w:author="Автор"/>
                <w:b/>
                <w:color w:val="A6A6A6"/>
                <w:sz w:val="16"/>
                <w:szCs w:val="20"/>
                <w:lang w:val="en-US"/>
              </w:rPr>
            </w:pPr>
            <w:ins w:id="88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9" w:author="Автор"/>
                <w:b/>
                <w:color w:val="A6A6A6"/>
                <w:sz w:val="16"/>
                <w:szCs w:val="20"/>
                <w:lang w:val="en-US"/>
              </w:rPr>
            </w:pPr>
            <w:ins w:id="88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1" w:author="Автор"/>
                <w:b/>
                <w:color w:val="A6A6A6"/>
                <w:sz w:val="16"/>
                <w:szCs w:val="20"/>
                <w:lang w:val="en-US"/>
              </w:rPr>
            </w:pPr>
            <w:ins w:id="88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3" w:author="Автор"/>
                <w:b/>
                <w:color w:val="A6A6A6"/>
                <w:sz w:val="16"/>
                <w:szCs w:val="20"/>
                <w:lang w:val="en-US"/>
              </w:rPr>
            </w:pPr>
            <w:ins w:id="88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name="changeEmailResponse"&gt;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5" w:author="Автор"/>
                <w:b/>
                <w:color w:val="A6A6A6"/>
                <w:sz w:val="16"/>
                <w:szCs w:val="20"/>
                <w:lang w:val="en-US"/>
              </w:rPr>
            </w:pPr>
            <w:ins w:id="88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element="tns:changeEmailResponse"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7" w:author="Автор"/>
                <w:b/>
                <w:color w:val="A6A6A6"/>
                <w:sz w:val="16"/>
                <w:szCs w:val="20"/>
                <w:lang w:val="en-US"/>
              </w:rPr>
            </w:pPr>
            <w:ins w:id="88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9" w:author="Автор"/>
                <w:b/>
                <w:color w:val="A6A6A6"/>
                <w:sz w:val="16"/>
                <w:szCs w:val="20"/>
                <w:lang w:val="en-US"/>
              </w:rPr>
            </w:pPr>
            <w:ins w:id="88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1" w:author="Автор"/>
                <w:b/>
                <w:color w:val="A6A6A6"/>
                <w:sz w:val="16"/>
                <w:szCs w:val="20"/>
                <w:lang w:val="en-US"/>
              </w:rPr>
            </w:pPr>
            <w:ins w:id="88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name="getClientsByGuardSan"&gt;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3" w:author="Автор"/>
                <w:b/>
                <w:color w:val="A6A6A6"/>
                <w:sz w:val="16"/>
                <w:szCs w:val="20"/>
                <w:lang w:val="en-US"/>
              </w:rPr>
            </w:pPr>
            <w:ins w:id="88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element="tns:getClientsByGuardSan"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5" w:author="Автор"/>
                <w:b/>
                <w:color w:val="A6A6A6"/>
                <w:sz w:val="16"/>
                <w:szCs w:val="20"/>
                <w:lang w:val="en-US"/>
              </w:rPr>
            </w:pPr>
            <w:ins w:id="88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7" w:author="Автор"/>
                <w:b/>
                <w:color w:val="A6A6A6"/>
                <w:sz w:val="16"/>
                <w:szCs w:val="20"/>
                <w:lang w:val="en-US"/>
              </w:rPr>
            </w:pPr>
            <w:ins w:id="88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9" w:author="Автор"/>
                <w:b/>
                <w:color w:val="A6A6A6"/>
                <w:sz w:val="16"/>
                <w:szCs w:val="20"/>
                <w:lang w:val="en-US"/>
              </w:rPr>
            </w:pPr>
            <w:ins w:id="88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1" w:author="Автор"/>
                <w:b/>
                <w:color w:val="A6A6A6"/>
                <w:sz w:val="16"/>
                <w:szCs w:val="20"/>
                <w:lang w:val="en-US"/>
              </w:rPr>
            </w:pPr>
            <w:ins w:id="88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3" w:author="Автор"/>
                <w:b/>
                <w:color w:val="A6A6A6"/>
                <w:sz w:val="16"/>
                <w:szCs w:val="20"/>
                <w:lang w:val="en-US"/>
              </w:rPr>
            </w:pPr>
            <w:ins w:id="88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5" w:author="Автор"/>
                <w:b/>
                <w:color w:val="A6A6A6"/>
                <w:sz w:val="16"/>
                <w:szCs w:val="20"/>
                <w:lang w:val="en-US"/>
              </w:rPr>
            </w:pPr>
            <w:ins w:id="88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7" w:author="Автор"/>
                <w:b/>
                <w:color w:val="A6A6A6"/>
                <w:sz w:val="16"/>
                <w:szCs w:val="20"/>
                <w:lang w:val="en-US"/>
              </w:rPr>
            </w:pPr>
            <w:ins w:id="88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name="changePersonalInfoResponse"&gt;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9" w:author="Автор"/>
                <w:b/>
                <w:color w:val="A6A6A6"/>
                <w:sz w:val="16"/>
                <w:szCs w:val="20"/>
                <w:lang w:val="en-US"/>
              </w:rPr>
            </w:pPr>
            <w:ins w:id="88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element="tns:changePersonalInfoResponse"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1" w:author="Автор"/>
                <w:b/>
                <w:color w:val="A6A6A6"/>
                <w:sz w:val="16"/>
                <w:szCs w:val="20"/>
                <w:lang w:val="en-US"/>
              </w:rPr>
            </w:pPr>
            <w:ins w:id="88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3" w:author="Автор"/>
                <w:b/>
                <w:color w:val="A6A6A6"/>
                <w:sz w:val="16"/>
                <w:szCs w:val="20"/>
                <w:lang w:val="en-US"/>
              </w:rPr>
            </w:pPr>
            <w:ins w:id="88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5" w:author="Автор"/>
                <w:b/>
                <w:color w:val="A6A6A6"/>
                <w:sz w:val="16"/>
                <w:szCs w:val="20"/>
                <w:lang w:val="en-US"/>
              </w:rPr>
            </w:pPr>
            <w:ins w:id="88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name="changeComplaintStatusToConsideration"&gt;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7" w:author="Автор"/>
                <w:b/>
                <w:color w:val="A6A6A6"/>
                <w:sz w:val="16"/>
                <w:szCs w:val="20"/>
                <w:lang w:val="en-US"/>
              </w:rPr>
            </w:pPr>
            <w:ins w:id="88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element="tns:changeComplaintStatusToConsideration"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9" w:author="Автор"/>
                <w:b/>
                <w:color w:val="A6A6A6"/>
                <w:sz w:val="16"/>
                <w:szCs w:val="20"/>
                <w:lang w:val="en-US"/>
              </w:rPr>
            </w:pPr>
            <w:ins w:id="88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1" w:author="Автор"/>
                <w:b/>
                <w:color w:val="A6A6A6"/>
                <w:sz w:val="16"/>
                <w:szCs w:val="20"/>
                <w:lang w:val="en-US"/>
              </w:rPr>
            </w:pPr>
            <w:ins w:id="88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3" w:author="Автор"/>
                <w:b/>
                <w:color w:val="A6A6A6"/>
                <w:sz w:val="16"/>
                <w:szCs w:val="20"/>
                <w:lang w:val="en-US"/>
              </w:rPr>
            </w:pPr>
            <w:ins w:id="88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5" w:author="Автор"/>
                <w:b/>
                <w:color w:val="A6A6A6"/>
                <w:sz w:val="16"/>
                <w:szCs w:val="20"/>
                <w:lang w:val="en-US"/>
              </w:rPr>
            </w:pPr>
            <w:ins w:id="88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7" w:author="Автор"/>
                <w:b/>
                <w:color w:val="A6A6A6"/>
                <w:sz w:val="16"/>
                <w:szCs w:val="20"/>
                <w:lang w:val="en-US"/>
              </w:rPr>
            </w:pPr>
            <w:ins w:id="88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9" w:author="Автор"/>
                <w:b/>
                <w:color w:val="A6A6A6"/>
                <w:sz w:val="16"/>
                <w:szCs w:val="20"/>
                <w:lang w:val="en-US"/>
              </w:rPr>
            </w:pPr>
            <w:ins w:id="88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1" w:author="Автор"/>
                <w:b/>
                <w:color w:val="A6A6A6"/>
                <w:sz w:val="16"/>
                <w:szCs w:val="20"/>
                <w:lang w:val="en-US"/>
              </w:rPr>
            </w:pPr>
            <w:ins w:id="88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3" w:author="Автор"/>
                <w:b/>
                <w:color w:val="A6A6A6"/>
                <w:sz w:val="16"/>
                <w:szCs w:val="20"/>
                <w:lang w:val="en-US"/>
              </w:rPr>
            </w:pPr>
            <w:ins w:id="88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5" w:author="Автор"/>
                <w:b/>
                <w:color w:val="A6A6A6"/>
                <w:sz w:val="16"/>
                <w:szCs w:val="20"/>
                <w:lang w:val="en-US"/>
              </w:rPr>
            </w:pPr>
            <w:ins w:id="88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7" w:author="Автор"/>
                <w:b/>
                <w:color w:val="A6A6A6"/>
                <w:sz w:val="16"/>
                <w:szCs w:val="20"/>
                <w:lang w:val="en-US"/>
              </w:rPr>
            </w:pPr>
            <w:ins w:id="88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9" w:author="Автор"/>
                <w:b/>
                <w:color w:val="A6A6A6"/>
                <w:sz w:val="16"/>
                <w:szCs w:val="20"/>
                <w:lang w:val="en-US"/>
              </w:rPr>
            </w:pPr>
            <w:ins w:id="89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&lt;wsdl:message name="getNotificationTypesResponse"&gt;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1" w:author="Автор"/>
                <w:b/>
                <w:color w:val="A6A6A6"/>
                <w:sz w:val="16"/>
                <w:szCs w:val="20"/>
                <w:lang w:val="en-US"/>
              </w:rPr>
            </w:pPr>
            <w:ins w:id="89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element="tns:getNotificationTypesResponse"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3" w:author="Автор"/>
                <w:b/>
                <w:color w:val="A6A6A6"/>
                <w:sz w:val="16"/>
                <w:szCs w:val="20"/>
                <w:lang w:val="en-US"/>
              </w:rPr>
            </w:pPr>
            <w:ins w:id="89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5" w:author="Автор"/>
                <w:b/>
                <w:color w:val="A6A6A6"/>
                <w:sz w:val="16"/>
                <w:szCs w:val="20"/>
                <w:lang w:val="en-US"/>
              </w:rPr>
            </w:pPr>
            <w:ins w:id="89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7" w:author="Автор"/>
                <w:b/>
                <w:color w:val="A6A6A6"/>
                <w:sz w:val="16"/>
                <w:szCs w:val="20"/>
                <w:lang w:val="en-US"/>
              </w:rPr>
            </w:pPr>
            <w:ins w:id="89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name="getSummaryByGuardMobile"&gt;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9" w:author="Автор"/>
                <w:b/>
                <w:color w:val="A6A6A6"/>
                <w:sz w:val="16"/>
                <w:szCs w:val="20"/>
                <w:lang w:val="en-US"/>
              </w:rPr>
            </w:pPr>
            <w:ins w:id="89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element="tns:getSummaryByGuardMobile"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1" w:author="Автор"/>
                <w:b/>
                <w:color w:val="A6A6A6"/>
                <w:sz w:val="16"/>
                <w:szCs w:val="20"/>
                <w:lang w:val="en-US"/>
              </w:rPr>
            </w:pPr>
            <w:ins w:id="89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3" w:author="Автор"/>
                <w:b/>
                <w:color w:val="A6A6A6"/>
                <w:sz w:val="16"/>
                <w:szCs w:val="20"/>
                <w:lang w:val="en-US"/>
              </w:rPr>
            </w:pPr>
            <w:ins w:id="89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5" w:author="Автор"/>
                <w:b/>
                <w:color w:val="A6A6A6"/>
                <w:sz w:val="16"/>
                <w:szCs w:val="20"/>
                <w:lang w:val="en-US"/>
              </w:rPr>
            </w:pPr>
            <w:ins w:id="89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7" w:author="Автор"/>
                <w:b/>
                <w:color w:val="A6A6A6"/>
                <w:sz w:val="16"/>
                <w:szCs w:val="20"/>
                <w:lang w:val="en-US"/>
              </w:rPr>
            </w:pPr>
            <w:ins w:id="89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9" w:author="Автор"/>
                <w:b/>
                <w:color w:val="A6A6A6"/>
                <w:sz w:val="16"/>
                <w:szCs w:val="20"/>
                <w:lang w:val="en-US"/>
              </w:rPr>
            </w:pPr>
            <w:ins w:id="89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1" w:author="Автор"/>
                <w:b/>
                <w:color w:val="A6A6A6"/>
                <w:sz w:val="16"/>
                <w:szCs w:val="20"/>
                <w:lang w:val="en-US"/>
              </w:rPr>
            </w:pPr>
            <w:ins w:id="89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3" w:author="Автор"/>
                <w:b/>
                <w:color w:val="A6A6A6"/>
                <w:sz w:val="16"/>
                <w:szCs w:val="20"/>
                <w:lang w:val="en-US"/>
              </w:rPr>
            </w:pPr>
            <w:ins w:id="89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name="enableNotificationByEmail"&gt;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5" w:author="Автор"/>
                <w:b/>
                <w:color w:val="A6A6A6"/>
                <w:sz w:val="16"/>
                <w:szCs w:val="20"/>
                <w:lang w:val="en-US"/>
              </w:rPr>
            </w:pPr>
            <w:ins w:id="89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element="tns:enableNotificationByEmail"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7" w:author="Автор"/>
                <w:b/>
                <w:color w:val="A6A6A6"/>
                <w:sz w:val="16"/>
                <w:szCs w:val="20"/>
                <w:lang w:val="en-US"/>
              </w:rPr>
            </w:pPr>
            <w:ins w:id="89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9" w:author="Автор"/>
                <w:b/>
                <w:color w:val="A6A6A6"/>
                <w:sz w:val="16"/>
                <w:szCs w:val="20"/>
                <w:lang w:val="en-US"/>
              </w:rPr>
            </w:pPr>
            <w:ins w:id="89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1" w:author="Автор"/>
                <w:b/>
                <w:color w:val="A6A6A6"/>
                <w:sz w:val="16"/>
                <w:szCs w:val="20"/>
                <w:lang w:val="en-US"/>
              </w:rPr>
            </w:pPr>
            <w:ins w:id="89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3" w:author="Автор"/>
                <w:b/>
                <w:color w:val="A6A6A6"/>
                <w:sz w:val="16"/>
                <w:szCs w:val="20"/>
                <w:lang w:val="en-US"/>
              </w:rPr>
            </w:pPr>
            <w:ins w:id="89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5" w:author="Автор"/>
                <w:b/>
                <w:color w:val="A6A6A6"/>
                <w:sz w:val="16"/>
                <w:szCs w:val="20"/>
                <w:lang w:val="en-US"/>
              </w:rPr>
            </w:pPr>
            <w:ins w:id="89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7" w:author="Автор"/>
                <w:b/>
                <w:color w:val="A6A6A6"/>
                <w:sz w:val="16"/>
                <w:szCs w:val="20"/>
                <w:lang w:val="en-US"/>
              </w:rPr>
            </w:pPr>
            <w:ins w:id="89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9" w:author="Автор"/>
                <w:b/>
                <w:color w:val="A6A6A6"/>
                <w:sz w:val="16"/>
                <w:szCs w:val="20"/>
                <w:lang w:val="en-US"/>
              </w:rPr>
            </w:pPr>
            <w:ins w:id="89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name="getContractIdByCardNo"&gt;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1" w:author="Автор"/>
                <w:b/>
                <w:color w:val="A6A6A6"/>
                <w:sz w:val="16"/>
                <w:szCs w:val="20"/>
                <w:lang w:val="en-US"/>
              </w:rPr>
            </w:pPr>
            <w:ins w:id="89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element="tns:getContractIdByCardNo"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3" w:author="Автор"/>
                <w:b/>
                <w:color w:val="A6A6A6"/>
                <w:sz w:val="16"/>
                <w:szCs w:val="20"/>
                <w:lang w:val="en-US"/>
              </w:rPr>
            </w:pPr>
            <w:ins w:id="89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5" w:author="Автор"/>
                <w:b/>
                <w:color w:val="A6A6A6"/>
                <w:sz w:val="16"/>
                <w:szCs w:val="20"/>
                <w:lang w:val="en-US"/>
              </w:rPr>
            </w:pPr>
            <w:ins w:id="89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7" w:author="Автор"/>
                <w:b/>
                <w:color w:val="A6A6A6"/>
                <w:sz w:val="16"/>
                <w:szCs w:val="20"/>
                <w:lang w:val="en-US"/>
              </w:rPr>
            </w:pPr>
            <w:ins w:id="89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name="getPublicationListSimpleResponse"&gt;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9" w:author="Автор"/>
                <w:b/>
                <w:color w:val="A6A6A6"/>
                <w:sz w:val="16"/>
                <w:szCs w:val="20"/>
                <w:lang w:val="en-US"/>
              </w:rPr>
            </w:pPr>
            <w:ins w:id="89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element="tns:getPublicationListSimpleResponse"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1" w:author="Автор"/>
                <w:b/>
                <w:color w:val="A6A6A6"/>
                <w:sz w:val="16"/>
                <w:szCs w:val="20"/>
                <w:lang w:val="en-US"/>
              </w:rPr>
            </w:pPr>
            <w:ins w:id="89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3" w:author="Автор"/>
                <w:b/>
                <w:color w:val="A6A6A6"/>
                <w:sz w:val="16"/>
                <w:szCs w:val="20"/>
                <w:lang w:val="en-US"/>
              </w:rPr>
            </w:pPr>
            <w:ins w:id="89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5" w:author="Автор"/>
                <w:b/>
                <w:color w:val="A6A6A6"/>
                <w:sz w:val="16"/>
                <w:szCs w:val="20"/>
                <w:lang w:val="en-US"/>
              </w:rPr>
            </w:pPr>
            <w:ins w:id="89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7" w:author="Автор"/>
                <w:b/>
                <w:color w:val="A6A6A6"/>
                <w:sz w:val="16"/>
                <w:szCs w:val="20"/>
                <w:lang w:val="en-US"/>
              </w:rPr>
            </w:pPr>
            <w:ins w:id="89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9" w:author="Автор"/>
                <w:b/>
                <w:color w:val="A6A6A6"/>
                <w:sz w:val="16"/>
                <w:szCs w:val="20"/>
                <w:lang w:val="en-US"/>
              </w:rPr>
            </w:pPr>
            <w:ins w:id="89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1" w:author="Автор"/>
                <w:b/>
                <w:color w:val="A6A6A6"/>
                <w:sz w:val="16"/>
                <w:szCs w:val="20"/>
                <w:lang w:val="en-US"/>
              </w:rPr>
            </w:pPr>
            <w:ins w:id="89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3" w:author="Автор"/>
                <w:b/>
                <w:color w:val="A6A6A6"/>
                <w:sz w:val="16"/>
                <w:szCs w:val="20"/>
                <w:lang w:val="en-US"/>
              </w:rPr>
            </w:pPr>
            <w:ins w:id="89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name="getListOfProductsResponse"&gt;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5" w:author="Автор"/>
                <w:b/>
                <w:color w:val="A6A6A6"/>
                <w:sz w:val="16"/>
                <w:szCs w:val="20"/>
                <w:lang w:val="en-US"/>
              </w:rPr>
            </w:pPr>
            <w:ins w:id="89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element="tns:getListOfProductsResponse"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7" w:author="Автор"/>
                <w:b/>
                <w:color w:val="A6A6A6"/>
                <w:sz w:val="16"/>
                <w:szCs w:val="20"/>
                <w:lang w:val="en-US"/>
              </w:rPr>
            </w:pPr>
            <w:ins w:id="89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9" w:author="Автор"/>
                <w:b/>
                <w:color w:val="A6A6A6"/>
                <w:sz w:val="16"/>
                <w:szCs w:val="20"/>
                <w:lang w:val="en-US"/>
              </w:rPr>
            </w:pPr>
            <w:ins w:id="89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1" w:author="Автор"/>
                <w:b/>
                <w:color w:val="A6A6A6"/>
                <w:sz w:val="16"/>
                <w:szCs w:val="20"/>
                <w:lang w:val="en-US"/>
              </w:rPr>
            </w:pPr>
            <w:ins w:id="89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3" w:author="Автор"/>
                <w:b/>
                <w:color w:val="A6A6A6"/>
                <w:sz w:val="16"/>
                <w:szCs w:val="20"/>
                <w:lang w:val="en-US"/>
              </w:rPr>
            </w:pPr>
            <w:ins w:id="89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5" w:author="Автор"/>
                <w:b/>
                <w:color w:val="A6A6A6"/>
                <w:sz w:val="16"/>
                <w:szCs w:val="20"/>
                <w:lang w:val="en-US"/>
              </w:rPr>
            </w:pPr>
            <w:ins w:id="89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7" w:author="Автор"/>
                <w:b/>
                <w:color w:val="A6A6A6"/>
                <w:sz w:val="16"/>
                <w:szCs w:val="20"/>
                <w:lang w:val="en-US"/>
              </w:rPr>
            </w:pPr>
            <w:ins w:id="89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9" w:author="Автор"/>
                <w:b/>
                <w:color w:val="A6A6A6"/>
                <w:sz w:val="16"/>
                <w:szCs w:val="20"/>
                <w:lang w:val="en-US"/>
              </w:rPr>
            </w:pPr>
            <w:ins w:id="89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name="getActiveMenuQuestions"&gt;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1" w:author="Автор"/>
                <w:b/>
                <w:color w:val="A6A6A6"/>
                <w:sz w:val="16"/>
                <w:szCs w:val="20"/>
                <w:lang w:val="en-US"/>
              </w:rPr>
            </w:pPr>
            <w:ins w:id="89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element="tns:getActiveMenuQuestions"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3" w:author="Автор"/>
                <w:b/>
                <w:color w:val="A6A6A6"/>
                <w:sz w:val="16"/>
                <w:szCs w:val="20"/>
                <w:lang w:val="en-US"/>
              </w:rPr>
            </w:pPr>
            <w:ins w:id="89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5" w:author="Автор"/>
                <w:b/>
                <w:color w:val="A6A6A6"/>
                <w:sz w:val="16"/>
                <w:szCs w:val="20"/>
                <w:lang w:val="en-US"/>
              </w:rPr>
            </w:pPr>
            <w:ins w:id="89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7" w:author="Автор"/>
                <w:b/>
                <w:color w:val="A6A6A6"/>
                <w:sz w:val="16"/>
                <w:szCs w:val="20"/>
                <w:lang w:val="en-US"/>
              </w:rPr>
            </w:pPr>
            <w:ins w:id="89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9" w:author="Автор"/>
                <w:b/>
                <w:color w:val="A6A6A6"/>
                <w:sz w:val="16"/>
                <w:szCs w:val="20"/>
                <w:lang w:val="en-US"/>
              </w:rPr>
            </w:pPr>
            <w:ins w:id="89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1" w:author="Автор"/>
                <w:b/>
                <w:color w:val="A6A6A6"/>
                <w:sz w:val="16"/>
                <w:szCs w:val="20"/>
                <w:lang w:val="en-US"/>
              </w:rPr>
            </w:pPr>
            <w:ins w:id="89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3" w:author="Автор"/>
                <w:b/>
                <w:color w:val="A6A6A6"/>
                <w:sz w:val="16"/>
                <w:szCs w:val="20"/>
                <w:lang w:val="en-US"/>
              </w:rPr>
            </w:pPr>
            <w:ins w:id="89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5" w:author="Автор"/>
                <w:b/>
                <w:color w:val="A6A6A6"/>
                <w:sz w:val="16"/>
                <w:szCs w:val="20"/>
                <w:lang w:val="en-US"/>
              </w:rPr>
            </w:pPr>
            <w:ins w:id="89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name="getRBKMoneyConfigResponse"&gt;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7" w:author="Автор"/>
                <w:b/>
                <w:color w:val="A6A6A6"/>
                <w:sz w:val="16"/>
                <w:szCs w:val="20"/>
                <w:lang w:val="en-US"/>
              </w:rPr>
            </w:pPr>
            <w:ins w:id="89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element="tns:getRBKMoneyConfigResponse"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9" w:author="Автор"/>
                <w:b/>
                <w:color w:val="A6A6A6"/>
                <w:sz w:val="16"/>
                <w:szCs w:val="20"/>
                <w:lang w:val="en-US"/>
              </w:rPr>
            </w:pPr>
            <w:ins w:id="90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1" w:author="Автор"/>
                <w:b/>
                <w:color w:val="A6A6A6"/>
                <w:sz w:val="16"/>
                <w:szCs w:val="20"/>
                <w:lang w:val="en-US"/>
              </w:rPr>
            </w:pPr>
            <w:ins w:id="90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3" w:author="Автор"/>
                <w:b/>
                <w:color w:val="A6A6A6"/>
                <w:sz w:val="16"/>
                <w:szCs w:val="20"/>
                <w:lang w:val="en-US"/>
              </w:rPr>
            </w:pPr>
            <w:ins w:id="90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name="getClientsByGuardSanResponse"&gt;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5" w:author="Автор"/>
                <w:b/>
                <w:color w:val="A6A6A6"/>
                <w:sz w:val="16"/>
                <w:szCs w:val="20"/>
                <w:lang w:val="en-US"/>
              </w:rPr>
            </w:pPr>
            <w:ins w:id="90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element="tns:getClientsByGuardSanResponse"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7" w:author="Автор"/>
                <w:b/>
                <w:color w:val="A6A6A6"/>
                <w:sz w:val="16"/>
                <w:szCs w:val="20"/>
                <w:lang w:val="en-US"/>
              </w:rPr>
            </w:pPr>
            <w:ins w:id="90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9" w:author="Автор"/>
                <w:b/>
                <w:color w:val="A6A6A6"/>
                <w:sz w:val="16"/>
                <w:szCs w:val="20"/>
                <w:lang w:val="en-US"/>
              </w:rPr>
            </w:pPr>
            <w:ins w:id="90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1" w:author="Автор"/>
                <w:b/>
                <w:color w:val="A6A6A6"/>
                <w:sz w:val="16"/>
                <w:szCs w:val="20"/>
                <w:lang w:val="en-US"/>
              </w:rPr>
            </w:pPr>
            <w:ins w:id="90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name="getIdOfClientResponse"&gt;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3" w:author="Автор"/>
                <w:b/>
                <w:color w:val="A6A6A6"/>
                <w:sz w:val="16"/>
                <w:szCs w:val="20"/>
                <w:lang w:val="en-US"/>
              </w:rPr>
            </w:pPr>
            <w:ins w:id="90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element="tns:getIdOfClientResponse"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5" w:author="Автор"/>
                <w:b/>
                <w:color w:val="A6A6A6"/>
                <w:sz w:val="16"/>
                <w:szCs w:val="20"/>
                <w:lang w:val="en-US"/>
              </w:rPr>
            </w:pPr>
            <w:ins w:id="90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7" w:author="Автор"/>
                <w:b/>
                <w:color w:val="A6A6A6"/>
                <w:sz w:val="16"/>
                <w:szCs w:val="20"/>
                <w:lang w:val="en-US"/>
              </w:rPr>
            </w:pPr>
            <w:ins w:id="90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9" w:author="Автор"/>
                <w:b/>
                <w:color w:val="A6A6A6"/>
                <w:sz w:val="16"/>
                <w:szCs w:val="20"/>
                <w:lang w:val="en-US"/>
              </w:rPr>
            </w:pPr>
            <w:ins w:id="90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name="getNEnterEventListResponse"&gt;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1" w:author="Автор"/>
                <w:b/>
                <w:color w:val="A6A6A6"/>
                <w:sz w:val="16"/>
                <w:szCs w:val="20"/>
                <w:lang w:val="en-US"/>
              </w:rPr>
            </w:pPr>
            <w:ins w:id="90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element="tns:getNEnterEventListResponse"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3" w:author="Автор"/>
                <w:b/>
                <w:color w:val="A6A6A6"/>
                <w:sz w:val="16"/>
                <w:szCs w:val="20"/>
                <w:lang w:val="en-US"/>
              </w:rPr>
            </w:pPr>
            <w:ins w:id="90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5" w:author="Автор"/>
                <w:b/>
                <w:color w:val="A6A6A6"/>
                <w:sz w:val="16"/>
                <w:szCs w:val="20"/>
                <w:lang w:val="en-US"/>
              </w:rPr>
            </w:pPr>
            <w:ins w:id="90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7" w:author="Автор"/>
                <w:b/>
                <w:color w:val="A6A6A6"/>
                <w:sz w:val="16"/>
                <w:szCs w:val="20"/>
                <w:lang w:val="en-US"/>
              </w:rPr>
            </w:pPr>
            <w:ins w:id="90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name="getSummaryByTypedId"&gt;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9" w:author="Автор"/>
                <w:b/>
                <w:color w:val="A6A6A6"/>
                <w:sz w:val="16"/>
                <w:szCs w:val="20"/>
                <w:lang w:val="en-US"/>
              </w:rPr>
            </w:pPr>
            <w:ins w:id="90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element="tns:getSummaryByTypedId"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1" w:author="Автор"/>
                <w:b/>
                <w:color w:val="A6A6A6"/>
                <w:sz w:val="16"/>
                <w:szCs w:val="20"/>
                <w:lang w:val="en-US"/>
              </w:rPr>
            </w:pPr>
            <w:ins w:id="90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3" w:author="Автор"/>
                <w:b/>
                <w:color w:val="A6A6A6"/>
                <w:sz w:val="16"/>
                <w:szCs w:val="20"/>
                <w:lang w:val="en-US"/>
              </w:rPr>
            </w:pPr>
            <w:ins w:id="90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5" w:author="Автор"/>
                <w:b/>
                <w:color w:val="A6A6A6"/>
                <w:sz w:val="16"/>
                <w:szCs w:val="20"/>
                <w:lang w:val="en-US"/>
              </w:rPr>
            </w:pPr>
            <w:ins w:id="90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7" w:author="Автор"/>
                <w:b/>
                <w:color w:val="A6A6A6"/>
                <w:sz w:val="16"/>
                <w:szCs w:val="20"/>
                <w:lang w:val="en-US"/>
              </w:rPr>
            </w:pPr>
            <w:ins w:id="90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9" w:author="Автор"/>
                <w:b/>
                <w:color w:val="A6A6A6"/>
                <w:sz w:val="16"/>
                <w:szCs w:val="20"/>
                <w:lang w:val="en-US"/>
              </w:rPr>
            </w:pPr>
            <w:ins w:id="90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1" w:author="Автор"/>
                <w:b/>
                <w:color w:val="A6A6A6"/>
                <w:sz w:val="16"/>
                <w:szCs w:val="20"/>
                <w:lang w:val="en-US"/>
              </w:rPr>
            </w:pPr>
            <w:ins w:id="90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3" w:author="Автор"/>
                <w:b/>
                <w:color w:val="A6A6A6"/>
                <w:sz w:val="16"/>
                <w:szCs w:val="20"/>
                <w:lang w:val="en-US"/>
              </w:rPr>
            </w:pPr>
            <w:ins w:id="90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name="getChronopayConfig"&gt;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5" w:author="Автор"/>
                <w:b/>
                <w:color w:val="A6A6A6"/>
                <w:sz w:val="16"/>
                <w:szCs w:val="20"/>
                <w:lang w:val="en-US"/>
              </w:rPr>
            </w:pPr>
            <w:ins w:id="90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element="tns:getChronopayConfig"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7" w:author="Автор"/>
                <w:b/>
                <w:color w:val="A6A6A6"/>
                <w:sz w:val="16"/>
                <w:szCs w:val="20"/>
                <w:lang w:val="en-US"/>
              </w:rPr>
            </w:pPr>
            <w:ins w:id="90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9" w:author="Автор"/>
                <w:b/>
                <w:color w:val="A6A6A6"/>
                <w:sz w:val="16"/>
                <w:szCs w:val="20"/>
                <w:lang w:val="en-US"/>
              </w:rPr>
            </w:pPr>
            <w:ins w:id="90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1" w:author="Автор"/>
                <w:b/>
                <w:color w:val="A6A6A6"/>
                <w:sz w:val="16"/>
                <w:szCs w:val="20"/>
                <w:lang w:val="en-US"/>
              </w:rPr>
            </w:pPr>
            <w:ins w:id="90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3" w:author="Автор"/>
                <w:b/>
                <w:color w:val="A6A6A6"/>
                <w:sz w:val="16"/>
                <w:szCs w:val="20"/>
                <w:lang w:val="en-US"/>
              </w:rPr>
            </w:pPr>
            <w:ins w:id="90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5" w:author="Автор"/>
                <w:b/>
                <w:color w:val="A6A6A6"/>
                <w:sz w:val="16"/>
                <w:szCs w:val="20"/>
                <w:lang w:val="en-US"/>
              </w:rPr>
            </w:pPr>
            <w:ins w:id="90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7" w:author="Автор"/>
                <w:b/>
                <w:color w:val="A6A6A6"/>
                <w:sz w:val="16"/>
                <w:szCs w:val="20"/>
                <w:lang w:val="en-US"/>
              </w:rPr>
            </w:pPr>
            <w:ins w:id="90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9" w:author="Автор"/>
                <w:b/>
                <w:color w:val="A6A6A6"/>
                <w:sz w:val="16"/>
                <w:szCs w:val="20"/>
                <w:lang w:val="en-US"/>
              </w:rPr>
            </w:pPr>
            <w:ins w:id="90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name="excludeGoodFromProhibitionResponse"&gt;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1" w:author="Автор"/>
                <w:b/>
                <w:color w:val="A6A6A6"/>
                <w:sz w:val="16"/>
                <w:szCs w:val="20"/>
                <w:lang w:val="en-US"/>
              </w:rPr>
            </w:pPr>
            <w:ins w:id="90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element="tns:excludeGoodFromProhibitionResponse"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3" w:author="Автор"/>
                <w:b/>
                <w:color w:val="A6A6A6"/>
                <w:sz w:val="16"/>
                <w:szCs w:val="20"/>
                <w:lang w:val="en-US"/>
              </w:rPr>
            </w:pPr>
            <w:ins w:id="90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5" w:author="Автор"/>
                <w:b/>
                <w:color w:val="A6A6A6"/>
                <w:sz w:val="16"/>
                <w:szCs w:val="20"/>
                <w:lang w:val="en-US"/>
              </w:rPr>
            </w:pPr>
            <w:ins w:id="90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7" w:author="Автор"/>
                <w:b/>
                <w:color w:val="A6A6A6"/>
                <w:sz w:val="16"/>
                <w:szCs w:val="20"/>
                <w:lang w:val="en-US"/>
              </w:rPr>
            </w:pPr>
            <w:ins w:id="90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9" w:author="Автор"/>
                <w:b/>
                <w:color w:val="A6A6A6"/>
                <w:sz w:val="16"/>
                <w:szCs w:val="20"/>
                <w:lang w:val="en-US"/>
              </w:rPr>
            </w:pPr>
            <w:ins w:id="90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1" w:author="Автор"/>
                <w:b/>
                <w:color w:val="A6A6A6"/>
                <w:sz w:val="16"/>
                <w:szCs w:val="20"/>
                <w:lang w:val="en-US"/>
              </w:rPr>
            </w:pPr>
            <w:ins w:id="90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3" w:author="Автор"/>
                <w:b/>
                <w:color w:val="A6A6A6"/>
                <w:sz w:val="16"/>
                <w:szCs w:val="20"/>
                <w:lang w:val="en-US"/>
              </w:rPr>
            </w:pPr>
            <w:ins w:id="90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5" w:author="Автор"/>
                <w:b/>
                <w:color w:val="A6A6A6"/>
                <w:sz w:val="16"/>
                <w:szCs w:val="20"/>
                <w:lang w:val="en-US"/>
              </w:rPr>
            </w:pPr>
            <w:ins w:id="90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7" w:author="Автор"/>
                <w:b/>
                <w:color w:val="A6A6A6"/>
                <w:sz w:val="16"/>
                <w:szCs w:val="20"/>
                <w:lang w:val="en-US"/>
              </w:rPr>
            </w:pPr>
            <w:ins w:id="90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9" w:author="Автор"/>
                <w:b/>
                <w:color w:val="A6A6A6"/>
                <w:sz w:val="16"/>
                <w:szCs w:val="20"/>
                <w:lang w:val="en-US"/>
              </w:rPr>
            </w:pPr>
            <w:ins w:id="90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1" w:author="Автор"/>
                <w:b/>
                <w:color w:val="A6A6A6"/>
                <w:sz w:val="16"/>
                <w:szCs w:val="20"/>
                <w:lang w:val="en-US"/>
              </w:rPr>
            </w:pPr>
            <w:ins w:id="90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3" w:author="Автор"/>
                <w:b/>
                <w:color w:val="A6A6A6"/>
                <w:sz w:val="16"/>
                <w:szCs w:val="20"/>
                <w:lang w:val="en-US"/>
              </w:rPr>
            </w:pPr>
            <w:ins w:id="90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name="excludeGoodGroupFromProhibitionResponse"&gt;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5" w:author="Автор"/>
                <w:b/>
                <w:color w:val="A6A6A6"/>
                <w:sz w:val="16"/>
                <w:szCs w:val="20"/>
                <w:lang w:val="en-US"/>
              </w:rPr>
            </w:pPr>
            <w:ins w:id="90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element="tns:excludeGoodGroupFromProhibitionResponse"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7" w:author="Автор"/>
                <w:b/>
                <w:color w:val="A6A6A6"/>
                <w:sz w:val="16"/>
                <w:szCs w:val="20"/>
                <w:lang w:val="en-US"/>
              </w:rPr>
            </w:pPr>
            <w:ins w:id="90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9" w:author="Автор"/>
                <w:b/>
                <w:color w:val="A6A6A6"/>
                <w:sz w:val="16"/>
                <w:szCs w:val="20"/>
                <w:lang w:val="en-US"/>
              </w:rPr>
            </w:pPr>
            <w:ins w:id="90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1" w:author="Автор"/>
                <w:b/>
                <w:color w:val="A6A6A6"/>
                <w:sz w:val="16"/>
                <w:szCs w:val="20"/>
                <w:lang w:val="en-US"/>
              </w:rPr>
            </w:pPr>
            <w:ins w:id="90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name="setProhibitionOnProductGroup"&gt;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3" w:author="Автор"/>
                <w:b/>
                <w:color w:val="A6A6A6"/>
                <w:sz w:val="16"/>
                <w:szCs w:val="20"/>
                <w:lang w:val="en-US"/>
              </w:rPr>
            </w:pPr>
            <w:ins w:id="90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element="tns:setProhibitionOnProductGroup"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5" w:author="Автор"/>
                <w:b/>
                <w:color w:val="A6A6A6"/>
                <w:sz w:val="16"/>
                <w:szCs w:val="20"/>
                <w:lang w:val="en-US"/>
              </w:rPr>
            </w:pPr>
            <w:ins w:id="90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7" w:author="Автор"/>
                <w:b/>
                <w:color w:val="A6A6A6"/>
                <w:sz w:val="16"/>
                <w:szCs w:val="20"/>
                <w:lang w:val="en-US"/>
              </w:rPr>
            </w:pPr>
            <w:ins w:id="90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9" w:author="Автор"/>
                <w:b/>
                <w:color w:val="A6A6A6"/>
                <w:sz w:val="16"/>
                <w:szCs w:val="20"/>
                <w:lang w:val="en-US"/>
              </w:rPr>
            </w:pPr>
            <w:ins w:id="91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name="getRBKMoneyConfig"&gt;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1" w:author="Автор"/>
                <w:b/>
                <w:color w:val="A6A6A6"/>
                <w:sz w:val="16"/>
                <w:szCs w:val="20"/>
                <w:lang w:val="en-US"/>
              </w:rPr>
            </w:pPr>
            <w:ins w:id="91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element="tns:getRBKMoneyConfig"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3" w:author="Автор"/>
                <w:b/>
                <w:color w:val="A6A6A6"/>
                <w:sz w:val="16"/>
                <w:szCs w:val="20"/>
                <w:lang w:val="en-US"/>
              </w:rPr>
            </w:pPr>
            <w:ins w:id="91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5" w:author="Автор"/>
                <w:b/>
                <w:color w:val="A6A6A6"/>
                <w:sz w:val="16"/>
                <w:szCs w:val="20"/>
                <w:lang w:val="en-US"/>
              </w:rPr>
            </w:pPr>
            <w:ins w:id="91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7" w:author="Автор"/>
                <w:b/>
                <w:color w:val="A6A6A6"/>
                <w:sz w:val="16"/>
                <w:szCs w:val="20"/>
                <w:lang w:val="en-US"/>
              </w:rPr>
            </w:pPr>
            <w:ins w:id="91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name="excludeGoodGroupFromProhibition"&gt;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9" w:author="Автор"/>
                <w:b/>
                <w:color w:val="A6A6A6"/>
                <w:sz w:val="16"/>
                <w:szCs w:val="20"/>
                <w:lang w:val="en-US"/>
              </w:rPr>
            </w:pPr>
            <w:ins w:id="91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element="tns:excludeGoodGroupFromProhibition"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1" w:author="Автор"/>
                <w:b/>
                <w:color w:val="A6A6A6"/>
                <w:sz w:val="16"/>
                <w:szCs w:val="20"/>
                <w:lang w:val="en-US"/>
              </w:rPr>
            </w:pPr>
            <w:ins w:id="91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3" w:author="Автор"/>
                <w:b/>
                <w:color w:val="A6A6A6"/>
                <w:sz w:val="16"/>
                <w:szCs w:val="20"/>
                <w:lang w:val="en-US"/>
              </w:rPr>
            </w:pPr>
            <w:ins w:id="91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5" w:author="Автор"/>
                <w:b/>
                <w:color w:val="A6A6A6"/>
                <w:sz w:val="16"/>
                <w:szCs w:val="20"/>
                <w:lang w:val="en-US"/>
              </w:rPr>
            </w:pPr>
            <w:ins w:id="91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name="activateCurrentSubscriptionFeedingResponse"&gt;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7" w:author="Автор"/>
                <w:b/>
                <w:color w:val="A6A6A6"/>
                <w:sz w:val="16"/>
                <w:szCs w:val="20"/>
                <w:lang w:val="en-US"/>
              </w:rPr>
            </w:pPr>
            <w:ins w:id="91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element="tns:activateCurrentSubscriptionFeedingResponse"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9" w:author="Автор"/>
                <w:b/>
                <w:color w:val="A6A6A6"/>
                <w:sz w:val="16"/>
                <w:szCs w:val="20"/>
                <w:lang w:val="en-US"/>
              </w:rPr>
            </w:pPr>
            <w:ins w:id="91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1" w:author="Автор"/>
                <w:b/>
                <w:color w:val="A6A6A6"/>
                <w:sz w:val="16"/>
                <w:szCs w:val="20"/>
                <w:lang w:val="en-US"/>
              </w:rPr>
            </w:pPr>
            <w:ins w:id="91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3" w:author="Автор"/>
                <w:b/>
                <w:color w:val="A6A6A6"/>
                <w:sz w:val="16"/>
                <w:szCs w:val="20"/>
                <w:lang w:val="en-US"/>
              </w:rPr>
            </w:pPr>
            <w:ins w:id="91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5" w:author="Автор"/>
                <w:b/>
                <w:color w:val="A6A6A6"/>
                <w:sz w:val="16"/>
                <w:szCs w:val="20"/>
                <w:lang w:val="en-US"/>
              </w:rPr>
            </w:pPr>
            <w:ins w:id="91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7" w:author="Автор"/>
                <w:b/>
                <w:color w:val="A6A6A6"/>
                <w:sz w:val="16"/>
                <w:szCs w:val="20"/>
                <w:lang w:val="en-US"/>
              </w:rPr>
            </w:pPr>
            <w:ins w:id="91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9" w:author="Автор"/>
                <w:b/>
                <w:color w:val="A6A6A6"/>
                <w:sz w:val="16"/>
                <w:szCs w:val="20"/>
                <w:lang w:val="en-US"/>
              </w:rPr>
            </w:pPr>
            <w:ins w:id="91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1" w:author="Автор"/>
                <w:b/>
                <w:color w:val="A6A6A6"/>
                <w:sz w:val="16"/>
                <w:szCs w:val="20"/>
                <w:lang w:val="en-US"/>
              </w:rPr>
            </w:pPr>
            <w:ins w:id="91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name="getChronopayConfigResponse"&gt;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3" w:author="Автор"/>
                <w:b/>
                <w:color w:val="A6A6A6"/>
                <w:sz w:val="16"/>
                <w:szCs w:val="20"/>
                <w:lang w:val="en-US"/>
              </w:rPr>
            </w:pPr>
            <w:ins w:id="91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element="tns:getChronopayConfigResponse"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5" w:author="Автор"/>
                <w:b/>
                <w:color w:val="A6A6A6"/>
                <w:sz w:val="16"/>
                <w:szCs w:val="20"/>
                <w:lang w:val="en-US"/>
              </w:rPr>
            </w:pPr>
            <w:ins w:id="91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7" w:author="Автор"/>
                <w:b/>
                <w:color w:val="A6A6A6"/>
                <w:sz w:val="16"/>
                <w:szCs w:val="20"/>
                <w:lang w:val="en-US"/>
              </w:rPr>
            </w:pPr>
            <w:ins w:id="91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9" w:author="Автор"/>
                <w:b/>
                <w:color w:val="A6A6A6"/>
                <w:sz w:val="16"/>
                <w:szCs w:val="20"/>
                <w:lang w:val="en-US"/>
              </w:rPr>
            </w:pPr>
            <w:ins w:id="91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1" w:author="Автор"/>
                <w:b/>
                <w:color w:val="A6A6A6"/>
                <w:sz w:val="16"/>
                <w:szCs w:val="20"/>
                <w:lang w:val="en-US"/>
              </w:rPr>
            </w:pPr>
            <w:ins w:id="91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3" w:author="Автор"/>
                <w:b/>
                <w:color w:val="A6A6A6"/>
                <w:sz w:val="16"/>
                <w:szCs w:val="20"/>
                <w:lang w:val="en-US"/>
              </w:rPr>
            </w:pPr>
            <w:ins w:id="91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5" w:author="Автор"/>
                <w:b/>
                <w:color w:val="A6A6A6"/>
                <w:sz w:val="16"/>
                <w:szCs w:val="20"/>
                <w:lang w:val="en-US"/>
              </w:rPr>
            </w:pPr>
            <w:ins w:id="91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7" w:author="Автор"/>
                <w:b/>
                <w:color w:val="A6A6A6"/>
                <w:sz w:val="16"/>
                <w:szCs w:val="20"/>
                <w:lang w:val="en-US"/>
              </w:rPr>
            </w:pPr>
            <w:ins w:id="91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name="getEnterEventListByGuardian"&gt;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9" w:author="Автор"/>
                <w:b/>
                <w:color w:val="A6A6A6"/>
                <w:sz w:val="16"/>
                <w:szCs w:val="20"/>
                <w:lang w:val="en-US"/>
              </w:rPr>
            </w:pPr>
            <w:ins w:id="91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element="tns:getEnterEventListByGuardian"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1" w:author="Автор"/>
                <w:b/>
                <w:color w:val="A6A6A6"/>
                <w:sz w:val="16"/>
                <w:szCs w:val="20"/>
                <w:lang w:val="en-US"/>
              </w:rPr>
            </w:pPr>
            <w:ins w:id="91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3" w:author="Автор"/>
                <w:b/>
                <w:color w:val="A6A6A6"/>
                <w:sz w:val="16"/>
                <w:szCs w:val="20"/>
                <w:lang w:val="en-US"/>
              </w:rPr>
            </w:pPr>
            <w:ins w:id="91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5" w:author="Автор"/>
                <w:b/>
                <w:color w:val="A6A6A6"/>
                <w:sz w:val="16"/>
                <w:szCs w:val="20"/>
                <w:lang w:val="en-US"/>
              </w:rPr>
            </w:pPr>
            <w:ins w:id="91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name="getIdOfContragent"&gt;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7" w:author="Автор"/>
                <w:b/>
                <w:color w:val="A6A6A6"/>
                <w:sz w:val="16"/>
                <w:szCs w:val="20"/>
                <w:lang w:val="en-US"/>
              </w:rPr>
            </w:pPr>
            <w:ins w:id="91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element="tns:getIdOfContragent"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9" w:author="Автор"/>
                <w:b/>
                <w:color w:val="A6A6A6"/>
                <w:sz w:val="16"/>
                <w:szCs w:val="20"/>
                <w:lang w:val="en-US"/>
              </w:rPr>
            </w:pPr>
            <w:ins w:id="91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1" w:author="Автор"/>
                <w:b/>
                <w:color w:val="A6A6A6"/>
                <w:sz w:val="16"/>
                <w:szCs w:val="20"/>
                <w:lang w:val="en-US"/>
              </w:rPr>
            </w:pPr>
            <w:ins w:id="91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3" w:author="Автор"/>
                <w:b/>
                <w:color w:val="A6A6A6"/>
                <w:sz w:val="16"/>
                <w:szCs w:val="20"/>
                <w:lang w:val="en-US"/>
              </w:rPr>
            </w:pPr>
            <w:ins w:id="91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5" w:author="Автор"/>
                <w:b/>
                <w:color w:val="A6A6A6"/>
                <w:sz w:val="16"/>
                <w:szCs w:val="20"/>
                <w:lang w:val="en-US"/>
              </w:rPr>
            </w:pPr>
            <w:ins w:id="91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7" w:author="Автор"/>
                <w:b/>
                <w:color w:val="A6A6A6"/>
                <w:sz w:val="16"/>
                <w:szCs w:val="20"/>
                <w:lang w:val="en-US"/>
              </w:rPr>
            </w:pPr>
            <w:ins w:id="91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9" w:author="Автор"/>
                <w:b/>
                <w:color w:val="A6A6A6"/>
                <w:sz w:val="16"/>
                <w:szCs w:val="20"/>
                <w:lang w:val="en-US"/>
              </w:rPr>
            </w:pPr>
            <w:ins w:id="91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1" w:author="Автор"/>
                <w:b/>
                <w:color w:val="A6A6A6"/>
                <w:sz w:val="16"/>
                <w:szCs w:val="20"/>
                <w:lang w:val="en-US"/>
              </w:rPr>
            </w:pPr>
            <w:ins w:id="91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name="getListOfProducts"&gt;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3" w:author="Автор"/>
                <w:b/>
                <w:color w:val="A6A6A6"/>
                <w:sz w:val="16"/>
                <w:szCs w:val="20"/>
                <w:lang w:val="en-US"/>
              </w:rPr>
            </w:pPr>
            <w:ins w:id="91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element="tns:getListOfProducts"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5" w:author="Автор"/>
                <w:b/>
                <w:color w:val="A6A6A6"/>
                <w:sz w:val="16"/>
                <w:szCs w:val="20"/>
                <w:lang w:val="en-US"/>
              </w:rPr>
            </w:pPr>
            <w:ins w:id="91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7" w:author="Автор"/>
                <w:b/>
                <w:color w:val="A6A6A6"/>
                <w:sz w:val="16"/>
                <w:szCs w:val="20"/>
                <w:lang w:val="en-US"/>
              </w:rPr>
            </w:pPr>
            <w:ins w:id="91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9" w:author="Автор"/>
                <w:b/>
                <w:color w:val="A6A6A6"/>
                <w:sz w:val="16"/>
                <w:szCs w:val="20"/>
                <w:lang w:val="en-US"/>
              </w:rPr>
            </w:pPr>
            <w:ins w:id="91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name="openComplaint"&gt;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1" w:author="Автор"/>
                <w:b/>
                <w:color w:val="A6A6A6"/>
                <w:sz w:val="16"/>
                <w:szCs w:val="20"/>
                <w:lang w:val="en-US"/>
              </w:rPr>
            </w:pPr>
            <w:ins w:id="91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element="tns:openComplaint"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3" w:author="Автор"/>
                <w:b/>
                <w:color w:val="A6A6A6"/>
                <w:sz w:val="16"/>
                <w:szCs w:val="20"/>
                <w:lang w:val="en-US"/>
              </w:rPr>
            </w:pPr>
            <w:ins w:id="91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5" w:author="Автор"/>
                <w:b/>
                <w:color w:val="A6A6A6"/>
                <w:sz w:val="16"/>
                <w:szCs w:val="20"/>
                <w:lang w:val="en-US"/>
              </w:rPr>
            </w:pPr>
            <w:ins w:id="91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7" w:author="Автор"/>
                <w:b/>
                <w:color w:val="A6A6A6"/>
                <w:sz w:val="16"/>
                <w:szCs w:val="20"/>
                <w:lang w:val="en-US"/>
              </w:rPr>
            </w:pPr>
            <w:ins w:id="91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9" w:author="Автор"/>
                <w:b/>
                <w:color w:val="A6A6A6"/>
                <w:sz w:val="16"/>
                <w:szCs w:val="20"/>
                <w:lang w:val="en-US"/>
              </w:rPr>
            </w:pPr>
            <w:ins w:id="91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1" w:author="Автор"/>
                <w:b/>
                <w:color w:val="A6A6A6"/>
                <w:sz w:val="16"/>
                <w:szCs w:val="20"/>
                <w:lang w:val="en-US"/>
              </w:rPr>
            </w:pPr>
            <w:ins w:id="91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3" w:author="Автор"/>
                <w:b/>
                <w:color w:val="A6A6A6"/>
                <w:sz w:val="16"/>
                <w:szCs w:val="20"/>
                <w:lang w:val="en-US"/>
              </w:rPr>
            </w:pPr>
            <w:ins w:id="91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5" w:author="Автор"/>
                <w:b/>
                <w:color w:val="A6A6A6"/>
                <w:sz w:val="16"/>
                <w:szCs w:val="20"/>
                <w:lang w:val="en-US"/>
              </w:rPr>
            </w:pPr>
            <w:ins w:id="91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name="getIdOfContragentResponse"&gt;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7" w:author="Автор"/>
                <w:b/>
                <w:color w:val="A6A6A6"/>
                <w:sz w:val="16"/>
                <w:szCs w:val="20"/>
                <w:lang w:val="en-US"/>
              </w:rPr>
            </w:pPr>
            <w:ins w:id="91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element="tns:getIdOfContragentResponse"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9" w:author="Автор"/>
                <w:b/>
                <w:color w:val="A6A6A6"/>
                <w:sz w:val="16"/>
                <w:szCs w:val="20"/>
                <w:lang w:val="en-US"/>
              </w:rPr>
            </w:pPr>
            <w:ins w:id="92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1" w:author="Автор"/>
                <w:b/>
                <w:color w:val="A6A6A6"/>
                <w:sz w:val="16"/>
                <w:szCs w:val="20"/>
                <w:lang w:val="en-US"/>
              </w:rPr>
            </w:pPr>
            <w:ins w:id="92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3" w:author="Автор"/>
                <w:b/>
                <w:color w:val="A6A6A6"/>
                <w:sz w:val="16"/>
                <w:szCs w:val="20"/>
                <w:lang w:val="en-US"/>
              </w:rPr>
            </w:pPr>
            <w:ins w:id="92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name="removeProhibitionResponse"&gt;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5" w:author="Автор"/>
                <w:b/>
                <w:color w:val="A6A6A6"/>
                <w:sz w:val="16"/>
                <w:szCs w:val="20"/>
                <w:lang w:val="en-US"/>
              </w:rPr>
            </w:pPr>
            <w:ins w:id="92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element="tns:removeProhibitionResponse"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7" w:author="Автор"/>
                <w:b/>
                <w:color w:val="A6A6A6"/>
                <w:sz w:val="16"/>
                <w:szCs w:val="20"/>
                <w:lang w:val="en-US"/>
              </w:rPr>
            </w:pPr>
            <w:ins w:id="92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9" w:author="Автор"/>
                <w:b/>
                <w:color w:val="A6A6A6"/>
                <w:sz w:val="16"/>
                <w:szCs w:val="20"/>
                <w:lang w:val="en-US"/>
              </w:rPr>
            </w:pPr>
            <w:ins w:id="92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1" w:author="Автор"/>
                <w:b/>
                <w:color w:val="A6A6A6"/>
                <w:sz w:val="16"/>
                <w:szCs w:val="20"/>
                <w:lang w:val="en-US"/>
              </w:rPr>
            </w:pPr>
            <w:ins w:id="92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3" w:author="Автор"/>
                <w:b/>
                <w:color w:val="A6A6A6"/>
                <w:sz w:val="16"/>
                <w:szCs w:val="20"/>
                <w:lang w:val="en-US"/>
              </w:rPr>
            </w:pPr>
            <w:ins w:id="92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5" w:author="Автор"/>
                <w:b/>
                <w:color w:val="A6A6A6"/>
                <w:sz w:val="16"/>
                <w:szCs w:val="20"/>
                <w:lang w:val="en-US"/>
              </w:rPr>
            </w:pPr>
            <w:ins w:id="92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7" w:author="Автор"/>
                <w:b/>
                <w:color w:val="A6A6A6"/>
                <w:sz w:val="16"/>
                <w:szCs w:val="20"/>
                <w:lang w:val="en-US"/>
              </w:rPr>
            </w:pPr>
            <w:ins w:id="92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9" w:author="Автор"/>
                <w:b/>
                <w:color w:val="A6A6A6"/>
                <w:sz w:val="16"/>
                <w:szCs w:val="20"/>
                <w:lang w:val="en-US"/>
              </w:rPr>
            </w:pPr>
            <w:ins w:id="92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1" w:author="Автор"/>
                <w:b/>
                <w:color w:val="A6A6A6"/>
                <w:sz w:val="16"/>
                <w:szCs w:val="20"/>
                <w:lang w:val="en-US"/>
              </w:rPr>
            </w:pPr>
            <w:ins w:id="92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3" w:author="Автор"/>
                <w:b/>
                <w:color w:val="A6A6A6"/>
                <w:sz w:val="16"/>
                <w:szCs w:val="20"/>
                <w:lang w:val="en-US"/>
              </w:rPr>
            </w:pPr>
            <w:ins w:id="92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5" w:author="Автор"/>
                <w:b/>
                <w:color w:val="A6A6A6"/>
                <w:sz w:val="16"/>
                <w:szCs w:val="20"/>
                <w:lang w:val="en-US"/>
              </w:rPr>
            </w:pPr>
            <w:ins w:id="92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7" w:author="Автор"/>
                <w:b/>
                <w:color w:val="A6A6A6"/>
                <w:sz w:val="16"/>
                <w:szCs w:val="20"/>
                <w:lang w:val="en-US"/>
              </w:rPr>
            </w:pPr>
            <w:ins w:id="92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name="sendPasswordRecoverURLFromEmail"&gt;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9" w:author="Автор"/>
                <w:b/>
                <w:color w:val="A6A6A6"/>
                <w:sz w:val="16"/>
                <w:szCs w:val="20"/>
                <w:lang w:val="en-US"/>
              </w:rPr>
            </w:pPr>
            <w:ins w:id="92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element="tns:sendPasswordRecoverURLFromEmail"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1" w:author="Автор"/>
                <w:b/>
                <w:color w:val="A6A6A6"/>
                <w:sz w:val="16"/>
                <w:szCs w:val="20"/>
                <w:lang w:val="en-US"/>
              </w:rPr>
            </w:pPr>
            <w:ins w:id="92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3" w:author="Автор"/>
                <w:b/>
                <w:color w:val="A6A6A6"/>
                <w:sz w:val="16"/>
                <w:szCs w:val="20"/>
                <w:lang w:val="en-US"/>
              </w:rPr>
            </w:pPr>
            <w:ins w:id="92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5" w:author="Автор"/>
                <w:b/>
                <w:color w:val="A6A6A6"/>
                <w:sz w:val="16"/>
                <w:szCs w:val="20"/>
                <w:lang w:val="en-US"/>
              </w:rPr>
            </w:pPr>
            <w:ins w:id="92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7" w:author="Автор"/>
                <w:b/>
                <w:color w:val="A6A6A6"/>
                <w:sz w:val="16"/>
                <w:szCs w:val="20"/>
                <w:lang w:val="en-US"/>
              </w:rPr>
            </w:pPr>
            <w:ins w:id="92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9" w:author="Автор"/>
                <w:b/>
                <w:color w:val="A6A6A6"/>
                <w:sz w:val="16"/>
                <w:szCs w:val="20"/>
                <w:lang w:val="en-US"/>
              </w:rPr>
            </w:pPr>
            <w:ins w:id="92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1" w:author="Автор"/>
                <w:b/>
                <w:color w:val="A6A6A6"/>
                <w:sz w:val="16"/>
                <w:szCs w:val="20"/>
                <w:lang w:val="en-US"/>
              </w:rPr>
            </w:pPr>
            <w:ins w:id="92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3" w:author="Автор"/>
                <w:b/>
                <w:color w:val="A6A6A6"/>
                <w:sz w:val="16"/>
                <w:szCs w:val="20"/>
                <w:lang w:val="en-US"/>
              </w:rPr>
            </w:pPr>
            <w:ins w:id="92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5" w:author="Автор"/>
                <w:b/>
                <w:color w:val="A6A6A6"/>
                <w:sz w:val="16"/>
                <w:szCs w:val="20"/>
                <w:lang w:val="en-US"/>
              </w:rPr>
            </w:pPr>
            <w:ins w:id="92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7" w:author="Автор"/>
                <w:b/>
                <w:color w:val="A6A6A6"/>
                <w:sz w:val="16"/>
                <w:szCs w:val="20"/>
                <w:lang w:val="en-US"/>
              </w:rPr>
            </w:pPr>
            <w:ins w:id="92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9" w:author="Автор"/>
                <w:b/>
                <w:color w:val="A6A6A6"/>
                <w:sz w:val="16"/>
                <w:szCs w:val="20"/>
                <w:lang w:val="en-US"/>
              </w:rPr>
            </w:pPr>
            <w:ins w:id="92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1" w:author="Автор"/>
                <w:b/>
                <w:color w:val="A6A6A6"/>
                <w:sz w:val="16"/>
                <w:szCs w:val="20"/>
                <w:lang w:val="en-US"/>
              </w:rPr>
            </w:pPr>
            <w:ins w:id="92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name="openComplaintResponse"&gt;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3" w:author="Автор"/>
                <w:b/>
                <w:color w:val="A6A6A6"/>
                <w:sz w:val="16"/>
                <w:szCs w:val="20"/>
                <w:lang w:val="en-US"/>
              </w:rPr>
            </w:pPr>
            <w:ins w:id="92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element="tns:openComplaintResponse"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5" w:author="Автор"/>
                <w:b/>
                <w:color w:val="A6A6A6"/>
                <w:sz w:val="16"/>
                <w:szCs w:val="20"/>
                <w:lang w:val="en-US"/>
              </w:rPr>
            </w:pPr>
            <w:ins w:id="92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7" w:author="Автор"/>
                <w:b/>
                <w:color w:val="A6A6A6"/>
                <w:sz w:val="16"/>
                <w:szCs w:val="20"/>
                <w:lang w:val="en-US"/>
              </w:rPr>
            </w:pPr>
            <w:ins w:id="92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9" w:author="Автор"/>
                <w:b/>
                <w:color w:val="A6A6A6"/>
                <w:sz w:val="16"/>
                <w:szCs w:val="20"/>
                <w:lang w:val="en-US"/>
              </w:rPr>
            </w:pPr>
            <w:ins w:id="92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name="activateCurrentSubscriptionFeeding"&gt;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1" w:author="Автор"/>
                <w:b/>
                <w:color w:val="A6A6A6"/>
                <w:sz w:val="16"/>
                <w:szCs w:val="20"/>
                <w:lang w:val="en-US"/>
              </w:rPr>
            </w:pPr>
            <w:ins w:id="92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element="tns:activateCurrentSubscriptionFeeding"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3" w:author="Автор"/>
                <w:b/>
                <w:color w:val="A6A6A6"/>
                <w:sz w:val="16"/>
                <w:szCs w:val="20"/>
                <w:lang w:val="en-US"/>
              </w:rPr>
            </w:pPr>
            <w:ins w:id="92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5" w:author="Автор"/>
                <w:b/>
                <w:color w:val="A6A6A6"/>
                <w:sz w:val="16"/>
                <w:szCs w:val="20"/>
                <w:lang w:val="en-US"/>
              </w:rPr>
            </w:pPr>
            <w:ins w:id="92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7" w:author="Автор"/>
                <w:b/>
                <w:color w:val="A6A6A6"/>
                <w:sz w:val="16"/>
                <w:szCs w:val="20"/>
                <w:lang w:val="en-US"/>
              </w:rPr>
            </w:pPr>
            <w:ins w:id="92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9" w:author="Автор"/>
                <w:b/>
                <w:color w:val="A6A6A6"/>
                <w:sz w:val="16"/>
                <w:szCs w:val="20"/>
                <w:lang w:val="en-US"/>
              </w:rPr>
            </w:pPr>
            <w:ins w:id="92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1" w:author="Автор"/>
                <w:b/>
                <w:color w:val="A6A6A6"/>
                <w:sz w:val="16"/>
                <w:szCs w:val="20"/>
                <w:lang w:val="en-US"/>
              </w:rPr>
            </w:pPr>
            <w:ins w:id="92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3" w:author="Автор"/>
                <w:b/>
                <w:color w:val="A6A6A6"/>
                <w:sz w:val="16"/>
                <w:szCs w:val="20"/>
                <w:lang w:val="en-US"/>
              </w:rPr>
            </w:pPr>
            <w:ins w:id="92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5" w:author="Автор"/>
                <w:b/>
                <w:color w:val="A6A6A6"/>
                <w:sz w:val="16"/>
                <w:szCs w:val="20"/>
                <w:lang w:val="en-US"/>
              </w:rPr>
            </w:pPr>
            <w:ins w:id="92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7" w:author="Автор"/>
                <w:b/>
                <w:color w:val="A6A6A6"/>
                <w:sz w:val="16"/>
                <w:szCs w:val="20"/>
                <w:lang w:val="en-US"/>
              </w:rPr>
            </w:pPr>
            <w:ins w:id="92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9" w:author="Автор"/>
                <w:b/>
                <w:color w:val="A6A6A6"/>
                <w:sz w:val="16"/>
                <w:szCs w:val="20"/>
                <w:lang w:val="en-US"/>
              </w:rPr>
            </w:pPr>
            <w:ins w:id="92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1" w:author="Автор"/>
                <w:b/>
                <w:color w:val="A6A6A6"/>
                <w:sz w:val="16"/>
                <w:szCs w:val="20"/>
                <w:lang w:val="en-US"/>
              </w:rPr>
            </w:pPr>
            <w:ins w:id="92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3" w:author="Автор"/>
                <w:b/>
                <w:color w:val="A6A6A6"/>
                <w:sz w:val="16"/>
                <w:szCs w:val="20"/>
                <w:lang w:val="en-US"/>
              </w:rPr>
            </w:pPr>
            <w:ins w:id="92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name="getPublicationListAdvanced"&gt;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5" w:author="Автор"/>
                <w:b/>
                <w:color w:val="A6A6A6"/>
                <w:sz w:val="16"/>
                <w:szCs w:val="20"/>
                <w:lang w:val="en-US"/>
              </w:rPr>
            </w:pPr>
            <w:ins w:id="92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element="tns:getPublicationListAdvanced"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7" w:author="Автор"/>
                <w:b/>
                <w:color w:val="A6A6A6"/>
                <w:sz w:val="16"/>
                <w:szCs w:val="20"/>
                <w:lang w:val="en-US"/>
              </w:rPr>
            </w:pPr>
            <w:ins w:id="92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9" w:author="Автор"/>
                <w:b/>
                <w:color w:val="A6A6A6"/>
                <w:sz w:val="16"/>
                <w:szCs w:val="20"/>
                <w:lang w:val="en-US"/>
              </w:rPr>
            </w:pPr>
            <w:ins w:id="92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1" w:author="Автор"/>
                <w:b/>
                <w:color w:val="A6A6A6"/>
                <w:sz w:val="16"/>
                <w:szCs w:val="20"/>
                <w:lang w:val="en-US"/>
              </w:rPr>
            </w:pPr>
            <w:ins w:id="92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name="getNEnterEventList"&gt;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3" w:author="Автор"/>
                <w:b/>
                <w:color w:val="A6A6A6"/>
                <w:sz w:val="16"/>
                <w:szCs w:val="20"/>
                <w:lang w:val="en-US"/>
              </w:rPr>
            </w:pPr>
            <w:ins w:id="92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element="tns:getNEnterEventList"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5" w:author="Автор"/>
                <w:b/>
                <w:color w:val="A6A6A6"/>
                <w:sz w:val="16"/>
                <w:szCs w:val="20"/>
                <w:lang w:val="en-US"/>
              </w:rPr>
            </w:pPr>
            <w:ins w:id="92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7" w:author="Автор"/>
                <w:b/>
                <w:color w:val="A6A6A6"/>
                <w:sz w:val="16"/>
                <w:szCs w:val="20"/>
                <w:lang w:val="en-US"/>
              </w:rPr>
            </w:pPr>
            <w:ins w:id="92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9" w:author="Автор"/>
                <w:b/>
                <w:color w:val="A6A6A6"/>
                <w:sz w:val="16"/>
                <w:szCs w:val="20"/>
                <w:lang w:val="en-US"/>
              </w:rPr>
            </w:pPr>
            <w:ins w:id="93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name="getComplexListResponse"&gt;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1" w:author="Автор"/>
                <w:b/>
                <w:color w:val="A6A6A6"/>
                <w:sz w:val="16"/>
                <w:szCs w:val="20"/>
                <w:lang w:val="en-US"/>
              </w:rPr>
            </w:pPr>
            <w:ins w:id="93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element="tns:getComplexListResponse"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3" w:author="Автор"/>
                <w:b/>
                <w:color w:val="A6A6A6"/>
                <w:sz w:val="16"/>
                <w:szCs w:val="20"/>
                <w:lang w:val="en-US"/>
              </w:rPr>
            </w:pPr>
            <w:ins w:id="93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5" w:author="Автор"/>
                <w:b/>
                <w:color w:val="A6A6A6"/>
                <w:sz w:val="16"/>
                <w:szCs w:val="20"/>
                <w:lang w:val="en-US"/>
              </w:rPr>
            </w:pPr>
            <w:ins w:id="93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7" w:author="Автор"/>
                <w:b/>
                <w:color w:val="A6A6A6"/>
                <w:sz w:val="16"/>
                <w:szCs w:val="20"/>
                <w:lang w:val="en-US"/>
              </w:rPr>
            </w:pPr>
            <w:ins w:id="93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9" w:author="Автор"/>
                <w:b/>
                <w:color w:val="A6A6A6"/>
                <w:sz w:val="16"/>
                <w:szCs w:val="20"/>
                <w:lang w:val="en-US"/>
              </w:rPr>
            </w:pPr>
            <w:ins w:id="93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1" w:author="Автор"/>
                <w:b/>
                <w:color w:val="A6A6A6"/>
                <w:sz w:val="16"/>
                <w:szCs w:val="20"/>
                <w:lang w:val="en-US"/>
              </w:rPr>
            </w:pPr>
            <w:ins w:id="93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3" w:author="Автор"/>
                <w:b/>
                <w:color w:val="A6A6A6"/>
                <w:sz w:val="16"/>
                <w:szCs w:val="20"/>
                <w:lang w:val="en-US"/>
              </w:rPr>
            </w:pPr>
            <w:ins w:id="93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5" w:author="Автор"/>
                <w:b/>
                <w:color w:val="A6A6A6"/>
                <w:sz w:val="16"/>
                <w:szCs w:val="20"/>
                <w:lang w:val="en-US"/>
              </w:rPr>
            </w:pPr>
            <w:ins w:id="93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name="changePassword"&gt;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7" w:author="Автор"/>
                <w:b/>
                <w:color w:val="A6A6A6"/>
                <w:sz w:val="16"/>
                <w:szCs w:val="20"/>
                <w:lang w:val="en-US"/>
              </w:rPr>
            </w:pPr>
            <w:ins w:id="93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element="tns:changePassword"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9" w:author="Автор"/>
                <w:b/>
                <w:color w:val="A6A6A6"/>
                <w:sz w:val="16"/>
                <w:szCs w:val="20"/>
                <w:lang w:val="en-US"/>
              </w:rPr>
            </w:pPr>
            <w:ins w:id="93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1" w:author="Автор"/>
                <w:b/>
                <w:color w:val="A6A6A6"/>
                <w:sz w:val="16"/>
                <w:szCs w:val="20"/>
                <w:lang w:val="en-US"/>
              </w:rPr>
            </w:pPr>
            <w:ins w:id="93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3" w:author="Автор"/>
                <w:b/>
                <w:color w:val="A6A6A6"/>
                <w:sz w:val="16"/>
                <w:szCs w:val="20"/>
                <w:lang w:val="en-US"/>
              </w:rPr>
            </w:pPr>
            <w:ins w:id="93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name="enableNotificationBySMSResponse"&gt;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5" w:author="Автор"/>
                <w:b/>
                <w:color w:val="A6A6A6"/>
                <w:sz w:val="16"/>
                <w:szCs w:val="20"/>
                <w:lang w:val="en-US"/>
              </w:rPr>
            </w:pPr>
            <w:ins w:id="93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element="tns:enableNotificationBySMSResponse"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7" w:author="Автор"/>
                <w:b/>
                <w:color w:val="A6A6A6"/>
                <w:sz w:val="16"/>
                <w:szCs w:val="20"/>
                <w:lang w:val="en-US"/>
              </w:rPr>
            </w:pPr>
            <w:ins w:id="93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9" w:author="Автор"/>
                <w:b/>
                <w:color w:val="A6A6A6"/>
                <w:sz w:val="16"/>
                <w:szCs w:val="20"/>
                <w:lang w:val="en-US"/>
              </w:rPr>
            </w:pPr>
            <w:ins w:id="93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1" w:author="Автор"/>
                <w:b/>
                <w:color w:val="A6A6A6"/>
                <w:sz w:val="16"/>
                <w:szCs w:val="20"/>
                <w:lang w:val="en-US"/>
              </w:rPr>
            </w:pPr>
            <w:ins w:id="93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name="getSubscriptionFeedingJournalResponse"&gt;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3" w:author="Автор"/>
                <w:b/>
                <w:color w:val="A6A6A6"/>
                <w:sz w:val="16"/>
                <w:szCs w:val="20"/>
                <w:lang w:val="en-US"/>
              </w:rPr>
            </w:pPr>
            <w:ins w:id="93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element="tns:getSubscriptionFeedingJournalResponse"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5" w:author="Автор"/>
                <w:b/>
                <w:color w:val="A6A6A6"/>
                <w:sz w:val="16"/>
                <w:szCs w:val="20"/>
                <w:lang w:val="en-US"/>
              </w:rPr>
            </w:pPr>
            <w:ins w:id="93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7" w:author="Автор"/>
                <w:b/>
                <w:color w:val="A6A6A6"/>
                <w:sz w:val="16"/>
                <w:szCs w:val="20"/>
                <w:lang w:val="en-US"/>
              </w:rPr>
            </w:pPr>
            <w:ins w:id="93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9" w:author="Автор"/>
                <w:b/>
                <w:color w:val="A6A6A6"/>
                <w:sz w:val="16"/>
                <w:szCs w:val="20"/>
                <w:lang w:val="en-US"/>
              </w:rPr>
            </w:pPr>
            <w:ins w:id="93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name="getListOfComplaintBookEntriesByClientResponse"&gt;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1" w:author="Автор"/>
                <w:b/>
                <w:color w:val="A6A6A6"/>
                <w:sz w:val="16"/>
                <w:szCs w:val="20"/>
                <w:lang w:val="en-US"/>
              </w:rPr>
            </w:pPr>
            <w:ins w:id="93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element="tns:getListOfComplaintBookEntriesByClientResponse"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3" w:author="Автор"/>
                <w:b/>
                <w:color w:val="A6A6A6"/>
                <w:sz w:val="16"/>
                <w:szCs w:val="20"/>
                <w:lang w:val="en-US"/>
              </w:rPr>
            </w:pPr>
            <w:ins w:id="93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5" w:author="Автор"/>
                <w:b/>
                <w:color w:val="A6A6A6"/>
                <w:sz w:val="16"/>
                <w:szCs w:val="20"/>
                <w:lang w:val="en-US"/>
              </w:rPr>
            </w:pPr>
            <w:ins w:id="93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7" w:author="Автор"/>
                <w:b/>
                <w:color w:val="A6A6A6"/>
                <w:sz w:val="16"/>
                <w:szCs w:val="20"/>
                <w:lang w:val="en-US"/>
              </w:rPr>
            </w:pPr>
            <w:ins w:id="93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name="getNotificationSettingsResponse"&gt;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9" w:author="Автор"/>
                <w:b/>
                <w:color w:val="A6A6A6"/>
                <w:sz w:val="16"/>
                <w:szCs w:val="20"/>
                <w:lang w:val="en-US"/>
              </w:rPr>
            </w:pPr>
            <w:ins w:id="93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element="tns:getNotificationSettingsResponse"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1" w:author="Автор"/>
                <w:b/>
                <w:color w:val="A6A6A6"/>
                <w:sz w:val="16"/>
                <w:szCs w:val="20"/>
                <w:lang w:val="en-US"/>
              </w:rPr>
            </w:pPr>
            <w:ins w:id="93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3" w:author="Автор"/>
                <w:b/>
                <w:color w:val="A6A6A6"/>
                <w:sz w:val="16"/>
                <w:szCs w:val="20"/>
                <w:lang w:val="en-US"/>
              </w:rPr>
            </w:pPr>
            <w:ins w:id="93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5" w:author="Автор"/>
                <w:b/>
                <w:color w:val="A6A6A6"/>
                <w:sz w:val="16"/>
                <w:szCs w:val="20"/>
                <w:lang w:val="en-US"/>
              </w:rPr>
            </w:pPr>
            <w:ins w:id="93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name="getClientStats"&gt;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7" w:author="Автор"/>
                <w:b/>
                <w:color w:val="A6A6A6"/>
                <w:sz w:val="16"/>
                <w:szCs w:val="20"/>
                <w:lang w:val="en-US"/>
              </w:rPr>
            </w:pPr>
            <w:ins w:id="93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element="tns:getClientStats"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9" w:author="Автор"/>
                <w:b/>
                <w:color w:val="A6A6A6"/>
                <w:sz w:val="16"/>
                <w:szCs w:val="20"/>
                <w:lang w:val="en-US"/>
              </w:rPr>
            </w:pPr>
            <w:ins w:id="93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1" w:author="Автор"/>
                <w:b/>
                <w:color w:val="A6A6A6"/>
                <w:sz w:val="16"/>
                <w:szCs w:val="20"/>
                <w:lang w:val="en-US"/>
              </w:rPr>
            </w:pPr>
            <w:ins w:id="93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3" w:author="Автор"/>
                <w:b/>
                <w:color w:val="A6A6A6"/>
                <w:sz w:val="16"/>
                <w:szCs w:val="20"/>
                <w:lang w:val="en-US"/>
              </w:rPr>
            </w:pPr>
            <w:ins w:id="93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5" w:author="Автор"/>
                <w:b/>
                <w:color w:val="A6A6A6"/>
                <w:sz w:val="16"/>
                <w:szCs w:val="20"/>
                <w:lang w:val="en-US"/>
              </w:rPr>
            </w:pPr>
            <w:ins w:id="93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7" w:author="Автор"/>
                <w:b/>
                <w:color w:val="A6A6A6"/>
                <w:sz w:val="16"/>
                <w:szCs w:val="20"/>
                <w:lang w:val="en-US"/>
              </w:rPr>
            </w:pPr>
            <w:ins w:id="93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9" w:author="Автор"/>
                <w:b/>
                <w:color w:val="A6A6A6"/>
                <w:sz w:val="16"/>
                <w:szCs w:val="20"/>
                <w:lang w:val="en-US"/>
              </w:rPr>
            </w:pPr>
            <w:ins w:id="93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1" w:author="Автор"/>
                <w:b/>
                <w:color w:val="A6A6A6"/>
                <w:sz w:val="16"/>
                <w:szCs w:val="20"/>
                <w:lang w:val="en-US"/>
              </w:rPr>
            </w:pPr>
            <w:ins w:id="93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name="getEnterEventWithRepList"&gt;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3" w:author="Автор"/>
                <w:b/>
                <w:color w:val="A6A6A6"/>
                <w:sz w:val="16"/>
                <w:szCs w:val="20"/>
                <w:lang w:val="en-US"/>
              </w:rPr>
            </w:pPr>
            <w:ins w:id="93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&lt;wsdl:part element="tns:getEnterEventWithRepList"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5" w:author="Автор"/>
                <w:b/>
                <w:color w:val="A6A6A6"/>
                <w:sz w:val="16"/>
                <w:szCs w:val="20"/>
                <w:lang w:val="en-US"/>
              </w:rPr>
            </w:pPr>
            <w:ins w:id="93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7" w:author="Автор"/>
                <w:b/>
                <w:color w:val="A6A6A6"/>
                <w:sz w:val="16"/>
                <w:szCs w:val="20"/>
                <w:lang w:val="en-US"/>
              </w:rPr>
            </w:pPr>
            <w:ins w:id="93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9" w:author="Автор"/>
                <w:b/>
                <w:color w:val="A6A6A6"/>
                <w:sz w:val="16"/>
                <w:szCs w:val="20"/>
                <w:lang w:val="en-US"/>
              </w:rPr>
            </w:pPr>
            <w:ins w:id="93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name="cancelSubscriptionFeedingResponse"&gt;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1" w:author="Автор"/>
                <w:b/>
                <w:color w:val="A6A6A6"/>
                <w:sz w:val="16"/>
                <w:szCs w:val="20"/>
                <w:lang w:val="en-US"/>
              </w:rPr>
            </w:pPr>
            <w:ins w:id="93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3" w:author="Автор"/>
                <w:b/>
                <w:color w:val="A6A6A6"/>
                <w:sz w:val="16"/>
                <w:szCs w:val="20"/>
                <w:lang w:val="en-US"/>
              </w:rPr>
            </w:pPr>
            <w:ins w:id="93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5" w:author="Автор"/>
                <w:b/>
                <w:color w:val="A6A6A6"/>
                <w:sz w:val="16"/>
                <w:szCs w:val="20"/>
                <w:lang w:val="en-US"/>
              </w:rPr>
            </w:pPr>
            <w:ins w:id="93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7" w:author="Автор"/>
                <w:b/>
                <w:color w:val="A6A6A6"/>
                <w:sz w:val="16"/>
                <w:szCs w:val="20"/>
                <w:lang w:val="en-US"/>
              </w:rPr>
            </w:pPr>
            <w:ins w:id="93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9" w:author="Автор"/>
                <w:b/>
                <w:color w:val="A6A6A6"/>
                <w:sz w:val="16"/>
                <w:szCs w:val="20"/>
                <w:lang w:val="en-US"/>
              </w:rPr>
            </w:pPr>
            <w:ins w:id="93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1" w:author="Автор"/>
                <w:b/>
                <w:color w:val="A6A6A6"/>
                <w:sz w:val="16"/>
                <w:szCs w:val="20"/>
                <w:lang w:val="en-US"/>
              </w:rPr>
            </w:pPr>
            <w:ins w:id="93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3" w:author="Автор"/>
                <w:b/>
                <w:color w:val="A6A6A6"/>
                <w:sz w:val="16"/>
                <w:szCs w:val="20"/>
                <w:lang w:val="en-US"/>
              </w:rPr>
            </w:pPr>
            <w:ins w:id="93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5" w:author="Автор"/>
                <w:b/>
                <w:color w:val="A6A6A6"/>
                <w:sz w:val="16"/>
                <w:szCs w:val="20"/>
                <w:lang w:val="en-US"/>
              </w:rPr>
            </w:pPr>
            <w:ins w:id="93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name="getVisitorsSummaryResponse"&gt;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7" w:author="Автор"/>
                <w:b/>
                <w:color w:val="A6A6A6"/>
                <w:sz w:val="16"/>
                <w:szCs w:val="20"/>
                <w:lang w:val="en-US"/>
              </w:rPr>
            </w:pPr>
            <w:ins w:id="93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element="tns:getVisitorsSummaryResponse"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9" w:author="Автор"/>
                <w:b/>
                <w:color w:val="A6A6A6"/>
                <w:sz w:val="16"/>
                <w:szCs w:val="20"/>
                <w:lang w:val="en-US"/>
              </w:rPr>
            </w:pPr>
            <w:ins w:id="94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1" w:author="Автор"/>
                <w:b/>
                <w:color w:val="A6A6A6"/>
                <w:sz w:val="16"/>
                <w:szCs w:val="20"/>
                <w:lang w:val="en-US"/>
              </w:rPr>
            </w:pPr>
            <w:ins w:id="94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3" w:author="Автор"/>
                <w:b/>
                <w:color w:val="A6A6A6"/>
                <w:sz w:val="16"/>
                <w:szCs w:val="20"/>
                <w:lang w:val="en-US"/>
              </w:rPr>
            </w:pPr>
            <w:ins w:id="94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name="enableNotificationBySMS"&gt;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5" w:author="Автор"/>
                <w:b/>
                <w:color w:val="A6A6A6"/>
                <w:sz w:val="16"/>
                <w:szCs w:val="20"/>
                <w:lang w:val="en-US"/>
              </w:rPr>
            </w:pPr>
            <w:ins w:id="94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element="tns:enableNotificationBySMS"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7" w:author="Автор"/>
                <w:b/>
                <w:color w:val="A6A6A6"/>
                <w:sz w:val="16"/>
                <w:szCs w:val="20"/>
                <w:lang w:val="en-US"/>
              </w:rPr>
            </w:pPr>
            <w:ins w:id="94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9" w:author="Автор"/>
                <w:b/>
                <w:color w:val="A6A6A6"/>
                <w:sz w:val="16"/>
                <w:szCs w:val="20"/>
                <w:lang w:val="en-US"/>
              </w:rPr>
            </w:pPr>
            <w:ins w:id="94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1" w:author="Автор"/>
                <w:b/>
                <w:color w:val="A6A6A6"/>
                <w:sz w:val="16"/>
                <w:szCs w:val="20"/>
                <w:lang w:val="en-US"/>
              </w:rPr>
            </w:pPr>
            <w:ins w:id="94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name="getGroupListByOrgResponse"&gt;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3" w:author="Автор"/>
                <w:b/>
                <w:color w:val="A6A6A6"/>
                <w:sz w:val="16"/>
                <w:szCs w:val="20"/>
                <w:lang w:val="en-US"/>
              </w:rPr>
            </w:pPr>
            <w:ins w:id="94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element="tns:getGroupListByOrgResponse"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5" w:author="Автор"/>
                <w:b/>
                <w:color w:val="A6A6A6"/>
                <w:sz w:val="16"/>
                <w:szCs w:val="20"/>
                <w:lang w:val="en-US"/>
              </w:rPr>
            </w:pPr>
            <w:ins w:id="94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7" w:author="Автор"/>
                <w:b/>
                <w:color w:val="A6A6A6"/>
                <w:sz w:val="16"/>
                <w:szCs w:val="20"/>
                <w:lang w:val="en-US"/>
              </w:rPr>
            </w:pPr>
            <w:ins w:id="94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9" w:author="Автор"/>
                <w:b/>
                <w:color w:val="A6A6A6"/>
                <w:sz w:val="16"/>
                <w:szCs w:val="20"/>
                <w:lang w:val="en-US"/>
              </w:rPr>
            </w:pPr>
            <w:ins w:id="94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name="authorizeClientResponse"&gt;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1" w:author="Автор"/>
                <w:b/>
                <w:color w:val="A6A6A6"/>
                <w:sz w:val="16"/>
                <w:szCs w:val="20"/>
                <w:lang w:val="en-US"/>
              </w:rPr>
            </w:pPr>
            <w:ins w:id="94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element="tns:authorizeClientResponse"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3" w:author="Автор"/>
                <w:b/>
                <w:color w:val="A6A6A6"/>
                <w:sz w:val="16"/>
                <w:szCs w:val="20"/>
                <w:lang w:val="en-US"/>
              </w:rPr>
            </w:pPr>
            <w:ins w:id="94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5" w:author="Автор"/>
                <w:b/>
                <w:color w:val="A6A6A6"/>
                <w:sz w:val="16"/>
                <w:szCs w:val="20"/>
                <w:lang w:val="en-US"/>
              </w:rPr>
            </w:pPr>
            <w:ins w:id="94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7" w:author="Автор"/>
                <w:b/>
                <w:color w:val="A6A6A6"/>
                <w:sz w:val="16"/>
                <w:szCs w:val="20"/>
                <w:lang w:val="en-US"/>
              </w:rPr>
            </w:pPr>
            <w:ins w:id="94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name="getSummaryByTypedIdResponse"&gt;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9" w:author="Автор"/>
                <w:b/>
                <w:color w:val="A6A6A6"/>
                <w:sz w:val="16"/>
                <w:szCs w:val="20"/>
                <w:lang w:val="en-US"/>
              </w:rPr>
            </w:pPr>
            <w:ins w:id="94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element="tns:getSummaryByTypedIdResponse"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1" w:author="Автор"/>
                <w:b/>
                <w:color w:val="A6A6A6"/>
                <w:sz w:val="16"/>
                <w:szCs w:val="20"/>
                <w:lang w:val="en-US"/>
              </w:rPr>
            </w:pPr>
            <w:ins w:id="94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3" w:author="Автор"/>
                <w:b/>
                <w:color w:val="A6A6A6"/>
                <w:sz w:val="16"/>
                <w:szCs w:val="20"/>
                <w:lang w:val="en-US"/>
              </w:rPr>
            </w:pPr>
            <w:ins w:id="94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5" w:author="Автор"/>
                <w:b/>
                <w:color w:val="A6A6A6"/>
                <w:sz w:val="16"/>
                <w:szCs w:val="20"/>
                <w:lang w:val="en-US"/>
              </w:rPr>
            </w:pPr>
            <w:ins w:id="94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7" w:author="Автор"/>
                <w:b/>
                <w:color w:val="A6A6A6"/>
                <w:sz w:val="16"/>
                <w:szCs w:val="20"/>
                <w:lang w:val="en-US"/>
              </w:rPr>
            </w:pPr>
            <w:ins w:id="94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9" w:author="Автор"/>
                <w:b/>
                <w:color w:val="A6A6A6"/>
                <w:sz w:val="16"/>
                <w:szCs w:val="20"/>
                <w:lang w:val="en-US"/>
              </w:rPr>
            </w:pPr>
            <w:ins w:id="94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1" w:author="Автор"/>
                <w:b/>
                <w:color w:val="A6A6A6"/>
                <w:sz w:val="16"/>
                <w:szCs w:val="20"/>
                <w:lang w:val="en-US"/>
              </w:rPr>
            </w:pPr>
            <w:ins w:id="94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3" w:author="Автор"/>
                <w:b/>
                <w:color w:val="A6A6A6"/>
                <w:sz w:val="16"/>
                <w:szCs w:val="20"/>
                <w:lang w:val="en-US"/>
              </w:rPr>
            </w:pPr>
            <w:ins w:id="94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name="getMenuListByOrgResponse"&gt;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5" w:author="Автор"/>
                <w:b/>
                <w:color w:val="A6A6A6"/>
                <w:sz w:val="16"/>
                <w:szCs w:val="20"/>
                <w:lang w:val="en-US"/>
              </w:rPr>
            </w:pPr>
            <w:ins w:id="94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element="tns:getMenuListByOrgResponse"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7" w:author="Автор"/>
                <w:b/>
                <w:color w:val="A6A6A6"/>
                <w:sz w:val="16"/>
                <w:szCs w:val="20"/>
                <w:lang w:val="en-US"/>
              </w:rPr>
            </w:pPr>
            <w:ins w:id="94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9" w:author="Автор"/>
                <w:b/>
                <w:color w:val="A6A6A6"/>
                <w:sz w:val="16"/>
                <w:szCs w:val="20"/>
                <w:lang w:val="en-US"/>
              </w:rPr>
            </w:pPr>
            <w:ins w:id="94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1" w:author="Автор"/>
                <w:b/>
                <w:color w:val="A6A6A6"/>
                <w:sz w:val="16"/>
                <w:szCs w:val="20"/>
                <w:lang w:val="en-US"/>
              </w:rPr>
            </w:pPr>
            <w:ins w:id="94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3" w:author="Автор"/>
                <w:b/>
                <w:color w:val="A6A6A6"/>
                <w:sz w:val="16"/>
                <w:szCs w:val="20"/>
                <w:lang w:val="en-US"/>
              </w:rPr>
            </w:pPr>
            <w:ins w:id="94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5" w:author="Автор"/>
                <w:b/>
                <w:color w:val="A6A6A6"/>
                <w:sz w:val="16"/>
                <w:szCs w:val="20"/>
                <w:lang w:val="en-US"/>
              </w:rPr>
            </w:pPr>
            <w:ins w:id="94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7" w:author="Автор"/>
                <w:b/>
                <w:color w:val="A6A6A6"/>
                <w:sz w:val="16"/>
                <w:szCs w:val="20"/>
                <w:lang w:val="en-US"/>
              </w:rPr>
            </w:pPr>
            <w:ins w:id="94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9" w:author="Автор"/>
                <w:b/>
                <w:color w:val="A6A6A6"/>
                <w:sz w:val="16"/>
                <w:szCs w:val="20"/>
                <w:lang w:val="en-US"/>
              </w:rPr>
            </w:pPr>
            <w:ins w:id="94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name="getBanks"&gt;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1" w:author="Автор"/>
                <w:b/>
                <w:color w:val="A6A6A6"/>
                <w:sz w:val="16"/>
                <w:szCs w:val="20"/>
                <w:lang w:val="en-US"/>
              </w:rPr>
            </w:pPr>
            <w:ins w:id="94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element="tns:getBanks"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3" w:author="Автор"/>
                <w:b/>
                <w:color w:val="A6A6A6"/>
                <w:sz w:val="16"/>
                <w:szCs w:val="20"/>
                <w:lang w:val="en-US"/>
              </w:rPr>
            </w:pPr>
            <w:ins w:id="94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5" w:author="Автор"/>
                <w:b/>
                <w:color w:val="A6A6A6"/>
                <w:sz w:val="16"/>
                <w:szCs w:val="20"/>
                <w:lang w:val="en-US"/>
              </w:rPr>
            </w:pPr>
            <w:ins w:id="94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7" w:author="Автор"/>
                <w:b/>
                <w:color w:val="A6A6A6"/>
                <w:sz w:val="16"/>
                <w:szCs w:val="20"/>
                <w:lang w:val="en-US"/>
              </w:rPr>
            </w:pPr>
            <w:ins w:id="94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name="changeMobilePhone"&gt;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9" w:author="Автор"/>
                <w:b/>
                <w:color w:val="A6A6A6"/>
                <w:sz w:val="16"/>
                <w:szCs w:val="20"/>
                <w:lang w:val="en-US"/>
              </w:rPr>
            </w:pPr>
            <w:ins w:id="94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element="tns:changeMobilePhone"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1" w:author="Автор"/>
                <w:b/>
                <w:color w:val="A6A6A6"/>
                <w:sz w:val="16"/>
                <w:szCs w:val="20"/>
                <w:lang w:val="en-US"/>
              </w:rPr>
            </w:pPr>
            <w:ins w:id="94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3" w:author="Автор"/>
                <w:b/>
                <w:color w:val="A6A6A6"/>
                <w:sz w:val="16"/>
                <w:szCs w:val="20"/>
                <w:lang w:val="en-US"/>
              </w:rPr>
            </w:pPr>
            <w:ins w:id="94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5" w:author="Автор"/>
                <w:b/>
                <w:color w:val="A6A6A6"/>
                <w:sz w:val="16"/>
                <w:szCs w:val="20"/>
                <w:lang w:val="en-US"/>
              </w:rPr>
            </w:pPr>
            <w:ins w:id="94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7" w:author="Автор"/>
                <w:b/>
                <w:color w:val="A6A6A6"/>
                <w:sz w:val="16"/>
                <w:szCs w:val="20"/>
                <w:lang w:val="en-US"/>
              </w:rPr>
            </w:pPr>
            <w:ins w:id="94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9" w:author="Автор"/>
                <w:b/>
                <w:color w:val="A6A6A6"/>
                <w:sz w:val="16"/>
                <w:szCs w:val="20"/>
                <w:lang w:val="en-US"/>
              </w:rPr>
            </w:pPr>
            <w:ins w:id="94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1" w:author="Автор"/>
                <w:b/>
                <w:color w:val="A6A6A6"/>
                <w:sz w:val="16"/>
                <w:szCs w:val="20"/>
                <w:lang w:val="en-US"/>
              </w:rPr>
            </w:pPr>
            <w:ins w:id="94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3" w:author="Автор"/>
                <w:b/>
                <w:color w:val="A6A6A6"/>
                <w:sz w:val="16"/>
                <w:szCs w:val="20"/>
                <w:lang w:val="en-US"/>
              </w:rPr>
            </w:pPr>
            <w:ins w:id="94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name="getClientRepresentativesResponse"&gt;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5" w:author="Автор"/>
                <w:b/>
                <w:color w:val="A6A6A6"/>
                <w:sz w:val="16"/>
                <w:szCs w:val="20"/>
                <w:lang w:val="en-US"/>
              </w:rPr>
            </w:pPr>
            <w:ins w:id="94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element="tns:getClientRepresentativesResponse"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7" w:author="Автор"/>
                <w:b/>
                <w:color w:val="A6A6A6"/>
                <w:sz w:val="16"/>
                <w:szCs w:val="20"/>
                <w:lang w:val="en-US"/>
              </w:rPr>
            </w:pPr>
            <w:ins w:id="94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9" w:author="Автор"/>
                <w:b/>
                <w:color w:val="A6A6A6"/>
                <w:sz w:val="16"/>
                <w:szCs w:val="20"/>
                <w:lang w:val="en-US"/>
              </w:rPr>
            </w:pPr>
            <w:ins w:id="94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1" w:author="Автор"/>
                <w:b/>
                <w:color w:val="A6A6A6"/>
                <w:sz w:val="16"/>
                <w:szCs w:val="20"/>
                <w:lang w:val="en-US"/>
              </w:rPr>
            </w:pPr>
            <w:ins w:id="94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3" w:author="Автор"/>
                <w:b/>
                <w:color w:val="A6A6A6"/>
                <w:sz w:val="16"/>
                <w:szCs w:val="20"/>
                <w:lang w:val="en-US"/>
              </w:rPr>
            </w:pPr>
            <w:ins w:id="94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5" w:author="Автор"/>
                <w:b/>
                <w:color w:val="A6A6A6"/>
                <w:sz w:val="16"/>
                <w:szCs w:val="20"/>
                <w:lang w:val="en-US"/>
              </w:rPr>
            </w:pPr>
            <w:ins w:id="94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7" w:author="Автор"/>
                <w:b/>
                <w:color w:val="A6A6A6"/>
                <w:sz w:val="16"/>
                <w:szCs w:val="20"/>
                <w:lang w:val="en-US"/>
              </w:rPr>
            </w:pPr>
            <w:ins w:id="94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9" w:author="Автор"/>
                <w:b/>
                <w:color w:val="A6A6A6"/>
                <w:sz w:val="16"/>
                <w:szCs w:val="20"/>
                <w:lang w:val="en-US"/>
              </w:rPr>
            </w:pPr>
            <w:ins w:id="95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1" w:author="Автор"/>
                <w:b/>
                <w:color w:val="A6A6A6"/>
                <w:sz w:val="16"/>
                <w:szCs w:val="20"/>
                <w:lang w:val="en-US"/>
              </w:rPr>
            </w:pPr>
            <w:ins w:id="95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3" w:author="Автор"/>
                <w:b/>
                <w:color w:val="A6A6A6"/>
                <w:sz w:val="16"/>
                <w:szCs w:val="20"/>
                <w:lang w:val="en-US"/>
              </w:rPr>
            </w:pPr>
            <w:ins w:id="95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5" w:author="Автор"/>
                <w:b/>
                <w:color w:val="A6A6A6"/>
                <w:sz w:val="16"/>
                <w:szCs w:val="20"/>
                <w:lang w:val="en-US"/>
              </w:rPr>
            </w:pPr>
            <w:ins w:id="95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7" w:author="Автор"/>
                <w:b/>
                <w:color w:val="A6A6A6"/>
                <w:sz w:val="16"/>
                <w:szCs w:val="20"/>
                <w:lang w:val="en-US"/>
              </w:rPr>
            </w:pPr>
            <w:ins w:id="95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name="getPublicationListSimple"&gt;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9" w:author="Автор"/>
                <w:b/>
                <w:color w:val="A6A6A6"/>
                <w:sz w:val="16"/>
                <w:szCs w:val="20"/>
                <w:lang w:val="en-US"/>
              </w:rPr>
            </w:pPr>
            <w:ins w:id="95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element="tns:getPublicationListSimple"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1" w:author="Автор"/>
                <w:b/>
                <w:color w:val="A6A6A6"/>
                <w:sz w:val="16"/>
                <w:szCs w:val="20"/>
                <w:lang w:val="en-US"/>
              </w:rPr>
            </w:pPr>
            <w:ins w:id="95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3" w:author="Автор"/>
                <w:b/>
                <w:color w:val="A6A6A6"/>
                <w:sz w:val="16"/>
                <w:szCs w:val="20"/>
                <w:lang w:val="en-US"/>
              </w:rPr>
            </w:pPr>
            <w:ins w:id="95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5" w:author="Автор"/>
                <w:b/>
                <w:color w:val="A6A6A6"/>
                <w:sz w:val="16"/>
                <w:szCs w:val="20"/>
                <w:lang w:val="en-US"/>
              </w:rPr>
            </w:pPr>
            <w:ins w:id="95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7" w:author="Автор"/>
                <w:b/>
                <w:color w:val="A6A6A6"/>
                <w:sz w:val="16"/>
                <w:szCs w:val="20"/>
                <w:lang w:val="en-US"/>
              </w:rPr>
            </w:pPr>
            <w:ins w:id="95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9" w:author="Автор"/>
                <w:b/>
                <w:color w:val="A6A6A6"/>
                <w:sz w:val="16"/>
                <w:szCs w:val="20"/>
                <w:lang w:val="en-US"/>
              </w:rPr>
            </w:pPr>
            <w:ins w:id="95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1" w:author="Автор"/>
                <w:b/>
                <w:color w:val="A6A6A6"/>
                <w:sz w:val="16"/>
                <w:szCs w:val="20"/>
                <w:lang w:val="en-US"/>
              </w:rPr>
            </w:pPr>
            <w:ins w:id="95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3" w:author="Автор"/>
                <w:b/>
                <w:color w:val="A6A6A6"/>
                <w:sz w:val="16"/>
                <w:szCs w:val="20"/>
                <w:lang w:val="en-US"/>
              </w:rPr>
            </w:pPr>
            <w:ins w:id="95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5" w:author="Автор"/>
                <w:b/>
                <w:color w:val="A6A6A6"/>
                <w:sz w:val="16"/>
                <w:szCs w:val="20"/>
                <w:lang w:val="en-US"/>
              </w:rPr>
            </w:pPr>
            <w:ins w:id="95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7" w:author="Автор"/>
                <w:b/>
                <w:color w:val="A6A6A6"/>
                <w:sz w:val="16"/>
                <w:szCs w:val="20"/>
                <w:lang w:val="en-US"/>
              </w:rPr>
            </w:pPr>
            <w:ins w:id="95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9" w:author="Автор"/>
                <w:b/>
                <w:color w:val="A6A6A6"/>
                <w:sz w:val="16"/>
                <w:szCs w:val="20"/>
                <w:lang w:val="en-US"/>
              </w:rPr>
            </w:pPr>
            <w:ins w:id="95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1" w:author="Автор"/>
                <w:b/>
                <w:color w:val="A6A6A6"/>
                <w:sz w:val="16"/>
                <w:szCs w:val="20"/>
                <w:lang w:val="en-US"/>
              </w:rPr>
            </w:pPr>
            <w:ins w:id="95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&lt;wsdl:message name="cancelSubscriptionFeeding"&gt;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3" w:author="Автор"/>
                <w:b/>
                <w:color w:val="A6A6A6"/>
                <w:sz w:val="16"/>
                <w:szCs w:val="20"/>
                <w:lang w:val="en-US"/>
              </w:rPr>
            </w:pPr>
            <w:ins w:id="95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5" w:author="Автор"/>
                <w:b/>
                <w:color w:val="A6A6A6"/>
                <w:sz w:val="16"/>
                <w:szCs w:val="20"/>
                <w:lang w:val="en-US"/>
              </w:rPr>
            </w:pPr>
            <w:ins w:id="95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7" w:author="Автор"/>
                <w:b/>
                <w:color w:val="A6A6A6"/>
                <w:sz w:val="16"/>
                <w:szCs w:val="20"/>
                <w:lang w:val="en-US"/>
              </w:rPr>
            </w:pPr>
            <w:ins w:id="95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9" w:author="Автор"/>
                <w:b/>
                <w:color w:val="A6A6A6"/>
                <w:sz w:val="16"/>
                <w:szCs w:val="20"/>
                <w:lang w:val="en-US"/>
              </w:rPr>
            </w:pPr>
            <w:ins w:id="95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name="getPurchaseSubscriptionFeedingListBySan"&gt;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1" w:author="Автор"/>
                <w:b/>
                <w:color w:val="A6A6A6"/>
                <w:sz w:val="16"/>
                <w:szCs w:val="20"/>
                <w:lang w:val="en-US"/>
              </w:rPr>
            </w:pPr>
            <w:ins w:id="95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element="tns:getPurchaseSubscriptionFeedingListBySan"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3" w:author="Автор"/>
                <w:b/>
                <w:color w:val="A6A6A6"/>
                <w:sz w:val="16"/>
                <w:szCs w:val="20"/>
                <w:lang w:val="en-US"/>
              </w:rPr>
            </w:pPr>
            <w:ins w:id="95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5" w:author="Автор"/>
                <w:b/>
                <w:color w:val="A6A6A6"/>
                <w:sz w:val="16"/>
                <w:szCs w:val="20"/>
                <w:lang w:val="en-US"/>
              </w:rPr>
            </w:pPr>
            <w:ins w:id="95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7" w:author="Автор"/>
                <w:b/>
                <w:color w:val="A6A6A6"/>
                <w:sz w:val="16"/>
                <w:szCs w:val="20"/>
                <w:lang w:val="en-US"/>
              </w:rPr>
            </w:pPr>
            <w:ins w:id="95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9" w:author="Автор"/>
                <w:b/>
                <w:color w:val="A6A6A6"/>
                <w:sz w:val="16"/>
                <w:szCs w:val="20"/>
                <w:lang w:val="en-US"/>
              </w:rPr>
            </w:pPr>
            <w:ins w:id="95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1" w:author="Автор"/>
                <w:b/>
                <w:color w:val="A6A6A6"/>
                <w:sz w:val="16"/>
                <w:szCs w:val="20"/>
                <w:lang w:val="en-US"/>
              </w:rPr>
            </w:pPr>
            <w:ins w:id="95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3" w:author="Автор"/>
                <w:b/>
                <w:color w:val="A6A6A6"/>
                <w:sz w:val="16"/>
                <w:szCs w:val="20"/>
                <w:lang w:val="en-US"/>
              </w:rPr>
            </w:pPr>
            <w:ins w:id="95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5" w:author="Автор"/>
                <w:b/>
                <w:color w:val="A6A6A6"/>
                <w:sz w:val="16"/>
                <w:szCs w:val="20"/>
                <w:lang w:val="en-US"/>
              </w:rPr>
            </w:pPr>
            <w:ins w:id="95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name="createPaymentOrderResponse"&gt;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7" w:author="Автор"/>
                <w:b/>
                <w:color w:val="A6A6A6"/>
                <w:sz w:val="16"/>
                <w:szCs w:val="20"/>
                <w:lang w:val="en-US"/>
              </w:rPr>
            </w:pPr>
            <w:ins w:id="95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element="tns:createPaymentOrderResponse"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9" w:author="Автор"/>
                <w:b/>
                <w:color w:val="A6A6A6"/>
                <w:sz w:val="16"/>
                <w:szCs w:val="20"/>
                <w:lang w:val="en-US"/>
              </w:rPr>
            </w:pPr>
            <w:ins w:id="95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1" w:author="Автор"/>
                <w:b/>
                <w:color w:val="A6A6A6"/>
                <w:sz w:val="16"/>
                <w:szCs w:val="20"/>
                <w:lang w:val="en-US"/>
              </w:rPr>
            </w:pPr>
            <w:ins w:id="95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3" w:author="Автор"/>
                <w:b/>
                <w:color w:val="A6A6A6"/>
                <w:sz w:val="16"/>
                <w:szCs w:val="20"/>
                <w:lang w:val="en-US"/>
              </w:rPr>
            </w:pPr>
            <w:ins w:id="95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name="getClientStatsResponse"&gt;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5" w:author="Автор"/>
                <w:b/>
                <w:color w:val="A6A6A6"/>
                <w:sz w:val="16"/>
                <w:szCs w:val="20"/>
                <w:lang w:val="en-US"/>
              </w:rPr>
            </w:pPr>
            <w:ins w:id="95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element="tns:getClientStatsResponse"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7" w:author="Автор"/>
                <w:b/>
                <w:color w:val="A6A6A6"/>
                <w:sz w:val="16"/>
                <w:szCs w:val="20"/>
                <w:lang w:val="en-US"/>
              </w:rPr>
            </w:pPr>
            <w:ins w:id="95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9" w:author="Автор"/>
                <w:b/>
                <w:color w:val="A6A6A6"/>
                <w:sz w:val="16"/>
                <w:szCs w:val="20"/>
                <w:lang w:val="en-US"/>
              </w:rPr>
            </w:pPr>
            <w:ins w:id="95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1" w:author="Автор"/>
                <w:b/>
                <w:color w:val="A6A6A6"/>
                <w:sz w:val="16"/>
                <w:szCs w:val="20"/>
                <w:lang w:val="en-US"/>
              </w:rPr>
            </w:pPr>
            <w:ins w:id="95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name="getMenuListWithProhibitions"&gt;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3" w:author="Автор"/>
                <w:b/>
                <w:color w:val="A6A6A6"/>
                <w:sz w:val="16"/>
                <w:szCs w:val="20"/>
                <w:lang w:val="en-US"/>
              </w:rPr>
            </w:pPr>
            <w:ins w:id="95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element="tns:getMenuListWithProhibitions"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5" w:author="Автор"/>
                <w:b/>
                <w:color w:val="A6A6A6"/>
                <w:sz w:val="16"/>
                <w:szCs w:val="20"/>
                <w:lang w:val="en-US"/>
              </w:rPr>
            </w:pPr>
            <w:ins w:id="95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7" w:author="Автор"/>
                <w:b/>
                <w:color w:val="A6A6A6"/>
                <w:sz w:val="16"/>
                <w:szCs w:val="20"/>
                <w:lang w:val="en-US"/>
              </w:rPr>
            </w:pPr>
            <w:ins w:id="95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9" w:author="Автор"/>
                <w:b/>
                <w:color w:val="A6A6A6"/>
                <w:sz w:val="16"/>
                <w:szCs w:val="20"/>
                <w:lang w:val="en-US"/>
              </w:rPr>
            </w:pPr>
            <w:ins w:id="95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name="getGroupListByOrg"&gt;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1" w:author="Автор"/>
                <w:b/>
                <w:color w:val="A6A6A6"/>
                <w:sz w:val="16"/>
                <w:szCs w:val="20"/>
                <w:lang w:val="en-US"/>
              </w:rPr>
            </w:pPr>
            <w:ins w:id="95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element="tns:getGroupListByOrg"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3" w:author="Автор"/>
                <w:b/>
                <w:color w:val="A6A6A6"/>
                <w:sz w:val="16"/>
                <w:szCs w:val="20"/>
                <w:lang w:val="en-US"/>
              </w:rPr>
            </w:pPr>
            <w:ins w:id="95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5" w:author="Автор"/>
                <w:b/>
                <w:color w:val="A6A6A6"/>
                <w:sz w:val="16"/>
                <w:szCs w:val="20"/>
                <w:lang w:val="en-US"/>
              </w:rPr>
            </w:pPr>
            <w:ins w:id="95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7" w:author="Автор"/>
                <w:b/>
                <w:color w:val="A6A6A6"/>
                <w:sz w:val="16"/>
                <w:szCs w:val="20"/>
                <w:lang w:val="en-US"/>
              </w:rPr>
            </w:pPr>
            <w:ins w:id="95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name="getStudentListByIdOfClientGroupResponse"&gt;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9" w:author="Автор"/>
                <w:b/>
                <w:color w:val="A6A6A6"/>
                <w:sz w:val="16"/>
                <w:szCs w:val="20"/>
                <w:lang w:val="en-US"/>
              </w:rPr>
            </w:pPr>
            <w:ins w:id="95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element="tns:getStudentListByIdOfClientGroupResponse"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1" w:author="Автор"/>
                <w:b/>
                <w:color w:val="A6A6A6"/>
                <w:sz w:val="16"/>
                <w:szCs w:val="20"/>
                <w:lang w:val="en-US"/>
              </w:rPr>
            </w:pPr>
            <w:ins w:id="95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3" w:author="Автор"/>
                <w:b/>
                <w:color w:val="A6A6A6"/>
                <w:sz w:val="16"/>
                <w:szCs w:val="20"/>
                <w:lang w:val="en-US"/>
              </w:rPr>
            </w:pPr>
            <w:ins w:id="95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5" w:author="Автор"/>
                <w:b/>
                <w:color w:val="A6A6A6"/>
                <w:sz w:val="16"/>
                <w:szCs w:val="20"/>
                <w:lang w:val="en-US"/>
              </w:rPr>
            </w:pPr>
            <w:ins w:id="95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name="generateLinkingTokenResponse"&gt;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7" w:author="Автор"/>
                <w:b/>
                <w:color w:val="A6A6A6"/>
                <w:sz w:val="16"/>
                <w:szCs w:val="20"/>
                <w:lang w:val="en-US"/>
              </w:rPr>
            </w:pPr>
            <w:ins w:id="95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element="tns:generateLinkingTokenResponse"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9" w:author="Автор"/>
                <w:b/>
                <w:color w:val="A6A6A6"/>
                <w:sz w:val="16"/>
                <w:szCs w:val="20"/>
                <w:lang w:val="en-US"/>
              </w:rPr>
            </w:pPr>
            <w:ins w:id="96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1" w:author="Автор"/>
                <w:b/>
                <w:color w:val="A6A6A6"/>
                <w:sz w:val="16"/>
                <w:szCs w:val="20"/>
                <w:lang w:val="en-US"/>
              </w:rPr>
            </w:pPr>
            <w:ins w:id="96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3" w:author="Автор"/>
                <w:b/>
                <w:color w:val="A6A6A6"/>
                <w:sz w:val="16"/>
                <w:szCs w:val="20"/>
                <w:lang w:val="en-US"/>
              </w:rPr>
            </w:pPr>
            <w:ins w:id="96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name="getIdOfClient"&gt;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5" w:author="Автор"/>
                <w:b/>
                <w:color w:val="A6A6A6"/>
                <w:sz w:val="16"/>
                <w:szCs w:val="20"/>
                <w:lang w:val="en-US"/>
              </w:rPr>
            </w:pPr>
            <w:ins w:id="96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element="tns:getIdOfClient"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7" w:author="Автор"/>
                <w:b/>
                <w:color w:val="A6A6A6"/>
                <w:sz w:val="16"/>
                <w:szCs w:val="20"/>
                <w:lang w:val="en-US"/>
              </w:rPr>
            </w:pPr>
            <w:ins w:id="96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9" w:author="Автор"/>
                <w:b/>
                <w:color w:val="A6A6A6"/>
                <w:sz w:val="16"/>
                <w:szCs w:val="20"/>
                <w:lang w:val="en-US"/>
              </w:rPr>
            </w:pPr>
            <w:ins w:id="96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1" w:author="Автор"/>
                <w:b/>
                <w:color w:val="A6A6A6"/>
                <w:sz w:val="16"/>
                <w:szCs w:val="20"/>
                <w:lang w:val="en-US"/>
              </w:rPr>
            </w:pPr>
            <w:ins w:id="96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name="getEnterEventListByGuardianResponse"&gt;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3" w:author="Автор"/>
                <w:b/>
                <w:color w:val="A6A6A6"/>
                <w:sz w:val="16"/>
                <w:szCs w:val="20"/>
                <w:lang w:val="en-US"/>
              </w:rPr>
            </w:pPr>
            <w:ins w:id="96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element="tns:getEnterEventListByGuardianResponse"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5" w:author="Автор"/>
                <w:b/>
                <w:color w:val="A6A6A6"/>
                <w:sz w:val="16"/>
                <w:szCs w:val="20"/>
                <w:lang w:val="en-US"/>
              </w:rPr>
            </w:pPr>
            <w:ins w:id="96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7" w:author="Автор"/>
                <w:b/>
                <w:color w:val="A6A6A6"/>
                <w:sz w:val="16"/>
                <w:szCs w:val="20"/>
                <w:lang w:val="en-US"/>
              </w:rPr>
            </w:pPr>
            <w:ins w:id="96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9" w:author="Автор"/>
                <w:b/>
                <w:color w:val="A6A6A6"/>
                <w:sz w:val="16"/>
                <w:szCs w:val="20"/>
                <w:lang w:val="en-US"/>
              </w:rPr>
            </w:pPr>
            <w:ins w:id="96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1" w:author="Автор"/>
                <w:b/>
                <w:color w:val="A6A6A6"/>
                <w:sz w:val="16"/>
                <w:szCs w:val="20"/>
                <w:lang w:val="en-US"/>
              </w:rPr>
            </w:pPr>
            <w:ins w:id="96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3" w:author="Автор"/>
                <w:b/>
                <w:color w:val="A6A6A6"/>
                <w:sz w:val="16"/>
                <w:szCs w:val="20"/>
                <w:lang w:val="en-US"/>
              </w:rPr>
            </w:pPr>
            <w:ins w:id="96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5" w:author="Автор"/>
                <w:b/>
                <w:color w:val="A6A6A6"/>
                <w:sz w:val="16"/>
                <w:szCs w:val="20"/>
                <w:lang w:val="en-US"/>
              </w:rPr>
            </w:pPr>
            <w:ins w:id="96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7" w:author="Автор"/>
                <w:b/>
                <w:color w:val="A6A6A6"/>
                <w:sz w:val="16"/>
                <w:szCs w:val="20"/>
                <w:lang w:val="en-US"/>
              </w:rPr>
            </w:pPr>
            <w:ins w:id="96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9" w:author="Автор"/>
                <w:b/>
                <w:color w:val="A6A6A6"/>
                <w:sz w:val="16"/>
                <w:szCs w:val="20"/>
                <w:lang w:val="en-US"/>
              </w:rPr>
            </w:pPr>
            <w:ins w:id="96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1" w:author="Автор"/>
                <w:b/>
                <w:color w:val="A6A6A6"/>
                <w:sz w:val="16"/>
                <w:szCs w:val="20"/>
                <w:lang w:val="en-US"/>
              </w:rPr>
            </w:pPr>
            <w:ins w:id="96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3" w:author="Автор"/>
                <w:b/>
                <w:color w:val="A6A6A6"/>
                <w:sz w:val="16"/>
                <w:szCs w:val="20"/>
                <w:lang w:val="en-US"/>
              </w:rPr>
            </w:pPr>
            <w:ins w:id="96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5" w:author="Автор"/>
                <w:b/>
                <w:color w:val="A6A6A6"/>
                <w:sz w:val="16"/>
                <w:szCs w:val="20"/>
                <w:lang w:val="en-US"/>
              </w:rPr>
            </w:pPr>
            <w:ins w:id="96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name="giveConclusionOnComplaintResponse"&gt;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7" w:author="Автор"/>
                <w:b/>
                <w:color w:val="A6A6A6"/>
                <w:sz w:val="16"/>
                <w:szCs w:val="20"/>
                <w:lang w:val="en-US"/>
              </w:rPr>
            </w:pPr>
            <w:ins w:id="96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element="tns:giveConclusionOnComplaintResponse"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9" w:author="Автор"/>
                <w:b/>
                <w:color w:val="A6A6A6"/>
                <w:sz w:val="16"/>
                <w:szCs w:val="20"/>
                <w:lang w:val="en-US"/>
              </w:rPr>
            </w:pPr>
            <w:ins w:id="96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1" w:author="Автор"/>
                <w:b/>
                <w:color w:val="A6A6A6"/>
                <w:sz w:val="16"/>
                <w:szCs w:val="20"/>
                <w:lang w:val="en-US"/>
              </w:rPr>
            </w:pPr>
            <w:ins w:id="96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3" w:author="Автор"/>
                <w:b/>
                <w:color w:val="A6A6A6"/>
                <w:sz w:val="16"/>
                <w:szCs w:val="20"/>
                <w:lang w:val="en-US"/>
              </w:rPr>
            </w:pPr>
            <w:ins w:id="96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name="getContractIdByCardNoResponse"&gt;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5" w:author="Автор"/>
                <w:b/>
                <w:color w:val="A6A6A6"/>
                <w:sz w:val="16"/>
                <w:szCs w:val="20"/>
                <w:lang w:val="en-US"/>
              </w:rPr>
            </w:pPr>
            <w:ins w:id="96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element="tns:getContractIdByCardNoResponse"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7" w:author="Автор"/>
                <w:b/>
                <w:color w:val="A6A6A6"/>
                <w:sz w:val="16"/>
                <w:szCs w:val="20"/>
                <w:lang w:val="en-US"/>
              </w:rPr>
            </w:pPr>
            <w:ins w:id="96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9" w:author="Автор"/>
                <w:b/>
                <w:color w:val="A6A6A6"/>
                <w:sz w:val="16"/>
                <w:szCs w:val="20"/>
                <w:lang w:val="en-US"/>
              </w:rPr>
            </w:pPr>
            <w:ins w:id="96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1" w:author="Автор"/>
                <w:b/>
                <w:color w:val="A6A6A6"/>
                <w:sz w:val="16"/>
                <w:szCs w:val="20"/>
                <w:lang w:val="en-US"/>
              </w:rPr>
            </w:pPr>
            <w:ins w:id="96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name="sendLinkingTokenByMobileResponse"&gt;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3" w:author="Автор"/>
                <w:b/>
                <w:color w:val="A6A6A6"/>
                <w:sz w:val="16"/>
                <w:szCs w:val="20"/>
                <w:lang w:val="en-US"/>
              </w:rPr>
            </w:pPr>
            <w:ins w:id="96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element="tns:sendLinkingTokenByMobileResponse"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5" w:author="Автор"/>
                <w:b/>
                <w:color w:val="A6A6A6"/>
                <w:sz w:val="16"/>
                <w:szCs w:val="20"/>
                <w:lang w:val="en-US"/>
              </w:rPr>
            </w:pPr>
            <w:ins w:id="96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7" w:author="Автор"/>
                <w:b/>
                <w:color w:val="A6A6A6"/>
                <w:sz w:val="16"/>
                <w:szCs w:val="20"/>
                <w:lang w:val="en-US"/>
              </w:rPr>
            </w:pPr>
            <w:ins w:id="96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9" w:author="Автор"/>
                <w:b/>
                <w:color w:val="A6A6A6"/>
                <w:sz w:val="16"/>
                <w:szCs w:val="20"/>
                <w:lang w:val="en-US"/>
              </w:rPr>
            </w:pPr>
            <w:ins w:id="96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1" w:author="Автор"/>
                <w:b/>
                <w:color w:val="A6A6A6"/>
                <w:sz w:val="16"/>
                <w:szCs w:val="20"/>
                <w:lang w:val="en-US"/>
              </w:rPr>
            </w:pPr>
            <w:ins w:id="96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3" w:author="Автор"/>
                <w:b/>
                <w:color w:val="A6A6A6"/>
                <w:sz w:val="16"/>
                <w:szCs w:val="20"/>
                <w:lang w:val="en-US"/>
              </w:rPr>
            </w:pPr>
            <w:ins w:id="96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5" w:author="Автор"/>
                <w:b/>
                <w:color w:val="A6A6A6"/>
                <w:sz w:val="16"/>
                <w:szCs w:val="20"/>
                <w:lang w:val="en-US"/>
              </w:rPr>
            </w:pPr>
            <w:ins w:id="96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7" w:author="Автор"/>
                <w:b/>
                <w:color w:val="A6A6A6"/>
                <w:sz w:val="16"/>
                <w:szCs w:val="20"/>
                <w:lang w:val="en-US"/>
              </w:rPr>
            </w:pPr>
            <w:ins w:id="96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9" w:author="Автор"/>
                <w:b/>
                <w:color w:val="A6A6A6"/>
                <w:sz w:val="16"/>
                <w:szCs w:val="20"/>
                <w:lang w:val="en-US"/>
              </w:rPr>
            </w:pPr>
            <w:ins w:id="96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1" w:author="Автор"/>
                <w:b/>
                <w:color w:val="A6A6A6"/>
                <w:sz w:val="16"/>
                <w:szCs w:val="20"/>
                <w:lang w:val="en-US"/>
              </w:rPr>
            </w:pPr>
            <w:ins w:id="96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3" w:author="Автор"/>
                <w:b/>
                <w:color w:val="A6A6A6"/>
                <w:sz w:val="16"/>
                <w:szCs w:val="20"/>
                <w:lang w:val="en-US"/>
              </w:rPr>
            </w:pPr>
            <w:ins w:id="96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5" w:author="Автор"/>
                <w:b/>
                <w:color w:val="A6A6A6"/>
                <w:sz w:val="16"/>
                <w:szCs w:val="20"/>
                <w:lang w:val="en-US"/>
              </w:rPr>
            </w:pPr>
            <w:ins w:id="96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7" w:author="Автор"/>
                <w:b/>
                <w:color w:val="A6A6A6"/>
                <w:sz w:val="16"/>
                <w:szCs w:val="20"/>
                <w:lang w:val="en-US"/>
              </w:rPr>
            </w:pPr>
            <w:ins w:id="96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9" w:author="Автор"/>
                <w:b/>
                <w:color w:val="A6A6A6"/>
                <w:sz w:val="16"/>
                <w:szCs w:val="20"/>
                <w:lang w:val="en-US"/>
              </w:rPr>
            </w:pPr>
            <w:ins w:id="96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1" w:author="Автор"/>
                <w:b/>
                <w:color w:val="A6A6A6"/>
                <w:sz w:val="16"/>
                <w:szCs w:val="20"/>
                <w:lang w:val="en-US"/>
              </w:rPr>
            </w:pPr>
            <w:ins w:id="96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3" w:author="Автор"/>
                <w:b/>
                <w:color w:val="A6A6A6"/>
                <w:sz w:val="16"/>
                <w:szCs w:val="20"/>
                <w:lang w:val="en-US"/>
              </w:rPr>
            </w:pPr>
            <w:ins w:id="96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name="getHiddenPagesResponse"&gt;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5" w:author="Автор"/>
                <w:b/>
                <w:color w:val="A6A6A6"/>
                <w:sz w:val="16"/>
                <w:szCs w:val="20"/>
                <w:lang w:val="en-US"/>
              </w:rPr>
            </w:pPr>
            <w:ins w:id="96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element="tns:getHiddenPagesResponse"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7" w:author="Автор"/>
                <w:b/>
                <w:color w:val="A6A6A6"/>
                <w:sz w:val="16"/>
                <w:szCs w:val="20"/>
                <w:lang w:val="en-US"/>
              </w:rPr>
            </w:pPr>
            <w:ins w:id="96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9" w:author="Автор"/>
                <w:b/>
                <w:color w:val="A6A6A6"/>
                <w:sz w:val="16"/>
                <w:szCs w:val="20"/>
                <w:lang w:val="en-US"/>
              </w:rPr>
            </w:pPr>
            <w:ins w:id="96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1" w:author="Автор"/>
                <w:b/>
                <w:color w:val="A6A6A6"/>
                <w:sz w:val="16"/>
                <w:szCs w:val="20"/>
                <w:lang w:val="en-US"/>
              </w:rPr>
            </w:pPr>
            <w:ins w:id="96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name="changePaymentOrderStatusResponse"&gt;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3" w:author="Автор"/>
                <w:b/>
                <w:color w:val="A6A6A6"/>
                <w:sz w:val="16"/>
                <w:szCs w:val="20"/>
                <w:lang w:val="en-US"/>
              </w:rPr>
            </w:pPr>
            <w:ins w:id="96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element="tns:changePaymentOrderStatusResponse"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5" w:author="Автор"/>
                <w:b/>
                <w:color w:val="A6A6A6"/>
                <w:sz w:val="16"/>
                <w:szCs w:val="20"/>
                <w:lang w:val="en-US"/>
              </w:rPr>
            </w:pPr>
            <w:ins w:id="96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7" w:author="Автор"/>
                <w:b/>
                <w:color w:val="A6A6A6"/>
                <w:sz w:val="16"/>
                <w:szCs w:val="20"/>
                <w:lang w:val="en-US"/>
              </w:rPr>
            </w:pPr>
            <w:ins w:id="96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9" w:author="Автор"/>
                <w:b/>
                <w:color w:val="A6A6A6"/>
                <w:sz w:val="16"/>
                <w:szCs w:val="20"/>
                <w:lang w:val="en-US"/>
              </w:rPr>
            </w:pPr>
            <w:ins w:id="97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name="getBanksResponse"&gt;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1" w:author="Автор"/>
                <w:b/>
                <w:color w:val="A6A6A6"/>
                <w:sz w:val="16"/>
                <w:szCs w:val="20"/>
                <w:lang w:val="en-US"/>
              </w:rPr>
            </w:pPr>
            <w:ins w:id="97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element="tns:getBanksResponse"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3" w:author="Автор"/>
                <w:b/>
                <w:color w:val="A6A6A6"/>
                <w:sz w:val="16"/>
                <w:szCs w:val="20"/>
                <w:lang w:val="en-US"/>
              </w:rPr>
            </w:pPr>
            <w:ins w:id="97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5" w:author="Автор"/>
                <w:b/>
                <w:color w:val="A6A6A6"/>
                <w:sz w:val="16"/>
                <w:szCs w:val="20"/>
                <w:lang w:val="en-US"/>
              </w:rPr>
            </w:pPr>
            <w:ins w:id="97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7" w:author="Автор"/>
                <w:b/>
                <w:color w:val="A6A6A6"/>
                <w:sz w:val="16"/>
                <w:szCs w:val="20"/>
                <w:lang w:val="en-US"/>
              </w:rPr>
            </w:pPr>
            <w:ins w:id="97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name="getListOfGoodsResponse"&gt;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9" w:author="Автор"/>
                <w:b/>
                <w:color w:val="A6A6A6"/>
                <w:sz w:val="16"/>
                <w:szCs w:val="20"/>
                <w:lang w:val="en-US"/>
              </w:rPr>
            </w:pPr>
            <w:ins w:id="97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element="tns:getListOfGoodsResponse"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1" w:author="Автор"/>
                <w:b/>
                <w:color w:val="A6A6A6"/>
                <w:sz w:val="16"/>
                <w:szCs w:val="20"/>
                <w:lang w:val="en-US"/>
              </w:rPr>
            </w:pPr>
            <w:ins w:id="97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3" w:author="Автор"/>
                <w:b/>
                <w:color w:val="A6A6A6"/>
                <w:sz w:val="16"/>
                <w:szCs w:val="20"/>
                <w:lang w:val="en-US"/>
              </w:rPr>
            </w:pPr>
            <w:ins w:id="97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5" w:author="Автор"/>
                <w:b/>
                <w:color w:val="A6A6A6"/>
                <w:sz w:val="16"/>
                <w:szCs w:val="20"/>
                <w:lang w:val="en-US"/>
              </w:rPr>
            </w:pPr>
            <w:ins w:id="97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7" w:author="Автор"/>
                <w:b/>
                <w:color w:val="A6A6A6"/>
                <w:sz w:val="16"/>
                <w:szCs w:val="20"/>
                <w:lang w:val="en-US"/>
              </w:rPr>
            </w:pPr>
            <w:ins w:id="97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9" w:author="Автор"/>
                <w:b/>
                <w:color w:val="A6A6A6"/>
                <w:sz w:val="16"/>
                <w:szCs w:val="20"/>
                <w:lang w:val="en-US"/>
              </w:rPr>
            </w:pPr>
            <w:ins w:id="97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1" w:author="Автор"/>
                <w:b/>
                <w:color w:val="A6A6A6"/>
                <w:sz w:val="16"/>
                <w:szCs w:val="20"/>
                <w:lang w:val="en-US"/>
              </w:rPr>
            </w:pPr>
            <w:ins w:id="97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3" w:author="Автор"/>
                <w:b/>
                <w:color w:val="A6A6A6"/>
                <w:sz w:val="16"/>
                <w:szCs w:val="20"/>
                <w:lang w:val="en-US"/>
              </w:rPr>
            </w:pPr>
            <w:ins w:id="97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5" w:author="Автор"/>
                <w:b/>
                <w:color w:val="A6A6A6"/>
                <w:sz w:val="16"/>
                <w:szCs w:val="20"/>
                <w:lang w:val="en-US"/>
              </w:rPr>
            </w:pPr>
            <w:ins w:id="97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7" w:author="Автор"/>
                <w:b/>
                <w:color w:val="A6A6A6"/>
                <w:sz w:val="16"/>
                <w:szCs w:val="20"/>
                <w:lang w:val="en-US"/>
              </w:rPr>
            </w:pPr>
            <w:ins w:id="97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9" w:author="Автор"/>
                <w:b/>
                <w:color w:val="A6A6A6"/>
                <w:sz w:val="16"/>
                <w:szCs w:val="20"/>
                <w:lang w:val="en-US"/>
              </w:rPr>
            </w:pPr>
            <w:ins w:id="97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1" w:author="Автор"/>
                <w:b/>
                <w:color w:val="A6A6A6"/>
                <w:sz w:val="16"/>
                <w:szCs w:val="20"/>
                <w:lang w:val="en-US"/>
              </w:rPr>
            </w:pPr>
            <w:ins w:id="97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name="changePersonalInfo"&gt;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3" w:author="Автор"/>
                <w:b/>
                <w:color w:val="A6A6A6"/>
                <w:sz w:val="16"/>
                <w:szCs w:val="20"/>
                <w:lang w:val="en-US"/>
              </w:rPr>
            </w:pPr>
            <w:ins w:id="97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element="tns:changePersonalInfo"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5" w:author="Автор"/>
                <w:b/>
                <w:color w:val="A6A6A6"/>
                <w:sz w:val="16"/>
                <w:szCs w:val="20"/>
                <w:lang w:val="en-US"/>
              </w:rPr>
            </w:pPr>
            <w:ins w:id="97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7" w:author="Автор"/>
                <w:b/>
                <w:color w:val="A6A6A6"/>
                <w:sz w:val="16"/>
                <w:szCs w:val="20"/>
                <w:lang w:val="en-US"/>
              </w:rPr>
            </w:pPr>
            <w:ins w:id="97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9" w:author="Автор"/>
                <w:b/>
                <w:color w:val="A6A6A6"/>
                <w:sz w:val="16"/>
                <w:szCs w:val="20"/>
                <w:lang w:val="en-US"/>
              </w:rPr>
            </w:pPr>
            <w:ins w:id="97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1" w:author="Автор"/>
                <w:b/>
                <w:color w:val="A6A6A6"/>
                <w:sz w:val="16"/>
                <w:szCs w:val="20"/>
                <w:lang w:val="en-US"/>
              </w:rPr>
            </w:pPr>
            <w:ins w:id="97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3" w:author="Автор"/>
                <w:b/>
                <w:color w:val="A6A6A6"/>
                <w:sz w:val="16"/>
                <w:szCs w:val="20"/>
                <w:lang w:val="en-US"/>
              </w:rPr>
            </w:pPr>
            <w:ins w:id="97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5" w:author="Автор"/>
                <w:b/>
                <w:color w:val="A6A6A6"/>
                <w:sz w:val="16"/>
                <w:szCs w:val="20"/>
                <w:lang w:val="en-US"/>
              </w:rPr>
            </w:pPr>
            <w:ins w:id="97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7" w:author="Автор"/>
                <w:b/>
                <w:color w:val="A6A6A6"/>
                <w:sz w:val="16"/>
                <w:szCs w:val="20"/>
                <w:lang w:val="en-US"/>
              </w:rPr>
            </w:pPr>
            <w:ins w:id="97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name="changeComplaintStatusToConsiderationResponse"&gt;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9" w:author="Автор"/>
                <w:b/>
                <w:color w:val="A6A6A6"/>
                <w:sz w:val="16"/>
                <w:szCs w:val="20"/>
                <w:lang w:val="en-US"/>
              </w:rPr>
            </w:pPr>
            <w:ins w:id="97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element="tns:changeComplaintStatusToConsiderationResponse"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1" w:author="Автор"/>
                <w:b/>
                <w:color w:val="A6A6A6"/>
                <w:sz w:val="16"/>
                <w:szCs w:val="20"/>
                <w:lang w:val="en-US"/>
              </w:rPr>
            </w:pPr>
            <w:ins w:id="97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3" w:author="Автор"/>
                <w:b/>
                <w:color w:val="A6A6A6"/>
                <w:sz w:val="16"/>
                <w:szCs w:val="20"/>
                <w:lang w:val="en-US"/>
              </w:rPr>
            </w:pPr>
            <w:ins w:id="97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5" w:author="Автор"/>
                <w:b/>
                <w:color w:val="A6A6A6"/>
                <w:sz w:val="16"/>
                <w:szCs w:val="20"/>
                <w:lang w:val="en-US"/>
              </w:rPr>
            </w:pPr>
            <w:ins w:id="97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name="getListOfComplaintBookEntriesByOrg"&gt;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7" w:author="Автор"/>
                <w:b/>
                <w:color w:val="A6A6A6"/>
                <w:sz w:val="16"/>
                <w:szCs w:val="20"/>
                <w:lang w:val="en-US"/>
              </w:rPr>
            </w:pPr>
            <w:ins w:id="97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element="tns:getListOfComplaintBookEntriesByOrg"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9" w:author="Автор"/>
                <w:b/>
                <w:color w:val="A6A6A6"/>
                <w:sz w:val="16"/>
                <w:szCs w:val="20"/>
                <w:lang w:val="en-US"/>
              </w:rPr>
            </w:pPr>
            <w:ins w:id="97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1" w:author="Автор"/>
                <w:b/>
                <w:color w:val="A6A6A6"/>
                <w:sz w:val="16"/>
                <w:szCs w:val="20"/>
                <w:lang w:val="en-US"/>
              </w:rPr>
            </w:pPr>
            <w:ins w:id="97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3" w:author="Автор"/>
                <w:b/>
                <w:color w:val="A6A6A6"/>
                <w:sz w:val="16"/>
                <w:szCs w:val="20"/>
                <w:lang w:val="en-US"/>
              </w:rPr>
            </w:pPr>
            <w:ins w:id="97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5" w:author="Автор"/>
                <w:b/>
                <w:color w:val="A6A6A6"/>
                <w:sz w:val="16"/>
                <w:szCs w:val="20"/>
                <w:lang w:val="en-US"/>
              </w:rPr>
            </w:pPr>
            <w:ins w:id="97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7" w:author="Автор"/>
                <w:b/>
                <w:color w:val="A6A6A6"/>
                <w:sz w:val="16"/>
                <w:szCs w:val="20"/>
                <w:lang w:val="en-US"/>
              </w:rPr>
            </w:pPr>
            <w:ins w:id="97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9" w:author="Автор"/>
                <w:b/>
                <w:color w:val="A6A6A6"/>
                <w:sz w:val="16"/>
                <w:szCs w:val="20"/>
                <w:lang w:val="en-US"/>
              </w:rPr>
            </w:pPr>
            <w:ins w:id="97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1" w:author="Автор"/>
                <w:b/>
                <w:color w:val="A6A6A6"/>
                <w:sz w:val="16"/>
                <w:szCs w:val="20"/>
                <w:lang w:val="en-US"/>
              </w:rPr>
            </w:pPr>
            <w:ins w:id="97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3" w:author="Автор"/>
                <w:b/>
                <w:color w:val="A6A6A6"/>
                <w:sz w:val="16"/>
                <w:szCs w:val="20"/>
                <w:lang w:val="en-US"/>
              </w:rPr>
            </w:pPr>
            <w:ins w:id="97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5" w:author="Автор"/>
                <w:b/>
                <w:color w:val="A6A6A6"/>
                <w:sz w:val="16"/>
                <w:szCs w:val="20"/>
                <w:lang w:val="en-US"/>
              </w:rPr>
            </w:pPr>
            <w:ins w:id="97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7" w:author="Автор"/>
                <w:b/>
                <w:color w:val="A6A6A6"/>
                <w:sz w:val="16"/>
                <w:szCs w:val="20"/>
                <w:lang w:val="en-US"/>
              </w:rPr>
            </w:pPr>
            <w:ins w:id="97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9" w:author="Автор"/>
                <w:b/>
                <w:color w:val="A6A6A6"/>
                <w:sz w:val="16"/>
                <w:szCs w:val="20"/>
                <w:lang w:val="en-US"/>
              </w:rPr>
            </w:pPr>
            <w:ins w:id="97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name="getStudentsByCanNotConfirmPaymentResponse"&gt;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1" w:author="Автор"/>
                <w:b/>
                <w:color w:val="A6A6A6"/>
                <w:sz w:val="16"/>
                <w:szCs w:val="20"/>
                <w:lang w:val="en-US"/>
              </w:rPr>
            </w:pPr>
            <w:ins w:id="97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element="tns:getStudentsByCanNotConfirmPaymentResponse"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3" w:author="Автор"/>
                <w:b/>
                <w:color w:val="A6A6A6"/>
                <w:sz w:val="16"/>
                <w:szCs w:val="20"/>
                <w:lang w:val="en-US"/>
              </w:rPr>
            </w:pPr>
            <w:ins w:id="97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5" w:author="Автор"/>
                <w:b/>
                <w:color w:val="A6A6A6"/>
                <w:sz w:val="16"/>
                <w:szCs w:val="20"/>
                <w:lang w:val="en-US"/>
              </w:rPr>
            </w:pPr>
            <w:ins w:id="97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7" w:author="Автор"/>
                <w:b/>
                <w:color w:val="A6A6A6"/>
                <w:sz w:val="16"/>
                <w:szCs w:val="20"/>
                <w:lang w:val="en-US"/>
              </w:rPr>
            </w:pPr>
            <w:ins w:id="97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name="getListOfComplaintBookEntriesByClient"&gt;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9" w:author="Автор"/>
                <w:b/>
                <w:color w:val="A6A6A6"/>
                <w:sz w:val="16"/>
                <w:szCs w:val="20"/>
                <w:lang w:val="en-US"/>
              </w:rPr>
            </w:pPr>
            <w:ins w:id="97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element="tns:getListOfComplaintBookEntriesByClient"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1" w:author="Автор"/>
                <w:b/>
                <w:color w:val="A6A6A6"/>
                <w:sz w:val="16"/>
                <w:szCs w:val="20"/>
                <w:lang w:val="en-US"/>
              </w:rPr>
            </w:pPr>
            <w:ins w:id="97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3" w:author="Автор"/>
                <w:b/>
                <w:color w:val="A6A6A6"/>
                <w:sz w:val="16"/>
                <w:szCs w:val="20"/>
                <w:lang w:val="en-US"/>
              </w:rPr>
            </w:pPr>
            <w:ins w:id="97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5" w:author="Автор"/>
                <w:b/>
                <w:color w:val="A6A6A6"/>
                <w:sz w:val="16"/>
                <w:szCs w:val="20"/>
                <w:lang w:val="en-US"/>
              </w:rPr>
            </w:pPr>
            <w:ins w:id="97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name="changeComplaintStatusToInvestigationResponse"&gt;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7" w:author="Автор"/>
                <w:b/>
                <w:color w:val="A6A6A6"/>
                <w:sz w:val="16"/>
                <w:szCs w:val="20"/>
                <w:lang w:val="en-US"/>
              </w:rPr>
            </w:pPr>
            <w:ins w:id="97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element="tns:changeComplaintStatusToInvestigationResponse"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9" w:author="Автор"/>
                <w:b/>
                <w:color w:val="A6A6A6"/>
                <w:sz w:val="16"/>
                <w:szCs w:val="20"/>
                <w:lang w:val="en-US"/>
              </w:rPr>
            </w:pPr>
            <w:ins w:id="98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1" w:author="Автор"/>
                <w:b/>
                <w:color w:val="A6A6A6"/>
                <w:sz w:val="16"/>
                <w:szCs w:val="20"/>
                <w:lang w:val="en-US"/>
              </w:rPr>
            </w:pPr>
            <w:ins w:id="98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3" w:author="Автор"/>
                <w:b/>
                <w:color w:val="A6A6A6"/>
                <w:sz w:val="16"/>
                <w:szCs w:val="20"/>
                <w:lang w:val="en-US"/>
              </w:rPr>
            </w:pPr>
            <w:ins w:id="98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5" w:author="Автор"/>
                <w:b/>
                <w:color w:val="A6A6A6"/>
                <w:sz w:val="16"/>
                <w:szCs w:val="20"/>
                <w:lang w:val="en-US"/>
              </w:rPr>
            </w:pPr>
            <w:ins w:id="98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7" w:author="Автор"/>
                <w:b/>
                <w:color w:val="A6A6A6"/>
                <w:sz w:val="16"/>
                <w:szCs w:val="20"/>
                <w:lang w:val="en-US"/>
              </w:rPr>
            </w:pPr>
            <w:ins w:id="98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9" w:author="Автор"/>
                <w:b/>
                <w:color w:val="A6A6A6"/>
                <w:sz w:val="16"/>
                <w:szCs w:val="20"/>
                <w:lang w:val="en-US"/>
              </w:rPr>
            </w:pPr>
            <w:ins w:id="98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1" w:author="Автор"/>
                <w:b/>
                <w:color w:val="A6A6A6"/>
                <w:sz w:val="16"/>
                <w:szCs w:val="20"/>
                <w:lang w:val="en-US"/>
              </w:rPr>
            </w:pPr>
            <w:ins w:id="98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name="getDishProhibitionsList"&gt;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3" w:author="Автор"/>
                <w:b/>
                <w:color w:val="A6A6A6"/>
                <w:sz w:val="16"/>
                <w:szCs w:val="20"/>
                <w:lang w:val="en-US"/>
              </w:rPr>
            </w:pPr>
            <w:ins w:id="98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element="tns:getDishProhibitionsList"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5" w:author="Автор"/>
                <w:b/>
                <w:color w:val="A6A6A6"/>
                <w:sz w:val="16"/>
                <w:szCs w:val="20"/>
                <w:lang w:val="en-US"/>
              </w:rPr>
            </w:pPr>
            <w:ins w:id="98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7" w:author="Автор"/>
                <w:b/>
                <w:color w:val="A6A6A6"/>
                <w:sz w:val="16"/>
                <w:szCs w:val="20"/>
                <w:lang w:val="en-US"/>
              </w:rPr>
            </w:pPr>
            <w:ins w:id="98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9" w:author="Автор"/>
                <w:b/>
                <w:color w:val="A6A6A6"/>
                <w:sz w:val="16"/>
                <w:szCs w:val="20"/>
                <w:lang w:val="en-US"/>
              </w:rPr>
            </w:pPr>
            <w:ins w:id="98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name="setProhibitionOnGoodGroup"&gt;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1" w:author="Автор"/>
                <w:b/>
                <w:color w:val="A6A6A6"/>
                <w:sz w:val="16"/>
                <w:szCs w:val="20"/>
                <w:lang w:val="en-US"/>
              </w:rPr>
            </w:pPr>
            <w:ins w:id="98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element="tns:setProhibitionOnGoodGroup"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3" w:author="Автор"/>
                <w:b/>
                <w:color w:val="A6A6A6"/>
                <w:sz w:val="16"/>
                <w:szCs w:val="20"/>
                <w:lang w:val="en-US"/>
              </w:rPr>
            </w:pPr>
            <w:ins w:id="98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5" w:author="Автор"/>
                <w:b/>
                <w:color w:val="A6A6A6"/>
                <w:sz w:val="16"/>
                <w:szCs w:val="20"/>
                <w:lang w:val="en-US"/>
              </w:rPr>
            </w:pPr>
            <w:ins w:id="98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7" w:author="Автор"/>
                <w:b/>
                <w:color w:val="A6A6A6"/>
                <w:sz w:val="16"/>
                <w:szCs w:val="20"/>
                <w:lang w:val="en-US"/>
              </w:rPr>
            </w:pPr>
            <w:ins w:id="98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name="getVisitorsSummaryByDateResponse"&gt;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9" w:author="Автор"/>
                <w:b/>
                <w:color w:val="A6A6A6"/>
                <w:sz w:val="16"/>
                <w:szCs w:val="20"/>
                <w:lang w:val="en-US"/>
              </w:rPr>
            </w:pPr>
            <w:ins w:id="98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element="tns:getVisitorsSummaryByDateResponse"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1" w:author="Автор"/>
                <w:b/>
                <w:color w:val="A6A6A6"/>
                <w:sz w:val="16"/>
                <w:szCs w:val="20"/>
                <w:lang w:val="en-US"/>
              </w:rPr>
            </w:pPr>
            <w:ins w:id="98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3" w:author="Автор"/>
                <w:b/>
                <w:color w:val="A6A6A6"/>
                <w:sz w:val="16"/>
                <w:szCs w:val="20"/>
                <w:lang w:val="en-US"/>
              </w:rPr>
            </w:pPr>
            <w:ins w:id="98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5" w:author="Автор"/>
                <w:b/>
                <w:color w:val="A6A6A6"/>
                <w:sz w:val="16"/>
                <w:szCs w:val="20"/>
                <w:lang w:val="en-US"/>
              </w:rPr>
            </w:pPr>
            <w:ins w:id="98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name="changeExpenditureLimitResponse"&gt;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7" w:author="Автор"/>
                <w:b/>
                <w:color w:val="A6A6A6"/>
                <w:sz w:val="16"/>
                <w:szCs w:val="20"/>
                <w:lang w:val="en-US"/>
              </w:rPr>
            </w:pPr>
            <w:ins w:id="98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element="tns:changeExpenditureLimitResponse"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9" w:author="Автор"/>
                <w:b/>
                <w:color w:val="A6A6A6"/>
                <w:sz w:val="16"/>
                <w:szCs w:val="20"/>
                <w:lang w:val="en-US"/>
              </w:rPr>
            </w:pPr>
            <w:ins w:id="98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1" w:author="Автор"/>
                <w:b/>
                <w:color w:val="A6A6A6"/>
                <w:sz w:val="16"/>
                <w:szCs w:val="20"/>
                <w:lang w:val="en-US"/>
              </w:rPr>
            </w:pPr>
            <w:ins w:id="98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3" w:author="Автор"/>
                <w:b/>
                <w:color w:val="A6A6A6"/>
                <w:sz w:val="16"/>
                <w:szCs w:val="20"/>
                <w:lang w:val="en-US"/>
              </w:rPr>
            </w:pPr>
            <w:ins w:id="98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name="getListOfGoods"&gt;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5" w:author="Автор"/>
                <w:b/>
                <w:color w:val="A6A6A6"/>
                <w:sz w:val="16"/>
                <w:szCs w:val="20"/>
                <w:lang w:val="en-US"/>
              </w:rPr>
            </w:pPr>
            <w:ins w:id="98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element="tns:getListOfGoods"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7" w:author="Автор"/>
                <w:b/>
                <w:color w:val="A6A6A6"/>
                <w:sz w:val="16"/>
                <w:szCs w:val="20"/>
                <w:lang w:val="en-US"/>
              </w:rPr>
            </w:pPr>
            <w:ins w:id="98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9" w:author="Автор"/>
                <w:b/>
                <w:color w:val="A6A6A6"/>
                <w:sz w:val="16"/>
                <w:szCs w:val="20"/>
                <w:lang w:val="en-US"/>
              </w:rPr>
            </w:pPr>
            <w:ins w:id="98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1" w:author="Автор"/>
                <w:b/>
                <w:color w:val="A6A6A6"/>
                <w:sz w:val="16"/>
                <w:szCs w:val="20"/>
                <w:lang w:val="en-US"/>
              </w:rPr>
            </w:pPr>
            <w:ins w:id="98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3" w:author="Автор"/>
                <w:b/>
                <w:color w:val="A6A6A6"/>
                <w:sz w:val="16"/>
                <w:szCs w:val="20"/>
                <w:lang w:val="en-US"/>
              </w:rPr>
            </w:pPr>
            <w:ins w:id="98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5" w:author="Автор"/>
                <w:b/>
                <w:color w:val="A6A6A6"/>
                <w:sz w:val="16"/>
                <w:szCs w:val="20"/>
                <w:lang w:val="en-US"/>
              </w:rPr>
            </w:pPr>
            <w:ins w:id="98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7" w:author="Автор"/>
                <w:b/>
                <w:color w:val="A6A6A6"/>
                <w:sz w:val="16"/>
                <w:szCs w:val="20"/>
                <w:lang w:val="en-US"/>
              </w:rPr>
            </w:pPr>
            <w:ins w:id="98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9" w:author="Автор"/>
                <w:b/>
                <w:color w:val="A6A6A6"/>
                <w:sz w:val="16"/>
                <w:szCs w:val="20"/>
                <w:lang w:val="en-US"/>
              </w:rPr>
            </w:pPr>
            <w:ins w:id="98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name="enableNotificationByEmailResponse"&gt;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1" w:author="Автор"/>
                <w:b/>
                <w:color w:val="A6A6A6"/>
                <w:sz w:val="16"/>
                <w:szCs w:val="20"/>
                <w:lang w:val="en-US"/>
              </w:rPr>
            </w:pPr>
            <w:ins w:id="98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element="tns:enableNotificationByEmailResponse"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3" w:author="Автор"/>
                <w:b/>
                <w:color w:val="A6A6A6"/>
                <w:sz w:val="16"/>
                <w:szCs w:val="20"/>
                <w:lang w:val="en-US"/>
              </w:rPr>
            </w:pPr>
            <w:ins w:id="98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5" w:author="Автор"/>
                <w:b/>
                <w:color w:val="A6A6A6"/>
                <w:sz w:val="16"/>
                <w:szCs w:val="20"/>
                <w:lang w:val="en-US"/>
              </w:rPr>
            </w:pPr>
            <w:ins w:id="98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7" w:author="Автор"/>
                <w:b/>
                <w:color w:val="A6A6A6"/>
                <w:sz w:val="16"/>
                <w:szCs w:val="20"/>
                <w:lang w:val="en-US"/>
              </w:rPr>
            </w:pPr>
            <w:ins w:id="98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9" w:author="Автор"/>
                <w:b/>
                <w:color w:val="A6A6A6"/>
                <w:sz w:val="16"/>
                <w:szCs w:val="20"/>
                <w:lang w:val="en-US"/>
              </w:rPr>
            </w:pPr>
            <w:ins w:id="98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1" w:author="Автор"/>
                <w:b/>
                <w:color w:val="A6A6A6"/>
                <w:sz w:val="16"/>
                <w:szCs w:val="20"/>
                <w:lang w:val="en-US"/>
              </w:rPr>
            </w:pPr>
            <w:ins w:id="98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3" w:author="Автор"/>
                <w:b/>
                <w:color w:val="A6A6A6"/>
                <w:sz w:val="16"/>
                <w:szCs w:val="20"/>
                <w:lang w:val="en-US"/>
              </w:rPr>
            </w:pPr>
            <w:ins w:id="98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5" w:author="Автор"/>
                <w:b/>
                <w:color w:val="A6A6A6"/>
                <w:sz w:val="16"/>
                <w:szCs w:val="20"/>
                <w:lang w:val="en-US"/>
              </w:rPr>
            </w:pPr>
            <w:ins w:id="98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7" w:author="Автор"/>
                <w:b/>
                <w:color w:val="A6A6A6"/>
                <w:sz w:val="16"/>
                <w:szCs w:val="20"/>
                <w:lang w:val="en-US"/>
              </w:rPr>
            </w:pPr>
            <w:ins w:id="98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9" w:author="Автор"/>
                <w:b/>
                <w:color w:val="A6A6A6"/>
                <w:sz w:val="16"/>
                <w:szCs w:val="20"/>
                <w:lang w:val="en-US"/>
              </w:rPr>
            </w:pPr>
            <w:ins w:id="98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1" w:author="Автор"/>
                <w:b/>
                <w:color w:val="A6A6A6"/>
                <w:sz w:val="16"/>
                <w:szCs w:val="20"/>
                <w:lang w:val="en-US"/>
              </w:rPr>
            </w:pPr>
            <w:ins w:id="98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3" w:author="Автор"/>
                <w:b/>
                <w:color w:val="A6A6A6"/>
                <w:sz w:val="16"/>
                <w:szCs w:val="20"/>
                <w:lang w:val="en-US"/>
              </w:rPr>
            </w:pPr>
            <w:ins w:id="98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5" w:author="Автор"/>
                <w:b/>
                <w:color w:val="A6A6A6"/>
                <w:sz w:val="16"/>
                <w:szCs w:val="20"/>
                <w:lang w:val="en-US"/>
              </w:rPr>
            </w:pPr>
            <w:ins w:id="98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7" w:author="Автор"/>
                <w:b/>
                <w:color w:val="A6A6A6"/>
                <w:sz w:val="16"/>
                <w:szCs w:val="20"/>
                <w:lang w:val="en-US"/>
              </w:rPr>
            </w:pPr>
            <w:ins w:id="98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9" w:author="Автор"/>
                <w:b/>
                <w:color w:val="A6A6A6"/>
                <w:sz w:val="16"/>
                <w:szCs w:val="20"/>
                <w:lang w:val="en-US"/>
              </w:rPr>
            </w:pPr>
            <w:ins w:id="98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1" w:author="Автор"/>
                <w:b/>
                <w:color w:val="A6A6A6"/>
                <w:sz w:val="16"/>
                <w:szCs w:val="20"/>
                <w:lang w:val="en-US"/>
              </w:rPr>
            </w:pPr>
            <w:ins w:id="98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name="getOrgSummaryResponse"&gt;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3" w:author="Автор"/>
                <w:b/>
                <w:color w:val="A6A6A6"/>
                <w:sz w:val="16"/>
                <w:szCs w:val="20"/>
                <w:lang w:val="en-US"/>
              </w:rPr>
            </w:pPr>
            <w:ins w:id="98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element="tns:getOrgSummaryResponse"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5" w:author="Автор"/>
                <w:b/>
                <w:color w:val="A6A6A6"/>
                <w:sz w:val="16"/>
                <w:szCs w:val="20"/>
                <w:lang w:val="en-US"/>
              </w:rPr>
            </w:pPr>
            <w:ins w:id="98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7" w:author="Автор"/>
                <w:b/>
                <w:color w:val="A6A6A6"/>
                <w:sz w:val="16"/>
                <w:szCs w:val="20"/>
                <w:lang w:val="en-US"/>
              </w:rPr>
            </w:pPr>
            <w:ins w:id="98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9" w:author="Автор"/>
                <w:b/>
                <w:color w:val="A6A6A6"/>
                <w:sz w:val="16"/>
                <w:szCs w:val="20"/>
                <w:lang w:val="en-US"/>
              </w:rPr>
            </w:pPr>
            <w:ins w:id="99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name="getClientRepresentatives"&gt;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1" w:author="Автор"/>
                <w:b/>
                <w:color w:val="A6A6A6"/>
                <w:sz w:val="16"/>
                <w:szCs w:val="20"/>
                <w:lang w:val="en-US"/>
              </w:rPr>
            </w:pPr>
            <w:ins w:id="99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element="tns:getClientRepresentatives"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3" w:author="Автор"/>
                <w:b/>
                <w:color w:val="A6A6A6"/>
                <w:sz w:val="16"/>
                <w:szCs w:val="20"/>
                <w:lang w:val="en-US"/>
              </w:rPr>
            </w:pPr>
            <w:ins w:id="99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5" w:author="Автор"/>
                <w:b/>
                <w:color w:val="A6A6A6"/>
                <w:sz w:val="16"/>
                <w:szCs w:val="20"/>
                <w:lang w:val="en-US"/>
              </w:rPr>
            </w:pPr>
            <w:ins w:id="99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7" w:author="Автор"/>
                <w:b/>
                <w:color w:val="A6A6A6"/>
                <w:sz w:val="16"/>
                <w:szCs w:val="20"/>
                <w:lang w:val="en-US"/>
              </w:rPr>
            </w:pPr>
            <w:ins w:id="99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name="getCirculationList"&gt;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9" w:author="Автор"/>
                <w:b/>
                <w:color w:val="A6A6A6"/>
                <w:sz w:val="16"/>
                <w:szCs w:val="20"/>
                <w:lang w:val="en-US"/>
              </w:rPr>
            </w:pPr>
            <w:ins w:id="99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element="tns:getCirculationList"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1" w:author="Автор"/>
                <w:b/>
                <w:color w:val="A6A6A6"/>
                <w:sz w:val="16"/>
                <w:szCs w:val="20"/>
                <w:lang w:val="en-US"/>
              </w:rPr>
            </w:pPr>
            <w:ins w:id="99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3" w:author="Автор"/>
                <w:b/>
                <w:color w:val="A6A6A6"/>
                <w:sz w:val="16"/>
                <w:szCs w:val="20"/>
                <w:lang w:val="en-US"/>
              </w:rPr>
            </w:pPr>
            <w:ins w:id="99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5" w:author="Автор"/>
                <w:b/>
                <w:color w:val="A6A6A6"/>
                <w:sz w:val="16"/>
                <w:szCs w:val="20"/>
                <w:lang w:val="en-US"/>
              </w:rPr>
            </w:pPr>
            <w:ins w:id="99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7" w:author="Автор"/>
                <w:b/>
                <w:color w:val="A6A6A6"/>
                <w:sz w:val="16"/>
                <w:szCs w:val="20"/>
                <w:lang w:val="en-US"/>
              </w:rPr>
            </w:pPr>
            <w:ins w:id="99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9" w:author="Автор"/>
                <w:b/>
                <w:color w:val="A6A6A6"/>
                <w:sz w:val="16"/>
                <w:szCs w:val="20"/>
                <w:lang w:val="en-US"/>
              </w:rPr>
            </w:pPr>
            <w:ins w:id="99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1" w:author="Автор"/>
                <w:b/>
                <w:color w:val="A6A6A6"/>
                <w:sz w:val="16"/>
                <w:szCs w:val="20"/>
                <w:lang w:val="en-US"/>
              </w:rPr>
            </w:pPr>
            <w:ins w:id="99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3" w:author="Автор"/>
                <w:b/>
                <w:color w:val="A6A6A6"/>
                <w:sz w:val="16"/>
                <w:szCs w:val="20"/>
                <w:lang w:val="en-US"/>
              </w:rPr>
            </w:pPr>
            <w:ins w:id="99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name="getListOfComplaintBookEntriesByOrgResponse"&gt;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5" w:author="Автор"/>
                <w:b/>
                <w:color w:val="A6A6A6"/>
                <w:sz w:val="16"/>
                <w:szCs w:val="20"/>
                <w:lang w:val="en-US"/>
              </w:rPr>
            </w:pPr>
            <w:ins w:id="99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element="tns:getListOfComplaintBookEntriesByOrgResponse"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7" w:author="Автор"/>
                <w:b/>
                <w:color w:val="A6A6A6"/>
                <w:sz w:val="16"/>
                <w:szCs w:val="20"/>
                <w:lang w:val="en-US"/>
              </w:rPr>
            </w:pPr>
            <w:ins w:id="99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9" w:author="Автор"/>
                <w:b/>
                <w:color w:val="A6A6A6"/>
                <w:sz w:val="16"/>
                <w:szCs w:val="20"/>
                <w:lang w:val="en-US"/>
              </w:rPr>
            </w:pPr>
            <w:ins w:id="99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1" w:author="Автор"/>
                <w:b/>
                <w:color w:val="A6A6A6"/>
                <w:sz w:val="16"/>
                <w:szCs w:val="20"/>
                <w:lang w:val="en-US"/>
              </w:rPr>
            </w:pPr>
            <w:ins w:id="99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name="generateLinkingToken"&gt;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3" w:author="Автор"/>
                <w:b/>
                <w:color w:val="A6A6A6"/>
                <w:sz w:val="16"/>
                <w:szCs w:val="20"/>
                <w:lang w:val="en-US"/>
              </w:rPr>
            </w:pPr>
            <w:ins w:id="99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element="tns:generateLinkingToken"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5" w:author="Автор"/>
                <w:b/>
                <w:color w:val="A6A6A6"/>
                <w:sz w:val="16"/>
                <w:szCs w:val="20"/>
                <w:lang w:val="en-US"/>
              </w:rPr>
            </w:pPr>
            <w:ins w:id="99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7" w:author="Автор"/>
                <w:b/>
                <w:color w:val="A6A6A6"/>
                <w:sz w:val="16"/>
                <w:szCs w:val="20"/>
                <w:lang w:val="en-US"/>
              </w:rPr>
            </w:pPr>
            <w:ins w:id="99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9" w:author="Автор"/>
                <w:b/>
                <w:color w:val="A6A6A6"/>
                <w:sz w:val="16"/>
                <w:szCs w:val="20"/>
                <w:lang w:val="en-US"/>
              </w:rPr>
            </w:pPr>
            <w:ins w:id="99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name="giveConclusionOnComplaint"&gt;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1" w:author="Автор"/>
                <w:b/>
                <w:color w:val="A6A6A6"/>
                <w:sz w:val="16"/>
                <w:szCs w:val="20"/>
                <w:lang w:val="en-US"/>
              </w:rPr>
            </w:pPr>
            <w:ins w:id="99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element="tns:giveConclusionOnComplaint"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3" w:author="Автор"/>
                <w:b/>
                <w:color w:val="A6A6A6"/>
                <w:sz w:val="16"/>
                <w:szCs w:val="20"/>
                <w:lang w:val="en-US"/>
              </w:rPr>
            </w:pPr>
            <w:ins w:id="99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5" w:author="Автор"/>
                <w:b/>
                <w:color w:val="A6A6A6"/>
                <w:sz w:val="16"/>
                <w:szCs w:val="20"/>
                <w:lang w:val="en-US"/>
              </w:rPr>
            </w:pPr>
            <w:ins w:id="99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7" w:author="Автор"/>
                <w:b/>
                <w:color w:val="A6A6A6"/>
                <w:sz w:val="16"/>
                <w:szCs w:val="20"/>
                <w:lang w:val="en-US"/>
              </w:rPr>
            </w:pPr>
            <w:ins w:id="99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name="excludeGoodFromProhibition"&gt;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9" w:author="Автор"/>
                <w:b/>
                <w:color w:val="A6A6A6"/>
                <w:sz w:val="16"/>
                <w:szCs w:val="20"/>
                <w:lang w:val="en-US"/>
              </w:rPr>
            </w:pPr>
            <w:ins w:id="99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element="tns:excludeGoodFromProhibition"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1" w:author="Автор"/>
                <w:b/>
                <w:color w:val="A6A6A6"/>
                <w:sz w:val="16"/>
                <w:szCs w:val="20"/>
                <w:lang w:val="en-US"/>
              </w:rPr>
            </w:pPr>
            <w:ins w:id="99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3" w:author="Автор"/>
                <w:b/>
                <w:color w:val="A6A6A6"/>
                <w:sz w:val="16"/>
                <w:szCs w:val="20"/>
                <w:lang w:val="en-US"/>
              </w:rPr>
            </w:pPr>
            <w:ins w:id="99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5" w:author="Автор"/>
                <w:b/>
                <w:color w:val="A6A6A6"/>
                <w:sz w:val="16"/>
                <w:szCs w:val="20"/>
                <w:lang w:val="en-US"/>
              </w:rPr>
            </w:pPr>
            <w:ins w:id="99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name="getNotificationTypes"&gt;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7" w:author="Автор"/>
                <w:b/>
                <w:color w:val="A6A6A6"/>
                <w:sz w:val="16"/>
                <w:szCs w:val="20"/>
                <w:lang w:val="en-US"/>
              </w:rPr>
            </w:pPr>
            <w:ins w:id="99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element="tns:getNotificationTypes"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9" w:author="Автор"/>
                <w:b/>
                <w:color w:val="A6A6A6"/>
                <w:sz w:val="16"/>
                <w:szCs w:val="20"/>
                <w:lang w:val="en-US"/>
              </w:rPr>
            </w:pPr>
            <w:ins w:id="99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1" w:author="Автор"/>
                <w:b/>
                <w:color w:val="A6A6A6"/>
                <w:sz w:val="16"/>
                <w:szCs w:val="20"/>
                <w:lang w:val="en-US"/>
              </w:rPr>
            </w:pPr>
            <w:ins w:id="99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3" w:author="Автор"/>
                <w:b/>
                <w:color w:val="A6A6A6"/>
                <w:sz w:val="16"/>
                <w:szCs w:val="20"/>
                <w:lang w:val="en-US"/>
              </w:rPr>
            </w:pPr>
            <w:ins w:id="99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name="changePaymentOrderStatus"&gt;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5" w:author="Автор"/>
                <w:b/>
                <w:color w:val="A6A6A6"/>
                <w:sz w:val="16"/>
                <w:szCs w:val="20"/>
                <w:lang w:val="en-US"/>
              </w:rPr>
            </w:pPr>
            <w:ins w:id="99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element="tns:changePaymentOrderStatus"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7" w:author="Автор"/>
                <w:b/>
                <w:color w:val="A6A6A6"/>
                <w:sz w:val="16"/>
                <w:szCs w:val="20"/>
                <w:lang w:val="en-US"/>
              </w:rPr>
            </w:pPr>
            <w:ins w:id="99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9" w:author="Автор"/>
                <w:b/>
                <w:color w:val="A6A6A6"/>
                <w:sz w:val="16"/>
                <w:szCs w:val="20"/>
                <w:lang w:val="en-US"/>
              </w:rPr>
            </w:pPr>
            <w:ins w:id="99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1" w:author="Автор"/>
                <w:b/>
                <w:color w:val="A6A6A6"/>
                <w:sz w:val="16"/>
                <w:szCs w:val="20"/>
                <w:lang w:val="en-US"/>
              </w:rPr>
            </w:pPr>
            <w:ins w:id="99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3" w:author="Автор"/>
                <w:b/>
                <w:color w:val="A6A6A6"/>
                <w:sz w:val="16"/>
                <w:szCs w:val="20"/>
                <w:lang w:val="en-US"/>
              </w:rPr>
            </w:pPr>
            <w:ins w:id="99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5" w:author="Автор"/>
                <w:b/>
                <w:color w:val="A6A6A6"/>
                <w:sz w:val="16"/>
                <w:szCs w:val="20"/>
                <w:lang w:val="en-US"/>
              </w:rPr>
            </w:pPr>
            <w:ins w:id="99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7" w:author="Автор"/>
                <w:b/>
                <w:color w:val="A6A6A6"/>
                <w:sz w:val="16"/>
                <w:szCs w:val="20"/>
                <w:lang w:val="en-US"/>
              </w:rPr>
            </w:pPr>
            <w:ins w:id="99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9" w:author="Автор"/>
                <w:b/>
                <w:color w:val="A6A6A6"/>
                <w:sz w:val="16"/>
                <w:szCs w:val="20"/>
                <w:lang w:val="en-US"/>
              </w:rPr>
            </w:pPr>
            <w:ins w:id="99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1" w:author="Автор"/>
                <w:b/>
                <w:color w:val="A6A6A6"/>
                <w:sz w:val="16"/>
                <w:szCs w:val="20"/>
                <w:lang w:val="en-US"/>
              </w:rPr>
            </w:pPr>
            <w:ins w:id="99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3" w:author="Автор"/>
                <w:b/>
                <w:color w:val="A6A6A6"/>
                <w:sz w:val="16"/>
                <w:szCs w:val="20"/>
                <w:lang w:val="en-US"/>
              </w:rPr>
            </w:pPr>
            <w:ins w:id="99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5" w:author="Автор"/>
                <w:b/>
                <w:color w:val="A6A6A6"/>
                <w:sz w:val="16"/>
                <w:szCs w:val="20"/>
                <w:lang w:val="en-US"/>
              </w:rPr>
            </w:pPr>
            <w:ins w:id="99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7" w:author="Автор"/>
                <w:b/>
                <w:color w:val="A6A6A6"/>
                <w:sz w:val="16"/>
                <w:szCs w:val="20"/>
                <w:lang w:val="en-US"/>
              </w:rPr>
            </w:pPr>
            <w:ins w:id="99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9" w:author="Автор"/>
                <w:b/>
                <w:color w:val="A6A6A6"/>
                <w:sz w:val="16"/>
                <w:szCs w:val="20"/>
                <w:lang w:val="en-US"/>
              </w:rPr>
            </w:pPr>
            <w:ins w:id="99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1" w:author="Автор"/>
                <w:b/>
                <w:color w:val="A6A6A6"/>
                <w:sz w:val="16"/>
                <w:szCs w:val="20"/>
                <w:lang w:val="en-US"/>
              </w:rPr>
            </w:pPr>
            <w:ins w:id="99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3" w:author="Автор"/>
                <w:b/>
                <w:color w:val="A6A6A6"/>
                <w:sz w:val="16"/>
                <w:szCs w:val="20"/>
                <w:lang w:val="en-US"/>
              </w:rPr>
            </w:pPr>
            <w:ins w:id="99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5" w:author="Автор"/>
                <w:b/>
                <w:color w:val="A6A6A6"/>
                <w:sz w:val="16"/>
                <w:szCs w:val="20"/>
                <w:lang w:val="en-US"/>
              </w:rPr>
            </w:pPr>
            <w:ins w:id="99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name="sendLinkingTokenByMobile"&gt;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7" w:author="Автор"/>
                <w:b/>
                <w:color w:val="A6A6A6"/>
                <w:sz w:val="16"/>
                <w:szCs w:val="20"/>
                <w:lang w:val="en-US"/>
              </w:rPr>
            </w:pPr>
            <w:ins w:id="99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element="tns:sendLinkingTokenByMobile"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9" w:author="Автор"/>
                <w:b/>
                <w:color w:val="A6A6A6"/>
                <w:sz w:val="16"/>
                <w:szCs w:val="20"/>
                <w:lang w:val="en-US"/>
              </w:rPr>
            </w:pPr>
            <w:ins w:id="100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1" w:author="Автор"/>
                <w:b/>
                <w:color w:val="A6A6A6"/>
                <w:sz w:val="16"/>
                <w:szCs w:val="20"/>
                <w:lang w:val="en-US"/>
              </w:rPr>
            </w:pPr>
            <w:ins w:id="100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3" w:author="Автор"/>
                <w:b/>
                <w:color w:val="A6A6A6"/>
                <w:sz w:val="16"/>
                <w:szCs w:val="20"/>
                <w:lang w:val="en-US"/>
              </w:rPr>
            </w:pPr>
            <w:ins w:id="100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name="getPaymenteSubscriptionFeedingListBySan"&gt;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5" w:author="Автор"/>
                <w:b/>
                <w:color w:val="A6A6A6"/>
                <w:sz w:val="16"/>
                <w:szCs w:val="20"/>
                <w:lang w:val="en-US"/>
              </w:rPr>
            </w:pPr>
            <w:ins w:id="100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&lt;wsdl:part element="tns:getPaymenteSubscriptionFeedingListBySan"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7" w:author="Автор"/>
                <w:b/>
                <w:color w:val="A6A6A6"/>
                <w:sz w:val="16"/>
                <w:szCs w:val="20"/>
                <w:lang w:val="en-US"/>
              </w:rPr>
            </w:pPr>
            <w:ins w:id="100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9" w:author="Автор"/>
                <w:b/>
                <w:color w:val="A6A6A6"/>
                <w:sz w:val="16"/>
                <w:szCs w:val="20"/>
                <w:lang w:val="en-US"/>
              </w:rPr>
            </w:pPr>
            <w:ins w:id="100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1" w:author="Автор"/>
                <w:b/>
                <w:color w:val="A6A6A6"/>
                <w:sz w:val="16"/>
                <w:szCs w:val="20"/>
                <w:lang w:val="en-US"/>
              </w:rPr>
            </w:pPr>
            <w:ins w:id="100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name="changeComplaintStatusToInvestigation"&gt;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3" w:author="Автор"/>
                <w:b/>
                <w:color w:val="A6A6A6"/>
                <w:sz w:val="16"/>
                <w:szCs w:val="20"/>
                <w:lang w:val="en-US"/>
              </w:rPr>
            </w:pPr>
            <w:ins w:id="100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element="tns:changeComplaintStatusToInvestigation"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5" w:author="Автор"/>
                <w:b/>
                <w:color w:val="A6A6A6"/>
                <w:sz w:val="16"/>
                <w:szCs w:val="20"/>
                <w:lang w:val="en-US"/>
              </w:rPr>
            </w:pPr>
            <w:ins w:id="100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7" w:author="Автор"/>
                <w:b/>
                <w:color w:val="A6A6A6"/>
                <w:sz w:val="16"/>
                <w:szCs w:val="20"/>
                <w:lang w:val="en-US"/>
              </w:rPr>
            </w:pPr>
            <w:ins w:id="100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9" w:author="Автор"/>
                <w:b/>
                <w:color w:val="A6A6A6"/>
                <w:sz w:val="16"/>
                <w:szCs w:val="20"/>
                <w:lang w:val="en-US"/>
              </w:rPr>
            </w:pPr>
            <w:ins w:id="100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name="sendPasswordRecoverURLFromEmailResponse"&gt;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1" w:author="Автор"/>
                <w:b/>
                <w:color w:val="A6A6A6"/>
                <w:sz w:val="16"/>
                <w:szCs w:val="20"/>
                <w:lang w:val="en-US"/>
              </w:rPr>
            </w:pPr>
            <w:ins w:id="100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element="tns:sendPasswordRecoverURLFromEmailResponse"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3" w:author="Автор"/>
                <w:b/>
                <w:color w:val="A6A6A6"/>
                <w:sz w:val="16"/>
                <w:szCs w:val="20"/>
                <w:lang w:val="en-US"/>
              </w:rPr>
            </w:pPr>
            <w:ins w:id="100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5" w:author="Автор"/>
                <w:b/>
                <w:color w:val="A6A6A6"/>
                <w:sz w:val="16"/>
                <w:szCs w:val="20"/>
                <w:lang w:val="en-US"/>
              </w:rPr>
            </w:pPr>
            <w:ins w:id="100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7" w:author="Автор"/>
                <w:b/>
                <w:color w:val="A6A6A6"/>
                <w:sz w:val="16"/>
                <w:szCs w:val="20"/>
                <w:lang w:val="en-US"/>
              </w:rPr>
            </w:pPr>
            <w:ins w:id="100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9" w:author="Автор"/>
                <w:b/>
                <w:color w:val="A6A6A6"/>
                <w:sz w:val="16"/>
                <w:szCs w:val="20"/>
                <w:lang w:val="en-US"/>
              </w:rPr>
            </w:pPr>
            <w:ins w:id="100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1" w:author="Автор"/>
                <w:b/>
                <w:color w:val="A6A6A6"/>
                <w:sz w:val="16"/>
                <w:szCs w:val="20"/>
                <w:lang w:val="en-US"/>
              </w:rPr>
            </w:pPr>
            <w:ins w:id="100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3" w:author="Автор"/>
                <w:b/>
                <w:color w:val="A6A6A6"/>
                <w:sz w:val="16"/>
                <w:szCs w:val="20"/>
                <w:lang w:val="en-US"/>
              </w:rPr>
            </w:pPr>
            <w:ins w:id="100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5" w:author="Автор"/>
                <w:b/>
                <w:color w:val="A6A6A6"/>
                <w:sz w:val="16"/>
                <w:szCs w:val="20"/>
                <w:lang w:val="en-US"/>
              </w:rPr>
            </w:pPr>
            <w:ins w:id="100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name="getEnterEventWithRepListResponse"&gt;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7" w:author="Автор"/>
                <w:b/>
                <w:color w:val="A6A6A6"/>
                <w:sz w:val="16"/>
                <w:szCs w:val="20"/>
                <w:lang w:val="en-US"/>
              </w:rPr>
            </w:pPr>
            <w:ins w:id="100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element="tns:getEnterEventWithRepListResponse"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9" w:author="Автор"/>
                <w:b/>
                <w:color w:val="A6A6A6"/>
                <w:sz w:val="16"/>
                <w:szCs w:val="20"/>
                <w:lang w:val="en-US"/>
              </w:rPr>
            </w:pPr>
            <w:ins w:id="100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1" w:author="Автор"/>
                <w:b/>
                <w:color w:val="A6A6A6"/>
                <w:sz w:val="16"/>
                <w:szCs w:val="20"/>
                <w:lang w:val="en-US"/>
              </w:rPr>
            </w:pPr>
            <w:ins w:id="100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3" w:author="Автор"/>
                <w:b/>
                <w:color w:val="A6A6A6"/>
                <w:sz w:val="16"/>
                <w:szCs w:val="20"/>
                <w:lang w:val="en-US"/>
              </w:rPr>
            </w:pPr>
            <w:ins w:id="100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name="getActiveMenuQuestionsResponse"&gt;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5" w:author="Автор"/>
                <w:b/>
                <w:color w:val="A6A6A6"/>
                <w:sz w:val="16"/>
                <w:szCs w:val="20"/>
                <w:lang w:val="en-US"/>
              </w:rPr>
            </w:pPr>
            <w:ins w:id="100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element="tns:getActiveMenuQuestionsResponse"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7" w:author="Автор"/>
                <w:b/>
                <w:color w:val="A6A6A6"/>
                <w:sz w:val="16"/>
                <w:szCs w:val="20"/>
                <w:lang w:val="en-US"/>
              </w:rPr>
            </w:pPr>
            <w:ins w:id="100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9" w:author="Автор"/>
                <w:b/>
                <w:color w:val="A6A6A6"/>
                <w:sz w:val="16"/>
                <w:szCs w:val="20"/>
                <w:lang w:val="en-US"/>
              </w:rPr>
            </w:pPr>
            <w:ins w:id="100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1" w:author="Автор"/>
                <w:b/>
                <w:color w:val="A6A6A6"/>
                <w:sz w:val="16"/>
                <w:szCs w:val="20"/>
                <w:lang w:val="en-US"/>
              </w:rPr>
            </w:pPr>
            <w:ins w:id="100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name="getClientSmsListResponse"&gt;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3" w:author="Автор"/>
                <w:b/>
                <w:color w:val="A6A6A6"/>
                <w:sz w:val="16"/>
                <w:szCs w:val="20"/>
                <w:lang w:val="en-US"/>
              </w:rPr>
            </w:pPr>
            <w:ins w:id="100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element="tns:getClientSmsListResponse"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5" w:author="Автор"/>
                <w:b/>
                <w:color w:val="A6A6A6"/>
                <w:sz w:val="16"/>
                <w:szCs w:val="20"/>
                <w:lang w:val="en-US"/>
              </w:rPr>
            </w:pPr>
            <w:ins w:id="100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7" w:author="Автор"/>
                <w:b/>
                <w:color w:val="A6A6A6"/>
                <w:sz w:val="16"/>
                <w:szCs w:val="20"/>
                <w:lang w:val="en-US"/>
              </w:rPr>
            </w:pPr>
            <w:ins w:id="100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9" w:author="Автор"/>
                <w:b/>
                <w:color w:val="A6A6A6"/>
                <w:sz w:val="16"/>
                <w:szCs w:val="20"/>
                <w:lang w:val="en-US"/>
              </w:rPr>
            </w:pPr>
            <w:ins w:id="100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name="getStudentListByIdOfClientGroup"&gt;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1" w:author="Автор"/>
                <w:b/>
                <w:color w:val="A6A6A6"/>
                <w:sz w:val="16"/>
                <w:szCs w:val="20"/>
                <w:lang w:val="en-US"/>
              </w:rPr>
            </w:pPr>
            <w:ins w:id="100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element="tns:getStudentListByIdOfClientGroup"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3" w:author="Автор"/>
                <w:b/>
                <w:color w:val="A6A6A6"/>
                <w:sz w:val="16"/>
                <w:szCs w:val="20"/>
                <w:lang w:val="en-US"/>
              </w:rPr>
            </w:pPr>
            <w:ins w:id="100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5" w:author="Автор"/>
                <w:b/>
                <w:color w:val="A6A6A6"/>
                <w:sz w:val="16"/>
                <w:szCs w:val="20"/>
                <w:lang w:val="en-US"/>
              </w:rPr>
            </w:pPr>
            <w:ins w:id="100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7" w:author="Автор"/>
                <w:b/>
                <w:color w:val="A6A6A6"/>
                <w:sz w:val="16"/>
                <w:szCs w:val="20"/>
                <w:lang w:val="en-US"/>
              </w:rPr>
            </w:pPr>
            <w:ins w:id="100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9" w:author="Автор"/>
                <w:b/>
                <w:color w:val="A6A6A6"/>
                <w:sz w:val="16"/>
                <w:szCs w:val="20"/>
                <w:lang w:val="en-US"/>
              </w:rPr>
            </w:pPr>
            <w:ins w:id="100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1" w:author="Автор"/>
                <w:b/>
                <w:color w:val="A6A6A6"/>
                <w:sz w:val="16"/>
                <w:szCs w:val="20"/>
                <w:lang w:val="en-US"/>
              </w:rPr>
            </w:pPr>
            <w:ins w:id="100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3" w:author="Автор"/>
                <w:b/>
                <w:color w:val="A6A6A6"/>
                <w:sz w:val="16"/>
                <w:szCs w:val="20"/>
                <w:lang w:val="en-US"/>
              </w:rPr>
            </w:pPr>
            <w:ins w:id="100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5" w:author="Автор"/>
                <w:b/>
                <w:color w:val="A6A6A6"/>
                <w:sz w:val="16"/>
                <w:szCs w:val="20"/>
                <w:lang w:val="en-US"/>
              </w:rPr>
            </w:pPr>
            <w:ins w:id="100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name="changeEmail"&gt;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7" w:author="Автор"/>
                <w:b/>
                <w:color w:val="A6A6A6"/>
                <w:sz w:val="16"/>
                <w:szCs w:val="20"/>
                <w:lang w:val="en-US"/>
              </w:rPr>
            </w:pPr>
            <w:ins w:id="100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element="tns:changeEmail"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9" w:author="Автор"/>
                <w:b/>
                <w:color w:val="A6A6A6"/>
                <w:sz w:val="16"/>
                <w:szCs w:val="20"/>
                <w:lang w:val="en-US"/>
              </w:rPr>
            </w:pPr>
            <w:ins w:id="100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1" w:author="Автор"/>
                <w:b/>
                <w:color w:val="A6A6A6"/>
                <w:sz w:val="16"/>
                <w:szCs w:val="20"/>
                <w:lang w:val="en-US"/>
              </w:rPr>
            </w:pPr>
            <w:ins w:id="100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3" w:author="Автор"/>
                <w:b/>
                <w:color w:val="A6A6A6"/>
                <w:sz w:val="16"/>
                <w:szCs w:val="20"/>
                <w:lang w:val="en-US"/>
              </w:rPr>
            </w:pPr>
            <w:ins w:id="100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name="authorizeClient"&gt;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5" w:author="Автор"/>
                <w:b/>
                <w:color w:val="A6A6A6"/>
                <w:sz w:val="16"/>
                <w:szCs w:val="20"/>
                <w:lang w:val="en-US"/>
              </w:rPr>
            </w:pPr>
            <w:ins w:id="100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element="tns:authorizeClient"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7" w:author="Автор"/>
                <w:b/>
                <w:color w:val="A6A6A6"/>
                <w:sz w:val="16"/>
                <w:szCs w:val="20"/>
                <w:lang w:val="en-US"/>
              </w:rPr>
            </w:pPr>
            <w:ins w:id="100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9" w:author="Автор"/>
                <w:b/>
                <w:color w:val="A6A6A6"/>
                <w:sz w:val="16"/>
                <w:szCs w:val="20"/>
                <w:lang w:val="en-US"/>
              </w:rPr>
            </w:pPr>
            <w:ins w:id="100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1" w:author="Автор"/>
                <w:b/>
                <w:color w:val="A6A6A6"/>
                <w:sz w:val="16"/>
                <w:szCs w:val="20"/>
                <w:lang w:val="en-US"/>
              </w:rPr>
            </w:pPr>
            <w:ins w:id="100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name="getNotificationSettings"&gt;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3" w:author="Автор"/>
                <w:b/>
                <w:color w:val="A6A6A6"/>
                <w:sz w:val="16"/>
                <w:szCs w:val="20"/>
                <w:lang w:val="en-US"/>
              </w:rPr>
            </w:pPr>
            <w:ins w:id="100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element="tns:getNotificationSettings"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5" w:author="Автор"/>
                <w:b/>
                <w:color w:val="A6A6A6"/>
                <w:sz w:val="16"/>
                <w:szCs w:val="20"/>
                <w:lang w:val="en-US"/>
              </w:rPr>
            </w:pPr>
            <w:ins w:id="100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7" w:author="Автор"/>
                <w:b/>
                <w:color w:val="A6A6A6"/>
                <w:sz w:val="16"/>
                <w:szCs w:val="20"/>
                <w:lang w:val="en-US"/>
              </w:rPr>
            </w:pPr>
            <w:ins w:id="100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9" w:author="Автор"/>
                <w:b/>
                <w:color w:val="A6A6A6"/>
                <w:sz w:val="16"/>
                <w:szCs w:val="20"/>
                <w:lang w:val="en-US"/>
              </w:rPr>
            </w:pPr>
            <w:ins w:id="101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name="setAnswerFromQuestion"&gt;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1" w:author="Автор"/>
                <w:b/>
                <w:color w:val="A6A6A6"/>
                <w:sz w:val="16"/>
                <w:szCs w:val="20"/>
                <w:lang w:val="en-US"/>
              </w:rPr>
            </w:pPr>
            <w:ins w:id="101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element="tns:setAnswerFromQuestion"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3" w:author="Автор"/>
                <w:b/>
                <w:color w:val="A6A6A6"/>
                <w:sz w:val="16"/>
                <w:szCs w:val="20"/>
                <w:lang w:val="en-US"/>
              </w:rPr>
            </w:pPr>
            <w:ins w:id="101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5" w:author="Автор"/>
                <w:b/>
                <w:color w:val="A6A6A6"/>
                <w:sz w:val="16"/>
                <w:szCs w:val="20"/>
                <w:lang w:val="en-US"/>
              </w:rPr>
            </w:pPr>
            <w:ins w:id="101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7" w:author="Автор"/>
                <w:b/>
                <w:color w:val="A6A6A6"/>
                <w:sz w:val="16"/>
                <w:szCs w:val="20"/>
                <w:lang w:val="en-US"/>
              </w:rPr>
            </w:pPr>
            <w:ins w:id="101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9" w:author="Автор"/>
                <w:b/>
                <w:color w:val="A6A6A6"/>
                <w:sz w:val="16"/>
                <w:szCs w:val="20"/>
                <w:lang w:val="en-US"/>
              </w:rPr>
            </w:pPr>
            <w:ins w:id="101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1" w:author="Автор"/>
                <w:b/>
                <w:color w:val="A6A6A6"/>
                <w:sz w:val="16"/>
                <w:szCs w:val="20"/>
                <w:lang w:val="en-US"/>
              </w:rPr>
            </w:pPr>
            <w:ins w:id="101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3" w:author="Автор"/>
                <w:b/>
                <w:color w:val="A6A6A6"/>
                <w:sz w:val="16"/>
                <w:szCs w:val="20"/>
                <w:lang w:val="en-US"/>
              </w:rPr>
            </w:pPr>
            <w:ins w:id="101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5" w:author="Автор"/>
                <w:b/>
                <w:color w:val="A6A6A6"/>
                <w:sz w:val="16"/>
                <w:szCs w:val="20"/>
                <w:lang w:val="en-US"/>
              </w:rPr>
            </w:pPr>
            <w:ins w:id="101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name="changeMobilePhoneResponse"&gt;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7" w:author="Автор"/>
                <w:b/>
                <w:color w:val="A6A6A6"/>
                <w:sz w:val="16"/>
                <w:szCs w:val="20"/>
                <w:lang w:val="en-US"/>
              </w:rPr>
            </w:pPr>
            <w:ins w:id="101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element="tns:changeMobilePhoneResponse"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9" w:author="Автор"/>
                <w:b/>
                <w:color w:val="A6A6A6"/>
                <w:sz w:val="16"/>
                <w:szCs w:val="20"/>
                <w:lang w:val="en-US"/>
              </w:rPr>
            </w:pPr>
            <w:ins w:id="101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1" w:author="Автор"/>
                <w:b/>
                <w:color w:val="A6A6A6"/>
                <w:sz w:val="16"/>
                <w:szCs w:val="20"/>
                <w:lang w:val="en-US"/>
              </w:rPr>
            </w:pPr>
            <w:ins w:id="101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3" w:author="Автор"/>
                <w:b/>
                <w:color w:val="A6A6A6"/>
                <w:sz w:val="16"/>
                <w:szCs w:val="20"/>
                <w:lang w:val="en-US"/>
              </w:rPr>
            </w:pPr>
            <w:ins w:id="101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name="getPurchaseSubscriptionFeedingListBySanResponse"&gt;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5" w:author="Автор"/>
                <w:b/>
                <w:color w:val="A6A6A6"/>
                <w:sz w:val="16"/>
                <w:szCs w:val="20"/>
                <w:lang w:val="en-US"/>
              </w:rPr>
            </w:pPr>
            <w:ins w:id="101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element="tns:getPurchaseSubscriptionFeedingListBySanResponse"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7" w:author="Автор"/>
                <w:b/>
                <w:color w:val="A6A6A6"/>
                <w:sz w:val="16"/>
                <w:szCs w:val="20"/>
                <w:lang w:val="en-US"/>
              </w:rPr>
            </w:pPr>
            <w:ins w:id="101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9" w:author="Автор"/>
                <w:b/>
                <w:color w:val="A6A6A6"/>
                <w:sz w:val="16"/>
                <w:szCs w:val="20"/>
                <w:lang w:val="en-US"/>
              </w:rPr>
            </w:pPr>
            <w:ins w:id="101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1" w:author="Автор"/>
                <w:b/>
                <w:color w:val="A6A6A6"/>
                <w:sz w:val="16"/>
                <w:szCs w:val="20"/>
                <w:lang w:val="en-US"/>
              </w:rPr>
            </w:pPr>
            <w:ins w:id="101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name="setNotificationSettings"&gt;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3" w:author="Автор"/>
                <w:b/>
                <w:color w:val="A6A6A6"/>
                <w:sz w:val="16"/>
                <w:szCs w:val="20"/>
                <w:lang w:val="en-US"/>
              </w:rPr>
            </w:pPr>
            <w:ins w:id="101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element="tns:setNotificationSettings"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5" w:author="Автор"/>
                <w:b/>
                <w:color w:val="A6A6A6"/>
                <w:sz w:val="16"/>
                <w:szCs w:val="20"/>
                <w:lang w:val="en-US"/>
              </w:rPr>
            </w:pPr>
            <w:ins w:id="101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7" w:author="Автор"/>
                <w:b/>
                <w:color w:val="A6A6A6"/>
                <w:sz w:val="16"/>
                <w:szCs w:val="20"/>
                <w:lang w:val="en-US"/>
              </w:rPr>
            </w:pPr>
            <w:ins w:id="101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9" w:author="Автор"/>
                <w:b/>
                <w:color w:val="A6A6A6"/>
                <w:sz w:val="16"/>
                <w:szCs w:val="20"/>
                <w:lang w:val="en-US"/>
              </w:rPr>
            </w:pPr>
            <w:ins w:id="101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1" w:author="Автор"/>
                <w:b/>
                <w:color w:val="A6A6A6"/>
                <w:sz w:val="16"/>
                <w:szCs w:val="20"/>
                <w:lang w:val="en-US"/>
              </w:rPr>
            </w:pPr>
            <w:ins w:id="101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3" w:author="Автор"/>
                <w:b/>
                <w:color w:val="A6A6A6"/>
                <w:sz w:val="16"/>
                <w:szCs w:val="20"/>
                <w:lang w:val="en-US"/>
              </w:rPr>
            </w:pPr>
            <w:ins w:id="101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5" w:author="Автор"/>
                <w:b/>
                <w:color w:val="A6A6A6"/>
                <w:sz w:val="16"/>
                <w:szCs w:val="20"/>
                <w:lang w:val="en-US"/>
              </w:rPr>
            </w:pPr>
            <w:ins w:id="101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7" w:author="Автор"/>
                <w:b/>
                <w:color w:val="A6A6A6"/>
                <w:sz w:val="16"/>
                <w:szCs w:val="20"/>
                <w:lang w:val="en-US"/>
              </w:rPr>
            </w:pPr>
            <w:ins w:id="101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name="sendLinkingTokenByContractId"&gt;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9" w:author="Автор"/>
                <w:b/>
                <w:color w:val="A6A6A6"/>
                <w:sz w:val="16"/>
                <w:szCs w:val="20"/>
                <w:lang w:val="en-US"/>
              </w:rPr>
            </w:pPr>
            <w:ins w:id="101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element="tns:sendLinkingTokenByContractId"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1" w:author="Автор"/>
                <w:b/>
                <w:color w:val="A6A6A6"/>
                <w:sz w:val="16"/>
                <w:szCs w:val="20"/>
                <w:lang w:val="en-US"/>
              </w:rPr>
            </w:pPr>
            <w:ins w:id="101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3" w:author="Автор"/>
                <w:b/>
                <w:color w:val="A6A6A6"/>
                <w:sz w:val="16"/>
                <w:szCs w:val="20"/>
                <w:lang w:val="en-US"/>
              </w:rPr>
            </w:pPr>
            <w:ins w:id="101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5" w:author="Автор"/>
                <w:b/>
                <w:color w:val="A6A6A6"/>
                <w:sz w:val="16"/>
                <w:szCs w:val="20"/>
                <w:lang w:val="en-US"/>
              </w:rPr>
            </w:pPr>
            <w:ins w:id="101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name="setAnswerFromQuestionResponse"&gt;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7" w:author="Автор"/>
                <w:b/>
                <w:color w:val="A6A6A6"/>
                <w:sz w:val="16"/>
                <w:szCs w:val="20"/>
                <w:lang w:val="en-US"/>
              </w:rPr>
            </w:pPr>
            <w:ins w:id="101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element="tns:setAnswerFromQuestionResponse"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9" w:author="Автор"/>
                <w:b/>
                <w:color w:val="A6A6A6"/>
                <w:sz w:val="16"/>
                <w:szCs w:val="20"/>
                <w:lang w:val="en-US"/>
              </w:rPr>
            </w:pPr>
            <w:ins w:id="101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1" w:author="Автор"/>
                <w:b/>
                <w:color w:val="A6A6A6"/>
                <w:sz w:val="16"/>
                <w:szCs w:val="20"/>
                <w:lang w:val="en-US"/>
              </w:rPr>
            </w:pPr>
            <w:ins w:id="101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3" w:author="Автор"/>
                <w:b/>
                <w:color w:val="A6A6A6"/>
                <w:sz w:val="16"/>
                <w:szCs w:val="20"/>
                <w:lang w:val="en-US"/>
              </w:rPr>
            </w:pPr>
            <w:ins w:id="101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&lt;wsdl:message name="cancelSubscriptionFeedingBySan"&gt;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5" w:author="Автор"/>
                <w:b/>
                <w:color w:val="A6A6A6"/>
                <w:sz w:val="16"/>
                <w:szCs w:val="20"/>
                <w:lang w:val="en-US"/>
              </w:rPr>
            </w:pPr>
            <w:ins w:id="101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element="tns:cancelSubscriptionFeedingBySan"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7" w:author="Автор"/>
                <w:b/>
                <w:color w:val="A6A6A6"/>
                <w:sz w:val="16"/>
                <w:szCs w:val="20"/>
                <w:lang w:val="en-US"/>
              </w:rPr>
            </w:pPr>
            <w:ins w:id="101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9" w:author="Автор"/>
                <w:b/>
                <w:color w:val="A6A6A6"/>
                <w:sz w:val="16"/>
                <w:szCs w:val="20"/>
                <w:lang w:val="en-US"/>
              </w:rPr>
            </w:pPr>
            <w:ins w:id="101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1" w:author="Автор"/>
                <w:b/>
                <w:color w:val="A6A6A6"/>
                <w:sz w:val="16"/>
                <w:szCs w:val="20"/>
                <w:lang w:val="en-US"/>
              </w:rPr>
            </w:pPr>
            <w:ins w:id="101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name="changeExpenditureLimit"&gt;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3" w:author="Автор"/>
                <w:b/>
                <w:color w:val="A6A6A6"/>
                <w:sz w:val="16"/>
                <w:szCs w:val="20"/>
                <w:lang w:val="en-US"/>
              </w:rPr>
            </w:pPr>
            <w:ins w:id="101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element="tns:changeExpenditureLimit"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5" w:author="Автор"/>
                <w:b/>
                <w:color w:val="A6A6A6"/>
                <w:sz w:val="16"/>
                <w:szCs w:val="20"/>
                <w:lang w:val="en-US"/>
              </w:rPr>
            </w:pPr>
            <w:ins w:id="101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7" w:author="Автор"/>
                <w:b/>
                <w:color w:val="A6A6A6"/>
                <w:sz w:val="16"/>
                <w:szCs w:val="20"/>
                <w:lang w:val="en-US"/>
              </w:rPr>
            </w:pPr>
            <w:ins w:id="101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9" w:author="Автор"/>
                <w:b/>
                <w:color w:val="A6A6A6"/>
                <w:sz w:val="16"/>
                <w:szCs w:val="20"/>
                <w:lang w:val="en-US"/>
              </w:rPr>
            </w:pPr>
            <w:ins w:id="101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name="activateLinkingTokenResponse"&gt;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1" w:author="Автор"/>
                <w:b/>
                <w:color w:val="A6A6A6"/>
                <w:sz w:val="16"/>
                <w:szCs w:val="20"/>
                <w:lang w:val="en-US"/>
              </w:rPr>
            </w:pPr>
            <w:ins w:id="101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element="tns:activateLinkingTokenResponse"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3" w:author="Автор"/>
                <w:b/>
                <w:color w:val="A6A6A6"/>
                <w:sz w:val="16"/>
                <w:szCs w:val="20"/>
                <w:lang w:val="en-US"/>
              </w:rPr>
            </w:pPr>
            <w:ins w:id="101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5" w:author="Автор"/>
                <w:b/>
                <w:color w:val="A6A6A6"/>
                <w:sz w:val="16"/>
                <w:szCs w:val="20"/>
                <w:lang w:val="en-US"/>
              </w:rPr>
            </w:pPr>
            <w:ins w:id="101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7" w:author="Автор"/>
                <w:b/>
                <w:color w:val="A6A6A6"/>
                <w:sz w:val="16"/>
                <w:szCs w:val="20"/>
                <w:lang w:val="en-US"/>
              </w:rPr>
            </w:pPr>
            <w:ins w:id="101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9" w:author="Автор"/>
                <w:b/>
                <w:color w:val="A6A6A6"/>
                <w:sz w:val="16"/>
                <w:szCs w:val="20"/>
                <w:lang w:val="en-US"/>
              </w:rPr>
            </w:pPr>
            <w:ins w:id="101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1" w:author="Автор"/>
                <w:b/>
                <w:color w:val="A6A6A6"/>
                <w:sz w:val="16"/>
                <w:szCs w:val="20"/>
                <w:lang w:val="en-US"/>
              </w:rPr>
            </w:pPr>
            <w:ins w:id="101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3" w:author="Автор"/>
                <w:b/>
                <w:color w:val="A6A6A6"/>
                <w:sz w:val="16"/>
                <w:szCs w:val="20"/>
                <w:lang w:val="en-US"/>
              </w:rPr>
            </w:pPr>
            <w:ins w:id="101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5" w:author="Автор"/>
                <w:b/>
                <w:color w:val="A6A6A6"/>
                <w:sz w:val="16"/>
                <w:szCs w:val="20"/>
                <w:lang w:val="en-US"/>
              </w:rPr>
            </w:pPr>
            <w:ins w:id="101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7" w:author="Автор"/>
                <w:b/>
                <w:color w:val="A6A6A6"/>
                <w:sz w:val="16"/>
                <w:szCs w:val="20"/>
                <w:lang w:val="en-US"/>
              </w:rPr>
            </w:pPr>
            <w:ins w:id="101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element="tns:getEnterEventListBySanResponse"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9" w:author="Автор"/>
                <w:b/>
                <w:color w:val="A6A6A6"/>
                <w:sz w:val="16"/>
                <w:szCs w:val="20"/>
                <w:lang w:val="en-US"/>
              </w:rPr>
            </w:pPr>
            <w:ins w:id="102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1" w:author="Автор"/>
                <w:b/>
                <w:color w:val="A6A6A6"/>
                <w:sz w:val="16"/>
                <w:szCs w:val="20"/>
                <w:lang w:val="en-US"/>
              </w:rPr>
            </w:pPr>
            <w:ins w:id="102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3" w:author="Автор"/>
                <w:b/>
                <w:color w:val="A6A6A6"/>
                <w:sz w:val="16"/>
                <w:szCs w:val="20"/>
                <w:lang w:val="en-US"/>
              </w:rPr>
            </w:pPr>
            <w:ins w:id="102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name="changePasswordResponse"&gt;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5" w:author="Автор"/>
                <w:b/>
                <w:color w:val="A6A6A6"/>
                <w:sz w:val="16"/>
                <w:szCs w:val="20"/>
                <w:lang w:val="en-US"/>
              </w:rPr>
            </w:pPr>
            <w:ins w:id="102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element="tns:changePasswordResponse"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7" w:author="Автор"/>
                <w:b/>
                <w:color w:val="A6A6A6"/>
                <w:sz w:val="16"/>
                <w:szCs w:val="20"/>
                <w:lang w:val="en-US"/>
              </w:rPr>
            </w:pPr>
            <w:ins w:id="102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9" w:author="Автор"/>
                <w:b/>
                <w:color w:val="A6A6A6"/>
                <w:sz w:val="16"/>
                <w:szCs w:val="20"/>
                <w:lang w:val="en-US"/>
              </w:rPr>
            </w:pPr>
            <w:ins w:id="102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1" w:author="Автор"/>
                <w:b/>
                <w:color w:val="A6A6A6"/>
                <w:sz w:val="16"/>
                <w:szCs w:val="20"/>
                <w:lang w:val="en-US"/>
              </w:rPr>
            </w:pPr>
            <w:ins w:id="102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name="getHiddenPages"&gt;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3" w:author="Автор"/>
                <w:b/>
                <w:color w:val="A6A6A6"/>
                <w:sz w:val="16"/>
                <w:szCs w:val="20"/>
                <w:lang w:val="en-US"/>
              </w:rPr>
            </w:pPr>
            <w:ins w:id="102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element="tns:getHiddenPages"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5" w:author="Автор"/>
                <w:b/>
                <w:color w:val="A6A6A6"/>
                <w:sz w:val="16"/>
                <w:szCs w:val="20"/>
                <w:lang w:val="en-US"/>
              </w:rPr>
            </w:pPr>
            <w:ins w:id="102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7" w:author="Автор"/>
                <w:b/>
                <w:color w:val="A6A6A6"/>
                <w:sz w:val="16"/>
                <w:szCs w:val="20"/>
                <w:lang w:val="en-US"/>
              </w:rPr>
            </w:pPr>
            <w:ins w:id="102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9" w:author="Автор"/>
                <w:b/>
                <w:color w:val="A6A6A6"/>
                <w:sz w:val="16"/>
                <w:szCs w:val="20"/>
                <w:lang w:val="en-US"/>
              </w:rPr>
            </w:pPr>
            <w:ins w:id="102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name="getClientSmsList"&gt;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1" w:author="Автор"/>
                <w:b/>
                <w:color w:val="A6A6A6"/>
                <w:sz w:val="16"/>
                <w:szCs w:val="20"/>
                <w:lang w:val="en-US"/>
              </w:rPr>
            </w:pPr>
            <w:ins w:id="102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element="tns:getClientSmsList"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3" w:author="Автор"/>
                <w:b/>
                <w:color w:val="A6A6A6"/>
                <w:sz w:val="16"/>
                <w:szCs w:val="20"/>
                <w:lang w:val="en-US"/>
              </w:rPr>
            </w:pPr>
            <w:ins w:id="102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5" w:author="Автор"/>
                <w:b/>
                <w:color w:val="A6A6A6"/>
                <w:sz w:val="16"/>
                <w:szCs w:val="20"/>
                <w:lang w:val="en-US"/>
              </w:rPr>
            </w:pPr>
            <w:ins w:id="102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7" w:author="Автор"/>
                <w:b/>
                <w:color w:val="A6A6A6"/>
                <w:sz w:val="16"/>
                <w:szCs w:val="20"/>
                <w:lang w:val="en-US"/>
              </w:rPr>
            </w:pPr>
            <w:ins w:id="102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name="setProhibitionOnGoodGroupResponse"&gt;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9" w:author="Автор"/>
                <w:b/>
                <w:color w:val="A6A6A6"/>
                <w:sz w:val="16"/>
                <w:szCs w:val="20"/>
                <w:lang w:val="en-US"/>
              </w:rPr>
            </w:pPr>
            <w:ins w:id="102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element="tns:setProhibitionOnGoodGroupResponse"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1" w:author="Автор"/>
                <w:b/>
                <w:color w:val="A6A6A6"/>
                <w:sz w:val="16"/>
                <w:szCs w:val="20"/>
                <w:lang w:val="en-US"/>
              </w:rPr>
            </w:pPr>
            <w:ins w:id="102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3" w:author="Автор"/>
                <w:b/>
                <w:color w:val="A6A6A6"/>
                <w:sz w:val="16"/>
                <w:szCs w:val="20"/>
                <w:lang w:val="en-US"/>
              </w:rPr>
            </w:pPr>
            <w:ins w:id="102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5" w:author="Автор"/>
                <w:b/>
                <w:color w:val="A6A6A6"/>
                <w:sz w:val="16"/>
                <w:szCs w:val="20"/>
                <w:lang w:val="en-US"/>
              </w:rPr>
            </w:pPr>
            <w:ins w:id="102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name="getCirculationListResponse"&gt;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7" w:author="Автор"/>
                <w:b/>
                <w:color w:val="A6A6A6"/>
                <w:sz w:val="16"/>
                <w:szCs w:val="20"/>
                <w:lang w:val="en-US"/>
              </w:rPr>
            </w:pPr>
            <w:ins w:id="102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element="tns:getCirculationListResponse"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9" w:author="Автор"/>
                <w:b/>
                <w:color w:val="A6A6A6"/>
                <w:sz w:val="16"/>
                <w:szCs w:val="20"/>
                <w:lang w:val="en-US"/>
              </w:rPr>
            </w:pPr>
            <w:ins w:id="102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1" w:author="Автор"/>
                <w:b/>
                <w:color w:val="A6A6A6"/>
                <w:sz w:val="16"/>
                <w:szCs w:val="20"/>
                <w:lang w:val="en-US"/>
              </w:rPr>
            </w:pPr>
            <w:ins w:id="102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3" w:author="Автор"/>
                <w:b/>
                <w:color w:val="A6A6A6"/>
                <w:sz w:val="16"/>
                <w:szCs w:val="20"/>
                <w:lang w:val="en-US"/>
              </w:rPr>
            </w:pPr>
            <w:ins w:id="102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name="activateLinkingToken"&gt;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5" w:author="Автор"/>
                <w:b/>
                <w:color w:val="A6A6A6"/>
                <w:sz w:val="16"/>
                <w:szCs w:val="20"/>
                <w:lang w:val="en-US"/>
              </w:rPr>
            </w:pPr>
            <w:ins w:id="102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element="tns:activateLinkingToken"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7" w:author="Автор"/>
                <w:b/>
                <w:color w:val="A6A6A6"/>
                <w:sz w:val="16"/>
                <w:szCs w:val="20"/>
                <w:lang w:val="en-US"/>
              </w:rPr>
            </w:pPr>
            <w:ins w:id="102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9" w:author="Автор"/>
                <w:b/>
                <w:color w:val="A6A6A6"/>
                <w:sz w:val="16"/>
                <w:szCs w:val="20"/>
                <w:lang w:val="en-US"/>
              </w:rPr>
            </w:pPr>
            <w:ins w:id="102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1" w:author="Автор"/>
                <w:b/>
                <w:color w:val="A6A6A6"/>
                <w:sz w:val="16"/>
                <w:szCs w:val="20"/>
                <w:lang w:val="en-US"/>
              </w:rPr>
            </w:pPr>
            <w:ins w:id="102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name="removeProhibition"&gt;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3" w:author="Автор"/>
                <w:b/>
                <w:color w:val="A6A6A6"/>
                <w:sz w:val="16"/>
                <w:szCs w:val="20"/>
                <w:lang w:val="en-US"/>
              </w:rPr>
            </w:pPr>
            <w:ins w:id="102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element="tns:removeProhibition"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5" w:author="Автор"/>
                <w:b/>
                <w:color w:val="A6A6A6"/>
                <w:sz w:val="16"/>
                <w:szCs w:val="20"/>
                <w:lang w:val="en-US"/>
              </w:rPr>
            </w:pPr>
            <w:ins w:id="102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7" w:author="Автор"/>
                <w:b/>
                <w:color w:val="A6A6A6"/>
                <w:sz w:val="16"/>
                <w:szCs w:val="20"/>
                <w:lang w:val="en-US"/>
              </w:rPr>
            </w:pPr>
            <w:ins w:id="102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9" w:author="Автор"/>
                <w:b/>
                <w:color w:val="A6A6A6"/>
                <w:sz w:val="16"/>
                <w:szCs w:val="20"/>
                <w:lang w:val="en-US"/>
              </w:rPr>
            </w:pPr>
            <w:ins w:id="102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name="getMenuListByOrg"&gt;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1" w:author="Автор"/>
                <w:b/>
                <w:color w:val="A6A6A6"/>
                <w:sz w:val="16"/>
                <w:szCs w:val="20"/>
                <w:lang w:val="en-US"/>
              </w:rPr>
            </w:pPr>
            <w:ins w:id="102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element="tns:getMenuListByOrg"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3" w:author="Автор"/>
                <w:b/>
                <w:color w:val="A6A6A6"/>
                <w:sz w:val="16"/>
                <w:szCs w:val="20"/>
                <w:lang w:val="en-US"/>
              </w:rPr>
            </w:pPr>
            <w:ins w:id="102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5" w:author="Автор"/>
                <w:b/>
                <w:color w:val="A6A6A6"/>
                <w:sz w:val="16"/>
                <w:szCs w:val="20"/>
                <w:lang w:val="en-US"/>
              </w:rPr>
            </w:pPr>
            <w:ins w:id="102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7" w:author="Автор"/>
                <w:b/>
                <w:color w:val="A6A6A6"/>
                <w:sz w:val="16"/>
                <w:szCs w:val="20"/>
                <w:lang w:val="en-US"/>
              </w:rPr>
            </w:pPr>
            <w:ins w:id="102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9" w:author="Автор"/>
                <w:b/>
                <w:color w:val="A6A6A6"/>
                <w:sz w:val="16"/>
                <w:szCs w:val="20"/>
                <w:lang w:val="en-US"/>
              </w:rPr>
            </w:pPr>
            <w:ins w:id="102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1" w:author="Автор"/>
                <w:b/>
                <w:color w:val="A6A6A6"/>
                <w:sz w:val="16"/>
                <w:szCs w:val="20"/>
                <w:lang w:val="en-US"/>
              </w:rPr>
            </w:pPr>
            <w:ins w:id="102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3" w:author="Автор"/>
                <w:b/>
                <w:color w:val="A6A6A6"/>
                <w:sz w:val="16"/>
                <w:szCs w:val="20"/>
                <w:lang w:val="en-US"/>
              </w:rPr>
            </w:pPr>
            <w:ins w:id="102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5" w:author="Автор"/>
                <w:b/>
                <w:color w:val="A6A6A6"/>
                <w:sz w:val="16"/>
                <w:szCs w:val="20"/>
                <w:lang w:val="en-US"/>
              </w:rPr>
            </w:pPr>
            <w:ins w:id="102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name="createPaymentOrder"&gt;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7" w:author="Автор"/>
                <w:b/>
                <w:color w:val="A6A6A6"/>
                <w:sz w:val="16"/>
                <w:szCs w:val="20"/>
                <w:lang w:val="en-US"/>
              </w:rPr>
            </w:pPr>
            <w:ins w:id="102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element="tns:createPaymentOrder"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9" w:author="Автор"/>
                <w:b/>
                <w:color w:val="A6A6A6"/>
                <w:sz w:val="16"/>
                <w:szCs w:val="20"/>
                <w:lang w:val="en-US"/>
              </w:rPr>
            </w:pPr>
            <w:ins w:id="102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1" w:author="Автор"/>
                <w:b/>
                <w:color w:val="A6A6A6"/>
                <w:sz w:val="16"/>
                <w:szCs w:val="20"/>
                <w:lang w:val="en-US"/>
              </w:rPr>
            </w:pPr>
            <w:ins w:id="102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3" w:author="Автор"/>
                <w:b/>
                <w:color w:val="A6A6A6"/>
                <w:sz w:val="16"/>
                <w:szCs w:val="20"/>
                <w:lang w:val="en-US"/>
              </w:rPr>
            </w:pPr>
            <w:ins w:id="102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5" w:author="Автор"/>
                <w:b/>
                <w:color w:val="A6A6A6"/>
                <w:sz w:val="16"/>
                <w:szCs w:val="20"/>
                <w:lang w:val="en-US"/>
              </w:rPr>
            </w:pPr>
            <w:ins w:id="102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7" w:author="Автор"/>
                <w:b/>
                <w:color w:val="A6A6A6"/>
                <w:sz w:val="16"/>
                <w:szCs w:val="20"/>
                <w:lang w:val="en-US"/>
              </w:rPr>
            </w:pPr>
            <w:ins w:id="102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9" w:author="Автор"/>
                <w:b/>
                <w:color w:val="A6A6A6"/>
                <w:sz w:val="16"/>
                <w:szCs w:val="20"/>
                <w:lang w:val="en-US"/>
              </w:rPr>
            </w:pPr>
            <w:ins w:id="102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1" w:author="Автор"/>
                <w:b/>
                <w:color w:val="A6A6A6"/>
                <w:sz w:val="16"/>
                <w:szCs w:val="20"/>
                <w:lang w:val="en-US"/>
              </w:rPr>
            </w:pPr>
            <w:ins w:id="102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3" w:author="Автор"/>
                <w:b/>
                <w:color w:val="A6A6A6"/>
                <w:sz w:val="16"/>
                <w:szCs w:val="20"/>
                <w:lang w:val="en-US"/>
              </w:rPr>
            </w:pPr>
            <w:ins w:id="102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element="tns:transferBalanceResponse" name="parameters"&gt;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5" w:author="Автор"/>
                <w:b/>
                <w:color w:val="A6A6A6"/>
                <w:sz w:val="16"/>
                <w:szCs w:val="20"/>
                <w:lang w:val="en-US"/>
              </w:rPr>
            </w:pPr>
            <w:ins w:id="102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7" w:author="Автор"/>
                <w:b/>
                <w:color w:val="A6A6A6"/>
                <w:sz w:val="16"/>
                <w:szCs w:val="20"/>
                <w:lang w:val="en-US"/>
              </w:rPr>
            </w:pPr>
            <w:ins w:id="102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9" w:author="Автор"/>
                <w:b/>
                <w:color w:val="A6A6A6"/>
                <w:sz w:val="16"/>
                <w:szCs w:val="20"/>
                <w:lang w:val="en-US"/>
              </w:rPr>
            </w:pPr>
            <w:ins w:id="103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&lt;wsdl:portType name="ClientRoomController"&gt;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1" w:author="Автор"/>
                <w:b/>
                <w:color w:val="A6A6A6"/>
                <w:sz w:val="16"/>
                <w:szCs w:val="20"/>
                <w:lang w:val="en-US"/>
              </w:rPr>
            </w:pPr>
            <w:ins w:id="103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name="changeComplaintStatusToInvestigation"&gt;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3" w:author="Автор"/>
                <w:b/>
                <w:color w:val="A6A6A6"/>
                <w:sz w:val="16"/>
                <w:szCs w:val="20"/>
                <w:lang w:val="en-US"/>
              </w:rPr>
            </w:pPr>
            <w:ins w:id="103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message="tns:changeComplaintStatusToInvestigation" name="changeComplaintStatusToInvestigation"&gt;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5" w:author="Автор"/>
                <w:b/>
                <w:color w:val="A6A6A6"/>
                <w:sz w:val="16"/>
                <w:szCs w:val="20"/>
                <w:lang w:val="en-US"/>
              </w:rPr>
            </w:pPr>
            <w:ins w:id="103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7" w:author="Автор"/>
                <w:b/>
                <w:color w:val="A6A6A6"/>
                <w:sz w:val="16"/>
                <w:szCs w:val="20"/>
                <w:lang w:val="en-US"/>
              </w:rPr>
            </w:pPr>
            <w:ins w:id="103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message="tns:changeComplaintStatusToInvestigationResponse" name="changeComplaintStatusToInvestigationResponse"&gt;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9" w:author="Автор"/>
                <w:b/>
                <w:color w:val="A6A6A6"/>
                <w:sz w:val="16"/>
                <w:szCs w:val="20"/>
                <w:lang w:val="en-US"/>
              </w:rPr>
            </w:pPr>
            <w:ins w:id="103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1" w:author="Автор"/>
                <w:b/>
                <w:color w:val="A6A6A6"/>
                <w:sz w:val="16"/>
                <w:szCs w:val="20"/>
                <w:lang w:val="en-US"/>
              </w:rPr>
            </w:pPr>
            <w:ins w:id="103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3" w:author="Автор"/>
                <w:b/>
                <w:color w:val="A6A6A6"/>
                <w:sz w:val="16"/>
                <w:szCs w:val="20"/>
                <w:lang w:val="en-US"/>
              </w:rPr>
            </w:pPr>
            <w:ins w:id="103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name="setNotificationSettings"&gt;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5" w:author="Автор"/>
                <w:b/>
                <w:color w:val="A6A6A6"/>
                <w:sz w:val="16"/>
                <w:szCs w:val="20"/>
                <w:lang w:val="en-US"/>
              </w:rPr>
            </w:pPr>
            <w:ins w:id="103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message="tns:setNotificationSettings" name="setNotificationSettings"&gt;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7" w:author="Автор"/>
                <w:b/>
                <w:color w:val="A6A6A6"/>
                <w:sz w:val="16"/>
                <w:szCs w:val="20"/>
                <w:lang w:val="en-US"/>
              </w:rPr>
            </w:pPr>
            <w:ins w:id="103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9" w:author="Автор"/>
                <w:b/>
                <w:color w:val="A6A6A6"/>
                <w:sz w:val="16"/>
                <w:szCs w:val="20"/>
                <w:lang w:val="en-US"/>
              </w:rPr>
            </w:pPr>
            <w:ins w:id="103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message="tns:setNotificationSettingsResponse" name="setNotificationSettingsResponse"&gt;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1" w:author="Автор"/>
                <w:b/>
                <w:color w:val="A6A6A6"/>
                <w:sz w:val="16"/>
                <w:szCs w:val="20"/>
                <w:lang w:val="en-US"/>
              </w:rPr>
            </w:pPr>
            <w:ins w:id="103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3" w:author="Автор"/>
                <w:b/>
                <w:color w:val="A6A6A6"/>
                <w:sz w:val="16"/>
                <w:szCs w:val="20"/>
                <w:lang w:val="en-US"/>
              </w:rPr>
            </w:pPr>
            <w:ins w:id="103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5" w:author="Автор"/>
                <w:b/>
                <w:color w:val="A6A6A6"/>
                <w:sz w:val="16"/>
                <w:szCs w:val="20"/>
                <w:lang w:val="en-US"/>
              </w:rPr>
            </w:pPr>
            <w:ins w:id="103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name="getEnterEventListByGuardian"&gt;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7" w:author="Автор"/>
                <w:b/>
                <w:color w:val="A6A6A6"/>
                <w:sz w:val="16"/>
                <w:szCs w:val="20"/>
                <w:lang w:val="en-US"/>
              </w:rPr>
            </w:pPr>
            <w:ins w:id="103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message="tns:getEnterEventListByGuardian" name="getEnterEventListByGuardian"&gt;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9" w:author="Автор"/>
                <w:b/>
                <w:color w:val="A6A6A6"/>
                <w:sz w:val="16"/>
                <w:szCs w:val="20"/>
                <w:lang w:val="en-US"/>
              </w:rPr>
            </w:pPr>
            <w:ins w:id="103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1" w:author="Автор"/>
                <w:b/>
                <w:color w:val="A6A6A6"/>
                <w:sz w:val="16"/>
                <w:szCs w:val="20"/>
                <w:lang w:val="en-US"/>
              </w:rPr>
            </w:pPr>
            <w:ins w:id="103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message="tns:getEnterEventListByGuardianResponse" name="getEnterEventListByGuardianResponse"&gt;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3" w:author="Автор"/>
                <w:b/>
                <w:color w:val="A6A6A6"/>
                <w:sz w:val="16"/>
                <w:szCs w:val="20"/>
                <w:lang w:val="en-US"/>
              </w:rPr>
            </w:pPr>
            <w:ins w:id="103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5" w:author="Автор"/>
                <w:b/>
                <w:color w:val="A6A6A6"/>
                <w:sz w:val="16"/>
                <w:szCs w:val="20"/>
                <w:lang w:val="en-US"/>
              </w:rPr>
            </w:pPr>
            <w:ins w:id="103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7" w:author="Автор"/>
                <w:b/>
                <w:color w:val="A6A6A6"/>
                <w:sz w:val="16"/>
                <w:szCs w:val="20"/>
                <w:lang w:val="en-US"/>
              </w:rPr>
            </w:pPr>
            <w:ins w:id="103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name="excludeGoodFromProhibition"&gt;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9" w:author="Автор"/>
                <w:b/>
                <w:color w:val="A6A6A6"/>
                <w:sz w:val="16"/>
                <w:szCs w:val="20"/>
                <w:lang w:val="en-US"/>
              </w:rPr>
            </w:pPr>
            <w:ins w:id="103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message="tns:excludeGoodFromProhibition" name="excludeGoodFromProhibition"&gt;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1" w:author="Автор"/>
                <w:b/>
                <w:color w:val="A6A6A6"/>
                <w:sz w:val="16"/>
                <w:szCs w:val="20"/>
                <w:lang w:val="en-US"/>
              </w:rPr>
            </w:pPr>
            <w:ins w:id="103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3" w:author="Автор"/>
                <w:b/>
                <w:color w:val="A6A6A6"/>
                <w:sz w:val="16"/>
                <w:szCs w:val="20"/>
                <w:lang w:val="en-US"/>
              </w:rPr>
            </w:pPr>
            <w:ins w:id="103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message="tns:excludeGoodFromProhibitionResponse" name="excludeGoodFromProhibitionResponse"&gt;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5" w:author="Автор"/>
                <w:b/>
                <w:color w:val="A6A6A6"/>
                <w:sz w:val="16"/>
                <w:szCs w:val="20"/>
                <w:lang w:val="en-US"/>
              </w:rPr>
            </w:pPr>
            <w:ins w:id="103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7" w:author="Автор"/>
                <w:b/>
                <w:color w:val="A6A6A6"/>
                <w:sz w:val="16"/>
                <w:szCs w:val="20"/>
                <w:lang w:val="en-US"/>
              </w:rPr>
            </w:pPr>
            <w:ins w:id="103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9" w:author="Автор"/>
                <w:b/>
                <w:color w:val="A6A6A6"/>
                <w:sz w:val="16"/>
                <w:szCs w:val="20"/>
                <w:lang w:val="en-US"/>
              </w:rPr>
            </w:pPr>
            <w:ins w:id="103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name="sendLinkingTokenByContractId"&gt;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1" w:author="Автор"/>
                <w:b/>
                <w:color w:val="A6A6A6"/>
                <w:sz w:val="16"/>
                <w:szCs w:val="20"/>
                <w:lang w:val="en-US"/>
              </w:rPr>
            </w:pPr>
            <w:ins w:id="103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message="tns:sendLinkingTokenByContractId" name="sendLinkingTokenByContractId"&gt;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3" w:author="Автор"/>
                <w:b/>
                <w:color w:val="A6A6A6"/>
                <w:sz w:val="16"/>
                <w:szCs w:val="20"/>
                <w:lang w:val="en-US"/>
              </w:rPr>
            </w:pPr>
            <w:ins w:id="103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5" w:author="Автор"/>
                <w:b/>
                <w:color w:val="A6A6A6"/>
                <w:sz w:val="16"/>
                <w:szCs w:val="20"/>
                <w:lang w:val="en-US"/>
              </w:rPr>
            </w:pPr>
            <w:ins w:id="103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message="tns:sendLinkingTokenByContractIdResponse" name="sendLinkingTokenByContractIdResponse"&gt;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7" w:author="Автор"/>
                <w:b/>
                <w:color w:val="A6A6A6"/>
                <w:sz w:val="16"/>
                <w:szCs w:val="20"/>
                <w:lang w:val="en-US"/>
              </w:rPr>
            </w:pPr>
            <w:ins w:id="103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9" w:author="Автор"/>
                <w:b/>
                <w:color w:val="A6A6A6"/>
                <w:sz w:val="16"/>
                <w:szCs w:val="20"/>
                <w:lang w:val="en-US"/>
              </w:rPr>
            </w:pPr>
            <w:ins w:id="103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1" w:author="Автор"/>
                <w:b/>
                <w:color w:val="A6A6A6"/>
                <w:sz w:val="16"/>
                <w:szCs w:val="20"/>
                <w:lang w:val="en-US"/>
              </w:rPr>
            </w:pPr>
            <w:ins w:id="103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3" w:author="Автор"/>
                <w:b/>
                <w:color w:val="A6A6A6"/>
                <w:sz w:val="16"/>
                <w:szCs w:val="20"/>
                <w:lang w:val="en-US"/>
              </w:rPr>
            </w:pPr>
            <w:ins w:id="103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message="tns:suspendSubscriptionFeedingBySan" name="suspendSubscriptionFeedingBySan"&gt;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5" w:author="Автор"/>
                <w:b/>
                <w:color w:val="A6A6A6"/>
                <w:sz w:val="16"/>
                <w:szCs w:val="20"/>
                <w:lang w:val="en-US"/>
              </w:rPr>
            </w:pPr>
            <w:ins w:id="103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7" w:author="Автор"/>
                <w:b/>
                <w:color w:val="A6A6A6"/>
                <w:sz w:val="16"/>
                <w:szCs w:val="20"/>
                <w:lang w:val="en-US"/>
              </w:rPr>
            </w:pPr>
            <w:ins w:id="103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message="tns:suspendSubscriptionFeedingBySanResponse" name="suspendSubscriptionFeedingBySanResponse"&gt;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9" w:author="Автор"/>
                <w:b/>
                <w:color w:val="A6A6A6"/>
                <w:sz w:val="16"/>
                <w:szCs w:val="20"/>
                <w:lang w:val="en-US"/>
              </w:rPr>
            </w:pPr>
            <w:ins w:id="103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1" w:author="Автор"/>
                <w:b/>
                <w:color w:val="A6A6A6"/>
                <w:sz w:val="16"/>
                <w:szCs w:val="20"/>
                <w:lang w:val="en-US"/>
              </w:rPr>
            </w:pPr>
            <w:ins w:id="103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3" w:author="Автор"/>
                <w:b/>
                <w:color w:val="A6A6A6"/>
                <w:sz w:val="16"/>
                <w:szCs w:val="20"/>
                <w:lang w:val="en-US"/>
              </w:rPr>
            </w:pPr>
            <w:ins w:id="103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name="getListOfComplaintBookEntriesByOrg"&gt;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5" w:author="Автор"/>
                <w:b/>
                <w:color w:val="A6A6A6"/>
                <w:sz w:val="16"/>
                <w:szCs w:val="20"/>
                <w:lang w:val="en-US"/>
              </w:rPr>
            </w:pPr>
            <w:ins w:id="103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message="tns:getListOfComplaintBookEntriesByOrg" name="getListOfComplaintBookEntriesByOrg"&gt;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7" w:author="Автор"/>
                <w:b/>
                <w:color w:val="A6A6A6"/>
                <w:sz w:val="16"/>
                <w:szCs w:val="20"/>
                <w:lang w:val="en-US"/>
              </w:rPr>
            </w:pPr>
            <w:ins w:id="103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9" w:author="Автор"/>
                <w:b/>
                <w:color w:val="A6A6A6"/>
                <w:sz w:val="16"/>
                <w:szCs w:val="20"/>
                <w:lang w:val="en-US"/>
              </w:rPr>
            </w:pPr>
            <w:ins w:id="103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message="tns:getListOfComplaintBookEntriesByOrgResponse" name="getListOfComplaintBookEntriesByOrgResponse"&gt;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1" w:author="Автор"/>
                <w:b/>
                <w:color w:val="A6A6A6"/>
                <w:sz w:val="16"/>
                <w:szCs w:val="20"/>
                <w:lang w:val="en-US"/>
              </w:rPr>
            </w:pPr>
            <w:ins w:id="103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3" w:author="Автор"/>
                <w:b/>
                <w:color w:val="A6A6A6"/>
                <w:sz w:val="16"/>
                <w:szCs w:val="20"/>
                <w:lang w:val="en-US"/>
              </w:rPr>
            </w:pPr>
            <w:ins w:id="103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5" w:author="Автор"/>
                <w:b/>
                <w:color w:val="A6A6A6"/>
                <w:sz w:val="16"/>
                <w:szCs w:val="20"/>
                <w:lang w:val="en-US"/>
              </w:rPr>
            </w:pPr>
            <w:ins w:id="103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7" w:author="Автор"/>
                <w:b/>
                <w:color w:val="A6A6A6"/>
                <w:sz w:val="16"/>
                <w:szCs w:val="20"/>
                <w:lang w:val="en-US"/>
              </w:rPr>
            </w:pPr>
            <w:ins w:id="103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message="tns:transferBalance" name="transferBalance"&gt;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9" w:author="Автор"/>
                <w:b/>
                <w:color w:val="A6A6A6"/>
                <w:sz w:val="16"/>
                <w:szCs w:val="20"/>
                <w:lang w:val="en-US"/>
              </w:rPr>
            </w:pPr>
            <w:ins w:id="103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1" w:author="Автор"/>
                <w:b/>
                <w:color w:val="A6A6A6"/>
                <w:sz w:val="16"/>
                <w:szCs w:val="20"/>
                <w:lang w:val="en-US"/>
              </w:rPr>
            </w:pPr>
            <w:ins w:id="103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message="tns:transferBalanceResponse" name="transferBalanceResponse"&gt;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3" w:author="Автор"/>
                <w:b/>
                <w:color w:val="A6A6A6"/>
                <w:sz w:val="16"/>
                <w:szCs w:val="20"/>
                <w:lang w:val="en-US"/>
              </w:rPr>
            </w:pPr>
            <w:ins w:id="103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5" w:author="Автор"/>
                <w:b/>
                <w:color w:val="A6A6A6"/>
                <w:sz w:val="16"/>
                <w:szCs w:val="20"/>
                <w:lang w:val="en-US"/>
              </w:rPr>
            </w:pPr>
            <w:ins w:id="103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7" w:author="Автор"/>
                <w:b/>
                <w:color w:val="A6A6A6"/>
                <w:sz w:val="16"/>
                <w:szCs w:val="20"/>
                <w:lang w:val="en-US"/>
              </w:rPr>
            </w:pPr>
            <w:ins w:id="103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name="getClientStats"&gt;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9" w:author="Автор"/>
                <w:b/>
                <w:color w:val="A6A6A6"/>
                <w:sz w:val="16"/>
                <w:szCs w:val="20"/>
                <w:lang w:val="en-US"/>
              </w:rPr>
            </w:pPr>
            <w:ins w:id="104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message="tns:getClientStats" name="getClientStats"&gt;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1" w:author="Автор"/>
                <w:b/>
                <w:color w:val="A6A6A6"/>
                <w:sz w:val="16"/>
                <w:szCs w:val="20"/>
                <w:lang w:val="en-US"/>
              </w:rPr>
            </w:pPr>
            <w:ins w:id="104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3" w:author="Автор"/>
                <w:b/>
                <w:color w:val="A6A6A6"/>
                <w:sz w:val="16"/>
                <w:szCs w:val="20"/>
                <w:lang w:val="en-US"/>
              </w:rPr>
            </w:pPr>
            <w:ins w:id="104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message="tns:getClientStatsResponse" name="getClientStatsResponse"&gt;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5" w:author="Автор"/>
                <w:b/>
                <w:color w:val="A6A6A6"/>
                <w:sz w:val="16"/>
                <w:szCs w:val="20"/>
                <w:lang w:val="en-US"/>
              </w:rPr>
            </w:pPr>
            <w:ins w:id="104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7" w:author="Автор"/>
                <w:b/>
                <w:color w:val="A6A6A6"/>
                <w:sz w:val="16"/>
                <w:szCs w:val="20"/>
                <w:lang w:val="en-US"/>
              </w:rPr>
            </w:pPr>
            <w:ins w:id="104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9" w:author="Автор"/>
                <w:b/>
                <w:color w:val="A6A6A6"/>
                <w:sz w:val="16"/>
                <w:szCs w:val="20"/>
                <w:lang w:val="en-US"/>
              </w:rPr>
            </w:pPr>
            <w:ins w:id="104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name="activateLinkingToken"&gt;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1" w:author="Автор"/>
                <w:b/>
                <w:color w:val="A6A6A6"/>
                <w:sz w:val="16"/>
                <w:szCs w:val="20"/>
                <w:lang w:val="en-US"/>
              </w:rPr>
            </w:pPr>
            <w:ins w:id="104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message="tns:activateLinkingToken" name="activateLinkingToken"&gt;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3" w:author="Автор"/>
                <w:b/>
                <w:color w:val="A6A6A6"/>
                <w:sz w:val="16"/>
                <w:szCs w:val="20"/>
                <w:lang w:val="en-US"/>
              </w:rPr>
            </w:pPr>
            <w:ins w:id="104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5" w:author="Автор"/>
                <w:b/>
                <w:color w:val="A6A6A6"/>
                <w:sz w:val="16"/>
                <w:szCs w:val="20"/>
                <w:lang w:val="en-US"/>
              </w:rPr>
            </w:pPr>
            <w:ins w:id="104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message="tns:activateLinkingTokenResponse" name="activateLinkingTokenResponse"&gt;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7" w:author="Автор"/>
                <w:b/>
                <w:color w:val="A6A6A6"/>
                <w:sz w:val="16"/>
                <w:szCs w:val="20"/>
                <w:lang w:val="en-US"/>
              </w:rPr>
            </w:pPr>
            <w:ins w:id="104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9" w:author="Автор"/>
                <w:b/>
                <w:color w:val="A6A6A6"/>
                <w:sz w:val="16"/>
                <w:szCs w:val="20"/>
                <w:lang w:val="en-US"/>
              </w:rPr>
            </w:pPr>
            <w:ins w:id="104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1" w:author="Автор"/>
                <w:b/>
                <w:color w:val="A6A6A6"/>
                <w:sz w:val="16"/>
                <w:szCs w:val="20"/>
                <w:lang w:val="en-US"/>
              </w:rPr>
            </w:pPr>
            <w:ins w:id="104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name="getClientRepresentatives"&gt;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3" w:author="Автор"/>
                <w:b/>
                <w:color w:val="A6A6A6"/>
                <w:sz w:val="16"/>
                <w:szCs w:val="20"/>
                <w:lang w:val="en-US"/>
              </w:rPr>
            </w:pPr>
            <w:ins w:id="104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message="tns:getClientRepresentatives" name="getClientRepresentatives"&gt;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5" w:author="Автор"/>
                <w:b/>
                <w:color w:val="A6A6A6"/>
                <w:sz w:val="16"/>
                <w:szCs w:val="20"/>
                <w:lang w:val="en-US"/>
              </w:rPr>
            </w:pPr>
            <w:ins w:id="104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7" w:author="Автор"/>
                <w:b/>
                <w:color w:val="A6A6A6"/>
                <w:sz w:val="16"/>
                <w:szCs w:val="20"/>
                <w:lang w:val="en-US"/>
              </w:rPr>
            </w:pPr>
            <w:ins w:id="104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message="tns:getClientRepresentativesResponse" name="getClientRepresentativesResponse"&gt;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9" w:author="Автор"/>
                <w:b/>
                <w:color w:val="A6A6A6"/>
                <w:sz w:val="16"/>
                <w:szCs w:val="20"/>
                <w:lang w:val="en-US"/>
              </w:rPr>
            </w:pPr>
            <w:ins w:id="104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1" w:author="Автор"/>
                <w:b/>
                <w:color w:val="A6A6A6"/>
                <w:sz w:val="16"/>
                <w:szCs w:val="20"/>
                <w:lang w:val="en-US"/>
              </w:rPr>
            </w:pPr>
            <w:ins w:id="104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3" w:author="Автор"/>
                <w:b/>
                <w:color w:val="A6A6A6"/>
                <w:sz w:val="16"/>
                <w:szCs w:val="20"/>
                <w:lang w:val="en-US"/>
              </w:rPr>
            </w:pPr>
            <w:ins w:id="104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name="createPaymentOrder"&gt;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5" w:author="Автор"/>
                <w:b/>
                <w:color w:val="A6A6A6"/>
                <w:sz w:val="16"/>
                <w:szCs w:val="20"/>
                <w:lang w:val="en-US"/>
              </w:rPr>
            </w:pPr>
            <w:ins w:id="104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message="tns:createPaymentOrder" name="createPaymentOrder"&gt;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7" w:author="Автор"/>
                <w:b/>
                <w:color w:val="A6A6A6"/>
                <w:sz w:val="16"/>
                <w:szCs w:val="20"/>
                <w:lang w:val="en-US"/>
              </w:rPr>
            </w:pPr>
            <w:ins w:id="104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9" w:author="Автор"/>
                <w:b/>
                <w:color w:val="A6A6A6"/>
                <w:sz w:val="16"/>
                <w:szCs w:val="20"/>
                <w:lang w:val="en-US"/>
              </w:rPr>
            </w:pPr>
            <w:ins w:id="104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message="tns:createPaymentOrderResponse" name="createPaymentOrderResponse"&gt;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1" w:author="Автор"/>
                <w:b/>
                <w:color w:val="A6A6A6"/>
                <w:sz w:val="16"/>
                <w:szCs w:val="20"/>
                <w:lang w:val="en-US"/>
              </w:rPr>
            </w:pPr>
            <w:ins w:id="104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3" w:author="Автор"/>
                <w:b/>
                <w:color w:val="A6A6A6"/>
                <w:sz w:val="16"/>
                <w:szCs w:val="20"/>
                <w:lang w:val="en-US"/>
              </w:rPr>
            </w:pPr>
            <w:ins w:id="104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5" w:author="Автор"/>
                <w:b/>
                <w:color w:val="A6A6A6"/>
                <w:sz w:val="16"/>
                <w:szCs w:val="20"/>
                <w:lang w:val="en-US"/>
              </w:rPr>
            </w:pPr>
            <w:ins w:id="104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name="getListOfComplaintBookEntriesByClient"&gt;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7" w:author="Автор"/>
                <w:b/>
                <w:color w:val="A6A6A6"/>
                <w:sz w:val="16"/>
                <w:szCs w:val="20"/>
                <w:lang w:val="en-US"/>
              </w:rPr>
            </w:pPr>
            <w:ins w:id="104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message="tns:getListOfComplaintBookEntriesByClient" name="getListOfComplaintBookEntriesByClient"&gt;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9" w:author="Автор"/>
                <w:b/>
                <w:color w:val="A6A6A6"/>
                <w:sz w:val="16"/>
                <w:szCs w:val="20"/>
                <w:lang w:val="en-US"/>
              </w:rPr>
            </w:pPr>
            <w:ins w:id="104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1" w:author="Автор"/>
                <w:b/>
                <w:color w:val="A6A6A6"/>
                <w:sz w:val="16"/>
                <w:szCs w:val="20"/>
                <w:lang w:val="en-US"/>
              </w:rPr>
            </w:pPr>
            <w:ins w:id="104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message="tns:getListOfComplaintBookEntriesByClientResponse" name="getListOfComplaintBookEntriesByClientResponse"&gt;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3" w:author="Автор"/>
                <w:b/>
                <w:color w:val="A6A6A6"/>
                <w:sz w:val="16"/>
                <w:szCs w:val="20"/>
                <w:lang w:val="en-US"/>
              </w:rPr>
            </w:pPr>
            <w:ins w:id="104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5" w:author="Автор"/>
                <w:b/>
                <w:color w:val="A6A6A6"/>
                <w:sz w:val="16"/>
                <w:szCs w:val="20"/>
                <w:lang w:val="en-US"/>
              </w:rPr>
            </w:pPr>
            <w:ins w:id="104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7" w:author="Автор"/>
                <w:b/>
                <w:color w:val="A6A6A6"/>
                <w:sz w:val="16"/>
                <w:szCs w:val="20"/>
                <w:lang w:val="en-US"/>
              </w:rPr>
            </w:pPr>
            <w:ins w:id="104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9" w:author="Автор"/>
                <w:b/>
                <w:color w:val="A6A6A6"/>
                <w:sz w:val="16"/>
                <w:szCs w:val="20"/>
                <w:lang w:val="en-US"/>
              </w:rPr>
            </w:pPr>
            <w:ins w:id="104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message="tns:findComplexesWithSubFeedingBySan" name="findComplexesWithSubFeedingBySan"&gt;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1" w:author="Автор"/>
                <w:b/>
                <w:color w:val="A6A6A6"/>
                <w:sz w:val="16"/>
                <w:szCs w:val="20"/>
                <w:lang w:val="en-US"/>
              </w:rPr>
            </w:pPr>
            <w:ins w:id="104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3" w:author="Автор"/>
                <w:b/>
                <w:color w:val="A6A6A6"/>
                <w:sz w:val="16"/>
                <w:szCs w:val="20"/>
                <w:lang w:val="en-US"/>
              </w:rPr>
            </w:pPr>
            <w:ins w:id="104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message="tns:findComplexesWithSubFeedingBySanResponse" name="findComplexesWithSubFeedingBySanResponse"&gt;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5" w:author="Автор"/>
                <w:b/>
                <w:color w:val="A6A6A6"/>
                <w:sz w:val="16"/>
                <w:szCs w:val="20"/>
                <w:lang w:val="en-US"/>
              </w:rPr>
            </w:pPr>
            <w:ins w:id="104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7" w:author="Автор"/>
                <w:b/>
                <w:color w:val="A6A6A6"/>
                <w:sz w:val="16"/>
                <w:szCs w:val="20"/>
                <w:lang w:val="en-US"/>
              </w:rPr>
            </w:pPr>
            <w:ins w:id="104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9" w:author="Автор"/>
                <w:b/>
                <w:color w:val="A6A6A6"/>
                <w:sz w:val="16"/>
                <w:szCs w:val="20"/>
                <w:lang w:val="en-US"/>
              </w:rPr>
            </w:pPr>
            <w:ins w:id="104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name="getChronopayConfig"&gt;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1" w:author="Автор"/>
                <w:b/>
                <w:color w:val="A6A6A6"/>
                <w:sz w:val="16"/>
                <w:szCs w:val="20"/>
                <w:lang w:val="en-US"/>
              </w:rPr>
            </w:pPr>
            <w:ins w:id="104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message="tns:getChronopayConfig" name="getChronopayConfig"&gt;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3" w:author="Автор"/>
                <w:b/>
                <w:color w:val="A6A6A6"/>
                <w:sz w:val="16"/>
                <w:szCs w:val="20"/>
                <w:lang w:val="en-US"/>
              </w:rPr>
            </w:pPr>
            <w:ins w:id="104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5" w:author="Автор"/>
                <w:b/>
                <w:color w:val="A6A6A6"/>
                <w:sz w:val="16"/>
                <w:szCs w:val="20"/>
                <w:lang w:val="en-US"/>
              </w:rPr>
            </w:pPr>
            <w:ins w:id="104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message="tns:getChronopayConfigResponse" name="getChronopayConfigResponse"&gt;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7" w:author="Автор"/>
                <w:b/>
                <w:color w:val="A6A6A6"/>
                <w:sz w:val="16"/>
                <w:szCs w:val="20"/>
                <w:lang w:val="en-US"/>
              </w:rPr>
            </w:pPr>
            <w:ins w:id="104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9" w:author="Автор"/>
                <w:b/>
                <w:color w:val="A6A6A6"/>
                <w:sz w:val="16"/>
                <w:szCs w:val="20"/>
                <w:lang w:val="en-US"/>
              </w:rPr>
            </w:pPr>
            <w:ins w:id="104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1" w:author="Автор"/>
                <w:b/>
                <w:color w:val="A6A6A6"/>
                <w:sz w:val="16"/>
                <w:szCs w:val="20"/>
                <w:lang w:val="en-US"/>
              </w:rPr>
            </w:pPr>
            <w:ins w:id="104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name="changeMobilePhone"&gt;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3" w:author="Автор"/>
                <w:b/>
                <w:color w:val="A6A6A6"/>
                <w:sz w:val="16"/>
                <w:szCs w:val="20"/>
                <w:lang w:val="en-US"/>
              </w:rPr>
            </w:pPr>
            <w:ins w:id="104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message="tns:changeMobilePhone" name="changeMobilePhone"&gt;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5" w:author="Автор"/>
                <w:b/>
                <w:color w:val="A6A6A6"/>
                <w:sz w:val="16"/>
                <w:szCs w:val="20"/>
                <w:lang w:val="en-US"/>
              </w:rPr>
            </w:pPr>
            <w:ins w:id="104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7" w:author="Автор"/>
                <w:b/>
                <w:color w:val="A6A6A6"/>
                <w:sz w:val="16"/>
                <w:szCs w:val="20"/>
                <w:lang w:val="en-US"/>
              </w:rPr>
            </w:pPr>
            <w:ins w:id="104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message="tns:changeMobilePhoneResponse" name="changeMobilePhoneResponse"&gt;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9" w:author="Автор"/>
                <w:b/>
                <w:color w:val="A6A6A6"/>
                <w:sz w:val="16"/>
                <w:szCs w:val="20"/>
                <w:lang w:val="en-US"/>
              </w:rPr>
            </w:pPr>
            <w:ins w:id="104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1" w:author="Автор"/>
                <w:b/>
                <w:color w:val="A6A6A6"/>
                <w:sz w:val="16"/>
                <w:szCs w:val="20"/>
                <w:lang w:val="en-US"/>
              </w:rPr>
            </w:pPr>
            <w:ins w:id="104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3" w:author="Автор"/>
                <w:b/>
                <w:color w:val="A6A6A6"/>
                <w:sz w:val="16"/>
                <w:szCs w:val="20"/>
                <w:lang w:val="en-US"/>
              </w:rPr>
            </w:pPr>
            <w:ins w:id="104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name="generateLinkingToken"&gt;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5" w:author="Автор"/>
                <w:b/>
                <w:color w:val="A6A6A6"/>
                <w:sz w:val="16"/>
                <w:szCs w:val="20"/>
                <w:lang w:val="en-US"/>
              </w:rPr>
            </w:pPr>
            <w:ins w:id="104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message="tns:generateLinkingToken" name="generateLinkingToken"&gt;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7" w:author="Автор"/>
                <w:b/>
                <w:color w:val="A6A6A6"/>
                <w:sz w:val="16"/>
                <w:szCs w:val="20"/>
                <w:lang w:val="en-US"/>
              </w:rPr>
            </w:pPr>
            <w:ins w:id="104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9" w:author="Автор"/>
                <w:b/>
                <w:color w:val="A6A6A6"/>
                <w:sz w:val="16"/>
                <w:szCs w:val="20"/>
                <w:lang w:val="en-US"/>
              </w:rPr>
            </w:pPr>
            <w:ins w:id="105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message="tns:generateLinkingTokenResponse" name="generateLinkingTokenResponse"&gt;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1" w:author="Автор"/>
                <w:b/>
                <w:color w:val="A6A6A6"/>
                <w:sz w:val="16"/>
                <w:szCs w:val="20"/>
                <w:lang w:val="en-US"/>
              </w:rPr>
            </w:pPr>
            <w:ins w:id="105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3" w:author="Автор"/>
                <w:b/>
                <w:color w:val="A6A6A6"/>
                <w:sz w:val="16"/>
                <w:szCs w:val="20"/>
                <w:lang w:val="en-US"/>
              </w:rPr>
            </w:pPr>
            <w:ins w:id="105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5" w:author="Автор"/>
                <w:b/>
                <w:color w:val="A6A6A6"/>
                <w:sz w:val="16"/>
                <w:szCs w:val="20"/>
                <w:lang w:val="en-US"/>
              </w:rPr>
            </w:pPr>
            <w:ins w:id="105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name="checkPasswordRestoreRequest"&gt;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7" w:author="Автор"/>
                <w:b/>
                <w:color w:val="A6A6A6"/>
                <w:sz w:val="16"/>
                <w:szCs w:val="20"/>
                <w:lang w:val="en-US"/>
              </w:rPr>
            </w:pPr>
            <w:ins w:id="105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message="tns:checkPasswordRestoreRequest" name="checkPasswordRestoreRequest"&gt;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9" w:author="Автор"/>
                <w:b/>
                <w:color w:val="A6A6A6"/>
                <w:sz w:val="16"/>
                <w:szCs w:val="20"/>
                <w:lang w:val="en-US"/>
              </w:rPr>
            </w:pPr>
            <w:ins w:id="105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1" w:author="Автор"/>
                <w:b/>
                <w:color w:val="A6A6A6"/>
                <w:sz w:val="16"/>
                <w:szCs w:val="20"/>
                <w:lang w:val="en-US"/>
              </w:rPr>
            </w:pPr>
            <w:ins w:id="105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message="tns:checkPasswordRestoreRequestResponse" name="checkPasswordRestoreRequestResponse"&gt;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3" w:author="Автор"/>
                <w:b/>
                <w:color w:val="A6A6A6"/>
                <w:sz w:val="16"/>
                <w:szCs w:val="20"/>
                <w:lang w:val="en-US"/>
              </w:rPr>
            </w:pPr>
            <w:ins w:id="105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5" w:author="Автор"/>
                <w:b/>
                <w:color w:val="A6A6A6"/>
                <w:sz w:val="16"/>
                <w:szCs w:val="20"/>
                <w:lang w:val="en-US"/>
              </w:rPr>
            </w:pPr>
            <w:ins w:id="105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7" w:author="Автор"/>
                <w:b/>
                <w:color w:val="A6A6A6"/>
                <w:sz w:val="16"/>
                <w:szCs w:val="20"/>
                <w:lang w:val="en-US"/>
              </w:rPr>
            </w:pPr>
            <w:ins w:id="105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name="getListOfProducts"&gt;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9" w:author="Автор"/>
                <w:b/>
                <w:color w:val="A6A6A6"/>
                <w:sz w:val="16"/>
                <w:szCs w:val="20"/>
                <w:lang w:val="en-US"/>
              </w:rPr>
            </w:pPr>
            <w:ins w:id="105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message="tns:getListOfProducts" name="getListOfProducts"&gt;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1" w:author="Автор"/>
                <w:b/>
                <w:color w:val="A6A6A6"/>
                <w:sz w:val="16"/>
                <w:szCs w:val="20"/>
                <w:lang w:val="en-US"/>
              </w:rPr>
            </w:pPr>
            <w:ins w:id="105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3" w:author="Автор"/>
                <w:b/>
                <w:color w:val="A6A6A6"/>
                <w:sz w:val="16"/>
                <w:szCs w:val="20"/>
                <w:lang w:val="en-US"/>
              </w:rPr>
            </w:pPr>
            <w:ins w:id="105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message="tns:getListOfProductsResponse" name="getListOfProductsResponse"&gt;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5" w:author="Автор"/>
                <w:b/>
                <w:color w:val="A6A6A6"/>
                <w:sz w:val="16"/>
                <w:szCs w:val="20"/>
                <w:lang w:val="en-US"/>
              </w:rPr>
            </w:pPr>
            <w:ins w:id="105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7" w:author="Автор"/>
                <w:b/>
                <w:color w:val="A6A6A6"/>
                <w:sz w:val="16"/>
                <w:szCs w:val="20"/>
                <w:lang w:val="en-US"/>
              </w:rPr>
            </w:pPr>
            <w:ins w:id="105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9" w:author="Автор"/>
                <w:b/>
                <w:color w:val="A6A6A6"/>
                <w:sz w:val="16"/>
                <w:szCs w:val="20"/>
                <w:lang w:val="en-US"/>
              </w:rPr>
            </w:pPr>
            <w:ins w:id="105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1" w:author="Автор"/>
                <w:b/>
                <w:color w:val="A6A6A6"/>
                <w:sz w:val="16"/>
                <w:szCs w:val="20"/>
                <w:lang w:val="en-US"/>
              </w:rPr>
            </w:pPr>
            <w:ins w:id="105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message="tns:getSummary" name="getSummary"&gt;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3" w:author="Автор"/>
                <w:b/>
                <w:color w:val="A6A6A6"/>
                <w:sz w:val="16"/>
                <w:szCs w:val="20"/>
                <w:lang w:val="en-US"/>
              </w:rPr>
            </w:pPr>
            <w:ins w:id="105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5" w:author="Автор"/>
                <w:b/>
                <w:color w:val="A6A6A6"/>
                <w:sz w:val="16"/>
                <w:szCs w:val="20"/>
                <w:lang w:val="en-US"/>
              </w:rPr>
            </w:pPr>
            <w:ins w:id="105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message="tns:getSummaryResponse" name="getSummaryResponse"&gt;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7" w:author="Автор"/>
                <w:b/>
                <w:color w:val="A6A6A6"/>
                <w:sz w:val="16"/>
                <w:szCs w:val="20"/>
                <w:lang w:val="en-US"/>
              </w:rPr>
            </w:pPr>
            <w:ins w:id="105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9" w:author="Автор"/>
                <w:b/>
                <w:color w:val="A6A6A6"/>
                <w:sz w:val="16"/>
                <w:szCs w:val="20"/>
                <w:lang w:val="en-US"/>
              </w:rPr>
            </w:pPr>
            <w:ins w:id="105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1" w:author="Автор"/>
                <w:b/>
                <w:color w:val="A6A6A6"/>
                <w:sz w:val="16"/>
                <w:szCs w:val="20"/>
                <w:lang w:val="en-US"/>
              </w:rPr>
            </w:pPr>
            <w:ins w:id="105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name="getStudentsByCanNotConfirmPayment"&gt;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3" w:author="Автор"/>
                <w:b/>
                <w:color w:val="A6A6A6"/>
                <w:sz w:val="16"/>
                <w:szCs w:val="20"/>
                <w:lang w:val="en-US"/>
              </w:rPr>
            </w:pPr>
            <w:ins w:id="105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message="tns:getStudentsByCanNotConfirmPayment" name="getStudentsByCanNotConfirmPayment"&gt;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5" w:author="Автор"/>
                <w:b/>
                <w:color w:val="A6A6A6"/>
                <w:sz w:val="16"/>
                <w:szCs w:val="20"/>
                <w:lang w:val="en-US"/>
              </w:rPr>
            </w:pPr>
            <w:ins w:id="105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7" w:author="Автор"/>
                <w:b/>
                <w:color w:val="A6A6A6"/>
                <w:sz w:val="16"/>
                <w:szCs w:val="20"/>
                <w:lang w:val="en-US"/>
              </w:rPr>
            </w:pPr>
            <w:ins w:id="105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message="tns:getStudentsByCanNotConfirmPaymentResponse" name="getStudentsByCanNotConfirmPaymentResponse"&gt;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9" w:author="Автор"/>
                <w:b/>
                <w:color w:val="A6A6A6"/>
                <w:sz w:val="16"/>
                <w:szCs w:val="20"/>
                <w:lang w:val="en-US"/>
              </w:rPr>
            </w:pPr>
            <w:ins w:id="105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1" w:author="Автор"/>
                <w:b/>
                <w:color w:val="A6A6A6"/>
                <w:sz w:val="16"/>
                <w:szCs w:val="20"/>
                <w:lang w:val="en-US"/>
              </w:rPr>
            </w:pPr>
            <w:ins w:id="105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3" w:author="Автор"/>
                <w:b/>
                <w:color w:val="A6A6A6"/>
                <w:sz w:val="16"/>
                <w:szCs w:val="20"/>
                <w:lang w:val="en-US"/>
              </w:rPr>
            </w:pPr>
            <w:ins w:id="105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name="sendLinkingTokenByMobile"&gt;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5" w:author="Автор"/>
                <w:b/>
                <w:color w:val="A6A6A6"/>
                <w:sz w:val="16"/>
                <w:szCs w:val="20"/>
                <w:lang w:val="en-US"/>
              </w:rPr>
            </w:pPr>
            <w:ins w:id="105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message="tns:sendLinkingTokenByMobile" name="sendLinkingTokenByMobile"&gt;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7" w:author="Автор"/>
                <w:b/>
                <w:color w:val="A6A6A6"/>
                <w:sz w:val="16"/>
                <w:szCs w:val="20"/>
                <w:lang w:val="en-US"/>
              </w:rPr>
            </w:pPr>
            <w:ins w:id="105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9" w:author="Автор"/>
                <w:b/>
                <w:color w:val="A6A6A6"/>
                <w:sz w:val="16"/>
                <w:szCs w:val="20"/>
                <w:lang w:val="en-US"/>
              </w:rPr>
            </w:pPr>
            <w:ins w:id="105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message="tns:sendLinkingTokenByMobileResponse" name="sendLinkingTokenByMobileResponse"&gt;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1" w:author="Автор"/>
                <w:b/>
                <w:color w:val="A6A6A6"/>
                <w:sz w:val="16"/>
                <w:szCs w:val="20"/>
                <w:lang w:val="en-US"/>
              </w:rPr>
            </w:pPr>
            <w:ins w:id="105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3" w:author="Автор"/>
                <w:b/>
                <w:color w:val="A6A6A6"/>
                <w:sz w:val="16"/>
                <w:szCs w:val="20"/>
                <w:lang w:val="en-US"/>
              </w:rPr>
            </w:pPr>
            <w:ins w:id="105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5" w:author="Автор"/>
                <w:b/>
                <w:color w:val="A6A6A6"/>
                <w:sz w:val="16"/>
                <w:szCs w:val="20"/>
                <w:lang w:val="en-US"/>
              </w:rPr>
            </w:pPr>
            <w:ins w:id="105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name="getPublicationListSimple"&gt;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7" w:author="Автор"/>
                <w:b/>
                <w:color w:val="A6A6A6"/>
                <w:sz w:val="16"/>
                <w:szCs w:val="20"/>
                <w:lang w:val="en-US"/>
              </w:rPr>
            </w:pPr>
            <w:ins w:id="105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message="tns:getPublicationListSimple" name="getPublicationListSimple"&gt;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9" w:author="Автор"/>
                <w:b/>
                <w:color w:val="A6A6A6"/>
                <w:sz w:val="16"/>
                <w:szCs w:val="20"/>
                <w:lang w:val="en-US"/>
              </w:rPr>
            </w:pPr>
            <w:ins w:id="105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1" w:author="Автор"/>
                <w:b/>
                <w:color w:val="A6A6A6"/>
                <w:sz w:val="16"/>
                <w:szCs w:val="20"/>
                <w:lang w:val="en-US"/>
              </w:rPr>
            </w:pPr>
            <w:ins w:id="105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message="tns:getPublicationListSimpleResponse" name="getPublicationListSimpleResponse"&gt;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3" w:author="Автор"/>
                <w:b/>
                <w:color w:val="A6A6A6"/>
                <w:sz w:val="16"/>
                <w:szCs w:val="20"/>
                <w:lang w:val="en-US"/>
              </w:rPr>
            </w:pPr>
            <w:ins w:id="105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5" w:author="Автор"/>
                <w:b/>
                <w:color w:val="A6A6A6"/>
                <w:sz w:val="16"/>
                <w:szCs w:val="20"/>
                <w:lang w:val="en-US"/>
              </w:rPr>
            </w:pPr>
            <w:ins w:id="105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7" w:author="Автор"/>
                <w:b/>
                <w:color w:val="A6A6A6"/>
                <w:sz w:val="16"/>
                <w:szCs w:val="20"/>
                <w:lang w:val="en-US"/>
              </w:rPr>
            </w:pPr>
            <w:ins w:id="105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9" w:author="Автор"/>
                <w:b/>
                <w:color w:val="A6A6A6"/>
                <w:sz w:val="16"/>
                <w:szCs w:val="20"/>
                <w:lang w:val="en-US"/>
              </w:rPr>
            </w:pPr>
            <w:ins w:id="105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message="tns:transferBalanceBySan" name="transferBalanceBySan"&gt;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1" w:author="Автор"/>
                <w:b/>
                <w:color w:val="A6A6A6"/>
                <w:sz w:val="16"/>
                <w:szCs w:val="20"/>
                <w:lang w:val="en-US"/>
              </w:rPr>
            </w:pPr>
            <w:ins w:id="105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3" w:author="Автор"/>
                <w:b/>
                <w:color w:val="A6A6A6"/>
                <w:sz w:val="16"/>
                <w:szCs w:val="20"/>
                <w:lang w:val="en-US"/>
              </w:rPr>
            </w:pPr>
            <w:ins w:id="105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message="tns:transferBalanceBySanResponse" name="transferBalanceBySanResponse"&gt;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5" w:author="Автор"/>
                <w:b/>
                <w:color w:val="A6A6A6"/>
                <w:sz w:val="16"/>
                <w:szCs w:val="20"/>
                <w:lang w:val="en-US"/>
              </w:rPr>
            </w:pPr>
            <w:ins w:id="105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7" w:author="Автор"/>
                <w:b/>
                <w:color w:val="A6A6A6"/>
                <w:sz w:val="16"/>
                <w:szCs w:val="20"/>
                <w:lang w:val="en-US"/>
              </w:rPr>
            </w:pPr>
            <w:ins w:id="105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9" w:author="Автор"/>
                <w:b/>
                <w:color w:val="A6A6A6"/>
                <w:sz w:val="16"/>
                <w:szCs w:val="20"/>
                <w:lang w:val="en-US"/>
              </w:rPr>
            </w:pPr>
            <w:ins w:id="105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name="giveConclusionOnComplaint"&gt;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1" w:author="Автор"/>
                <w:b/>
                <w:color w:val="A6A6A6"/>
                <w:sz w:val="16"/>
                <w:szCs w:val="20"/>
                <w:lang w:val="en-US"/>
              </w:rPr>
            </w:pPr>
            <w:ins w:id="105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message="tns:giveConclusionOnComplaint" name="giveConclusionOnComplaint"&gt;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3" w:author="Автор"/>
                <w:b/>
                <w:color w:val="A6A6A6"/>
                <w:sz w:val="16"/>
                <w:szCs w:val="20"/>
                <w:lang w:val="en-US"/>
              </w:rPr>
            </w:pPr>
            <w:ins w:id="105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5" w:author="Автор"/>
                <w:b/>
                <w:color w:val="A6A6A6"/>
                <w:sz w:val="16"/>
                <w:szCs w:val="20"/>
                <w:lang w:val="en-US"/>
              </w:rPr>
            </w:pPr>
            <w:ins w:id="105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message="tns:giveConclusionOnComplaintResponse" name="giveConclusionOnComplaintResponse"&gt;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7" w:author="Автор"/>
                <w:b/>
                <w:color w:val="A6A6A6"/>
                <w:sz w:val="16"/>
                <w:szCs w:val="20"/>
                <w:lang w:val="en-US"/>
              </w:rPr>
            </w:pPr>
            <w:ins w:id="105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9" w:author="Автор"/>
                <w:b/>
                <w:color w:val="A6A6A6"/>
                <w:sz w:val="16"/>
                <w:szCs w:val="20"/>
                <w:lang w:val="en-US"/>
              </w:rPr>
            </w:pPr>
            <w:ins w:id="106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1" w:author="Автор"/>
                <w:b/>
                <w:color w:val="A6A6A6"/>
                <w:sz w:val="16"/>
                <w:szCs w:val="20"/>
                <w:lang w:val="en-US"/>
              </w:rPr>
            </w:pPr>
            <w:ins w:id="106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3" w:author="Автор"/>
                <w:b/>
                <w:color w:val="A6A6A6"/>
                <w:sz w:val="16"/>
                <w:szCs w:val="20"/>
                <w:lang w:val="en-US"/>
              </w:rPr>
            </w:pPr>
            <w:ins w:id="106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message="tns:getCurrentSubscriptionFeedingBySan" name="getCurrentSubscriptionFeedingBySan"&gt;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5" w:author="Автор"/>
                <w:b/>
                <w:color w:val="A6A6A6"/>
                <w:sz w:val="16"/>
                <w:szCs w:val="20"/>
                <w:lang w:val="en-US"/>
              </w:rPr>
            </w:pPr>
            <w:ins w:id="106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7" w:author="Автор"/>
                <w:b/>
                <w:color w:val="A6A6A6"/>
                <w:sz w:val="16"/>
                <w:szCs w:val="20"/>
                <w:lang w:val="en-US"/>
              </w:rPr>
            </w:pPr>
            <w:ins w:id="106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message="tns:getCurrentSubscriptionFeedingBySanResponse" name="getCurrentSubscriptionFeedingBySanResponse"&gt;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9" w:author="Автор"/>
                <w:b/>
                <w:color w:val="A6A6A6"/>
                <w:sz w:val="16"/>
                <w:szCs w:val="20"/>
                <w:lang w:val="en-US"/>
              </w:rPr>
            </w:pPr>
            <w:ins w:id="106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1" w:author="Автор"/>
                <w:b/>
                <w:color w:val="A6A6A6"/>
                <w:sz w:val="16"/>
                <w:szCs w:val="20"/>
                <w:lang w:val="en-US"/>
              </w:rPr>
            </w:pPr>
            <w:ins w:id="106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3" w:author="Автор"/>
                <w:b/>
                <w:color w:val="A6A6A6"/>
                <w:sz w:val="16"/>
                <w:szCs w:val="20"/>
                <w:lang w:val="en-US"/>
              </w:rPr>
            </w:pPr>
            <w:ins w:id="106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name="changePaymentOrderStatus"&gt;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5" w:author="Автор"/>
                <w:b/>
                <w:color w:val="A6A6A6"/>
                <w:sz w:val="16"/>
                <w:szCs w:val="20"/>
                <w:lang w:val="en-US"/>
              </w:rPr>
            </w:pPr>
            <w:ins w:id="106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message="tns:changePaymentOrderStatus" name="changePaymentOrderStatus"&gt;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7" w:author="Автор"/>
                <w:b/>
                <w:color w:val="A6A6A6"/>
                <w:sz w:val="16"/>
                <w:szCs w:val="20"/>
                <w:lang w:val="en-US"/>
              </w:rPr>
            </w:pPr>
            <w:ins w:id="106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9" w:author="Автор"/>
                <w:b/>
                <w:color w:val="A6A6A6"/>
                <w:sz w:val="16"/>
                <w:szCs w:val="20"/>
                <w:lang w:val="en-US"/>
              </w:rPr>
            </w:pPr>
            <w:ins w:id="106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message="tns:changePaymentOrderStatusResponse" name="changePaymentOrderStatusResponse"&gt;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1" w:author="Автор"/>
                <w:b/>
                <w:color w:val="A6A6A6"/>
                <w:sz w:val="16"/>
                <w:szCs w:val="20"/>
                <w:lang w:val="en-US"/>
              </w:rPr>
            </w:pPr>
            <w:ins w:id="106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3" w:author="Автор"/>
                <w:b/>
                <w:color w:val="A6A6A6"/>
                <w:sz w:val="16"/>
                <w:szCs w:val="20"/>
                <w:lang w:val="en-US"/>
              </w:rPr>
            </w:pPr>
            <w:ins w:id="106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5" w:author="Автор"/>
                <w:b/>
                <w:color w:val="A6A6A6"/>
                <w:sz w:val="16"/>
                <w:szCs w:val="20"/>
                <w:lang w:val="en-US"/>
              </w:rPr>
            </w:pPr>
            <w:ins w:id="106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name="getPaymenteSubscriptionFeedingListBySan"&gt;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7" w:author="Автор"/>
                <w:b/>
                <w:color w:val="A6A6A6"/>
                <w:sz w:val="16"/>
                <w:szCs w:val="20"/>
                <w:lang w:val="en-US"/>
              </w:rPr>
            </w:pPr>
            <w:ins w:id="106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message="tns:getPaymenteSubscriptionFeedingListBySan" name="getPaymenteSubscriptionFeedingListBySan"&gt;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9" w:author="Автор"/>
                <w:b/>
                <w:color w:val="A6A6A6"/>
                <w:sz w:val="16"/>
                <w:szCs w:val="20"/>
                <w:lang w:val="en-US"/>
              </w:rPr>
            </w:pPr>
            <w:ins w:id="106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1" w:author="Автор"/>
                <w:b/>
                <w:color w:val="A6A6A6"/>
                <w:sz w:val="16"/>
                <w:szCs w:val="20"/>
                <w:lang w:val="en-US"/>
              </w:rPr>
            </w:pPr>
            <w:ins w:id="106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message="tns:getPaymenteSubscriptionFeedingListBySanResponse" name="getPaymenteSubscriptionFeedingListBySanResponse"&gt;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3" w:author="Автор"/>
                <w:b/>
                <w:color w:val="A6A6A6"/>
                <w:sz w:val="16"/>
                <w:szCs w:val="20"/>
                <w:lang w:val="en-US"/>
              </w:rPr>
            </w:pPr>
            <w:ins w:id="106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5" w:author="Автор"/>
                <w:b/>
                <w:color w:val="A6A6A6"/>
                <w:sz w:val="16"/>
                <w:szCs w:val="20"/>
                <w:lang w:val="en-US"/>
              </w:rPr>
            </w:pPr>
            <w:ins w:id="106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7" w:author="Автор"/>
                <w:b/>
                <w:color w:val="A6A6A6"/>
                <w:sz w:val="16"/>
                <w:szCs w:val="20"/>
                <w:lang w:val="en-US"/>
              </w:rPr>
            </w:pPr>
            <w:ins w:id="106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name="getHiddenPages"&gt;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9" w:author="Автор"/>
                <w:b/>
                <w:color w:val="A6A6A6"/>
                <w:sz w:val="16"/>
                <w:szCs w:val="20"/>
                <w:lang w:val="en-US"/>
              </w:rPr>
            </w:pPr>
            <w:ins w:id="106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message="tns:getHiddenPages" name="getHiddenPages"&gt;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1" w:author="Автор"/>
                <w:b/>
                <w:color w:val="A6A6A6"/>
                <w:sz w:val="16"/>
                <w:szCs w:val="20"/>
                <w:lang w:val="en-US"/>
              </w:rPr>
            </w:pPr>
            <w:ins w:id="106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3" w:author="Автор"/>
                <w:b/>
                <w:color w:val="A6A6A6"/>
                <w:sz w:val="16"/>
                <w:szCs w:val="20"/>
                <w:lang w:val="en-US"/>
              </w:rPr>
            </w:pPr>
            <w:ins w:id="106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message="tns:getHiddenPagesResponse" name="getHiddenPagesResponse"&gt;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5" w:author="Автор"/>
                <w:b/>
                <w:color w:val="A6A6A6"/>
                <w:sz w:val="16"/>
                <w:szCs w:val="20"/>
                <w:lang w:val="en-US"/>
              </w:rPr>
            </w:pPr>
            <w:ins w:id="106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7" w:author="Автор"/>
                <w:b/>
                <w:color w:val="A6A6A6"/>
                <w:sz w:val="16"/>
                <w:szCs w:val="20"/>
                <w:lang w:val="en-US"/>
              </w:rPr>
            </w:pPr>
            <w:ins w:id="106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9" w:author="Автор"/>
                <w:b/>
                <w:color w:val="A6A6A6"/>
                <w:sz w:val="16"/>
                <w:szCs w:val="20"/>
                <w:lang w:val="en-US"/>
              </w:rPr>
            </w:pPr>
            <w:ins w:id="106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1" w:author="Автор"/>
                <w:b/>
                <w:color w:val="A6A6A6"/>
                <w:sz w:val="16"/>
                <w:szCs w:val="20"/>
                <w:lang w:val="en-US"/>
              </w:rPr>
            </w:pPr>
            <w:ins w:id="106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message="tns:putCycleDiagramBySan" name="putCycleDiagramBySan"&gt;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3" w:author="Автор"/>
                <w:b/>
                <w:color w:val="A6A6A6"/>
                <w:sz w:val="16"/>
                <w:szCs w:val="20"/>
                <w:lang w:val="en-US"/>
              </w:rPr>
            </w:pPr>
            <w:ins w:id="106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5" w:author="Автор"/>
                <w:b/>
                <w:color w:val="A6A6A6"/>
                <w:sz w:val="16"/>
                <w:szCs w:val="20"/>
                <w:lang w:val="en-US"/>
              </w:rPr>
            </w:pPr>
            <w:ins w:id="106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message="tns:putCycleDiagramBySanResponse" name="putCycleDiagramBySanResponse"&gt;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7" w:author="Автор"/>
                <w:b/>
                <w:color w:val="A6A6A6"/>
                <w:sz w:val="16"/>
                <w:szCs w:val="20"/>
                <w:lang w:val="en-US"/>
              </w:rPr>
            </w:pPr>
            <w:ins w:id="106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9" w:author="Автор"/>
                <w:b/>
                <w:color w:val="A6A6A6"/>
                <w:sz w:val="16"/>
                <w:szCs w:val="20"/>
                <w:lang w:val="en-US"/>
              </w:rPr>
            </w:pPr>
            <w:ins w:id="106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1" w:author="Автор"/>
                <w:b/>
                <w:color w:val="A6A6A6"/>
                <w:sz w:val="16"/>
                <w:szCs w:val="20"/>
                <w:lang w:val="en-US"/>
              </w:rPr>
            </w:pPr>
            <w:ins w:id="106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name="getNotificationTypes"&gt;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3" w:author="Автор"/>
                <w:b/>
                <w:color w:val="A6A6A6"/>
                <w:sz w:val="16"/>
                <w:szCs w:val="20"/>
                <w:lang w:val="en-US"/>
              </w:rPr>
            </w:pPr>
            <w:ins w:id="106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message="tns:getNotificationTypes" name="getNotificationTypes"&gt;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5" w:author="Автор"/>
                <w:b/>
                <w:color w:val="A6A6A6"/>
                <w:sz w:val="16"/>
                <w:szCs w:val="20"/>
                <w:lang w:val="en-US"/>
              </w:rPr>
            </w:pPr>
            <w:ins w:id="106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7" w:author="Автор"/>
                <w:b/>
                <w:color w:val="A6A6A6"/>
                <w:sz w:val="16"/>
                <w:szCs w:val="20"/>
                <w:lang w:val="en-US"/>
              </w:rPr>
            </w:pPr>
            <w:ins w:id="106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message="tns:getNotificationTypesResponse" name="getNotificationTypesResponse"&gt;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9" w:author="Автор"/>
                <w:b/>
                <w:color w:val="A6A6A6"/>
                <w:sz w:val="16"/>
                <w:szCs w:val="20"/>
                <w:lang w:val="en-US"/>
              </w:rPr>
            </w:pPr>
            <w:ins w:id="106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1" w:author="Автор"/>
                <w:b/>
                <w:color w:val="A6A6A6"/>
                <w:sz w:val="16"/>
                <w:szCs w:val="20"/>
                <w:lang w:val="en-US"/>
              </w:rPr>
            </w:pPr>
            <w:ins w:id="106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3" w:author="Автор"/>
                <w:b/>
                <w:color w:val="A6A6A6"/>
                <w:sz w:val="16"/>
                <w:szCs w:val="20"/>
                <w:lang w:val="en-US"/>
              </w:rPr>
            </w:pPr>
            <w:ins w:id="106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5" w:author="Автор"/>
                <w:b/>
                <w:color w:val="A6A6A6"/>
                <w:sz w:val="16"/>
                <w:szCs w:val="20"/>
                <w:lang w:val="en-US"/>
              </w:rPr>
            </w:pPr>
            <w:ins w:id="106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message="tns:getCardListBySan" name="getCardListBySan"&gt;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7" w:author="Автор"/>
                <w:b/>
                <w:color w:val="A6A6A6"/>
                <w:sz w:val="16"/>
                <w:szCs w:val="20"/>
                <w:lang w:val="en-US"/>
              </w:rPr>
            </w:pPr>
            <w:ins w:id="106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9" w:author="Автор"/>
                <w:b/>
                <w:color w:val="A6A6A6"/>
                <w:sz w:val="16"/>
                <w:szCs w:val="20"/>
                <w:lang w:val="en-US"/>
              </w:rPr>
            </w:pPr>
            <w:ins w:id="106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message="tns:getCardListBySanResponse" name="getCardListBySanResponse"&gt;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1" w:author="Автор"/>
                <w:b/>
                <w:color w:val="A6A6A6"/>
                <w:sz w:val="16"/>
                <w:szCs w:val="20"/>
                <w:lang w:val="en-US"/>
              </w:rPr>
            </w:pPr>
            <w:ins w:id="106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3" w:author="Автор"/>
                <w:b/>
                <w:color w:val="A6A6A6"/>
                <w:sz w:val="16"/>
                <w:szCs w:val="20"/>
                <w:lang w:val="en-US"/>
              </w:rPr>
            </w:pPr>
            <w:ins w:id="106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5" w:author="Автор"/>
                <w:b/>
                <w:color w:val="A6A6A6"/>
                <w:sz w:val="16"/>
                <w:szCs w:val="20"/>
                <w:lang w:val="en-US"/>
              </w:rPr>
            </w:pPr>
            <w:ins w:id="106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7" w:author="Автор"/>
                <w:b/>
                <w:color w:val="A6A6A6"/>
                <w:sz w:val="16"/>
                <w:szCs w:val="20"/>
                <w:lang w:val="en-US"/>
              </w:rPr>
            </w:pPr>
            <w:ins w:id="106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message="tns:getPaymentList" name="getPaymentList"&gt;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9" w:author="Автор"/>
                <w:b/>
                <w:color w:val="A6A6A6"/>
                <w:sz w:val="16"/>
                <w:szCs w:val="20"/>
                <w:lang w:val="en-US"/>
              </w:rPr>
            </w:pPr>
            <w:ins w:id="106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1" w:author="Автор"/>
                <w:b/>
                <w:color w:val="A6A6A6"/>
                <w:sz w:val="16"/>
                <w:szCs w:val="20"/>
                <w:lang w:val="en-US"/>
              </w:rPr>
            </w:pPr>
            <w:ins w:id="106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message="tns:getPaymentListResponse" name="getPaymentListResponse"&gt;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3" w:author="Автор"/>
                <w:b/>
                <w:color w:val="A6A6A6"/>
                <w:sz w:val="16"/>
                <w:szCs w:val="20"/>
                <w:lang w:val="en-US"/>
              </w:rPr>
            </w:pPr>
            <w:ins w:id="106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5" w:author="Автор"/>
                <w:b/>
                <w:color w:val="A6A6A6"/>
                <w:sz w:val="16"/>
                <w:szCs w:val="20"/>
                <w:lang w:val="en-US"/>
              </w:rPr>
            </w:pPr>
            <w:ins w:id="106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7" w:author="Автор"/>
                <w:b/>
                <w:color w:val="A6A6A6"/>
                <w:sz w:val="16"/>
                <w:szCs w:val="20"/>
                <w:lang w:val="en-US"/>
              </w:rPr>
            </w:pPr>
            <w:ins w:id="106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9" w:author="Автор"/>
                <w:b/>
                <w:color w:val="A6A6A6"/>
                <w:sz w:val="16"/>
                <w:szCs w:val="20"/>
                <w:lang w:val="en-US"/>
              </w:rPr>
            </w:pPr>
            <w:ins w:id="107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message="tns:findComplexesWithSubFeeding" name="findComplexesWithSubFeeding"&gt;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1" w:author="Автор"/>
                <w:b/>
                <w:color w:val="A6A6A6"/>
                <w:sz w:val="16"/>
                <w:szCs w:val="20"/>
                <w:lang w:val="en-US"/>
              </w:rPr>
            </w:pPr>
            <w:ins w:id="107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3" w:author="Автор"/>
                <w:b/>
                <w:color w:val="A6A6A6"/>
                <w:sz w:val="16"/>
                <w:szCs w:val="20"/>
                <w:lang w:val="en-US"/>
              </w:rPr>
            </w:pPr>
            <w:ins w:id="107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message="tns:findComplexesWithSubFeedingResponse" name="findComplexesWithSubFeedingResponse"&gt;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5" w:author="Автор"/>
                <w:b/>
                <w:color w:val="A6A6A6"/>
                <w:sz w:val="16"/>
                <w:szCs w:val="20"/>
                <w:lang w:val="en-US"/>
              </w:rPr>
            </w:pPr>
            <w:ins w:id="107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7" w:author="Автор"/>
                <w:b/>
                <w:color w:val="A6A6A6"/>
                <w:sz w:val="16"/>
                <w:szCs w:val="20"/>
                <w:lang w:val="en-US"/>
              </w:rPr>
            </w:pPr>
            <w:ins w:id="107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9" w:author="Автор"/>
                <w:b/>
                <w:color w:val="A6A6A6"/>
                <w:sz w:val="16"/>
                <w:szCs w:val="20"/>
                <w:lang w:val="en-US"/>
              </w:rPr>
            </w:pPr>
            <w:ins w:id="107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name="getDishProhibitionsList"&gt;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1" w:author="Автор"/>
                <w:b/>
                <w:color w:val="A6A6A6"/>
                <w:sz w:val="16"/>
                <w:szCs w:val="20"/>
                <w:lang w:val="en-US"/>
              </w:rPr>
            </w:pPr>
            <w:ins w:id="107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message="tns:getDishProhibitionsList" name="getDishProhibitionsList"&gt;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3" w:author="Автор"/>
                <w:b/>
                <w:color w:val="A6A6A6"/>
                <w:sz w:val="16"/>
                <w:szCs w:val="20"/>
                <w:lang w:val="en-US"/>
              </w:rPr>
            </w:pPr>
            <w:ins w:id="107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5" w:author="Автор"/>
                <w:b/>
                <w:color w:val="A6A6A6"/>
                <w:sz w:val="16"/>
                <w:szCs w:val="20"/>
                <w:lang w:val="en-US"/>
              </w:rPr>
            </w:pPr>
            <w:ins w:id="107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message="tns:getDishProhibitionsListResponse" name="getDishProhibitionsListResponse"&gt;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7" w:author="Автор"/>
                <w:b/>
                <w:color w:val="A6A6A6"/>
                <w:sz w:val="16"/>
                <w:szCs w:val="20"/>
                <w:lang w:val="en-US"/>
              </w:rPr>
            </w:pPr>
            <w:ins w:id="107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9" w:author="Автор"/>
                <w:b/>
                <w:color w:val="A6A6A6"/>
                <w:sz w:val="16"/>
                <w:szCs w:val="20"/>
                <w:lang w:val="en-US"/>
              </w:rPr>
            </w:pPr>
            <w:ins w:id="107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1" w:author="Автор"/>
                <w:b/>
                <w:color w:val="A6A6A6"/>
                <w:sz w:val="16"/>
                <w:szCs w:val="20"/>
                <w:lang w:val="en-US"/>
              </w:rPr>
            </w:pPr>
            <w:ins w:id="107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3" w:author="Автор"/>
                <w:b/>
                <w:color w:val="A6A6A6"/>
                <w:sz w:val="16"/>
                <w:szCs w:val="20"/>
                <w:lang w:val="en-US"/>
              </w:rPr>
            </w:pPr>
            <w:ins w:id="107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message="tns:detachGuardSan" name="detachGuardSan"&gt;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5" w:author="Автор"/>
                <w:b/>
                <w:color w:val="A6A6A6"/>
                <w:sz w:val="16"/>
                <w:szCs w:val="20"/>
                <w:lang w:val="en-US"/>
              </w:rPr>
            </w:pPr>
            <w:ins w:id="107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7" w:author="Автор"/>
                <w:b/>
                <w:color w:val="A6A6A6"/>
                <w:sz w:val="16"/>
                <w:szCs w:val="20"/>
                <w:lang w:val="en-US"/>
              </w:rPr>
            </w:pPr>
            <w:ins w:id="107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message="tns:detachGuardSanResponse" name="detachGuardSanResponse"&gt;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9" w:author="Автор"/>
                <w:b/>
                <w:color w:val="A6A6A6"/>
                <w:sz w:val="16"/>
                <w:szCs w:val="20"/>
                <w:lang w:val="en-US"/>
              </w:rPr>
            </w:pPr>
            <w:ins w:id="107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1" w:author="Автор"/>
                <w:b/>
                <w:color w:val="A6A6A6"/>
                <w:sz w:val="16"/>
                <w:szCs w:val="20"/>
                <w:lang w:val="en-US"/>
              </w:rPr>
            </w:pPr>
            <w:ins w:id="107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3" w:author="Автор"/>
                <w:b/>
                <w:color w:val="A6A6A6"/>
                <w:sz w:val="16"/>
                <w:szCs w:val="20"/>
                <w:lang w:val="en-US"/>
              </w:rPr>
            </w:pPr>
            <w:ins w:id="107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5" w:author="Автор"/>
                <w:b/>
                <w:color w:val="A6A6A6"/>
                <w:sz w:val="16"/>
                <w:szCs w:val="20"/>
                <w:lang w:val="en-US"/>
              </w:rPr>
            </w:pPr>
            <w:ins w:id="107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message="tns:getSubscriptionFeedingSetting" name="getSubscriptionFeedingSetting"&gt;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7" w:author="Автор"/>
                <w:b/>
                <w:color w:val="A6A6A6"/>
                <w:sz w:val="16"/>
                <w:szCs w:val="20"/>
                <w:lang w:val="en-US"/>
              </w:rPr>
            </w:pPr>
            <w:ins w:id="107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9" w:author="Автор"/>
                <w:b/>
                <w:color w:val="A6A6A6"/>
                <w:sz w:val="16"/>
                <w:szCs w:val="20"/>
                <w:lang w:val="en-US"/>
              </w:rPr>
            </w:pPr>
            <w:ins w:id="107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message="tns:getSubscriptionFeedingSettingResponse" name="getSubscriptionFeedingSettingResponse"&gt;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1" w:author="Автор"/>
                <w:b/>
                <w:color w:val="A6A6A6"/>
                <w:sz w:val="16"/>
                <w:szCs w:val="20"/>
                <w:lang w:val="en-US"/>
              </w:rPr>
            </w:pPr>
            <w:ins w:id="107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3" w:author="Автор"/>
                <w:b/>
                <w:color w:val="A6A6A6"/>
                <w:sz w:val="16"/>
                <w:szCs w:val="20"/>
                <w:lang w:val="en-US"/>
              </w:rPr>
            </w:pPr>
            <w:ins w:id="107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5" w:author="Автор"/>
                <w:b/>
                <w:color w:val="A6A6A6"/>
                <w:sz w:val="16"/>
                <w:szCs w:val="20"/>
                <w:lang w:val="en-US"/>
              </w:rPr>
            </w:pPr>
            <w:ins w:id="107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name="getEnterEventWithRepList"&gt;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7" w:author="Автор"/>
                <w:b/>
                <w:color w:val="A6A6A6"/>
                <w:sz w:val="16"/>
                <w:szCs w:val="20"/>
                <w:lang w:val="en-US"/>
              </w:rPr>
            </w:pPr>
            <w:ins w:id="107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message="tns:getEnterEventWithRepList" name="getEnterEventWithRepList"&gt;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9" w:author="Автор"/>
                <w:b/>
                <w:color w:val="A6A6A6"/>
                <w:sz w:val="16"/>
                <w:szCs w:val="20"/>
                <w:lang w:val="en-US"/>
              </w:rPr>
            </w:pPr>
            <w:ins w:id="107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1" w:author="Автор"/>
                <w:b/>
                <w:color w:val="A6A6A6"/>
                <w:sz w:val="16"/>
                <w:szCs w:val="20"/>
                <w:lang w:val="en-US"/>
              </w:rPr>
            </w:pPr>
            <w:ins w:id="107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message="tns:getEnterEventWithRepListResponse" name="getEnterEventWithRepListResponse"&gt;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3" w:author="Автор"/>
                <w:b/>
                <w:color w:val="A6A6A6"/>
                <w:sz w:val="16"/>
                <w:szCs w:val="20"/>
                <w:lang w:val="en-US"/>
              </w:rPr>
            </w:pPr>
            <w:ins w:id="107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5" w:author="Автор"/>
                <w:b/>
                <w:color w:val="A6A6A6"/>
                <w:sz w:val="16"/>
                <w:szCs w:val="20"/>
                <w:lang w:val="en-US"/>
              </w:rPr>
            </w:pPr>
            <w:ins w:id="107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7" w:author="Автор"/>
                <w:b/>
                <w:color w:val="A6A6A6"/>
                <w:sz w:val="16"/>
                <w:szCs w:val="20"/>
                <w:lang w:val="en-US"/>
              </w:rPr>
            </w:pPr>
            <w:ins w:id="107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9" w:author="Автор"/>
                <w:b/>
                <w:color w:val="A6A6A6"/>
                <w:sz w:val="16"/>
                <w:szCs w:val="20"/>
                <w:lang w:val="en-US"/>
              </w:rPr>
            </w:pPr>
            <w:ins w:id="107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message="tns:getCardList" name="getCardList"&gt;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1" w:author="Автор"/>
                <w:b/>
                <w:color w:val="A6A6A6"/>
                <w:sz w:val="16"/>
                <w:szCs w:val="20"/>
                <w:lang w:val="en-US"/>
              </w:rPr>
            </w:pPr>
            <w:ins w:id="107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3" w:author="Автор"/>
                <w:b/>
                <w:color w:val="A6A6A6"/>
                <w:sz w:val="16"/>
                <w:szCs w:val="20"/>
                <w:lang w:val="en-US"/>
              </w:rPr>
            </w:pPr>
            <w:ins w:id="107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message="tns:getCardListResponse" name="getCardListResponse"&gt;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5" w:author="Автор"/>
                <w:b/>
                <w:color w:val="A6A6A6"/>
                <w:sz w:val="16"/>
                <w:szCs w:val="20"/>
                <w:lang w:val="en-US"/>
              </w:rPr>
            </w:pPr>
            <w:ins w:id="107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7" w:author="Автор"/>
                <w:b/>
                <w:color w:val="A6A6A6"/>
                <w:sz w:val="16"/>
                <w:szCs w:val="20"/>
                <w:lang w:val="en-US"/>
              </w:rPr>
            </w:pPr>
            <w:ins w:id="107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9" w:author="Автор"/>
                <w:b/>
                <w:color w:val="A6A6A6"/>
                <w:sz w:val="16"/>
                <w:szCs w:val="20"/>
                <w:lang w:val="en-US"/>
              </w:rPr>
            </w:pPr>
            <w:ins w:id="107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1" w:author="Автор"/>
                <w:b/>
                <w:color w:val="A6A6A6"/>
                <w:sz w:val="16"/>
                <w:szCs w:val="20"/>
                <w:lang w:val="en-US"/>
              </w:rPr>
            </w:pPr>
            <w:ins w:id="107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message="tns:getCycleDiagramHistoryListBySan" name="getCycleDiagramHistoryListBySan"&gt;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3" w:author="Автор"/>
                <w:b/>
                <w:color w:val="A6A6A6"/>
                <w:sz w:val="16"/>
                <w:szCs w:val="20"/>
                <w:lang w:val="en-US"/>
              </w:rPr>
            </w:pPr>
            <w:ins w:id="107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5" w:author="Автор"/>
                <w:b/>
                <w:color w:val="A6A6A6"/>
                <w:sz w:val="16"/>
                <w:szCs w:val="20"/>
                <w:lang w:val="en-US"/>
              </w:rPr>
            </w:pPr>
            <w:ins w:id="107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message="tns:getCycleDiagramHistoryListBySanResponse" name="getCycleDiagramHistoryListBySanResponse"&gt;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7" w:author="Автор"/>
                <w:b/>
                <w:color w:val="A6A6A6"/>
                <w:sz w:val="16"/>
                <w:szCs w:val="20"/>
                <w:lang w:val="en-US"/>
              </w:rPr>
            </w:pPr>
            <w:ins w:id="107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9" w:author="Автор"/>
                <w:b/>
                <w:color w:val="A6A6A6"/>
                <w:sz w:val="16"/>
                <w:szCs w:val="20"/>
                <w:lang w:val="en-US"/>
              </w:rPr>
            </w:pPr>
            <w:ins w:id="107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1" w:author="Автор"/>
                <w:b/>
                <w:color w:val="A6A6A6"/>
                <w:sz w:val="16"/>
                <w:szCs w:val="20"/>
                <w:lang w:val="en-US"/>
              </w:rPr>
            </w:pPr>
            <w:ins w:id="107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name="getClientSmsList"&gt;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3" w:author="Автор"/>
                <w:b/>
                <w:color w:val="A6A6A6"/>
                <w:sz w:val="16"/>
                <w:szCs w:val="20"/>
                <w:lang w:val="en-US"/>
              </w:rPr>
            </w:pPr>
            <w:ins w:id="107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message="tns:getClientSmsList" name="getClientSmsList"&gt;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5" w:author="Автор"/>
                <w:b/>
                <w:color w:val="A6A6A6"/>
                <w:sz w:val="16"/>
                <w:szCs w:val="20"/>
                <w:lang w:val="en-US"/>
              </w:rPr>
            </w:pPr>
            <w:ins w:id="107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7" w:author="Автор"/>
                <w:b/>
                <w:color w:val="A6A6A6"/>
                <w:sz w:val="16"/>
                <w:szCs w:val="20"/>
                <w:lang w:val="en-US"/>
              </w:rPr>
            </w:pPr>
            <w:ins w:id="107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message="tns:getClientSmsListResponse" name="getClientSmsListResponse"&gt;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9" w:author="Автор"/>
                <w:b/>
                <w:color w:val="A6A6A6"/>
                <w:sz w:val="16"/>
                <w:szCs w:val="20"/>
                <w:lang w:val="en-US"/>
              </w:rPr>
            </w:pPr>
            <w:ins w:id="107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1" w:author="Автор"/>
                <w:b/>
                <w:color w:val="A6A6A6"/>
                <w:sz w:val="16"/>
                <w:szCs w:val="20"/>
                <w:lang w:val="en-US"/>
              </w:rPr>
            </w:pPr>
            <w:ins w:id="107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3" w:author="Автор"/>
                <w:b/>
                <w:color w:val="A6A6A6"/>
                <w:sz w:val="16"/>
                <w:szCs w:val="20"/>
                <w:lang w:val="en-US"/>
              </w:rPr>
            </w:pPr>
            <w:ins w:id="107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&lt;wsdl:operation name="getSubscriptionFeedingJournal"&gt;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5" w:author="Автор"/>
                <w:b/>
                <w:color w:val="A6A6A6"/>
                <w:sz w:val="16"/>
                <w:szCs w:val="20"/>
                <w:lang w:val="en-US"/>
              </w:rPr>
            </w:pPr>
            <w:ins w:id="107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message="tns:getSubscriptionFeedingJournal" name="getSubscriptionFeedingJournal"&gt;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7" w:author="Автор"/>
                <w:b/>
                <w:color w:val="A6A6A6"/>
                <w:sz w:val="16"/>
                <w:szCs w:val="20"/>
                <w:lang w:val="en-US"/>
              </w:rPr>
            </w:pPr>
            <w:ins w:id="107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9" w:author="Автор"/>
                <w:b/>
                <w:color w:val="A6A6A6"/>
                <w:sz w:val="16"/>
                <w:szCs w:val="20"/>
                <w:lang w:val="en-US"/>
              </w:rPr>
            </w:pPr>
            <w:ins w:id="108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message="tns:getSubscriptionFeedingJournalResponse" name="getSubscriptionFeedingJournalResponse"&gt;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1" w:author="Автор"/>
                <w:b/>
                <w:color w:val="A6A6A6"/>
                <w:sz w:val="16"/>
                <w:szCs w:val="20"/>
                <w:lang w:val="en-US"/>
              </w:rPr>
            </w:pPr>
            <w:ins w:id="108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3" w:author="Автор"/>
                <w:b/>
                <w:color w:val="A6A6A6"/>
                <w:sz w:val="16"/>
                <w:szCs w:val="20"/>
                <w:lang w:val="en-US"/>
              </w:rPr>
            </w:pPr>
            <w:ins w:id="108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5" w:author="Автор"/>
                <w:b/>
                <w:color w:val="A6A6A6"/>
                <w:sz w:val="16"/>
                <w:szCs w:val="20"/>
                <w:lang w:val="en-US"/>
              </w:rPr>
            </w:pPr>
            <w:ins w:id="108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name="getListOfGoods"&gt;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7" w:author="Автор"/>
                <w:b/>
                <w:color w:val="A6A6A6"/>
                <w:sz w:val="16"/>
                <w:szCs w:val="20"/>
                <w:lang w:val="en-US"/>
              </w:rPr>
            </w:pPr>
            <w:ins w:id="108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message="tns:getListOfGoods" name="getListOfGoods"&gt;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9" w:author="Автор"/>
                <w:b/>
                <w:color w:val="A6A6A6"/>
                <w:sz w:val="16"/>
                <w:szCs w:val="20"/>
                <w:lang w:val="en-US"/>
              </w:rPr>
            </w:pPr>
            <w:ins w:id="108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1" w:author="Автор"/>
                <w:b/>
                <w:color w:val="A6A6A6"/>
                <w:sz w:val="16"/>
                <w:szCs w:val="20"/>
                <w:lang w:val="en-US"/>
              </w:rPr>
            </w:pPr>
            <w:ins w:id="108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message="tns:getListOfGoodsResponse" name="getListOfGoodsResponse"&gt;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3" w:author="Автор"/>
                <w:b/>
                <w:color w:val="A6A6A6"/>
                <w:sz w:val="16"/>
                <w:szCs w:val="20"/>
                <w:lang w:val="en-US"/>
              </w:rPr>
            </w:pPr>
            <w:ins w:id="108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5" w:author="Автор"/>
                <w:b/>
                <w:color w:val="A6A6A6"/>
                <w:sz w:val="16"/>
                <w:szCs w:val="20"/>
                <w:lang w:val="en-US"/>
              </w:rPr>
            </w:pPr>
            <w:ins w:id="108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7" w:author="Автор"/>
                <w:b/>
                <w:color w:val="A6A6A6"/>
                <w:sz w:val="16"/>
                <w:szCs w:val="20"/>
                <w:lang w:val="en-US"/>
              </w:rPr>
            </w:pPr>
            <w:ins w:id="108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name="changeEmail"&gt;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9" w:author="Автор"/>
                <w:b/>
                <w:color w:val="A6A6A6"/>
                <w:sz w:val="16"/>
                <w:szCs w:val="20"/>
                <w:lang w:val="en-US"/>
              </w:rPr>
            </w:pPr>
            <w:ins w:id="108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message="tns:changeEmail" name="changeEmail"&gt;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1" w:author="Автор"/>
                <w:b/>
                <w:color w:val="A6A6A6"/>
                <w:sz w:val="16"/>
                <w:szCs w:val="20"/>
                <w:lang w:val="en-US"/>
              </w:rPr>
            </w:pPr>
            <w:ins w:id="108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3" w:author="Автор"/>
                <w:b/>
                <w:color w:val="A6A6A6"/>
                <w:sz w:val="16"/>
                <w:szCs w:val="20"/>
                <w:lang w:val="en-US"/>
              </w:rPr>
            </w:pPr>
            <w:ins w:id="108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message="tns:changeEmailResponse" name="changeEmailResponse"&gt;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5" w:author="Автор"/>
                <w:b/>
                <w:color w:val="A6A6A6"/>
                <w:sz w:val="16"/>
                <w:szCs w:val="20"/>
                <w:lang w:val="en-US"/>
              </w:rPr>
            </w:pPr>
            <w:ins w:id="108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7" w:author="Автор"/>
                <w:b/>
                <w:color w:val="A6A6A6"/>
                <w:sz w:val="16"/>
                <w:szCs w:val="20"/>
                <w:lang w:val="en-US"/>
              </w:rPr>
            </w:pPr>
            <w:ins w:id="108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9" w:author="Автор"/>
                <w:b/>
                <w:color w:val="A6A6A6"/>
                <w:sz w:val="16"/>
                <w:szCs w:val="20"/>
                <w:lang w:val="en-US"/>
              </w:rPr>
            </w:pPr>
            <w:ins w:id="108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name="excludeGoodGroupFromProhibition"&gt;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1" w:author="Автор"/>
                <w:b/>
                <w:color w:val="A6A6A6"/>
                <w:sz w:val="16"/>
                <w:szCs w:val="20"/>
                <w:lang w:val="en-US"/>
              </w:rPr>
            </w:pPr>
            <w:ins w:id="108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message="tns:excludeGoodGroupFromProhibition" name="excludeGoodGroupFromProhibition"&gt;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3" w:author="Автор"/>
                <w:b/>
                <w:color w:val="A6A6A6"/>
                <w:sz w:val="16"/>
                <w:szCs w:val="20"/>
                <w:lang w:val="en-US"/>
              </w:rPr>
            </w:pPr>
            <w:ins w:id="108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5" w:author="Автор"/>
                <w:b/>
                <w:color w:val="A6A6A6"/>
                <w:sz w:val="16"/>
                <w:szCs w:val="20"/>
                <w:lang w:val="en-US"/>
              </w:rPr>
            </w:pPr>
            <w:ins w:id="108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message="tns:excludeGoodGroupFromProhibitionResponse" name="excludeGoodGroupFromProhibitionResponse"&gt;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7" w:author="Автор"/>
                <w:b/>
                <w:color w:val="A6A6A6"/>
                <w:sz w:val="16"/>
                <w:szCs w:val="20"/>
                <w:lang w:val="en-US"/>
              </w:rPr>
            </w:pPr>
            <w:ins w:id="108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9" w:author="Автор"/>
                <w:b/>
                <w:color w:val="A6A6A6"/>
                <w:sz w:val="16"/>
                <w:szCs w:val="20"/>
                <w:lang w:val="en-US"/>
              </w:rPr>
            </w:pPr>
            <w:ins w:id="108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1" w:author="Автор"/>
                <w:b/>
                <w:color w:val="A6A6A6"/>
                <w:sz w:val="16"/>
                <w:szCs w:val="20"/>
                <w:lang w:val="en-US"/>
              </w:rPr>
            </w:pPr>
            <w:ins w:id="108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name="enableNotificationBySMS"&gt;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3" w:author="Автор"/>
                <w:b/>
                <w:color w:val="A6A6A6"/>
                <w:sz w:val="16"/>
                <w:szCs w:val="20"/>
                <w:lang w:val="en-US"/>
              </w:rPr>
            </w:pPr>
            <w:ins w:id="108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message="tns:enableNotificationBySMS" name="enableNotificationBySMS"&gt;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5" w:author="Автор"/>
                <w:b/>
                <w:color w:val="A6A6A6"/>
                <w:sz w:val="16"/>
                <w:szCs w:val="20"/>
                <w:lang w:val="en-US"/>
              </w:rPr>
            </w:pPr>
            <w:ins w:id="108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7" w:author="Автор"/>
                <w:b/>
                <w:color w:val="A6A6A6"/>
                <w:sz w:val="16"/>
                <w:szCs w:val="20"/>
                <w:lang w:val="en-US"/>
              </w:rPr>
            </w:pPr>
            <w:ins w:id="108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message="tns:enableNotificationBySMSResponse" name="enableNotificationBySMSResponse"&gt;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9" w:author="Автор"/>
                <w:b/>
                <w:color w:val="A6A6A6"/>
                <w:sz w:val="16"/>
                <w:szCs w:val="20"/>
                <w:lang w:val="en-US"/>
              </w:rPr>
            </w:pPr>
            <w:ins w:id="108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1" w:author="Автор"/>
                <w:b/>
                <w:color w:val="A6A6A6"/>
                <w:sz w:val="16"/>
                <w:szCs w:val="20"/>
                <w:lang w:val="en-US"/>
              </w:rPr>
            </w:pPr>
            <w:ins w:id="108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3" w:author="Автор"/>
                <w:b/>
                <w:color w:val="A6A6A6"/>
                <w:sz w:val="16"/>
                <w:szCs w:val="20"/>
                <w:lang w:val="en-US"/>
              </w:rPr>
            </w:pPr>
            <w:ins w:id="108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name="setProhibitionOnGoodGroup"&gt;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5" w:author="Автор"/>
                <w:b/>
                <w:color w:val="A6A6A6"/>
                <w:sz w:val="16"/>
                <w:szCs w:val="20"/>
                <w:lang w:val="en-US"/>
              </w:rPr>
            </w:pPr>
            <w:ins w:id="108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message="tns:setProhibitionOnGoodGroup" name="setProhibitionOnGoodGroup"&gt;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7" w:author="Автор"/>
                <w:b/>
                <w:color w:val="A6A6A6"/>
                <w:sz w:val="16"/>
                <w:szCs w:val="20"/>
                <w:lang w:val="en-US"/>
              </w:rPr>
            </w:pPr>
            <w:ins w:id="108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9" w:author="Автор"/>
                <w:b/>
                <w:color w:val="A6A6A6"/>
                <w:sz w:val="16"/>
                <w:szCs w:val="20"/>
                <w:lang w:val="en-US"/>
              </w:rPr>
            </w:pPr>
            <w:ins w:id="108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message="tns:setProhibitionOnGoodGroupResponse" name="setProhibitionOnGoodGroupResponse"&gt;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1" w:author="Автор"/>
                <w:b/>
                <w:color w:val="A6A6A6"/>
                <w:sz w:val="16"/>
                <w:szCs w:val="20"/>
                <w:lang w:val="en-US"/>
              </w:rPr>
            </w:pPr>
            <w:ins w:id="108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3" w:author="Автор"/>
                <w:b/>
                <w:color w:val="A6A6A6"/>
                <w:sz w:val="16"/>
                <w:szCs w:val="20"/>
                <w:lang w:val="en-US"/>
              </w:rPr>
            </w:pPr>
            <w:ins w:id="108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5" w:author="Автор"/>
                <w:b/>
                <w:color w:val="A6A6A6"/>
                <w:sz w:val="16"/>
                <w:szCs w:val="20"/>
                <w:lang w:val="en-US"/>
              </w:rPr>
            </w:pPr>
            <w:ins w:id="108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7" w:author="Автор"/>
                <w:b/>
                <w:color w:val="A6A6A6"/>
                <w:sz w:val="16"/>
                <w:szCs w:val="20"/>
                <w:lang w:val="en-US"/>
              </w:rPr>
            </w:pPr>
            <w:ins w:id="108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message="tns:putCycleDiagram" name="putCycleDiagram"&gt;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9" w:author="Автор"/>
                <w:b/>
                <w:color w:val="A6A6A6"/>
                <w:sz w:val="16"/>
                <w:szCs w:val="20"/>
                <w:lang w:val="en-US"/>
              </w:rPr>
            </w:pPr>
            <w:ins w:id="108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1" w:author="Автор"/>
                <w:b/>
                <w:color w:val="A6A6A6"/>
                <w:sz w:val="16"/>
                <w:szCs w:val="20"/>
                <w:lang w:val="en-US"/>
              </w:rPr>
            </w:pPr>
            <w:ins w:id="108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message="tns:putCycleDiagramResponse" name="putCycleDiagramResponse"&gt;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3" w:author="Автор"/>
                <w:b/>
                <w:color w:val="A6A6A6"/>
                <w:sz w:val="16"/>
                <w:szCs w:val="20"/>
                <w:lang w:val="en-US"/>
              </w:rPr>
            </w:pPr>
            <w:ins w:id="108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5" w:author="Автор"/>
                <w:b/>
                <w:color w:val="A6A6A6"/>
                <w:sz w:val="16"/>
                <w:szCs w:val="20"/>
                <w:lang w:val="en-US"/>
              </w:rPr>
            </w:pPr>
            <w:ins w:id="108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7" w:author="Автор"/>
                <w:b/>
                <w:color w:val="A6A6A6"/>
                <w:sz w:val="16"/>
                <w:szCs w:val="20"/>
                <w:lang w:val="en-US"/>
              </w:rPr>
            </w:pPr>
            <w:ins w:id="108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name="getActiveMenuQuestions"&gt;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9" w:author="Автор"/>
                <w:b/>
                <w:color w:val="A6A6A6"/>
                <w:sz w:val="16"/>
                <w:szCs w:val="20"/>
                <w:lang w:val="en-US"/>
              </w:rPr>
            </w:pPr>
            <w:ins w:id="108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message="tns:getActiveMenuQuestions" name="getActiveMenuQuestions"&gt;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1" w:author="Автор"/>
                <w:b/>
                <w:color w:val="A6A6A6"/>
                <w:sz w:val="16"/>
                <w:szCs w:val="20"/>
                <w:lang w:val="en-US"/>
              </w:rPr>
            </w:pPr>
            <w:ins w:id="108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3" w:author="Автор"/>
                <w:b/>
                <w:color w:val="A6A6A6"/>
                <w:sz w:val="16"/>
                <w:szCs w:val="20"/>
                <w:lang w:val="en-US"/>
              </w:rPr>
            </w:pPr>
            <w:ins w:id="108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message="tns:getActiveMenuQuestionsResponse" name="getActiveMenuQuestionsResponse"&gt;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5" w:author="Автор"/>
                <w:b/>
                <w:color w:val="A6A6A6"/>
                <w:sz w:val="16"/>
                <w:szCs w:val="20"/>
                <w:lang w:val="en-US"/>
              </w:rPr>
            </w:pPr>
            <w:ins w:id="108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7" w:author="Автор"/>
                <w:b/>
                <w:color w:val="A6A6A6"/>
                <w:sz w:val="16"/>
                <w:szCs w:val="20"/>
                <w:lang w:val="en-US"/>
              </w:rPr>
            </w:pPr>
            <w:ins w:id="108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9" w:author="Автор"/>
                <w:b/>
                <w:color w:val="A6A6A6"/>
                <w:sz w:val="16"/>
                <w:szCs w:val="20"/>
                <w:lang w:val="en-US"/>
              </w:rPr>
            </w:pPr>
            <w:ins w:id="108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1" w:author="Автор"/>
                <w:b/>
                <w:color w:val="A6A6A6"/>
                <w:sz w:val="16"/>
                <w:szCs w:val="20"/>
                <w:lang w:val="en-US"/>
              </w:rPr>
            </w:pPr>
            <w:ins w:id="108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message="tns:getCycleDiagramHistoryList" name="getCycleDiagramHistoryList"&gt;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3" w:author="Автор"/>
                <w:b/>
                <w:color w:val="A6A6A6"/>
                <w:sz w:val="16"/>
                <w:szCs w:val="20"/>
                <w:lang w:val="en-US"/>
              </w:rPr>
            </w:pPr>
            <w:ins w:id="108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5" w:author="Автор"/>
                <w:b/>
                <w:color w:val="A6A6A6"/>
                <w:sz w:val="16"/>
                <w:szCs w:val="20"/>
                <w:lang w:val="en-US"/>
              </w:rPr>
            </w:pPr>
            <w:ins w:id="108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message="tns:getCycleDiagramHistoryListResponse" name="getCycleDiagramHistoryListResponse"&gt;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7" w:author="Автор"/>
                <w:b/>
                <w:color w:val="A6A6A6"/>
                <w:sz w:val="16"/>
                <w:szCs w:val="20"/>
                <w:lang w:val="en-US"/>
              </w:rPr>
            </w:pPr>
            <w:ins w:id="108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9" w:author="Автор"/>
                <w:b/>
                <w:color w:val="A6A6A6"/>
                <w:sz w:val="16"/>
                <w:szCs w:val="20"/>
                <w:lang w:val="en-US"/>
              </w:rPr>
            </w:pPr>
            <w:ins w:id="109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1" w:author="Автор"/>
                <w:b/>
                <w:color w:val="A6A6A6"/>
                <w:sz w:val="16"/>
                <w:szCs w:val="20"/>
                <w:lang w:val="en-US"/>
              </w:rPr>
            </w:pPr>
            <w:ins w:id="109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3" w:author="Автор"/>
                <w:b/>
                <w:color w:val="A6A6A6"/>
                <w:sz w:val="16"/>
                <w:szCs w:val="20"/>
                <w:lang w:val="en-US"/>
              </w:rPr>
            </w:pPr>
            <w:ins w:id="109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message="tns:getCycleDiagramListBySan" name="getCycleDiagramListBySan"&gt;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5" w:author="Автор"/>
                <w:b/>
                <w:color w:val="A6A6A6"/>
                <w:sz w:val="16"/>
                <w:szCs w:val="20"/>
                <w:lang w:val="en-US"/>
              </w:rPr>
            </w:pPr>
            <w:ins w:id="109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7" w:author="Автор"/>
                <w:b/>
                <w:color w:val="A6A6A6"/>
                <w:sz w:val="16"/>
                <w:szCs w:val="20"/>
                <w:lang w:val="en-US"/>
              </w:rPr>
            </w:pPr>
            <w:ins w:id="109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message="tns:getCycleDiagramListBySanResponse" name="getCycleDiagramListBySanResponse"&gt;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9" w:author="Автор"/>
                <w:b/>
                <w:color w:val="A6A6A6"/>
                <w:sz w:val="16"/>
                <w:szCs w:val="20"/>
                <w:lang w:val="en-US"/>
              </w:rPr>
            </w:pPr>
            <w:ins w:id="109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1" w:author="Автор"/>
                <w:b/>
                <w:color w:val="A6A6A6"/>
                <w:sz w:val="16"/>
                <w:szCs w:val="20"/>
                <w:lang w:val="en-US"/>
              </w:rPr>
            </w:pPr>
            <w:ins w:id="109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3" w:author="Автор"/>
                <w:b/>
                <w:color w:val="A6A6A6"/>
                <w:sz w:val="16"/>
                <w:szCs w:val="20"/>
                <w:lang w:val="en-US"/>
              </w:rPr>
            </w:pPr>
            <w:ins w:id="109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name="activateCurrentSubscriptionFeeding"&gt;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5" w:author="Автор"/>
                <w:b/>
                <w:color w:val="A6A6A6"/>
                <w:sz w:val="16"/>
                <w:szCs w:val="20"/>
                <w:lang w:val="en-US"/>
              </w:rPr>
            </w:pPr>
            <w:ins w:id="109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message="tns:activateCurrentSubscriptionFeeding" name="activateCurrentSubscriptionFeeding"&gt;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7" w:author="Автор"/>
                <w:b/>
                <w:color w:val="A6A6A6"/>
                <w:sz w:val="16"/>
                <w:szCs w:val="20"/>
                <w:lang w:val="en-US"/>
              </w:rPr>
            </w:pPr>
            <w:ins w:id="109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9" w:author="Автор"/>
                <w:b/>
                <w:color w:val="A6A6A6"/>
                <w:sz w:val="16"/>
                <w:szCs w:val="20"/>
                <w:lang w:val="en-US"/>
              </w:rPr>
            </w:pPr>
            <w:ins w:id="109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message="tns:activateCurrentSubscriptionFeedingResponse" name="activateCurrentSubscriptionFeedingResponse"&gt;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1" w:author="Автор"/>
                <w:b/>
                <w:color w:val="A6A6A6"/>
                <w:sz w:val="16"/>
                <w:szCs w:val="20"/>
                <w:lang w:val="en-US"/>
              </w:rPr>
            </w:pPr>
            <w:ins w:id="109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3" w:author="Автор"/>
                <w:b/>
                <w:color w:val="A6A6A6"/>
                <w:sz w:val="16"/>
                <w:szCs w:val="20"/>
                <w:lang w:val="en-US"/>
              </w:rPr>
            </w:pPr>
            <w:ins w:id="109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5" w:author="Автор"/>
                <w:b/>
                <w:color w:val="A6A6A6"/>
                <w:sz w:val="16"/>
                <w:szCs w:val="20"/>
                <w:lang w:val="en-US"/>
              </w:rPr>
            </w:pPr>
            <w:ins w:id="109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7" w:author="Автор"/>
                <w:b/>
                <w:color w:val="A6A6A6"/>
                <w:sz w:val="16"/>
                <w:szCs w:val="20"/>
                <w:lang w:val="en-US"/>
              </w:rPr>
            </w:pPr>
            <w:ins w:id="109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message="tns:reopenSubscriptionFeedingBySan" name="reopenSubscriptionFeedingBySan"&gt;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9" w:author="Автор"/>
                <w:b/>
                <w:color w:val="A6A6A6"/>
                <w:sz w:val="16"/>
                <w:szCs w:val="20"/>
                <w:lang w:val="en-US"/>
              </w:rPr>
            </w:pPr>
            <w:ins w:id="109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1" w:author="Автор"/>
                <w:b/>
                <w:color w:val="A6A6A6"/>
                <w:sz w:val="16"/>
                <w:szCs w:val="20"/>
                <w:lang w:val="en-US"/>
              </w:rPr>
            </w:pPr>
            <w:ins w:id="109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message="tns:reopenSubscriptionFeedingBySanResponse" name="reopenSubscriptionFeedingBySanResponse"&gt;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3" w:author="Автор"/>
                <w:b/>
                <w:color w:val="A6A6A6"/>
                <w:sz w:val="16"/>
                <w:szCs w:val="20"/>
                <w:lang w:val="en-US"/>
              </w:rPr>
            </w:pPr>
            <w:ins w:id="109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5" w:author="Автор"/>
                <w:b/>
                <w:color w:val="A6A6A6"/>
                <w:sz w:val="16"/>
                <w:szCs w:val="20"/>
                <w:lang w:val="en-US"/>
              </w:rPr>
            </w:pPr>
            <w:ins w:id="109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7" w:author="Автор"/>
                <w:b/>
                <w:color w:val="A6A6A6"/>
                <w:sz w:val="16"/>
                <w:szCs w:val="20"/>
                <w:lang w:val="en-US"/>
              </w:rPr>
            </w:pPr>
            <w:ins w:id="109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name="enableNotificationByEmail"&gt;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9" w:author="Автор"/>
                <w:b/>
                <w:color w:val="A6A6A6"/>
                <w:sz w:val="16"/>
                <w:szCs w:val="20"/>
                <w:lang w:val="en-US"/>
              </w:rPr>
            </w:pPr>
            <w:ins w:id="109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message="tns:enableNotificationByEmail" name="enableNotificationByEmail"&gt;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1" w:author="Автор"/>
                <w:b/>
                <w:color w:val="A6A6A6"/>
                <w:sz w:val="16"/>
                <w:szCs w:val="20"/>
                <w:lang w:val="en-US"/>
              </w:rPr>
            </w:pPr>
            <w:ins w:id="109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3" w:author="Автор"/>
                <w:b/>
                <w:color w:val="A6A6A6"/>
                <w:sz w:val="16"/>
                <w:szCs w:val="20"/>
                <w:lang w:val="en-US"/>
              </w:rPr>
            </w:pPr>
            <w:ins w:id="109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message="tns:enableNotificationByEmailResponse" name="enableNotificationByEmailResponse"&gt;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5" w:author="Автор"/>
                <w:b/>
                <w:color w:val="A6A6A6"/>
                <w:sz w:val="16"/>
                <w:szCs w:val="20"/>
                <w:lang w:val="en-US"/>
              </w:rPr>
            </w:pPr>
            <w:ins w:id="109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7" w:author="Автор"/>
                <w:b/>
                <w:color w:val="A6A6A6"/>
                <w:sz w:val="16"/>
                <w:szCs w:val="20"/>
                <w:lang w:val="en-US"/>
              </w:rPr>
            </w:pPr>
            <w:ins w:id="109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9" w:author="Автор"/>
                <w:b/>
                <w:color w:val="A6A6A6"/>
                <w:sz w:val="16"/>
                <w:szCs w:val="20"/>
                <w:lang w:val="en-US"/>
              </w:rPr>
            </w:pPr>
            <w:ins w:id="109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name="getPurchaseSubscriptionFeedingListBySan"&gt;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1" w:author="Автор"/>
                <w:b/>
                <w:color w:val="A6A6A6"/>
                <w:sz w:val="16"/>
                <w:szCs w:val="20"/>
                <w:lang w:val="en-US"/>
              </w:rPr>
            </w:pPr>
            <w:ins w:id="109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&lt;wsdl:input message="tns:getPurchaseSubscriptionFeedingListBySan" name="getPurchaseSubscriptionFeedingListBySan"&gt;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3" w:author="Автор"/>
                <w:b/>
                <w:color w:val="A6A6A6"/>
                <w:sz w:val="16"/>
                <w:szCs w:val="20"/>
                <w:lang w:val="en-US"/>
              </w:rPr>
            </w:pPr>
            <w:ins w:id="109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5" w:author="Автор"/>
                <w:b/>
                <w:color w:val="A6A6A6"/>
                <w:sz w:val="16"/>
                <w:szCs w:val="20"/>
                <w:lang w:val="en-US"/>
              </w:rPr>
            </w:pPr>
            <w:ins w:id="109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message="tns:getPurchaseSubscriptionFeedingListBySanResponse" name="getPurchaseSubscriptionFeedingListBySanResponse"&gt;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7" w:author="Автор"/>
                <w:b/>
                <w:color w:val="A6A6A6"/>
                <w:sz w:val="16"/>
                <w:szCs w:val="20"/>
                <w:lang w:val="en-US"/>
              </w:rPr>
            </w:pPr>
            <w:ins w:id="109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9" w:author="Автор"/>
                <w:b/>
                <w:color w:val="A6A6A6"/>
                <w:sz w:val="16"/>
                <w:szCs w:val="20"/>
                <w:lang w:val="en-US"/>
              </w:rPr>
            </w:pPr>
            <w:ins w:id="109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1" w:author="Автор"/>
                <w:b/>
                <w:color w:val="A6A6A6"/>
                <w:sz w:val="16"/>
                <w:szCs w:val="20"/>
                <w:lang w:val="en-US"/>
              </w:rPr>
            </w:pPr>
            <w:ins w:id="109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name="getMenuListWithProhibitions"&gt;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3" w:author="Автор"/>
                <w:b/>
                <w:color w:val="A6A6A6"/>
                <w:sz w:val="16"/>
                <w:szCs w:val="20"/>
                <w:lang w:val="en-US"/>
              </w:rPr>
            </w:pPr>
            <w:ins w:id="109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message="tns:getMenuListWithProhibitions" name="getMenuListWithProhibitions"&gt;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5" w:author="Автор"/>
                <w:b/>
                <w:color w:val="A6A6A6"/>
                <w:sz w:val="16"/>
                <w:szCs w:val="20"/>
                <w:lang w:val="en-US"/>
              </w:rPr>
            </w:pPr>
            <w:ins w:id="109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7" w:author="Автор"/>
                <w:b/>
                <w:color w:val="A6A6A6"/>
                <w:sz w:val="16"/>
                <w:szCs w:val="20"/>
                <w:lang w:val="en-US"/>
              </w:rPr>
            </w:pPr>
            <w:ins w:id="109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message="tns:getMenuListWithProhibitionsResponse" name="getMenuListWithProhibitionsResponse"&gt;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9" w:author="Автор"/>
                <w:b/>
                <w:color w:val="A6A6A6"/>
                <w:sz w:val="16"/>
                <w:szCs w:val="20"/>
                <w:lang w:val="en-US"/>
              </w:rPr>
            </w:pPr>
            <w:ins w:id="109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1" w:author="Автор"/>
                <w:b/>
                <w:color w:val="A6A6A6"/>
                <w:sz w:val="16"/>
                <w:szCs w:val="20"/>
                <w:lang w:val="en-US"/>
              </w:rPr>
            </w:pPr>
            <w:ins w:id="109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3" w:author="Автор"/>
                <w:b/>
                <w:color w:val="A6A6A6"/>
                <w:sz w:val="16"/>
                <w:szCs w:val="20"/>
                <w:lang w:val="en-US"/>
              </w:rPr>
            </w:pPr>
            <w:ins w:id="109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name="setAnswerFromQuestion"&gt;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5" w:author="Автор"/>
                <w:b/>
                <w:color w:val="A6A6A6"/>
                <w:sz w:val="16"/>
                <w:szCs w:val="20"/>
                <w:lang w:val="en-US"/>
              </w:rPr>
            </w:pPr>
            <w:ins w:id="109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message="tns:setAnswerFromQuestion" name="setAnswerFromQuestion"&gt;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7" w:author="Автор"/>
                <w:b/>
                <w:color w:val="A6A6A6"/>
                <w:sz w:val="16"/>
                <w:szCs w:val="20"/>
                <w:lang w:val="en-US"/>
              </w:rPr>
            </w:pPr>
            <w:ins w:id="109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9" w:author="Автор"/>
                <w:b/>
                <w:color w:val="A6A6A6"/>
                <w:sz w:val="16"/>
                <w:szCs w:val="20"/>
                <w:lang w:val="en-US"/>
              </w:rPr>
            </w:pPr>
            <w:ins w:id="109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message="tns:setAnswerFromQuestionResponse" name="setAnswerFromQuestionResponse"&gt;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1" w:author="Автор"/>
                <w:b/>
                <w:color w:val="A6A6A6"/>
                <w:sz w:val="16"/>
                <w:szCs w:val="20"/>
                <w:lang w:val="en-US"/>
              </w:rPr>
            </w:pPr>
            <w:ins w:id="109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3" w:author="Автор"/>
                <w:b/>
                <w:color w:val="A6A6A6"/>
                <w:sz w:val="16"/>
                <w:szCs w:val="20"/>
                <w:lang w:val="en-US"/>
              </w:rPr>
            </w:pPr>
            <w:ins w:id="109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5" w:author="Автор"/>
                <w:b/>
                <w:color w:val="A6A6A6"/>
                <w:sz w:val="16"/>
                <w:szCs w:val="20"/>
                <w:lang w:val="en-US"/>
              </w:rPr>
            </w:pPr>
            <w:ins w:id="109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7" w:author="Автор"/>
                <w:b/>
                <w:color w:val="A6A6A6"/>
                <w:sz w:val="16"/>
                <w:szCs w:val="20"/>
                <w:lang w:val="en-US"/>
              </w:rPr>
            </w:pPr>
            <w:ins w:id="109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message="tns:attachGuardSan" name="attachGuardSan"&gt;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9" w:author="Автор"/>
                <w:b/>
                <w:color w:val="A6A6A6"/>
                <w:sz w:val="16"/>
                <w:szCs w:val="20"/>
                <w:lang w:val="en-US"/>
              </w:rPr>
            </w:pPr>
            <w:ins w:id="109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1" w:author="Автор"/>
                <w:b/>
                <w:color w:val="A6A6A6"/>
                <w:sz w:val="16"/>
                <w:szCs w:val="20"/>
                <w:lang w:val="en-US"/>
              </w:rPr>
            </w:pPr>
            <w:ins w:id="109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message="tns:attachGuardSanResponse" name="attachGuardSanResponse"&gt;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3" w:author="Автор"/>
                <w:b/>
                <w:color w:val="A6A6A6"/>
                <w:sz w:val="16"/>
                <w:szCs w:val="20"/>
                <w:lang w:val="en-US"/>
              </w:rPr>
            </w:pPr>
            <w:ins w:id="109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5" w:author="Автор"/>
                <w:b/>
                <w:color w:val="A6A6A6"/>
                <w:sz w:val="16"/>
                <w:szCs w:val="20"/>
                <w:lang w:val="en-US"/>
              </w:rPr>
            </w:pPr>
            <w:ins w:id="109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7" w:author="Автор"/>
                <w:b/>
                <w:color w:val="A6A6A6"/>
                <w:sz w:val="16"/>
                <w:szCs w:val="20"/>
                <w:lang w:val="en-US"/>
              </w:rPr>
            </w:pPr>
            <w:ins w:id="109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name="changePersonalInfo"&gt;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9" w:author="Автор"/>
                <w:b/>
                <w:color w:val="A6A6A6"/>
                <w:sz w:val="16"/>
                <w:szCs w:val="20"/>
                <w:lang w:val="en-US"/>
              </w:rPr>
            </w:pPr>
            <w:ins w:id="110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message="tns:changePersonalInfo" name="changePersonalInfo"&gt;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1" w:author="Автор"/>
                <w:b/>
                <w:color w:val="A6A6A6"/>
                <w:sz w:val="16"/>
                <w:szCs w:val="20"/>
                <w:lang w:val="en-US"/>
              </w:rPr>
            </w:pPr>
            <w:ins w:id="110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3" w:author="Автор"/>
                <w:b/>
                <w:color w:val="A6A6A6"/>
                <w:sz w:val="16"/>
                <w:szCs w:val="20"/>
                <w:lang w:val="en-US"/>
              </w:rPr>
            </w:pPr>
            <w:ins w:id="110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message="tns:changePersonalInfoResponse" name="changePersonalInfoResponse"&gt;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5" w:author="Автор"/>
                <w:b/>
                <w:color w:val="A6A6A6"/>
                <w:sz w:val="16"/>
                <w:szCs w:val="20"/>
                <w:lang w:val="en-US"/>
              </w:rPr>
            </w:pPr>
            <w:ins w:id="110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7" w:author="Автор"/>
                <w:b/>
                <w:color w:val="A6A6A6"/>
                <w:sz w:val="16"/>
                <w:szCs w:val="20"/>
                <w:lang w:val="en-US"/>
              </w:rPr>
            </w:pPr>
            <w:ins w:id="110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9" w:author="Автор"/>
                <w:b/>
                <w:color w:val="A6A6A6"/>
                <w:sz w:val="16"/>
                <w:szCs w:val="20"/>
                <w:lang w:val="en-US"/>
              </w:rPr>
            </w:pPr>
            <w:ins w:id="110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name="getStudentListByIdOfClientGroup"&gt;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1" w:author="Автор"/>
                <w:b/>
                <w:color w:val="A6A6A6"/>
                <w:sz w:val="16"/>
                <w:szCs w:val="20"/>
                <w:lang w:val="en-US"/>
              </w:rPr>
            </w:pPr>
            <w:ins w:id="110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message="tns:getStudentListByIdOfClientGroup" name="getStudentListByIdOfClientGroup"&gt;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3" w:author="Автор"/>
                <w:b/>
                <w:color w:val="A6A6A6"/>
                <w:sz w:val="16"/>
                <w:szCs w:val="20"/>
                <w:lang w:val="en-US"/>
              </w:rPr>
            </w:pPr>
            <w:ins w:id="110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5" w:author="Автор"/>
                <w:b/>
                <w:color w:val="A6A6A6"/>
                <w:sz w:val="16"/>
                <w:szCs w:val="20"/>
                <w:lang w:val="en-US"/>
              </w:rPr>
            </w:pPr>
            <w:ins w:id="110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message="tns:getStudentListByIdOfClientGroupResponse" name="getStudentListByIdOfClientGroupResponse"&gt;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7" w:author="Автор"/>
                <w:b/>
                <w:color w:val="A6A6A6"/>
                <w:sz w:val="16"/>
                <w:szCs w:val="20"/>
                <w:lang w:val="en-US"/>
              </w:rPr>
            </w:pPr>
            <w:ins w:id="110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9" w:author="Автор"/>
                <w:b/>
                <w:color w:val="A6A6A6"/>
                <w:sz w:val="16"/>
                <w:szCs w:val="20"/>
                <w:lang w:val="en-US"/>
              </w:rPr>
            </w:pPr>
            <w:ins w:id="110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1" w:author="Автор"/>
                <w:b/>
                <w:color w:val="A6A6A6"/>
                <w:sz w:val="16"/>
                <w:szCs w:val="20"/>
                <w:lang w:val="en-US"/>
              </w:rPr>
            </w:pPr>
            <w:ins w:id="110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3" w:author="Автор"/>
                <w:b/>
                <w:color w:val="A6A6A6"/>
                <w:sz w:val="16"/>
                <w:szCs w:val="20"/>
                <w:lang w:val="en-US"/>
              </w:rPr>
            </w:pPr>
            <w:ins w:id="110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message="tns:getPaymentListBySan" name="getPaymentListBySan"&gt;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5" w:author="Автор"/>
                <w:b/>
                <w:color w:val="A6A6A6"/>
                <w:sz w:val="16"/>
                <w:szCs w:val="20"/>
                <w:lang w:val="en-US"/>
              </w:rPr>
            </w:pPr>
            <w:ins w:id="110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7" w:author="Автор"/>
                <w:b/>
                <w:color w:val="A6A6A6"/>
                <w:sz w:val="16"/>
                <w:szCs w:val="20"/>
                <w:lang w:val="en-US"/>
              </w:rPr>
            </w:pPr>
            <w:ins w:id="110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message="tns:getPaymentListBySanResponse" name="getPaymentListBySanResponse"&gt;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9" w:author="Автор"/>
                <w:b/>
                <w:color w:val="A6A6A6"/>
                <w:sz w:val="16"/>
                <w:szCs w:val="20"/>
                <w:lang w:val="en-US"/>
              </w:rPr>
            </w:pPr>
            <w:ins w:id="110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1" w:author="Автор"/>
                <w:b/>
                <w:color w:val="A6A6A6"/>
                <w:sz w:val="16"/>
                <w:szCs w:val="20"/>
                <w:lang w:val="en-US"/>
              </w:rPr>
            </w:pPr>
            <w:ins w:id="110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3" w:author="Автор"/>
                <w:b/>
                <w:color w:val="A6A6A6"/>
                <w:sz w:val="16"/>
                <w:szCs w:val="20"/>
                <w:lang w:val="en-US"/>
              </w:rPr>
            </w:pPr>
            <w:ins w:id="110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name="getClientsByGuardSan"&gt;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5" w:author="Автор"/>
                <w:b/>
                <w:color w:val="A6A6A6"/>
                <w:sz w:val="16"/>
                <w:szCs w:val="20"/>
                <w:lang w:val="en-US"/>
              </w:rPr>
            </w:pPr>
            <w:ins w:id="110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message="tns:getClientsByGuardSan" name="getClientsByGuardSan"&gt;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7" w:author="Автор"/>
                <w:b/>
                <w:color w:val="A6A6A6"/>
                <w:sz w:val="16"/>
                <w:szCs w:val="20"/>
                <w:lang w:val="en-US"/>
              </w:rPr>
            </w:pPr>
            <w:ins w:id="110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9" w:author="Автор"/>
                <w:b/>
                <w:color w:val="A6A6A6"/>
                <w:sz w:val="16"/>
                <w:szCs w:val="20"/>
                <w:lang w:val="en-US"/>
              </w:rPr>
            </w:pPr>
            <w:ins w:id="110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message="tns:getClientsByGuardSanResponse" name="getClientsByGuardSanResponse"&gt;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1" w:author="Автор"/>
                <w:b/>
                <w:color w:val="A6A6A6"/>
                <w:sz w:val="16"/>
                <w:szCs w:val="20"/>
                <w:lang w:val="en-US"/>
              </w:rPr>
            </w:pPr>
            <w:ins w:id="110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3" w:author="Автор"/>
                <w:b/>
                <w:color w:val="A6A6A6"/>
                <w:sz w:val="16"/>
                <w:szCs w:val="20"/>
                <w:lang w:val="en-US"/>
              </w:rPr>
            </w:pPr>
            <w:ins w:id="110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5" w:author="Автор"/>
                <w:b/>
                <w:color w:val="A6A6A6"/>
                <w:sz w:val="16"/>
                <w:szCs w:val="20"/>
                <w:lang w:val="en-US"/>
              </w:rPr>
            </w:pPr>
            <w:ins w:id="110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7" w:author="Автор"/>
                <w:b/>
                <w:color w:val="A6A6A6"/>
                <w:sz w:val="16"/>
                <w:szCs w:val="20"/>
                <w:lang w:val="en-US"/>
              </w:rPr>
            </w:pPr>
            <w:ins w:id="110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message="tns:getCycleDiagramList" name="getCycleDiagramList"&gt;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9" w:author="Автор"/>
                <w:b/>
                <w:color w:val="A6A6A6"/>
                <w:sz w:val="16"/>
                <w:szCs w:val="20"/>
                <w:lang w:val="en-US"/>
              </w:rPr>
            </w:pPr>
            <w:ins w:id="110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1" w:author="Автор"/>
                <w:b/>
                <w:color w:val="A6A6A6"/>
                <w:sz w:val="16"/>
                <w:szCs w:val="20"/>
                <w:lang w:val="en-US"/>
              </w:rPr>
            </w:pPr>
            <w:ins w:id="110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message="tns:getCycleDiagramListResponse" name="getCycleDiagramListResponse"&gt;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3" w:author="Автор"/>
                <w:b/>
                <w:color w:val="A6A6A6"/>
                <w:sz w:val="16"/>
                <w:szCs w:val="20"/>
                <w:lang w:val="en-US"/>
              </w:rPr>
            </w:pPr>
            <w:ins w:id="110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5" w:author="Автор"/>
                <w:b/>
                <w:color w:val="A6A6A6"/>
                <w:sz w:val="16"/>
                <w:szCs w:val="20"/>
                <w:lang w:val="en-US"/>
              </w:rPr>
            </w:pPr>
            <w:ins w:id="110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7" w:author="Автор"/>
                <w:b/>
                <w:color w:val="A6A6A6"/>
                <w:sz w:val="16"/>
                <w:szCs w:val="20"/>
                <w:lang w:val="en-US"/>
              </w:rPr>
            </w:pPr>
            <w:ins w:id="110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9" w:author="Автор"/>
                <w:b/>
                <w:color w:val="A6A6A6"/>
                <w:sz w:val="16"/>
                <w:szCs w:val="20"/>
                <w:lang w:val="en-US"/>
              </w:rPr>
            </w:pPr>
            <w:ins w:id="110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message="tns:setProhibitionOnProduct" name="setProhibitionOnProduct"&gt;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1" w:author="Автор"/>
                <w:b/>
                <w:color w:val="A6A6A6"/>
                <w:sz w:val="16"/>
                <w:szCs w:val="20"/>
                <w:lang w:val="en-US"/>
              </w:rPr>
            </w:pPr>
            <w:ins w:id="110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3" w:author="Автор"/>
                <w:b/>
                <w:color w:val="A6A6A6"/>
                <w:sz w:val="16"/>
                <w:szCs w:val="20"/>
                <w:lang w:val="en-US"/>
              </w:rPr>
            </w:pPr>
            <w:ins w:id="110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message="tns:setProhibitionOnProductResponse" name="setProhibitionOnProductResponse"&gt;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5" w:author="Автор"/>
                <w:b/>
                <w:color w:val="A6A6A6"/>
                <w:sz w:val="16"/>
                <w:szCs w:val="20"/>
                <w:lang w:val="en-US"/>
              </w:rPr>
            </w:pPr>
            <w:ins w:id="110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7" w:author="Автор"/>
                <w:b/>
                <w:color w:val="A6A6A6"/>
                <w:sz w:val="16"/>
                <w:szCs w:val="20"/>
                <w:lang w:val="en-US"/>
              </w:rPr>
            </w:pPr>
            <w:ins w:id="110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9" w:author="Автор"/>
                <w:b/>
                <w:color w:val="A6A6A6"/>
                <w:sz w:val="16"/>
                <w:szCs w:val="20"/>
                <w:lang w:val="en-US"/>
              </w:rPr>
            </w:pPr>
            <w:ins w:id="110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name="getGroupListByOrg"&gt;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1" w:author="Автор"/>
                <w:b/>
                <w:color w:val="A6A6A6"/>
                <w:sz w:val="16"/>
                <w:szCs w:val="20"/>
                <w:lang w:val="en-US"/>
              </w:rPr>
            </w:pPr>
            <w:ins w:id="110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message="tns:getGroupListByOrg" name="getGroupListByOrg"&gt;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3" w:author="Автор"/>
                <w:b/>
                <w:color w:val="A6A6A6"/>
                <w:sz w:val="16"/>
                <w:szCs w:val="20"/>
                <w:lang w:val="en-US"/>
              </w:rPr>
            </w:pPr>
            <w:ins w:id="110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5" w:author="Автор"/>
                <w:b/>
                <w:color w:val="A6A6A6"/>
                <w:sz w:val="16"/>
                <w:szCs w:val="20"/>
                <w:lang w:val="en-US"/>
              </w:rPr>
            </w:pPr>
            <w:ins w:id="110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message="tns:getGroupListByOrgResponse" name="getGroupListByOrgResponse"&gt;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7" w:author="Автор"/>
                <w:b/>
                <w:color w:val="A6A6A6"/>
                <w:sz w:val="16"/>
                <w:szCs w:val="20"/>
                <w:lang w:val="en-US"/>
              </w:rPr>
            </w:pPr>
            <w:ins w:id="110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9" w:author="Автор"/>
                <w:b/>
                <w:color w:val="A6A6A6"/>
                <w:sz w:val="16"/>
                <w:szCs w:val="20"/>
                <w:lang w:val="en-US"/>
              </w:rPr>
            </w:pPr>
            <w:ins w:id="110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1" w:author="Автор"/>
                <w:b/>
                <w:color w:val="A6A6A6"/>
                <w:sz w:val="16"/>
                <w:szCs w:val="20"/>
                <w:lang w:val="en-US"/>
              </w:rPr>
            </w:pPr>
            <w:ins w:id="110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3" w:author="Автор"/>
                <w:b/>
                <w:color w:val="A6A6A6"/>
                <w:sz w:val="16"/>
                <w:szCs w:val="20"/>
                <w:lang w:val="en-US"/>
              </w:rPr>
            </w:pPr>
            <w:ins w:id="110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message="tns:getTransferSubBalanceList" name="getTransferSubBalanceList"&gt;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5" w:author="Автор"/>
                <w:b/>
                <w:color w:val="A6A6A6"/>
                <w:sz w:val="16"/>
                <w:szCs w:val="20"/>
                <w:lang w:val="en-US"/>
              </w:rPr>
            </w:pPr>
            <w:ins w:id="110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7" w:author="Автор"/>
                <w:b/>
                <w:color w:val="A6A6A6"/>
                <w:sz w:val="16"/>
                <w:szCs w:val="20"/>
                <w:lang w:val="en-US"/>
              </w:rPr>
            </w:pPr>
            <w:ins w:id="110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message="tns:getTransferSubBalanceListResponse" name="getTransferSubBalanceListResponse"&gt;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9" w:author="Автор"/>
                <w:b/>
                <w:color w:val="A6A6A6"/>
                <w:sz w:val="16"/>
                <w:szCs w:val="20"/>
                <w:lang w:val="en-US"/>
              </w:rPr>
            </w:pPr>
            <w:ins w:id="110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1" w:author="Автор"/>
                <w:b/>
                <w:color w:val="A6A6A6"/>
                <w:sz w:val="16"/>
                <w:szCs w:val="20"/>
                <w:lang w:val="en-US"/>
              </w:rPr>
            </w:pPr>
            <w:ins w:id="110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3" w:author="Автор"/>
                <w:b/>
                <w:color w:val="A6A6A6"/>
                <w:sz w:val="16"/>
                <w:szCs w:val="20"/>
                <w:lang w:val="en-US"/>
              </w:rPr>
            </w:pPr>
            <w:ins w:id="110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5" w:author="Автор"/>
                <w:b/>
                <w:color w:val="A6A6A6"/>
                <w:sz w:val="16"/>
                <w:szCs w:val="20"/>
                <w:lang w:val="en-US"/>
              </w:rPr>
            </w:pPr>
            <w:ins w:id="110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message="tns:getSummaryBySan" name="getSummaryBySan"&gt;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7" w:author="Автор"/>
                <w:b/>
                <w:color w:val="A6A6A6"/>
                <w:sz w:val="16"/>
                <w:szCs w:val="20"/>
                <w:lang w:val="en-US"/>
              </w:rPr>
            </w:pPr>
            <w:ins w:id="110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9" w:author="Автор"/>
                <w:b/>
                <w:color w:val="A6A6A6"/>
                <w:sz w:val="16"/>
                <w:szCs w:val="20"/>
                <w:lang w:val="en-US"/>
              </w:rPr>
            </w:pPr>
            <w:ins w:id="111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message="tns:getSummaryBySanResponse" name="getSummaryBySanResponse"&gt;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1" w:author="Автор"/>
                <w:b/>
                <w:color w:val="A6A6A6"/>
                <w:sz w:val="16"/>
                <w:szCs w:val="20"/>
                <w:lang w:val="en-US"/>
              </w:rPr>
            </w:pPr>
            <w:ins w:id="111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3" w:author="Автор"/>
                <w:b/>
                <w:color w:val="A6A6A6"/>
                <w:sz w:val="16"/>
                <w:szCs w:val="20"/>
                <w:lang w:val="en-US"/>
              </w:rPr>
            </w:pPr>
            <w:ins w:id="111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5" w:author="Автор"/>
                <w:b/>
                <w:color w:val="A6A6A6"/>
                <w:sz w:val="16"/>
                <w:szCs w:val="20"/>
                <w:lang w:val="en-US"/>
              </w:rPr>
            </w:pPr>
            <w:ins w:id="111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7" w:author="Автор"/>
                <w:b/>
                <w:color w:val="A6A6A6"/>
                <w:sz w:val="16"/>
                <w:szCs w:val="20"/>
                <w:lang w:val="en-US"/>
              </w:rPr>
            </w:pPr>
            <w:ins w:id="111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&lt;wsdl:input message="tns:reopenSubscriptionFeeding" name="reopenSubscriptionFeeding"&gt;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9" w:author="Автор"/>
                <w:b/>
                <w:color w:val="A6A6A6"/>
                <w:sz w:val="16"/>
                <w:szCs w:val="20"/>
                <w:lang w:val="en-US"/>
              </w:rPr>
            </w:pPr>
            <w:ins w:id="111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1" w:author="Автор"/>
                <w:b/>
                <w:color w:val="A6A6A6"/>
                <w:sz w:val="16"/>
                <w:szCs w:val="20"/>
                <w:lang w:val="en-US"/>
              </w:rPr>
            </w:pPr>
            <w:ins w:id="111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message="tns:reopenSubscriptionFeedingResponse" name="reopenSubscriptionFeedingResponse"&gt;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3" w:author="Автор"/>
                <w:b/>
                <w:color w:val="A6A6A6"/>
                <w:sz w:val="16"/>
                <w:szCs w:val="20"/>
                <w:lang w:val="en-US"/>
              </w:rPr>
            </w:pPr>
            <w:ins w:id="111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5" w:author="Автор"/>
                <w:b/>
                <w:color w:val="A6A6A6"/>
                <w:sz w:val="16"/>
                <w:szCs w:val="20"/>
                <w:lang w:val="en-US"/>
              </w:rPr>
            </w:pPr>
            <w:ins w:id="111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7" w:author="Автор"/>
                <w:b/>
                <w:color w:val="A6A6A6"/>
                <w:sz w:val="16"/>
                <w:szCs w:val="20"/>
                <w:lang w:val="en-US"/>
              </w:rPr>
            </w:pPr>
            <w:ins w:id="111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name="getSummaryByGuardMobile"&gt;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9" w:author="Автор"/>
                <w:b/>
                <w:color w:val="A6A6A6"/>
                <w:sz w:val="16"/>
                <w:szCs w:val="20"/>
                <w:lang w:val="en-US"/>
              </w:rPr>
            </w:pPr>
            <w:ins w:id="111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message="tns:getSummaryByGuardMobile" name="getSummaryByGuardMobile"&gt;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1" w:author="Автор"/>
                <w:b/>
                <w:color w:val="A6A6A6"/>
                <w:sz w:val="16"/>
                <w:szCs w:val="20"/>
                <w:lang w:val="en-US"/>
              </w:rPr>
            </w:pPr>
            <w:ins w:id="111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3" w:author="Автор"/>
                <w:b/>
                <w:color w:val="A6A6A6"/>
                <w:sz w:val="16"/>
                <w:szCs w:val="20"/>
                <w:lang w:val="en-US"/>
              </w:rPr>
            </w:pPr>
            <w:ins w:id="111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message="tns:getSummaryByGuardMobileResponse" name="getSummaryByGuardMobileResponse"&gt;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5" w:author="Автор"/>
                <w:b/>
                <w:color w:val="A6A6A6"/>
                <w:sz w:val="16"/>
                <w:szCs w:val="20"/>
                <w:lang w:val="en-US"/>
              </w:rPr>
            </w:pPr>
            <w:ins w:id="111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7" w:author="Автор"/>
                <w:b/>
                <w:color w:val="A6A6A6"/>
                <w:sz w:val="16"/>
                <w:szCs w:val="20"/>
                <w:lang w:val="en-US"/>
              </w:rPr>
            </w:pPr>
            <w:ins w:id="111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9" w:author="Автор"/>
                <w:b/>
                <w:color w:val="A6A6A6"/>
                <w:sz w:val="16"/>
                <w:szCs w:val="20"/>
                <w:lang w:val="en-US"/>
              </w:rPr>
            </w:pPr>
            <w:ins w:id="111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1" w:author="Автор"/>
                <w:b/>
                <w:color w:val="A6A6A6"/>
                <w:sz w:val="16"/>
                <w:szCs w:val="20"/>
                <w:lang w:val="en-US"/>
              </w:rPr>
            </w:pPr>
            <w:ins w:id="111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message="tns:getEnterEventList" name="getEnterEventList"&gt;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3" w:author="Автор"/>
                <w:b/>
                <w:color w:val="A6A6A6"/>
                <w:sz w:val="16"/>
                <w:szCs w:val="20"/>
                <w:lang w:val="en-US"/>
              </w:rPr>
            </w:pPr>
            <w:ins w:id="111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5" w:author="Автор"/>
                <w:b/>
                <w:color w:val="A6A6A6"/>
                <w:sz w:val="16"/>
                <w:szCs w:val="20"/>
                <w:lang w:val="en-US"/>
              </w:rPr>
            </w:pPr>
            <w:ins w:id="111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message="tns:getEnterEventListResponse" name="getEnterEventListResponse"&gt;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7" w:author="Автор"/>
                <w:b/>
                <w:color w:val="A6A6A6"/>
                <w:sz w:val="16"/>
                <w:szCs w:val="20"/>
                <w:lang w:val="en-US"/>
              </w:rPr>
            </w:pPr>
            <w:ins w:id="111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9" w:author="Автор"/>
                <w:b/>
                <w:color w:val="A6A6A6"/>
                <w:sz w:val="16"/>
                <w:szCs w:val="20"/>
                <w:lang w:val="en-US"/>
              </w:rPr>
            </w:pPr>
            <w:ins w:id="111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1" w:author="Автор"/>
                <w:b/>
                <w:color w:val="A6A6A6"/>
                <w:sz w:val="16"/>
                <w:szCs w:val="20"/>
                <w:lang w:val="en-US"/>
              </w:rPr>
            </w:pPr>
            <w:ins w:id="111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name="getBanks"&gt;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3" w:author="Автор"/>
                <w:b/>
                <w:color w:val="A6A6A6"/>
                <w:sz w:val="16"/>
                <w:szCs w:val="20"/>
                <w:lang w:val="en-US"/>
              </w:rPr>
            </w:pPr>
            <w:ins w:id="111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message="tns:getBanks" name="getBanks"&gt;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5" w:author="Автор"/>
                <w:b/>
                <w:color w:val="A6A6A6"/>
                <w:sz w:val="16"/>
                <w:szCs w:val="20"/>
                <w:lang w:val="en-US"/>
              </w:rPr>
            </w:pPr>
            <w:ins w:id="111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7" w:author="Автор"/>
                <w:b/>
                <w:color w:val="A6A6A6"/>
                <w:sz w:val="16"/>
                <w:szCs w:val="20"/>
                <w:lang w:val="en-US"/>
              </w:rPr>
            </w:pPr>
            <w:ins w:id="111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message="tns:getBanksResponse" name="getBanksResponse"&gt;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9" w:author="Автор"/>
                <w:b/>
                <w:color w:val="A6A6A6"/>
                <w:sz w:val="16"/>
                <w:szCs w:val="20"/>
                <w:lang w:val="en-US"/>
              </w:rPr>
            </w:pPr>
            <w:ins w:id="111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1" w:author="Автор"/>
                <w:b/>
                <w:color w:val="A6A6A6"/>
                <w:sz w:val="16"/>
                <w:szCs w:val="20"/>
                <w:lang w:val="en-US"/>
              </w:rPr>
            </w:pPr>
            <w:ins w:id="111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3" w:author="Автор"/>
                <w:b/>
                <w:color w:val="A6A6A6"/>
                <w:sz w:val="16"/>
                <w:szCs w:val="20"/>
                <w:lang w:val="en-US"/>
              </w:rPr>
            </w:pPr>
            <w:ins w:id="111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5" w:author="Автор"/>
                <w:b/>
                <w:color w:val="A6A6A6"/>
                <w:sz w:val="16"/>
                <w:szCs w:val="20"/>
                <w:lang w:val="en-US"/>
              </w:rPr>
            </w:pPr>
            <w:ins w:id="111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message="tns:setProhibitionOnGood" name="setProhibitionOnGood"&gt;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7" w:author="Автор"/>
                <w:b/>
                <w:color w:val="A6A6A6"/>
                <w:sz w:val="16"/>
                <w:szCs w:val="20"/>
                <w:lang w:val="en-US"/>
              </w:rPr>
            </w:pPr>
            <w:ins w:id="111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9" w:author="Автор"/>
                <w:b/>
                <w:color w:val="A6A6A6"/>
                <w:sz w:val="16"/>
                <w:szCs w:val="20"/>
                <w:lang w:val="en-US"/>
              </w:rPr>
            </w:pPr>
            <w:ins w:id="111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message="tns:setProhibitionOnGoodResponse" name="setProhibitionOnGoodResponse"&gt;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1" w:author="Автор"/>
                <w:b/>
                <w:color w:val="A6A6A6"/>
                <w:sz w:val="16"/>
                <w:szCs w:val="20"/>
                <w:lang w:val="en-US"/>
              </w:rPr>
            </w:pPr>
            <w:ins w:id="111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3" w:author="Автор"/>
                <w:b/>
                <w:color w:val="A6A6A6"/>
                <w:sz w:val="16"/>
                <w:szCs w:val="20"/>
                <w:lang w:val="en-US"/>
              </w:rPr>
            </w:pPr>
            <w:ins w:id="111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5" w:author="Автор"/>
                <w:b/>
                <w:color w:val="A6A6A6"/>
                <w:sz w:val="16"/>
                <w:szCs w:val="20"/>
                <w:lang w:val="en-US"/>
              </w:rPr>
            </w:pPr>
            <w:ins w:id="111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name="addProhibition"&gt;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7" w:author="Автор"/>
                <w:b/>
                <w:color w:val="A6A6A6"/>
                <w:sz w:val="16"/>
                <w:szCs w:val="20"/>
                <w:lang w:val="en-US"/>
              </w:rPr>
            </w:pPr>
            <w:ins w:id="111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message="tns:addProhibition" name="addProhibition"&gt;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9" w:author="Автор"/>
                <w:b/>
                <w:color w:val="A6A6A6"/>
                <w:sz w:val="16"/>
                <w:szCs w:val="20"/>
                <w:lang w:val="en-US"/>
              </w:rPr>
            </w:pPr>
            <w:ins w:id="111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1" w:author="Автор"/>
                <w:b/>
                <w:color w:val="A6A6A6"/>
                <w:sz w:val="16"/>
                <w:szCs w:val="20"/>
                <w:lang w:val="en-US"/>
              </w:rPr>
            </w:pPr>
            <w:ins w:id="111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message="tns:addProhibitionResponse" name="addProhibitionResponse"&gt;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3" w:author="Автор"/>
                <w:b/>
                <w:color w:val="A6A6A6"/>
                <w:sz w:val="16"/>
                <w:szCs w:val="20"/>
                <w:lang w:val="en-US"/>
              </w:rPr>
            </w:pPr>
            <w:ins w:id="111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5" w:author="Автор"/>
                <w:b/>
                <w:color w:val="A6A6A6"/>
                <w:sz w:val="16"/>
                <w:szCs w:val="20"/>
                <w:lang w:val="en-US"/>
              </w:rPr>
            </w:pPr>
            <w:ins w:id="111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7" w:author="Автор"/>
                <w:b/>
                <w:color w:val="A6A6A6"/>
                <w:sz w:val="16"/>
                <w:szCs w:val="20"/>
                <w:lang w:val="en-US"/>
              </w:rPr>
            </w:pPr>
            <w:ins w:id="111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name="setProhibitionOnProductGroup"&gt;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9" w:author="Автор"/>
                <w:b/>
                <w:color w:val="A6A6A6"/>
                <w:sz w:val="16"/>
                <w:szCs w:val="20"/>
                <w:lang w:val="en-US"/>
              </w:rPr>
            </w:pPr>
            <w:ins w:id="111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message="tns:setProhibitionOnProductGroup" name="setProhibitionOnProductGroup"&gt;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1" w:author="Автор"/>
                <w:b/>
                <w:color w:val="A6A6A6"/>
                <w:sz w:val="16"/>
                <w:szCs w:val="20"/>
                <w:lang w:val="en-US"/>
              </w:rPr>
            </w:pPr>
            <w:ins w:id="111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3" w:author="Автор"/>
                <w:b/>
                <w:color w:val="A6A6A6"/>
                <w:sz w:val="16"/>
                <w:szCs w:val="20"/>
                <w:lang w:val="en-US"/>
              </w:rPr>
            </w:pPr>
            <w:ins w:id="111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message="tns:setProhibitionOnProductGroupResponse" name="setProhibitionOnProductGroupResponse"&gt;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5" w:author="Автор"/>
                <w:b/>
                <w:color w:val="A6A6A6"/>
                <w:sz w:val="16"/>
                <w:szCs w:val="20"/>
                <w:lang w:val="en-US"/>
              </w:rPr>
            </w:pPr>
            <w:ins w:id="111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7" w:author="Автор"/>
                <w:b/>
                <w:color w:val="A6A6A6"/>
                <w:sz w:val="16"/>
                <w:szCs w:val="20"/>
                <w:lang w:val="en-US"/>
              </w:rPr>
            </w:pPr>
            <w:ins w:id="111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9" w:author="Автор"/>
                <w:b/>
                <w:color w:val="A6A6A6"/>
                <w:sz w:val="16"/>
                <w:szCs w:val="20"/>
                <w:lang w:val="en-US"/>
              </w:rPr>
            </w:pPr>
            <w:ins w:id="111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name="getContractIdByCardNo"&gt;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1" w:author="Автор"/>
                <w:b/>
                <w:color w:val="A6A6A6"/>
                <w:sz w:val="16"/>
                <w:szCs w:val="20"/>
                <w:lang w:val="en-US"/>
              </w:rPr>
            </w:pPr>
            <w:ins w:id="111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message="tns:getContractIdByCardNo" name="getContractIdByCardNo"&gt;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3" w:author="Автор"/>
                <w:b/>
                <w:color w:val="A6A6A6"/>
                <w:sz w:val="16"/>
                <w:szCs w:val="20"/>
                <w:lang w:val="en-US"/>
              </w:rPr>
            </w:pPr>
            <w:ins w:id="111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5" w:author="Автор"/>
                <w:b/>
                <w:color w:val="A6A6A6"/>
                <w:sz w:val="16"/>
                <w:szCs w:val="20"/>
                <w:lang w:val="en-US"/>
              </w:rPr>
            </w:pPr>
            <w:ins w:id="111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message="tns:getContractIdByCardNoResponse" name="getContractIdByCardNoResponse"&gt;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7" w:author="Автор"/>
                <w:b/>
                <w:color w:val="A6A6A6"/>
                <w:sz w:val="16"/>
                <w:szCs w:val="20"/>
                <w:lang w:val="en-US"/>
              </w:rPr>
            </w:pPr>
            <w:ins w:id="111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9" w:author="Автор"/>
                <w:b/>
                <w:color w:val="A6A6A6"/>
                <w:sz w:val="16"/>
                <w:szCs w:val="20"/>
                <w:lang w:val="en-US"/>
              </w:rPr>
            </w:pPr>
            <w:ins w:id="112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1" w:author="Автор"/>
                <w:b/>
                <w:color w:val="A6A6A6"/>
                <w:sz w:val="16"/>
                <w:szCs w:val="20"/>
                <w:lang w:val="en-US"/>
              </w:rPr>
            </w:pPr>
            <w:ins w:id="112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name="getPublicationListAdvanced"&gt;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3" w:author="Автор"/>
                <w:b/>
                <w:color w:val="A6A6A6"/>
                <w:sz w:val="16"/>
                <w:szCs w:val="20"/>
                <w:lang w:val="en-US"/>
              </w:rPr>
            </w:pPr>
            <w:ins w:id="112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message="tns:getPublicationListAdvanced" name="getPublicationListAdvanced"&gt;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5" w:author="Автор"/>
                <w:b/>
                <w:color w:val="A6A6A6"/>
                <w:sz w:val="16"/>
                <w:szCs w:val="20"/>
                <w:lang w:val="en-US"/>
              </w:rPr>
            </w:pPr>
            <w:ins w:id="112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7" w:author="Автор"/>
                <w:b/>
                <w:color w:val="A6A6A6"/>
                <w:sz w:val="16"/>
                <w:szCs w:val="20"/>
                <w:lang w:val="en-US"/>
              </w:rPr>
            </w:pPr>
            <w:ins w:id="112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message="tns:getPublicationListAdvancedResponse" name="getPublicationListAdvancedResponse"&gt;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9" w:author="Автор"/>
                <w:b/>
                <w:color w:val="A6A6A6"/>
                <w:sz w:val="16"/>
                <w:szCs w:val="20"/>
                <w:lang w:val="en-US"/>
              </w:rPr>
            </w:pPr>
            <w:ins w:id="112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1" w:author="Автор"/>
                <w:b/>
                <w:color w:val="A6A6A6"/>
                <w:sz w:val="16"/>
                <w:szCs w:val="20"/>
                <w:lang w:val="en-US"/>
              </w:rPr>
            </w:pPr>
            <w:ins w:id="112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3" w:author="Автор"/>
                <w:b/>
                <w:color w:val="A6A6A6"/>
                <w:sz w:val="16"/>
                <w:szCs w:val="20"/>
                <w:lang w:val="en-US"/>
              </w:rPr>
            </w:pPr>
            <w:ins w:id="112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5" w:author="Автор"/>
                <w:b/>
                <w:color w:val="A6A6A6"/>
                <w:sz w:val="16"/>
                <w:szCs w:val="20"/>
                <w:lang w:val="en-US"/>
              </w:rPr>
            </w:pPr>
            <w:ins w:id="112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message="tns:getMenuListBySan" name="getMenuListBySan"&gt;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7" w:author="Автор"/>
                <w:b/>
                <w:color w:val="A6A6A6"/>
                <w:sz w:val="16"/>
                <w:szCs w:val="20"/>
                <w:lang w:val="en-US"/>
              </w:rPr>
            </w:pPr>
            <w:ins w:id="112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9" w:author="Автор"/>
                <w:b/>
                <w:color w:val="A6A6A6"/>
                <w:sz w:val="16"/>
                <w:szCs w:val="20"/>
                <w:lang w:val="en-US"/>
              </w:rPr>
            </w:pPr>
            <w:ins w:id="112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message="tns:getMenuListBySanResponse" name="getMenuListBySanResponse"&gt;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1" w:author="Автор"/>
                <w:b/>
                <w:color w:val="A6A6A6"/>
                <w:sz w:val="16"/>
                <w:szCs w:val="20"/>
                <w:lang w:val="en-US"/>
              </w:rPr>
            </w:pPr>
            <w:ins w:id="112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3" w:author="Автор"/>
                <w:b/>
                <w:color w:val="A6A6A6"/>
                <w:sz w:val="16"/>
                <w:szCs w:val="20"/>
                <w:lang w:val="en-US"/>
              </w:rPr>
            </w:pPr>
            <w:ins w:id="112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5" w:author="Автор"/>
                <w:b/>
                <w:color w:val="A6A6A6"/>
                <w:sz w:val="16"/>
                <w:szCs w:val="20"/>
                <w:lang w:val="en-US"/>
              </w:rPr>
            </w:pPr>
            <w:ins w:id="112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name="getSummaryByTypedId"&gt;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7" w:author="Автор"/>
                <w:b/>
                <w:color w:val="A6A6A6"/>
                <w:sz w:val="16"/>
                <w:szCs w:val="20"/>
                <w:lang w:val="en-US"/>
              </w:rPr>
            </w:pPr>
            <w:ins w:id="112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message="tns:getSummaryByTypedId" name="getSummaryByTypedId"&gt;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9" w:author="Автор"/>
                <w:b/>
                <w:color w:val="A6A6A6"/>
                <w:sz w:val="16"/>
                <w:szCs w:val="20"/>
                <w:lang w:val="en-US"/>
              </w:rPr>
            </w:pPr>
            <w:ins w:id="112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1" w:author="Автор"/>
                <w:b/>
                <w:color w:val="A6A6A6"/>
                <w:sz w:val="16"/>
                <w:szCs w:val="20"/>
                <w:lang w:val="en-US"/>
              </w:rPr>
            </w:pPr>
            <w:ins w:id="112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message="tns:getSummaryByTypedIdResponse" name="getSummaryByTypedIdResponse"&gt;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3" w:author="Автор"/>
                <w:b/>
                <w:color w:val="A6A6A6"/>
                <w:sz w:val="16"/>
                <w:szCs w:val="20"/>
                <w:lang w:val="en-US"/>
              </w:rPr>
            </w:pPr>
            <w:ins w:id="112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5" w:author="Автор"/>
                <w:b/>
                <w:color w:val="A6A6A6"/>
                <w:sz w:val="16"/>
                <w:szCs w:val="20"/>
                <w:lang w:val="en-US"/>
              </w:rPr>
            </w:pPr>
            <w:ins w:id="112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7" w:author="Автор"/>
                <w:b/>
                <w:color w:val="A6A6A6"/>
                <w:sz w:val="16"/>
                <w:szCs w:val="20"/>
                <w:lang w:val="en-US"/>
              </w:rPr>
            </w:pPr>
            <w:ins w:id="112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name="getOrgSummary"&gt;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9" w:author="Автор"/>
                <w:b/>
                <w:color w:val="A6A6A6"/>
                <w:sz w:val="16"/>
                <w:szCs w:val="20"/>
                <w:lang w:val="en-US"/>
              </w:rPr>
            </w:pPr>
            <w:ins w:id="112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message="tns:getOrgSummary" name="getOrgSummary"&gt;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1" w:author="Автор"/>
                <w:b/>
                <w:color w:val="A6A6A6"/>
                <w:sz w:val="16"/>
                <w:szCs w:val="20"/>
                <w:lang w:val="en-US"/>
              </w:rPr>
            </w:pPr>
            <w:ins w:id="112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3" w:author="Автор"/>
                <w:b/>
                <w:color w:val="A6A6A6"/>
                <w:sz w:val="16"/>
                <w:szCs w:val="20"/>
                <w:lang w:val="en-US"/>
              </w:rPr>
            </w:pPr>
            <w:ins w:id="112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message="tns:getOrgSummaryResponse" name="getOrgSummaryResponse"&gt;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5" w:author="Автор"/>
                <w:b/>
                <w:color w:val="A6A6A6"/>
                <w:sz w:val="16"/>
                <w:szCs w:val="20"/>
                <w:lang w:val="en-US"/>
              </w:rPr>
            </w:pPr>
            <w:ins w:id="112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7" w:author="Автор"/>
                <w:b/>
                <w:color w:val="A6A6A6"/>
                <w:sz w:val="16"/>
                <w:szCs w:val="20"/>
                <w:lang w:val="en-US"/>
              </w:rPr>
            </w:pPr>
            <w:ins w:id="112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9" w:author="Автор"/>
                <w:b/>
                <w:color w:val="A6A6A6"/>
                <w:sz w:val="16"/>
                <w:szCs w:val="20"/>
                <w:lang w:val="en-US"/>
              </w:rPr>
            </w:pPr>
            <w:ins w:id="112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1" w:author="Автор"/>
                <w:b/>
                <w:color w:val="A6A6A6"/>
                <w:sz w:val="16"/>
                <w:szCs w:val="20"/>
                <w:lang w:val="en-US"/>
              </w:rPr>
            </w:pPr>
            <w:ins w:id="112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message="tns:getSummaryByGuardSan" name="getSummaryByGuardSan"&gt;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3" w:author="Автор"/>
                <w:b/>
                <w:color w:val="A6A6A6"/>
                <w:sz w:val="16"/>
                <w:szCs w:val="20"/>
                <w:lang w:val="en-US"/>
              </w:rPr>
            </w:pPr>
            <w:ins w:id="112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5" w:author="Автор"/>
                <w:b/>
                <w:color w:val="A6A6A6"/>
                <w:sz w:val="16"/>
                <w:szCs w:val="20"/>
                <w:lang w:val="en-US"/>
              </w:rPr>
            </w:pPr>
            <w:ins w:id="112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message="tns:getSummaryByGuardSanResponse" name="getSummaryByGuardSanResponse"&gt;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7" w:author="Автор"/>
                <w:b/>
                <w:color w:val="A6A6A6"/>
                <w:sz w:val="16"/>
                <w:szCs w:val="20"/>
                <w:lang w:val="en-US"/>
              </w:rPr>
            </w:pPr>
            <w:ins w:id="112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9" w:author="Автор"/>
                <w:b/>
                <w:color w:val="A6A6A6"/>
                <w:sz w:val="16"/>
                <w:szCs w:val="20"/>
                <w:lang w:val="en-US"/>
              </w:rPr>
            </w:pPr>
            <w:ins w:id="112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1" w:author="Автор"/>
                <w:b/>
                <w:color w:val="A6A6A6"/>
                <w:sz w:val="16"/>
                <w:szCs w:val="20"/>
                <w:lang w:val="en-US"/>
              </w:rPr>
            </w:pPr>
            <w:ins w:id="112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name="getNEnterEventList"&gt;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3" w:author="Автор"/>
                <w:b/>
                <w:color w:val="A6A6A6"/>
                <w:sz w:val="16"/>
                <w:szCs w:val="20"/>
                <w:lang w:val="en-US"/>
              </w:rPr>
            </w:pPr>
            <w:ins w:id="112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message="tns:getNEnterEventList" name="getNEnterEventList"&gt;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5" w:author="Автор"/>
                <w:b/>
                <w:color w:val="A6A6A6"/>
                <w:sz w:val="16"/>
                <w:szCs w:val="20"/>
                <w:lang w:val="en-US"/>
              </w:rPr>
            </w:pPr>
            <w:ins w:id="112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7" w:author="Автор"/>
                <w:b/>
                <w:color w:val="A6A6A6"/>
                <w:sz w:val="16"/>
                <w:szCs w:val="20"/>
                <w:lang w:val="en-US"/>
              </w:rPr>
            </w:pPr>
            <w:ins w:id="112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message="tns:getNEnterEventListResponse" name="getNEnterEventListResponse"&gt;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9" w:author="Автор"/>
                <w:b/>
                <w:color w:val="A6A6A6"/>
                <w:sz w:val="16"/>
                <w:szCs w:val="20"/>
                <w:lang w:val="en-US"/>
              </w:rPr>
            </w:pPr>
            <w:ins w:id="112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1" w:author="Автор"/>
                <w:b/>
                <w:color w:val="A6A6A6"/>
                <w:sz w:val="16"/>
                <w:szCs w:val="20"/>
                <w:lang w:val="en-US"/>
              </w:rPr>
            </w:pPr>
            <w:ins w:id="112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3" w:author="Автор"/>
                <w:b/>
                <w:color w:val="A6A6A6"/>
                <w:sz w:val="16"/>
                <w:szCs w:val="20"/>
                <w:lang w:val="en-US"/>
              </w:rPr>
            </w:pPr>
            <w:ins w:id="112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5" w:author="Автор"/>
                <w:b/>
                <w:color w:val="A6A6A6"/>
                <w:sz w:val="16"/>
                <w:szCs w:val="20"/>
                <w:lang w:val="en-US"/>
              </w:rPr>
            </w:pPr>
            <w:ins w:id="112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message="tns:getMenuList" name="getMenuList"&gt;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7" w:author="Автор"/>
                <w:b/>
                <w:color w:val="A6A6A6"/>
                <w:sz w:val="16"/>
                <w:szCs w:val="20"/>
                <w:lang w:val="en-US"/>
              </w:rPr>
            </w:pPr>
            <w:ins w:id="112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9" w:author="Автор"/>
                <w:b/>
                <w:color w:val="A6A6A6"/>
                <w:sz w:val="16"/>
                <w:szCs w:val="20"/>
                <w:lang w:val="en-US"/>
              </w:rPr>
            </w:pPr>
            <w:ins w:id="112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message="tns:getMenuListResponse" name="getMenuListResponse"&gt;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1" w:author="Автор"/>
                <w:b/>
                <w:color w:val="A6A6A6"/>
                <w:sz w:val="16"/>
                <w:szCs w:val="20"/>
                <w:lang w:val="en-US"/>
              </w:rPr>
            </w:pPr>
            <w:ins w:id="112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3" w:author="Автор"/>
                <w:b/>
                <w:color w:val="A6A6A6"/>
                <w:sz w:val="16"/>
                <w:szCs w:val="20"/>
                <w:lang w:val="en-US"/>
              </w:rPr>
            </w:pPr>
            <w:ins w:id="112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5" w:author="Автор"/>
                <w:b/>
                <w:color w:val="A6A6A6"/>
                <w:sz w:val="16"/>
                <w:szCs w:val="20"/>
                <w:lang w:val="en-US"/>
              </w:rPr>
            </w:pPr>
            <w:ins w:id="112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name="getIdOfContragent"&gt;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7" w:author="Автор"/>
                <w:b/>
                <w:color w:val="A6A6A6"/>
                <w:sz w:val="16"/>
                <w:szCs w:val="20"/>
                <w:lang w:val="en-US"/>
              </w:rPr>
            </w:pPr>
            <w:ins w:id="112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message="tns:getIdOfContragent" name="getIdOfContragent"&gt;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9" w:author="Автор"/>
                <w:b/>
                <w:color w:val="A6A6A6"/>
                <w:sz w:val="16"/>
                <w:szCs w:val="20"/>
                <w:lang w:val="en-US"/>
              </w:rPr>
            </w:pPr>
            <w:ins w:id="112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1" w:author="Автор"/>
                <w:b/>
                <w:color w:val="A6A6A6"/>
                <w:sz w:val="16"/>
                <w:szCs w:val="20"/>
                <w:lang w:val="en-US"/>
              </w:rPr>
            </w:pPr>
            <w:ins w:id="112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message="tns:getIdOfContragentResponse" name="getIdOfContragentResponse"&gt;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3" w:author="Автор"/>
                <w:b/>
                <w:color w:val="A6A6A6"/>
                <w:sz w:val="16"/>
                <w:szCs w:val="20"/>
                <w:lang w:val="en-US"/>
              </w:rPr>
            </w:pPr>
            <w:ins w:id="112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5" w:author="Автор"/>
                <w:b/>
                <w:color w:val="A6A6A6"/>
                <w:sz w:val="16"/>
                <w:szCs w:val="20"/>
                <w:lang w:val="en-US"/>
              </w:rPr>
            </w:pPr>
            <w:ins w:id="112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7" w:author="Автор"/>
                <w:b/>
                <w:color w:val="A6A6A6"/>
                <w:sz w:val="16"/>
                <w:szCs w:val="20"/>
                <w:lang w:val="en-US"/>
              </w:rPr>
            </w:pPr>
            <w:ins w:id="112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9" w:author="Автор"/>
                <w:b/>
                <w:color w:val="A6A6A6"/>
                <w:sz w:val="16"/>
                <w:szCs w:val="20"/>
                <w:lang w:val="en-US"/>
              </w:rPr>
            </w:pPr>
            <w:ins w:id="113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message="tns:getTransferSubBalanceListBySan" name="getTransferSubBalanceListBySan"&gt;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1" w:author="Автор"/>
                <w:b/>
                <w:color w:val="A6A6A6"/>
                <w:sz w:val="16"/>
                <w:szCs w:val="20"/>
                <w:lang w:val="en-US"/>
              </w:rPr>
            </w:pPr>
            <w:ins w:id="113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3" w:author="Автор"/>
                <w:b/>
                <w:color w:val="A6A6A6"/>
                <w:sz w:val="16"/>
                <w:szCs w:val="20"/>
                <w:lang w:val="en-US"/>
              </w:rPr>
            </w:pPr>
            <w:ins w:id="113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message="tns:getTransferSubBalanceListBySanResponse" name="getTransferSubBalanceListBySanResponse"&gt;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5" w:author="Автор"/>
                <w:b/>
                <w:color w:val="A6A6A6"/>
                <w:sz w:val="16"/>
                <w:szCs w:val="20"/>
                <w:lang w:val="en-US"/>
              </w:rPr>
            </w:pPr>
            <w:ins w:id="113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7" w:author="Автор"/>
                <w:b/>
                <w:color w:val="A6A6A6"/>
                <w:sz w:val="16"/>
                <w:szCs w:val="20"/>
                <w:lang w:val="en-US"/>
              </w:rPr>
            </w:pPr>
            <w:ins w:id="113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9" w:author="Автор"/>
                <w:b/>
                <w:color w:val="A6A6A6"/>
                <w:sz w:val="16"/>
                <w:szCs w:val="20"/>
                <w:lang w:val="en-US"/>
              </w:rPr>
            </w:pPr>
            <w:ins w:id="113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1" w:author="Автор"/>
                <w:b/>
                <w:color w:val="A6A6A6"/>
                <w:sz w:val="16"/>
                <w:szCs w:val="20"/>
                <w:lang w:val="en-US"/>
              </w:rPr>
            </w:pPr>
            <w:ins w:id="113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message="tns:getCurrentSubscriptionFeeding" name="getCurrentSubscriptionFeeding"&gt;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3" w:author="Автор"/>
                <w:b/>
                <w:color w:val="A6A6A6"/>
                <w:sz w:val="16"/>
                <w:szCs w:val="20"/>
                <w:lang w:val="en-US"/>
              </w:rPr>
            </w:pPr>
            <w:ins w:id="113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5" w:author="Автор"/>
                <w:b/>
                <w:color w:val="A6A6A6"/>
                <w:sz w:val="16"/>
                <w:szCs w:val="20"/>
                <w:lang w:val="en-US"/>
              </w:rPr>
            </w:pPr>
            <w:ins w:id="113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message="tns:getCurrentSubscriptionFeedingResponse" name="getCurrentSubscriptionFeedingResponse"&gt;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7" w:author="Автор"/>
                <w:b/>
                <w:color w:val="A6A6A6"/>
                <w:sz w:val="16"/>
                <w:szCs w:val="20"/>
                <w:lang w:val="en-US"/>
              </w:rPr>
            </w:pPr>
            <w:ins w:id="113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9" w:author="Автор"/>
                <w:b/>
                <w:color w:val="A6A6A6"/>
                <w:sz w:val="16"/>
                <w:szCs w:val="20"/>
                <w:lang w:val="en-US"/>
              </w:rPr>
            </w:pPr>
            <w:ins w:id="113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1" w:author="Автор"/>
                <w:b/>
                <w:color w:val="A6A6A6"/>
                <w:sz w:val="16"/>
                <w:szCs w:val="20"/>
                <w:lang w:val="en-US"/>
              </w:rPr>
            </w:pPr>
            <w:ins w:id="113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3" w:author="Автор"/>
                <w:b/>
                <w:color w:val="A6A6A6"/>
                <w:sz w:val="16"/>
                <w:szCs w:val="20"/>
                <w:lang w:val="en-US"/>
              </w:rPr>
            </w:pPr>
            <w:ins w:id="113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message="tns:getPurchaseListBySan" name="getPurchaseListBySan"&gt;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5" w:author="Автор"/>
                <w:b/>
                <w:color w:val="A6A6A6"/>
                <w:sz w:val="16"/>
                <w:szCs w:val="20"/>
                <w:lang w:val="en-US"/>
              </w:rPr>
            </w:pPr>
            <w:ins w:id="113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7" w:author="Автор"/>
                <w:b/>
                <w:color w:val="A6A6A6"/>
                <w:sz w:val="16"/>
                <w:szCs w:val="20"/>
                <w:lang w:val="en-US"/>
              </w:rPr>
            </w:pPr>
            <w:ins w:id="113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message="tns:getPurchaseListBySanResponse" name="getPurchaseListBySanResponse"&gt;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9" w:author="Автор"/>
                <w:b/>
                <w:color w:val="A6A6A6"/>
                <w:sz w:val="16"/>
                <w:szCs w:val="20"/>
                <w:lang w:val="en-US"/>
              </w:rPr>
            </w:pPr>
            <w:ins w:id="113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1" w:author="Автор"/>
                <w:b/>
                <w:color w:val="A6A6A6"/>
                <w:sz w:val="16"/>
                <w:szCs w:val="20"/>
                <w:lang w:val="en-US"/>
              </w:rPr>
            </w:pPr>
            <w:ins w:id="113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3" w:author="Автор"/>
                <w:b/>
                <w:color w:val="A6A6A6"/>
                <w:sz w:val="16"/>
                <w:szCs w:val="20"/>
                <w:lang w:val="en-US"/>
              </w:rPr>
            </w:pPr>
            <w:ins w:id="113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name="getVisitorsSummary"&gt;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5" w:author="Автор"/>
                <w:b/>
                <w:color w:val="A6A6A6"/>
                <w:sz w:val="16"/>
                <w:szCs w:val="20"/>
                <w:lang w:val="en-US"/>
              </w:rPr>
            </w:pPr>
            <w:ins w:id="113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message="tns:getVisitorsSummary" name="getVisitorsSummary"&gt;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7" w:author="Автор"/>
                <w:b/>
                <w:color w:val="A6A6A6"/>
                <w:sz w:val="16"/>
                <w:szCs w:val="20"/>
                <w:lang w:val="en-US"/>
              </w:rPr>
            </w:pPr>
            <w:ins w:id="113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9" w:author="Автор"/>
                <w:b/>
                <w:color w:val="A6A6A6"/>
                <w:sz w:val="16"/>
                <w:szCs w:val="20"/>
                <w:lang w:val="en-US"/>
              </w:rPr>
            </w:pPr>
            <w:ins w:id="113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message="tns:getVisitorsSummaryResponse" name="getVisitorsSummaryResponse"&gt;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1" w:author="Автор"/>
                <w:b/>
                <w:color w:val="A6A6A6"/>
                <w:sz w:val="16"/>
                <w:szCs w:val="20"/>
                <w:lang w:val="en-US"/>
              </w:rPr>
            </w:pPr>
            <w:ins w:id="113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3" w:author="Автор"/>
                <w:b/>
                <w:color w:val="A6A6A6"/>
                <w:sz w:val="16"/>
                <w:szCs w:val="20"/>
                <w:lang w:val="en-US"/>
              </w:rPr>
            </w:pPr>
            <w:ins w:id="113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5" w:author="Автор"/>
                <w:b/>
                <w:color w:val="A6A6A6"/>
                <w:sz w:val="16"/>
                <w:szCs w:val="20"/>
                <w:lang w:val="en-US"/>
              </w:rPr>
            </w:pPr>
            <w:ins w:id="113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7" w:author="Автор"/>
                <w:b/>
                <w:color w:val="A6A6A6"/>
                <w:sz w:val="16"/>
                <w:szCs w:val="20"/>
                <w:lang w:val="en-US"/>
              </w:rPr>
            </w:pPr>
            <w:ins w:id="113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message="tns:getSubscriptionFeedingSettingBySan" name="getSubscriptionFeedingSettingBySan"&gt;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9" w:author="Автор"/>
                <w:b/>
                <w:color w:val="A6A6A6"/>
                <w:sz w:val="16"/>
                <w:szCs w:val="20"/>
                <w:lang w:val="en-US"/>
              </w:rPr>
            </w:pPr>
            <w:ins w:id="113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1" w:author="Автор"/>
                <w:b/>
                <w:color w:val="A6A6A6"/>
                <w:sz w:val="16"/>
                <w:szCs w:val="20"/>
                <w:lang w:val="en-US"/>
              </w:rPr>
            </w:pPr>
            <w:ins w:id="113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message="tns:getSubscriptionFeedingSettingBySanResponse" name="getSubscriptionFeedingSettingBySanResponse"&gt;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3" w:author="Автор"/>
                <w:b/>
                <w:color w:val="A6A6A6"/>
                <w:sz w:val="16"/>
                <w:szCs w:val="20"/>
                <w:lang w:val="en-US"/>
              </w:rPr>
            </w:pPr>
            <w:ins w:id="113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5" w:author="Автор"/>
                <w:b/>
                <w:color w:val="A6A6A6"/>
                <w:sz w:val="16"/>
                <w:szCs w:val="20"/>
                <w:lang w:val="en-US"/>
              </w:rPr>
            </w:pPr>
            <w:ins w:id="113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7" w:author="Автор"/>
                <w:b/>
                <w:color w:val="A6A6A6"/>
                <w:sz w:val="16"/>
                <w:szCs w:val="20"/>
                <w:lang w:val="en-US"/>
              </w:rPr>
            </w:pPr>
            <w:ins w:id="113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name="sendPasswordRecoverURLFromEmail"&gt;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9" w:author="Автор"/>
                <w:b/>
                <w:color w:val="A6A6A6"/>
                <w:sz w:val="16"/>
                <w:szCs w:val="20"/>
                <w:lang w:val="en-US"/>
              </w:rPr>
            </w:pPr>
            <w:ins w:id="113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message="tns:sendPasswordRecoverURLFromEmail" name="sendPasswordRecoverURLFromEmail"&gt;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1" w:author="Автор"/>
                <w:b/>
                <w:color w:val="A6A6A6"/>
                <w:sz w:val="16"/>
                <w:szCs w:val="20"/>
                <w:lang w:val="en-US"/>
              </w:rPr>
            </w:pPr>
            <w:ins w:id="113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3" w:author="Автор"/>
                <w:b/>
                <w:color w:val="A6A6A6"/>
                <w:sz w:val="16"/>
                <w:szCs w:val="20"/>
                <w:lang w:val="en-US"/>
              </w:rPr>
            </w:pPr>
            <w:ins w:id="113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message="tns:sendPasswordRecoverURLFromEmailResponse" name="sendPasswordRecoverURLFromEmailResponse"&gt;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5" w:author="Автор"/>
                <w:b/>
                <w:color w:val="A6A6A6"/>
                <w:sz w:val="16"/>
                <w:szCs w:val="20"/>
                <w:lang w:val="en-US"/>
              </w:rPr>
            </w:pPr>
            <w:ins w:id="113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7" w:author="Автор"/>
                <w:b/>
                <w:color w:val="A6A6A6"/>
                <w:sz w:val="16"/>
                <w:szCs w:val="20"/>
                <w:lang w:val="en-US"/>
              </w:rPr>
            </w:pPr>
            <w:ins w:id="113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9" w:author="Автор"/>
                <w:b/>
                <w:color w:val="A6A6A6"/>
                <w:sz w:val="16"/>
                <w:szCs w:val="20"/>
                <w:lang w:val="en-US"/>
              </w:rPr>
            </w:pPr>
            <w:ins w:id="113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name="openComplaint"&gt;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1" w:author="Автор"/>
                <w:b/>
                <w:color w:val="A6A6A6"/>
                <w:sz w:val="16"/>
                <w:szCs w:val="20"/>
                <w:lang w:val="en-US"/>
              </w:rPr>
            </w:pPr>
            <w:ins w:id="113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message="tns:openComplaint" name="openComplaint"&gt;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3" w:author="Автор"/>
                <w:b/>
                <w:color w:val="A6A6A6"/>
                <w:sz w:val="16"/>
                <w:szCs w:val="20"/>
                <w:lang w:val="en-US"/>
              </w:rPr>
            </w:pPr>
            <w:ins w:id="113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5" w:author="Автор"/>
                <w:b/>
                <w:color w:val="A6A6A6"/>
                <w:sz w:val="16"/>
                <w:szCs w:val="20"/>
                <w:lang w:val="en-US"/>
              </w:rPr>
            </w:pPr>
            <w:ins w:id="113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message="tns:openComplaintResponse" name="openComplaintResponse"&gt;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7" w:author="Автор"/>
                <w:b/>
                <w:color w:val="A6A6A6"/>
                <w:sz w:val="16"/>
                <w:szCs w:val="20"/>
                <w:lang w:val="en-US"/>
              </w:rPr>
            </w:pPr>
            <w:ins w:id="113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9" w:author="Автор"/>
                <w:b/>
                <w:color w:val="A6A6A6"/>
                <w:sz w:val="16"/>
                <w:szCs w:val="20"/>
                <w:lang w:val="en-US"/>
              </w:rPr>
            </w:pPr>
            <w:ins w:id="113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1" w:author="Автор"/>
                <w:b/>
                <w:color w:val="A6A6A6"/>
                <w:sz w:val="16"/>
                <w:szCs w:val="20"/>
                <w:lang w:val="en-US"/>
              </w:rPr>
            </w:pPr>
            <w:ins w:id="113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name="getRBKMoneyConfig"&gt;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3" w:author="Автор"/>
                <w:b/>
                <w:color w:val="A6A6A6"/>
                <w:sz w:val="16"/>
                <w:szCs w:val="20"/>
                <w:lang w:val="en-US"/>
              </w:rPr>
            </w:pPr>
            <w:ins w:id="113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message="tns:getRBKMoneyConfig" name="getRBKMoneyConfig"&gt;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5" w:author="Автор"/>
                <w:b/>
                <w:color w:val="A6A6A6"/>
                <w:sz w:val="16"/>
                <w:szCs w:val="20"/>
                <w:lang w:val="en-US"/>
              </w:rPr>
            </w:pPr>
            <w:ins w:id="113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7" w:author="Автор"/>
                <w:b/>
                <w:color w:val="A6A6A6"/>
                <w:sz w:val="16"/>
                <w:szCs w:val="20"/>
                <w:lang w:val="en-US"/>
              </w:rPr>
            </w:pPr>
            <w:ins w:id="113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message="tns:getRBKMoneyConfigResponse" name="getRBKMoneyConfigResponse"&gt;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9" w:author="Автор"/>
                <w:b/>
                <w:color w:val="A6A6A6"/>
                <w:sz w:val="16"/>
                <w:szCs w:val="20"/>
                <w:lang w:val="en-US"/>
              </w:rPr>
            </w:pPr>
            <w:ins w:id="113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1" w:author="Автор"/>
                <w:b/>
                <w:color w:val="A6A6A6"/>
                <w:sz w:val="16"/>
                <w:szCs w:val="20"/>
                <w:lang w:val="en-US"/>
              </w:rPr>
            </w:pPr>
            <w:ins w:id="113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3" w:author="Автор"/>
                <w:b/>
                <w:color w:val="A6A6A6"/>
                <w:sz w:val="16"/>
                <w:szCs w:val="20"/>
                <w:lang w:val="en-US"/>
              </w:rPr>
            </w:pPr>
            <w:ins w:id="113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name="authorizeClient"&gt;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5" w:author="Автор"/>
                <w:b/>
                <w:color w:val="A6A6A6"/>
                <w:sz w:val="16"/>
                <w:szCs w:val="20"/>
                <w:lang w:val="en-US"/>
              </w:rPr>
            </w:pPr>
            <w:ins w:id="113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message="tns:authorizeClient" name="authorizeClient"&gt;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7" w:author="Автор"/>
                <w:b/>
                <w:color w:val="A6A6A6"/>
                <w:sz w:val="16"/>
                <w:szCs w:val="20"/>
                <w:lang w:val="en-US"/>
              </w:rPr>
            </w:pPr>
            <w:ins w:id="113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9" w:author="Автор"/>
                <w:b/>
                <w:color w:val="A6A6A6"/>
                <w:sz w:val="16"/>
                <w:szCs w:val="20"/>
                <w:lang w:val="en-US"/>
              </w:rPr>
            </w:pPr>
            <w:ins w:id="114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message="tns:authorizeClientResponse" name="authorizeClientResponse"&gt;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1" w:author="Автор"/>
                <w:b/>
                <w:color w:val="A6A6A6"/>
                <w:sz w:val="16"/>
                <w:szCs w:val="20"/>
                <w:lang w:val="en-US"/>
              </w:rPr>
            </w:pPr>
            <w:ins w:id="114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3" w:author="Автор"/>
                <w:b/>
                <w:color w:val="A6A6A6"/>
                <w:sz w:val="16"/>
                <w:szCs w:val="20"/>
                <w:lang w:val="en-US"/>
              </w:rPr>
            </w:pPr>
            <w:ins w:id="114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5" w:author="Автор"/>
                <w:b/>
                <w:color w:val="A6A6A6"/>
                <w:sz w:val="16"/>
                <w:szCs w:val="20"/>
                <w:lang w:val="en-US"/>
              </w:rPr>
            </w:pPr>
            <w:ins w:id="114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7" w:author="Автор"/>
                <w:b/>
                <w:color w:val="A6A6A6"/>
                <w:sz w:val="16"/>
                <w:szCs w:val="20"/>
                <w:lang w:val="en-US"/>
              </w:rPr>
            </w:pPr>
            <w:ins w:id="114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message="tns:suspendSubscriptionFeeding" name="suspendSubscriptionFeeding"&gt;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9" w:author="Автор"/>
                <w:b/>
                <w:color w:val="A6A6A6"/>
                <w:sz w:val="16"/>
                <w:szCs w:val="20"/>
                <w:lang w:val="en-US"/>
              </w:rPr>
            </w:pPr>
            <w:ins w:id="114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1" w:author="Автор"/>
                <w:b/>
                <w:color w:val="A6A6A6"/>
                <w:sz w:val="16"/>
                <w:szCs w:val="20"/>
                <w:lang w:val="en-US"/>
              </w:rPr>
            </w:pPr>
            <w:ins w:id="114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message="tns:suspendSubscriptionFeedingResponse" name="suspendSubscriptionFeedingResponse"&gt;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3" w:author="Автор"/>
                <w:b/>
                <w:color w:val="A6A6A6"/>
                <w:sz w:val="16"/>
                <w:szCs w:val="20"/>
                <w:lang w:val="en-US"/>
              </w:rPr>
            </w:pPr>
            <w:ins w:id="114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5" w:author="Автор"/>
                <w:b/>
                <w:color w:val="A6A6A6"/>
                <w:sz w:val="16"/>
                <w:szCs w:val="20"/>
                <w:lang w:val="en-US"/>
              </w:rPr>
            </w:pPr>
            <w:ins w:id="114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7" w:author="Автор"/>
                <w:b/>
                <w:color w:val="A6A6A6"/>
                <w:sz w:val="16"/>
                <w:szCs w:val="20"/>
                <w:lang w:val="en-US"/>
              </w:rPr>
            </w:pPr>
            <w:ins w:id="114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name="getCirculationList"&gt;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9" w:author="Автор"/>
                <w:b/>
                <w:color w:val="A6A6A6"/>
                <w:sz w:val="16"/>
                <w:szCs w:val="20"/>
                <w:lang w:val="en-US"/>
              </w:rPr>
            </w:pPr>
            <w:ins w:id="114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message="tns:getCirculationList" name="getCirculationList"&gt;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1" w:author="Автор"/>
                <w:b/>
                <w:color w:val="A6A6A6"/>
                <w:sz w:val="16"/>
                <w:szCs w:val="20"/>
                <w:lang w:val="en-US"/>
              </w:rPr>
            </w:pPr>
            <w:ins w:id="114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3" w:author="Автор"/>
                <w:b/>
                <w:color w:val="A6A6A6"/>
                <w:sz w:val="16"/>
                <w:szCs w:val="20"/>
                <w:lang w:val="en-US"/>
              </w:rPr>
            </w:pPr>
            <w:ins w:id="114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&lt;wsdl:output message="tns:getCirculationListResponse" name="getCirculationListResponse"&gt;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5" w:author="Автор"/>
                <w:b/>
                <w:color w:val="A6A6A6"/>
                <w:sz w:val="16"/>
                <w:szCs w:val="20"/>
                <w:lang w:val="en-US"/>
              </w:rPr>
            </w:pPr>
            <w:ins w:id="114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7" w:author="Автор"/>
                <w:b/>
                <w:color w:val="A6A6A6"/>
                <w:sz w:val="16"/>
                <w:szCs w:val="20"/>
                <w:lang w:val="en-US"/>
              </w:rPr>
            </w:pPr>
            <w:ins w:id="114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9" w:author="Автор"/>
                <w:b/>
                <w:color w:val="A6A6A6"/>
                <w:sz w:val="16"/>
                <w:szCs w:val="20"/>
                <w:lang w:val="en-US"/>
              </w:rPr>
            </w:pPr>
            <w:ins w:id="114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name="getNotificationSettings"&gt;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1" w:author="Автор"/>
                <w:b/>
                <w:color w:val="A6A6A6"/>
                <w:sz w:val="16"/>
                <w:szCs w:val="20"/>
                <w:lang w:val="en-US"/>
              </w:rPr>
            </w:pPr>
            <w:ins w:id="114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message="tns:getNotificationSettings" name="getNotificationSettings"&gt;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3" w:author="Автор"/>
                <w:b/>
                <w:color w:val="A6A6A6"/>
                <w:sz w:val="16"/>
                <w:szCs w:val="20"/>
                <w:lang w:val="en-US"/>
              </w:rPr>
            </w:pPr>
            <w:ins w:id="114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5" w:author="Автор"/>
                <w:b/>
                <w:color w:val="A6A6A6"/>
                <w:sz w:val="16"/>
                <w:szCs w:val="20"/>
                <w:lang w:val="en-US"/>
              </w:rPr>
            </w:pPr>
            <w:ins w:id="114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message="tns:getNotificationSettingsResponse" name="getNotificationSettingsResponse"&gt;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7" w:author="Автор"/>
                <w:b/>
                <w:color w:val="A6A6A6"/>
                <w:sz w:val="16"/>
                <w:szCs w:val="20"/>
                <w:lang w:val="en-US"/>
              </w:rPr>
            </w:pPr>
            <w:ins w:id="114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9" w:author="Автор"/>
                <w:b/>
                <w:color w:val="A6A6A6"/>
                <w:sz w:val="16"/>
                <w:szCs w:val="20"/>
                <w:lang w:val="en-US"/>
              </w:rPr>
            </w:pPr>
            <w:ins w:id="114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1" w:author="Автор"/>
                <w:b/>
                <w:color w:val="A6A6A6"/>
                <w:sz w:val="16"/>
                <w:szCs w:val="20"/>
                <w:lang w:val="en-US"/>
              </w:rPr>
            </w:pPr>
            <w:ins w:id="114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name="changePassword"&gt;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3" w:author="Автор"/>
                <w:b/>
                <w:color w:val="A6A6A6"/>
                <w:sz w:val="16"/>
                <w:szCs w:val="20"/>
                <w:lang w:val="en-US"/>
              </w:rPr>
            </w:pPr>
            <w:ins w:id="114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message="tns:changePassword" name="changePassword"&gt;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5" w:author="Автор"/>
                <w:b/>
                <w:color w:val="A6A6A6"/>
                <w:sz w:val="16"/>
                <w:szCs w:val="20"/>
                <w:lang w:val="en-US"/>
              </w:rPr>
            </w:pPr>
            <w:ins w:id="114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7" w:author="Автор"/>
                <w:b/>
                <w:color w:val="A6A6A6"/>
                <w:sz w:val="16"/>
                <w:szCs w:val="20"/>
                <w:lang w:val="en-US"/>
              </w:rPr>
            </w:pPr>
            <w:ins w:id="114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message="tns:changePasswordResponse" name="changePasswordResponse"&gt;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9" w:author="Автор"/>
                <w:b/>
                <w:color w:val="A6A6A6"/>
                <w:sz w:val="16"/>
                <w:szCs w:val="20"/>
                <w:lang w:val="en-US"/>
              </w:rPr>
            </w:pPr>
            <w:ins w:id="114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1" w:author="Автор"/>
                <w:b/>
                <w:color w:val="A6A6A6"/>
                <w:sz w:val="16"/>
                <w:szCs w:val="20"/>
                <w:lang w:val="en-US"/>
              </w:rPr>
            </w:pPr>
            <w:ins w:id="114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3" w:author="Автор"/>
                <w:b/>
                <w:color w:val="A6A6A6"/>
                <w:sz w:val="16"/>
                <w:szCs w:val="20"/>
                <w:lang w:val="en-US"/>
              </w:rPr>
            </w:pPr>
            <w:ins w:id="114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5" w:author="Автор"/>
                <w:b/>
                <w:color w:val="A6A6A6"/>
                <w:sz w:val="16"/>
                <w:szCs w:val="20"/>
                <w:lang w:val="en-US"/>
              </w:rPr>
            </w:pPr>
            <w:ins w:id="114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message="tns:getPurchaseList" name="getPurchaseList"&gt;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7" w:author="Автор"/>
                <w:b/>
                <w:color w:val="A6A6A6"/>
                <w:sz w:val="16"/>
                <w:szCs w:val="20"/>
                <w:lang w:val="en-US"/>
              </w:rPr>
            </w:pPr>
            <w:ins w:id="114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9" w:author="Автор"/>
                <w:b/>
                <w:color w:val="A6A6A6"/>
                <w:sz w:val="16"/>
                <w:szCs w:val="20"/>
                <w:lang w:val="en-US"/>
              </w:rPr>
            </w:pPr>
            <w:ins w:id="114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message="tns:getPurchaseListResponse" name="getPurchaseListResponse"&gt;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1" w:author="Автор"/>
                <w:b/>
                <w:color w:val="A6A6A6"/>
                <w:sz w:val="16"/>
                <w:szCs w:val="20"/>
                <w:lang w:val="en-US"/>
              </w:rPr>
            </w:pPr>
            <w:ins w:id="114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3" w:author="Автор"/>
                <w:b/>
                <w:color w:val="A6A6A6"/>
                <w:sz w:val="16"/>
                <w:szCs w:val="20"/>
                <w:lang w:val="en-US"/>
              </w:rPr>
            </w:pPr>
            <w:ins w:id="114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5" w:author="Автор"/>
                <w:b/>
                <w:color w:val="A6A6A6"/>
                <w:sz w:val="16"/>
                <w:szCs w:val="20"/>
                <w:lang w:val="en-US"/>
              </w:rPr>
            </w:pPr>
            <w:ins w:id="114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name="changeExpenditureLimit"&gt;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7" w:author="Автор"/>
                <w:b/>
                <w:color w:val="A6A6A6"/>
                <w:sz w:val="16"/>
                <w:szCs w:val="20"/>
                <w:lang w:val="en-US"/>
              </w:rPr>
            </w:pPr>
            <w:ins w:id="114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message="tns:changeExpenditureLimit" name="changeExpenditureLimit"&gt;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9" w:author="Автор"/>
                <w:b/>
                <w:color w:val="A6A6A6"/>
                <w:sz w:val="16"/>
                <w:szCs w:val="20"/>
                <w:lang w:val="en-US"/>
              </w:rPr>
            </w:pPr>
            <w:ins w:id="114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1" w:author="Автор"/>
                <w:b/>
                <w:color w:val="A6A6A6"/>
                <w:sz w:val="16"/>
                <w:szCs w:val="20"/>
                <w:lang w:val="en-US"/>
              </w:rPr>
            </w:pPr>
            <w:ins w:id="114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message="tns:changeExpenditureLimitResponse" name="changeExpenditureLimitResponse"&gt;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3" w:author="Автор"/>
                <w:b/>
                <w:color w:val="A6A6A6"/>
                <w:sz w:val="16"/>
                <w:szCs w:val="20"/>
                <w:lang w:val="en-US"/>
              </w:rPr>
            </w:pPr>
            <w:ins w:id="114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5" w:author="Автор"/>
                <w:b/>
                <w:color w:val="A6A6A6"/>
                <w:sz w:val="16"/>
                <w:szCs w:val="20"/>
                <w:lang w:val="en-US"/>
              </w:rPr>
            </w:pPr>
            <w:ins w:id="114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7" w:author="Автор"/>
                <w:b/>
                <w:color w:val="A6A6A6"/>
                <w:sz w:val="16"/>
                <w:szCs w:val="20"/>
                <w:lang w:val="en-US"/>
              </w:rPr>
            </w:pPr>
            <w:ins w:id="114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9" w:author="Автор"/>
                <w:b/>
                <w:color w:val="A6A6A6"/>
                <w:sz w:val="16"/>
                <w:szCs w:val="20"/>
                <w:lang w:val="en-US"/>
              </w:rPr>
            </w:pPr>
            <w:ins w:id="114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message="tns:cancelSubscriptionFeeding" name="cancelSubscriptionFeeding"&gt;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1" w:author="Автор"/>
                <w:b/>
                <w:color w:val="A6A6A6"/>
                <w:sz w:val="16"/>
                <w:szCs w:val="20"/>
                <w:lang w:val="en-US"/>
              </w:rPr>
            </w:pPr>
            <w:ins w:id="114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3" w:author="Автор"/>
                <w:b/>
                <w:color w:val="A6A6A6"/>
                <w:sz w:val="16"/>
                <w:szCs w:val="20"/>
                <w:lang w:val="en-US"/>
              </w:rPr>
            </w:pPr>
            <w:ins w:id="114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message="tns:cancelSubscriptionFeedingResponse" name="cancelSubscriptionFeedingResponse"&gt;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5" w:author="Автор"/>
                <w:b/>
                <w:color w:val="A6A6A6"/>
                <w:sz w:val="16"/>
                <w:szCs w:val="20"/>
                <w:lang w:val="en-US"/>
              </w:rPr>
            </w:pPr>
            <w:ins w:id="114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7" w:author="Автор"/>
                <w:b/>
                <w:color w:val="A6A6A6"/>
                <w:sz w:val="16"/>
                <w:szCs w:val="20"/>
                <w:lang w:val="en-US"/>
              </w:rPr>
            </w:pPr>
            <w:ins w:id="114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9" w:author="Автор"/>
                <w:b/>
                <w:color w:val="A6A6A6"/>
                <w:sz w:val="16"/>
                <w:szCs w:val="20"/>
                <w:lang w:val="en-US"/>
              </w:rPr>
            </w:pPr>
            <w:ins w:id="114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name="changeComplaintStatusToConsideration"&gt;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1" w:author="Автор"/>
                <w:b/>
                <w:color w:val="A6A6A6"/>
                <w:sz w:val="16"/>
                <w:szCs w:val="20"/>
                <w:lang w:val="en-US"/>
              </w:rPr>
            </w:pPr>
            <w:ins w:id="114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message="tns:changeComplaintStatusToConsideration" name="changeComplaintStatusToConsideration"&gt;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3" w:author="Автор"/>
                <w:b/>
                <w:color w:val="A6A6A6"/>
                <w:sz w:val="16"/>
                <w:szCs w:val="20"/>
                <w:lang w:val="en-US"/>
              </w:rPr>
            </w:pPr>
            <w:ins w:id="114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5" w:author="Автор"/>
                <w:b/>
                <w:color w:val="A6A6A6"/>
                <w:sz w:val="16"/>
                <w:szCs w:val="20"/>
                <w:lang w:val="en-US"/>
              </w:rPr>
            </w:pPr>
            <w:ins w:id="114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message="tns:changeComplaintStatusToConsiderationResponse" name="changeComplaintStatusToConsiderationResponse"&gt;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7" w:author="Автор"/>
                <w:b/>
                <w:color w:val="A6A6A6"/>
                <w:sz w:val="16"/>
                <w:szCs w:val="20"/>
                <w:lang w:val="en-US"/>
              </w:rPr>
            </w:pPr>
            <w:ins w:id="114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9" w:author="Автор"/>
                <w:b/>
                <w:color w:val="A6A6A6"/>
                <w:sz w:val="16"/>
                <w:szCs w:val="20"/>
                <w:lang w:val="en-US"/>
              </w:rPr>
            </w:pPr>
            <w:ins w:id="115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1" w:author="Автор"/>
                <w:b/>
                <w:color w:val="A6A6A6"/>
                <w:sz w:val="16"/>
                <w:szCs w:val="20"/>
                <w:lang w:val="en-US"/>
              </w:rPr>
            </w:pPr>
            <w:ins w:id="115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name="getVisitorsSummaryByDate"&gt;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3" w:author="Автор"/>
                <w:b/>
                <w:color w:val="A6A6A6"/>
                <w:sz w:val="16"/>
                <w:szCs w:val="20"/>
                <w:lang w:val="en-US"/>
              </w:rPr>
            </w:pPr>
            <w:ins w:id="115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message="tns:getVisitorsSummaryByDate" name="getVisitorsSummaryByDate"&gt;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5" w:author="Автор"/>
                <w:b/>
                <w:color w:val="A6A6A6"/>
                <w:sz w:val="16"/>
                <w:szCs w:val="20"/>
                <w:lang w:val="en-US"/>
              </w:rPr>
            </w:pPr>
            <w:ins w:id="115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7" w:author="Автор"/>
                <w:b/>
                <w:color w:val="A6A6A6"/>
                <w:sz w:val="16"/>
                <w:szCs w:val="20"/>
                <w:lang w:val="en-US"/>
              </w:rPr>
            </w:pPr>
            <w:ins w:id="115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message="tns:getVisitorsSummaryByDateResponse" name="getVisitorsSummaryByDateResponse"&gt;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9" w:author="Автор"/>
                <w:b/>
                <w:color w:val="A6A6A6"/>
                <w:sz w:val="16"/>
                <w:szCs w:val="20"/>
                <w:lang w:val="en-US"/>
              </w:rPr>
            </w:pPr>
            <w:ins w:id="115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1" w:author="Автор"/>
                <w:b/>
                <w:color w:val="A6A6A6"/>
                <w:sz w:val="16"/>
                <w:szCs w:val="20"/>
                <w:lang w:val="en-US"/>
              </w:rPr>
            </w:pPr>
            <w:ins w:id="115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3" w:author="Автор"/>
                <w:b/>
                <w:color w:val="A6A6A6"/>
                <w:sz w:val="16"/>
                <w:szCs w:val="20"/>
                <w:lang w:val="en-US"/>
              </w:rPr>
            </w:pPr>
            <w:ins w:id="115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name="getIdOfClient"&gt;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5" w:author="Автор"/>
                <w:b/>
                <w:color w:val="A6A6A6"/>
                <w:sz w:val="16"/>
                <w:szCs w:val="20"/>
                <w:lang w:val="en-US"/>
              </w:rPr>
            </w:pPr>
            <w:ins w:id="115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message="tns:getIdOfClient" name="getIdOfClient"&gt;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7" w:author="Автор"/>
                <w:b/>
                <w:color w:val="A6A6A6"/>
                <w:sz w:val="16"/>
                <w:szCs w:val="20"/>
                <w:lang w:val="en-US"/>
              </w:rPr>
            </w:pPr>
            <w:ins w:id="115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9" w:author="Автор"/>
                <w:b/>
                <w:color w:val="A6A6A6"/>
                <w:sz w:val="16"/>
                <w:szCs w:val="20"/>
                <w:lang w:val="en-US"/>
              </w:rPr>
            </w:pPr>
            <w:ins w:id="115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message="tns:getIdOfClientResponse" name="getIdOfClientResponse"&gt;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1" w:author="Автор"/>
                <w:b/>
                <w:color w:val="A6A6A6"/>
                <w:sz w:val="16"/>
                <w:szCs w:val="20"/>
                <w:lang w:val="en-US"/>
              </w:rPr>
            </w:pPr>
            <w:ins w:id="115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3" w:author="Автор"/>
                <w:b/>
                <w:color w:val="A6A6A6"/>
                <w:sz w:val="16"/>
                <w:szCs w:val="20"/>
                <w:lang w:val="en-US"/>
              </w:rPr>
            </w:pPr>
            <w:ins w:id="115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5" w:author="Автор"/>
                <w:b/>
                <w:color w:val="A6A6A6"/>
                <w:sz w:val="16"/>
                <w:szCs w:val="20"/>
                <w:lang w:val="en-US"/>
              </w:rPr>
            </w:pPr>
            <w:ins w:id="115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name="getMenuListByOrg"&gt;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7" w:author="Автор"/>
                <w:b/>
                <w:color w:val="A6A6A6"/>
                <w:sz w:val="16"/>
                <w:szCs w:val="20"/>
                <w:lang w:val="en-US"/>
              </w:rPr>
            </w:pPr>
            <w:ins w:id="115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message="tns:getMenuListByOrg" name="getMenuListByOrg"&gt;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9" w:author="Автор"/>
                <w:b/>
                <w:color w:val="A6A6A6"/>
                <w:sz w:val="16"/>
                <w:szCs w:val="20"/>
                <w:lang w:val="en-US"/>
              </w:rPr>
            </w:pPr>
            <w:ins w:id="115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1" w:author="Автор"/>
                <w:b/>
                <w:color w:val="A6A6A6"/>
                <w:sz w:val="16"/>
                <w:szCs w:val="20"/>
                <w:lang w:val="en-US"/>
              </w:rPr>
            </w:pPr>
            <w:ins w:id="115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message="tns:getMenuListByOrgResponse" name="getMenuListByOrgResponse"&gt;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3" w:author="Автор"/>
                <w:b/>
                <w:color w:val="A6A6A6"/>
                <w:sz w:val="16"/>
                <w:szCs w:val="20"/>
                <w:lang w:val="en-US"/>
              </w:rPr>
            </w:pPr>
            <w:ins w:id="115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5" w:author="Автор"/>
                <w:b/>
                <w:color w:val="A6A6A6"/>
                <w:sz w:val="16"/>
                <w:szCs w:val="20"/>
                <w:lang w:val="en-US"/>
              </w:rPr>
            </w:pPr>
            <w:ins w:id="115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7" w:author="Автор"/>
                <w:b/>
                <w:color w:val="A6A6A6"/>
                <w:sz w:val="16"/>
                <w:szCs w:val="20"/>
                <w:lang w:val="en-US"/>
              </w:rPr>
            </w:pPr>
            <w:ins w:id="115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name="getComplexList"&gt;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9" w:author="Автор"/>
                <w:b/>
                <w:color w:val="A6A6A6"/>
                <w:sz w:val="16"/>
                <w:szCs w:val="20"/>
                <w:lang w:val="en-US"/>
              </w:rPr>
            </w:pPr>
            <w:ins w:id="115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message="tns:getComplexList" name="getComplexList"&gt;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1" w:author="Автор"/>
                <w:b/>
                <w:color w:val="A6A6A6"/>
                <w:sz w:val="16"/>
                <w:szCs w:val="20"/>
                <w:lang w:val="en-US"/>
              </w:rPr>
            </w:pPr>
            <w:ins w:id="115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3" w:author="Автор"/>
                <w:b/>
                <w:color w:val="A6A6A6"/>
                <w:sz w:val="16"/>
                <w:szCs w:val="20"/>
                <w:lang w:val="en-US"/>
              </w:rPr>
            </w:pPr>
            <w:ins w:id="115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message="tns:getComplexListResponse" name="getComplexListResponse"&gt;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5" w:author="Автор"/>
                <w:b/>
                <w:color w:val="A6A6A6"/>
                <w:sz w:val="16"/>
                <w:szCs w:val="20"/>
                <w:lang w:val="en-US"/>
              </w:rPr>
            </w:pPr>
            <w:ins w:id="115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7" w:author="Автор"/>
                <w:b/>
                <w:color w:val="A6A6A6"/>
                <w:sz w:val="16"/>
                <w:szCs w:val="20"/>
                <w:lang w:val="en-US"/>
              </w:rPr>
            </w:pPr>
            <w:ins w:id="115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9" w:author="Автор"/>
                <w:b/>
                <w:color w:val="A6A6A6"/>
                <w:sz w:val="16"/>
                <w:szCs w:val="20"/>
                <w:lang w:val="en-US"/>
              </w:rPr>
            </w:pPr>
            <w:ins w:id="115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1" w:author="Автор"/>
                <w:b/>
                <w:color w:val="A6A6A6"/>
                <w:sz w:val="16"/>
                <w:szCs w:val="20"/>
                <w:lang w:val="en-US"/>
              </w:rPr>
            </w:pPr>
            <w:ins w:id="115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message="tns:cancelSubscriptionFeedingBySan" name="cancelSubscriptionFeedingBySan"&gt;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3" w:author="Автор"/>
                <w:b/>
                <w:color w:val="A6A6A6"/>
                <w:sz w:val="16"/>
                <w:szCs w:val="20"/>
                <w:lang w:val="en-US"/>
              </w:rPr>
            </w:pPr>
            <w:ins w:id="115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5" w:author="Автор"/>
                <w:b/>
                <w:color w:val="A6A6A6"/>
                <w:sz w:val="16"/>
                <w:szCs w:val="20"/>
                <w:lang w:val="en-US"/>
              </w:rPr>
            </w:pPr>
            <w:ins w:id="115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message="tns:cancelSubscriptionFeedingBySanResponse" name="cancelSubscriptionFeedingBySanResponse"&gt;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7" w:author="Автор"/>
                <w:b/>
                <w:color w:val="A6A6A6"/>
                <w:sz w:val="16"/>
                <w:szCs w:val="20"/>
                <w:lang w:val="en-US"/>
              </w:rPr>
            </w:pPr>
            <w:ins w:id="115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9" w:author="Автор"/>
                <w:b/>
                <w:color w:val="A6A6A6"/>
                <w:sz w:val="16"/>
                <w:szCs w:val="20"/>
                <w:lang w:val="en-US"/>
              </w:rPr>
            </w:pPr>
            <w:ins w:id="115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1" w:author="Автор"/>
                <w:b/>
                <w:color w:val="A6A6A6"/>
                <w:sz w:val="16"/>
                <w:szCs w:val="20"/>
                <w:lang w:val="en-US"/>
              </w:rPr>
            </w:pPr>
            <w:ins w:id="115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3" w:author="Автор"/>
                <w:b/>
                <w:color w:val="A6A6A6"/>
                <w:sz w:val="16"/>
                <w:szCs w:val="20"/>
                <w:lang w:val="en-US"/>
              </w:rPr>
            </w:pPr>
            <w:ins w:id="115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message="tns:attachGuardSanBySan" name="attachGuardSanBySan"&gt;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5" w:author="Автор"/>
                <w:b/>
                <w:color w:val="A6A6A6"/>
                <w:sz w:val="16"/>
                <w:szCs w:val="20"/>
                <w:lang w:val="en-US"/>
              </w:rPr>
            </w:pPr>
            <w:ins w:id="115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7" w:author="Автор"/>
                <w:b/>
                <w:color w:val="A6A6A6"/>
                <w:sz w:val="16"/>
                <w:szCs w:val="20"/>
                <w:lang w:val="en-US"/>
              </w:rPr>
            </w:pPr>
            <w:ins w:id="115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message="tns:attachGuardSanBySanResponse" name="attachGuardSanBySanResponse"&gt;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9" w:author="Автор"/>
                <w:b/>
                <w:color w:val="A6A6A6"/>
                <w:sz w:val="16"/>
                <w:szCs w:val="20"/>
                <w:lang w:val="en-US"/>
              </w:rPr>
            </w:pPr>
            <w:ins w:id="115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1" w:author="Автор"/>
                <w:b/>
                <w:color w:val="A6A6A6"/>
                <w:sz w:val="16"/>
                <w:szCs w:val="20"/>
                <w:lang w:val="en-US"/>
              </w:rPr>
            </w:pPr>
            <w:ins w:id="115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3" w:author="Автор"/>
                <w:b/>
                <w:color w:val="A6A6A6"/>
                <w:sz w:val="16"/>
                <w:szCs w:val="20"/>
                <w:lang w:val="en-US"/>
              </w:rPr>
            </w:pPr>
            <w:ins w:id="115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5" w:author="Автор"/>
                <w:b/>
                <w:color w:val="A6A6A6"/>
                <w:sz w:val="16"/>
                <w:szCs w:val="20"/>
                <w:lang w:val="en-US"/>
              </w:rPr>
            </w:pPr>
            <w:ins w:id="115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message="tns:detachGuardSanBySan" name="detachGuardSanBySan"&gt;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7" w:author="Автор"/>
                <w:b/>
                <w:color w:val="A6A6A6"/>
                <w:sz w:val="16"/>
                <w:szCs w:val="20"/>
                <w:lang w:val="en-US"/>
              </w:rPr>
            </w:pPr>
            <w:ins w:id="115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9" w:author="Автор"/>
                <w:b/>
                <w:color w:val="A6A6A6"/>
                <w:sz w:val="16"/>
                <w:szCs w:val="20"/>
                <w:lang w:val="en-US"/>
              </w:rPr>
            </w:pPr>
            <w:ins w:id="115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message="tns:detachGuardSanBySanResponse" name="detachGuardSanBySanResponse"&gt;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1" w:author="Автор"/>
                <w:b/>
                <w:color w:val="A6A6A6"/>
                <w:sz w:val="16"/>
                <w:szCs w:val="20"/>
                <w:lang w:val="en-US"/>
              </w:rPr>
            </w:pPr>
            <w:ins w:id="115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3" w:author="Автор"/>
                <w:b/>
                <w:color w:val="A6A6A6"/>
                <w:sz w:val="16"/>
                <w:szCs w:val="20"/>
                <w:lang w:val="en-US"/>
              </w:rPr>
            </w:pPr>
            <w:ins w:id="115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5" w:author="Автор"/>
                <w:b/>
                <w:color w:val="A6A6A6"/>
                <w:sz w:val="16"/>
                <w:szCs w:val="20"/>
                <w:lang w:val="en-US"/>
              </w:rPr>
            </w:pPr>
            <w:ins w:id="115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name="removeProhibition"&gt;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7" w:author="Автор"/>
                <w:b/>
                <w:color w:val="A6A6A6"/>
                <w:sz w:val="16"/>
                <w:szCs w:val="20"/>
                <w:lang w:val="en-US"/>
              </w:rPr>
            </w:pPr>
            <w:ins w:id="115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message="tns:removeProhibition" name="removeProhibition"&gt;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9" w:author="Автор"/>
                <w:b/>
                <w:color w:val="A6A6A6"/>
                <w:sz w:val="16"/>
                <w:szCs w:val="20"/>
                <w:lang w:val="en-US"/>
              </w:rPr>
            </w:pPr>
            <w:ins w:id="115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1" w:author="Автор"/>
                <w:b/>
                <w:color w:val="A6A6A6"/>
                <w:sz w:val="16"/>
                <w:szCs w:val="20"/>
                <w:lang w:val="en-US"/>
              </w:rPr>
            </w:pPr>
            <w:ins w:id="115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message="tns:removeProhibitionResponse" name="removeProhibitionResponse"&gt;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3" w:author="Автор"/>
                <w:b/>
                <w:color w:val="A6A6A6"/>
                <w:sz w:val="16"/>
                <w:szCs w:val="20"/>
                <w:lang w:val="en-US"/>
              </w:rPr>
            </w:pPr>
            <w:ins w:id="115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5" w:author="Автор"/>
                <w:b/>
                <w:color w:val="A6A6A6"/>
                <w:sz w:val="16"/>
                <w:szCs w:val="20"/>
                <w:lang w:val="en-US"/>
              </w:rPr>
            </w:pPr>
            <w:ins w:id="115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7" w:author="Автор"/>
                <w:b/>
                <w:color w:val="A6A6A6"/>
                <w:sz w:val="16"/>
                <w:szCs w:val="20"/>
                <w:lang w:val="en-US"/>
              </w:rPr>
            </w:pPr>
            <w:ins w:id="115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9" w:author="Автор"/>
                <w:b/>
                <w:color w:val="A6A6A6"/>
                <w:sz w:val="16"/>
                <w:szCs w:val="20"/>
                <w:lang w:val="en-US"/>
              </w:rPr>
            </w:pPr>
            <w:ins w:id="116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message="tns:getEnterEventListBySan" name="getEnterEventListBySan"&gt;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1" w:author="Автор"/>
                <w:b/>
                <w:color w:val="A6A6A6"/>
                <w:sz w:val="16"/>
                <w:szCs w:val="20"/>
                <w:lang w:val="en-US"/>
              </w:rPr>
            </w:pPr>
            <w:ins w:id="116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3" w:author="Автор"/>
                <w:b/>
                <w:color w:val="A6A6A6"/>
                <w:sz w:val="16"/>
                <w:szCs w:val="20"/>
                <w:lang w:val="en-US"/>
              </w:rPr>
            </w:pPr>
            <w:ins w:id="116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message="tns:getEnterEventListBySanResponse" name="getEnterEventListBySanResponse"&gt;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5" w:author="Автор"/>
                <w:b/>
                <w:color w:val="A6A6A6"/>
                <w:sz w:val="16"/>
                <w:szCs w:val="20"/>
                <w:lang w:val="en-US"/>
              </w:rPr>
            </w:pPr>
            <w:ins w:id="116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7" w:author="Автор"/>
                <w:b/>
                <w:color w:val="A6A6A6"/>
                <w:sz w:val="16"/>
                <w:szCs w:val="20"/>
                <w:lang w:val="en-US"/>
              </w:rPr>
            </w:pPr>
            <w:ins w:id="116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9" w:author="Автор"/>
                <w:b/>
                <w:color w:val="A6A6A6"/>
                <w:sz w:val="16"/>
                <w:szCs w:val="20"/>
                <w:lang w:val="en-US"/>
              </w:rPr>
            </w:pPr>
            <w:ins w:id="116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&lt;/wsdl:portType&gt;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1" w:author="Автор"/>
                <w:b/>
                <w:color w:val="A6A6A6"/>
                <w:sz w:val="16"/>
                <w:szCs w:val="20"/>
                <w:lang w:val="en-US"/>
              </w:rPr>
            </w:pPr>
            <w:ins w:id="116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&lt;wsdl:binding name="ClientRoomControllerWSServiceSoapBinding" type="tns:ClientRoomController"&gt;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3" w:author="Автор"/>
                <w:b/>
                <w:color w:val="A6A6A6"/>
                <w:sz w:val="16"/>
                <w:szCs w:val="20"/>
                <w:lang w:val="en-US"/>
              </w:rPr>
            </w:pPr>
            <w:ins w:id="116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&lt;soap:binding style="document" transport="http://schemas.xmlsoap.org/soap/http"/&gt;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5" w:author="Автор"/>
                <w:b/>
                <w:color w:val="A6A6A6"/>
                <w:sz w:val="16"/>
                <w:szCs w:val="20"/>
                <w:lang w:val="en-US"/>
              </w:rPr>
            </w:pPr>
            <w:ins w:id="116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name="changeComplaintStatusToInvestigation"&gt;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7" w:author="Автор"/>
                <w:b/>
                <w:color w:val="A6A6A6"/>
                <w:sz w:val="16"/>
                <w:szCs w:val="20"/>
                <w:lang w:val="en-US"/>
              </w:rPr>
            </w:pPr>
            <w:ins w:id="116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9" w:author="Автор"/>
                <w:b/>
                <w:color w:val="A6A6A6"/>
                <w:sz w:val="16"/>
                <w:szCs w:val="20"/>
                <w:lang w:val="en-US"/>
              </w:rPr>
            </w:pPr>
            <w:ins w:id="116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name="changeComplaintStatusToInvestigation"&gt;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1" w:author="Автор"/>
                <w:b/>
                <w:color w:val="A6A6A6"/>
                <w:sz w:val="16"/>
                <w:szCs w:val="20"/>
                <w:lang w:val="en-US"/>
              </w:rPr>
            </w:pPr>
            <w:ins w:id="116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3" w:author="Автор"/>
                <w:b/>
                <w:color w:val="A6A6A6"/>
                <w:sz w:val="16"/>
                <w:szCs w:val="20"/>
                <w:lang w:val="en-US"/>
              </w:rPr>
            </w:pPr>
            <w:ins w:id="116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5" w:author="Автор"/>
                <w:b/>
                <w:color w:val="A6A6A6"/>
                <w:sz w:val="16"/>
                <w:szCs w:val="20"/>
                <w:lang w:val="en-US"/>
              </w:rPr>
            </w:pPr>
            <w:ins w:id="116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name="changeComplaintStatusToInvestigationResponse"&gt;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7" w:author="Автор"/>
                <w:b/>
                <w:color w:val="A6A6A6"/>
                <w:sz w:val="16"/>
                <w:szCs w:val="20"/>
                <w:lang w:val="en-US"/>
              </w:rPr>
            </w:pPr>
            <w:ins w:id="116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9" w:author="Автор"/>
                <w:b/>
                <w:color w:val="A6A6A6"/>
                <w:sz w:val="16"/>
                <w:szCs w:val="20"/>
                <w:lang w:val="en-US"/>
              </w:rPr>
            </w:pPr>
            <w:ins w:id="116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1" w:author="Автор"/>
                <w:b/>
                <w:color w:val="A6A6A6"/>
                <w:sz w:val="16"/>
                <w:szCs w:val="20"/>
                <w:lang w:val="en-US"/>
              </w:rPr>
            </w:pPr>
            <w:ins w:id="116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3" w:author="Автор"/>
                <w:b/>
                <w:color w:val="A6A6A6"/>
                <w:sz w:val="16"/>
                <w:szCs w:val="20"/>
                <w:lang w:val="en-US"/>
              </w:rPr>
            </w:pPr>
            <w:ins w:id="116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name="excludeGoodFromProhibition"&gt;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5" w:author="Автор"/>
                <w:b/>
                <w:color w:val="A6A6A6"/>
                <w:sz w:val="16"/>
                <w:szCs w:val="20"/>
                <w:lang w:val="en-US"/>
              </w:rPr>
            </w:pPr>
            <w:ins w:id="116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7" w:author="Автор"/>
                <w:b/>
                <w:color w:val="A6A6A6"/>
                <w:sz w:val="16"/>
                <w:szCs w:val="20"/>
                <w:lang w:val="en-US"/>
              </w:rPr>
            </w:pPr>
            <w:ins w:id="116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name="excludeGoodFromProhibition"&gt;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9" w:author="Автор"/>
                <w:b/>
                <w:color w:val="A6A6A6"/>
                <w:sz w:val="16"/>
                <w:szCs w:val="20"/>
                <w:lang w:val="en-US"/>
              </w:rPr>
            </w:pPr>
            <w:ins w:id="116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1" w:author="Автор"/>
                <w:b/>
                <w:color w:val="A6A6A6"/>
                <w:sz w:val="16"/>
                <w:szCs w:val="20"/>
                <w:lang w:val="en-US"/>
              </w:rPr>
            </w:pPr>
            <w:ins w:id="116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3" w:author="Автор"/>
                <w:b/>
                <w:color w:val="A6A6A6"/>
                <w:sz w:val="16"/>
                <w:szCs w:val="20"/>
                <w:lang w:val="en-US"/>
              </w:rPr>
            </w:pPr>
            <w:ins w:id="116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name="excludeGoodFromProhibitionResponse"&gt;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5" w:author="Автор"/>
                <w:b/>
                <w:color w:val="A6A6A6"/>
                <w:sz w:val="16"/>
                <w:szCs w:val="20"/>
                <w:lang w:val="en-US"/>
              </w:rPr>
            </w:pPr>
            <w:ins w:id="116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7" w:author="Автор"/>
                <w:b/>
                <w:color w:val="A6A6A6"/>
                <w:sz w:val="16"/>
                <w:szCs w:val="20"/>
                <w:lang w:val="en-US"/>
              </w:rPr>
            </w:pPr>
            <w:ins w:id="116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9" w:author="Автор"/>
                <w:b/>
                <w:color w:val="A6A6A6"/>
                <w:sz w:val="16"/>
                <w:szCs w:val="20"/>
                <w:lang w:val="en-US"/>
              </w:rPr>
            </w:pPr>
            <w:ins w:id="116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1" w:author="Автор"/>
                <w:b/>
                <w:color w:val="A6A6A6"/>
                <w:sz w:val="16"/>
                <w:szCs w:val="20"/>
                <w:lang w:val="en-US"/>
              </w:rPr>
            </w:pPr>
            <w:ins w:id="116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name="getEnterEventListByGuardian"&gt;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3" w:author="Автор"/>
                <w:b/>
                <w:color w:val="A6A6A6"/>
                <w:sz w:val="16"/>
                <w:szCs w:val="20"/>
                <w:lang w:val="en-US"/>
              </w:rPr>
            </w:pPr>
            <w:ins w:id="116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5" w:author="Автор"/>
                <w:b/>
                <w:color w:val="A6A6A6"/>
                <w:sz w:val="16"/>
                <w:szCs w:val="20"/>
                <w:lang w:val="en-US"/>
              </w:rPr>
            </w:pPr>
            <w:ins w:id="116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name="getEnterEventListByGuardian"&gt;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7" w:author="Автор"/>
                <w:b/>
                <w:color w:val="A6A6A6"/>
                <w:sz w:val="16"/>
                <w:szCs w:val="20"/>
                <w:lang w:val="en-US"/>
              </w:rPr>
            </w:pPr>
            <w:ins w:id="116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9" w:author="Автор"/>
                <w:b/>
                <w:color w:val="A6A6A6"/>
                <w:sz w:val="16"/>
                <w:szCs w:val="20"/>
                <w:lang w:val="en-US"/>
              </w:rPr>
            </w:pPr>
            <w:ins w:id="116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1" w:author="Автор"/>
                <w:b/>
                <w:color w:val="A6A6A6"/>
                <w:sz w:val="16"/>
                <w:szCs w:val="20"/>
                <w:lang w:val="en-US"/>
              </w:rPr>
            </w:pPr>
            <w:ins w:id="116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name="getEnterEventListByGuardianResponse"&gt;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3" w:author="Автор"/>
                <w:b/>
                <w:color w:val="A6A6A6"/>
                <w:sz w:val="16"/>
                <w:szCs w:val="20"/>
                <w:lang w:val="en-US"/>
              </w:rPr>
            </w:pPr>
            <w:ins w:id="116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5" w:author="Автор"/>
                <w:b/>
                <w:color w:val="A6A6A6"/>
                <w:sz w:val="16"/>
                <w:szCs w:val="20"/>
                <w:lang w:val="en-US"/>
              </w:rPr>
            </w:pPr>
            <w:ins w:id="116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7" w:author="Автор"/>
                <w:b/>
                <w:color w:val="A6A6A6"/>
                <w:sz w:val="16"/>
                <w:szCs w:val="20"/>
                <w:lang w:val="en-US"/>
              </w:rPr>
            </w:pPr>
            <w:ins w:id="116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9" w:author="Автор"/>
                <w:b/>
                <w:color w:val="A6A6A6"/>
                <w:sz w:val="16"/>
                <w:szCs w:val="20"/>
                <w:lang w:val="en-US"/>
              </w:rPr>
            </w:pPr>
            <w:ins w:id="116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name="setNotificationSettings"&gt;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1" w:author="Автор"/>
                <w:b/>
                <w:color w:val="A6A6A6"/>
                <w:sz w:val="16"/>
                <w:szCs w:val="20"/>
                <w:lang w:val="en-US"/>
              </w:rPr>
            </w:pPr>
            <w:ins w:id="116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3" w:author="Автор"/>
                <w:b/>
                <w:color w:val="A6A6A6"/>
                <w:sz w:val="16"/>
                <w:szCs w:val="20"/>
                <w:lang w:val="en-US"/>
              </w:rPr>
            </w:pPr>
            <w:ins w:id="116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name="setNotificationSettings"&gt;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5" w:author="Автор"/>
                <w:b/>
                <w:color w:val="A6A6A6"/>
                <w:sz w:val="16"/>
                <w:szCs w:val="20"/>
                <w:lang w:val="en-US"/>
              </w:rPr>
            </w:pPr>
            <w:ins w:id="116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7" w:author="Автор"/>
                <w:b/>
                <w:color w:val="A6A6A6"/>
                <w:sz w:val="16"/>
                <w:szCs w:val="20"/>
                <w:lang w:val="en-US"/>
              </w:rPr>
            </w:pPr>
            <w:ins w:id="116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9" w:author="Автор"/>
                <w:b/>
                <w:color w:val="A6A6A6"/>
                <w:sz w:val="16"/>
                <w:szCs w:val="20"/>
                <w:lang w:val="en-US"/>
              </w:rPr>
            </w:pPr>
            <w:ins w:id="116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name="setNotificationSettingsResponse"&gt;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1" w:author="Автор"/>
                <w:b/>
                <w:color w:val="A6A6A6"/>
                <w:sz w:val="16"/>
                <w:szCs w:val="20"/>
                <w:lang w:val="en-US"/>
              </w:rPr>
            </w:pPr>
            <w:ins w:id="116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3" w:author="Автор"/>
                <w:b/>
                <w:color w:val="A6A6A6"/>
                <w:sz w:val="16"/>
                <w:szCs w:val="20"/>
                <w:lang w:val="en-US"/>
              </w:rPr>
            </w:pPr>
            <w:ins w:id="116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5" w:author="Автор"/>
                <w:b/>
                <w:color w:val="A6A6A6"/>
                <w:sz w:val="16"/>
                <w:szCs w:val="20"/>
                <w:lang w:val="en-US"/>
              </w:rPr>
            </w:pPr>
            <w:ins w:id="116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7" w:author="Автор"/>
                <w:b/>
                <w:color w:val="A6A6A6"/>
                <w:sz w:val="16"/>
                <w:szCs w:val="20"/>
                <w:lang w:val="en-US"/>
              </w:rPr>
            </w:pPr>
            <w:ins w:id="116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name="sendLinkingTokenByContractId"&gt;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9" w:author="Автор"/>
                <w:b/>
                <w:color w:val="A6A6A6"/>
                <w:sz w:val="16"/>
                <w:szCs w:val="20"/>
                <w:lang w:val="en-US"/>
              </w:rPr>
            </w:pPr>
            <w:ins w:id="116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1" w:author="Автор"/>
                <w:b/>
                <w:color w:val="A6A6A6"/>
                <w:sz w:val="16"/>
                <w:szCs w:val="20"/>
                <w:lang w:val="en-US"/>
              </w:rPr>
            </w:pPr>
            <w:ins w:id="116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name="sendLinkingTokenByContractId"&gt;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3" w:author="Автор"/>
                <w:b/>
                <w:color w:val="A6A6A6"/>
                <w:sz w:val="16"/>
                <w:szCs w:val="20"/>
                <w:lang w:val="en-US"/>
              </w:rPr>
            </w:pPr>
            <w:ins w:id="116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5" w:author="Автор"/>
                <w:b/>
                <w:color w:val="A6A6A6"/>
                <w:sz w:val="16"/>
                <w:szCs w:val="20"/>
                <w:lang w:val="en-US"/>
              </w:rPr>
            </w:pPr>
            <w:ins w:id="116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7" w:author="Автор"/>
                <w:b/>
                <w:color w:val="A6A6A6"/>
                <w:sz w:val="16"/>
                <w:szCs w:val="20"/>
                <w:lang w:val="en-US"/>
              </w:rPr>
            </w:pPr>
            <w:ins w:id="116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name="sendLinkingTokenByContractIdResponse"&gt;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9" w:author="Автор"/>
                <w:b/>
                <w:color w:val="A6A6A6"/>
                <w:sz w:val="16"/>
                <w:szCs w:val="20"/>
                <w:lang w:val="en-US"/>
              </w:rPr>
            </w:pPr>
            <w:ins w:id="117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1" w:author="Автор"/>
                <w:b/>
                <w:color w:val="A6A6A6"/>
                <w:sz w:val="16"/>
                <w:szCs w:val="20"/>
                <w:lang w:val="en-US"/>
              </w:rPr>
            </w:pPr>
            <w:ins w:id="117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3" w:author="Автор"/>
                <w:b/>
                <w:color w:val="A6A6A6"/>
                <w:sz w:val="16"/>
                <w:szCs w:val="20"/>
                <w:lang w:val="en-US"/>
              </w:rPr>
            </w:pPr>
            <w:ins w:id="117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5" w:author="Автор"/>
                <w:b/>
                <w:color w:val="A6A6A6"/>
                <w:sz w:val="16"/>
                <w:szCs w:val="20"/>
                <w:lang w:val="en-US"/>
              </w:rPr>
            </w:pPr>
            <w:ins w:id="117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7" w:author="Автор"/>
                <w:b/>
                <w:color w:val="A6A6A6"/>
                <w:sz w:val="16"/>
                <w:szCs w:val="20"/>
                <w:lang w:val="en-US"/>
              </w:rPr>
            </w:pPr>
            <w:ins w:id="117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9" w:author="Автор"/>
                <w:b/>
                <w:color w:val="A6A6A6"/>
                <w:sz w:val="16"/>
                <w:szCs w:val="20"/>
                <w:lang w:val="en-US"/>
              </w:rPr>
            </w:pPr>
            <w:ins w:id="117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name="suspendSubscriptionFeedingBySan"&gt;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1" w:author="Автор"/>
                <w:b/>
                <w:color w:val="A6A6A6"/>
                <w:sz w:val="16"/>
                <w:szCs w:val="20"/>
                <w:lang w:val="en-US"/>
              </w:rPr>
            </w:pPr>
            <w:ins w:id="117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3" w:author="Автор"/>
                <w:b/>
                <w:color w:val="A6A6A6"/>
                <w:sz w:val="16"/>
                <w:szCs w:val="20"/>
                <w:lang w:val="en-US"/>
              </w:rPr>
            </w:pPr>
            <w:ins w:id="117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5" w:author="Автор"/>
                <w:b/>
                <w:color w:val="A6A6A6"/>
                <w:sz w:val="16"/>
                <w:szCs w:val="20"/>
                <w:lang w:val="en-US"/>
              </w:rPr>
            </w:pPr>
            <w:ins w:id="117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name="suspendSubscriptionFeedingBySanResponse"&gt;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7" w:author="Автор"/>
                <w:b/>
                <w:color w:val="A6A6A6"/>
                <w:sz w:val="16"/>
                <w:szCs w:val="20"/>
                <w:lang w:val="en-US"/>
              </w:rPr>
            </w:pPr>
            <w:ins w:id="117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9" w:author="Автор"/>
                <w:b/>
                <w:color w:val="A6A6A6"/>
                <w:sz w:val="16"/>
                <w:szCs w:val="20"/>
                <w:lang w:val="en-US"/>
              </w:rPr>
            </w:pPr>
            <w:ins w:id="117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1" w:author="Автор"/>
                <w:b/>
                <w:color w:val="A6A6A6"/>
                <w:sz w:val="16"/>
                <w:szCs w:val="20"/>
                <w:lang w:val="en-US"/>
              </w:rPr>
            </w:pPr>
            <w:ins w:id="117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3" w:author="Автор"/>
                <w:b/>
                <w:color w:val="A6A6A6"/>
                <w:sz w:val="16"/>
                <w:szCs w:val="20"/>
                <w:lang w:val="en-US"/>
              </w:rPr>
            </w:pPr>
            <w:ins w:id="117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name="getListOfComplaintBookEntriesByOrg"&gt;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5" w:author="Автор"/>
                <w:b/>
                <w:color w:val="A6A6A6"/>
                <w:sz w:val="16"/>
                <w:szCs w:val="20"/>
                <w:lang w:val="en-US"/>
              </w:rPr>
            </w:pPr>
            <w:ins w:id="117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7" w:author="Автор"/>
                <w:b/>
                <w:color w:val="A6A6A6"/>
                <w:sz w:val="16"/>
                <w:szCs w:val="20"/>
                <w:lang w:val="en-US"/>
              </w:rPr>
            </w:pPr>
            <w:ins w:id="117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name="getListOfComplaintBookEntriesByOrg"&gt;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9" w:author="Автор"/>
                <w:b/>
                <w:color w:val="A6A6A6"/>
                <w:sz w:val="16"/>
                <w:szCs w:val="20"/>
                <w:lang w:val="en-US"/>
              </w:rPr>
            </w:pPr>
            <w:ins w:id="117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1" w:author="Автор"/>
                <w:b/>
                <w:color w:val="A6A6A6"/>
                <w:sz w:val="16"/>
                <w:szCs w:val="20"/>
                <w:lang w:val="en-US"/>
              </w:rPr>
            </w:pPr>
            <w:ins w:id="117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3" w:author="Автор"/>
                <w:b/>
                <w:color w:val="A6A6A6"/>
                <w:sz w:val="16"/>
                <w:szCs w:val="20"/>
                <w:lang w:val="en-US"/>
              </w:rPr>
            </w:pPr>
            <w:ins w:id="117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name="getListOfComplaintBookEntriesByOrgResponse"&gt;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5" w:author="Автор"/>
                <w:b/>
                <w:color w:val="A6A6A6"/>
                <w:sz w:val="16"/>
                <w:szCs w:val="20"/>
                <w:lang w:val="en-US"/>
              </w:rPr>
            </w:pPr>
            <w:ins w:id="117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7" w:author="Автор"/>
                <w:b/>
                <w:color w:val="A6A6A6"/>
                <w:sz w:val="16"/>
                <w:szCs w:val="20"/>
                <w:lang w:val="en-US"/>
              </w:rPr>
            </w:pPr>
            <w:ins w:id="117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9" w:author="Автор"/>
                <w:b/>
                <w:color w:val="A6A6A6"/>
                <w:sz w:val="16"/>
                <w:szCs w:val="20"/>
                <w:lang w:val="en-US"/>
              </w:rPr>
            </w:pPr>
            <w:ins w:id="117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1" w:author="Автор"/>
                <w:b/>
                <w:color w:val="A6A6A6"/>
                <w:sz w:val="16"/>
                <w:szCs w:val="20"/>
                <w:lang w:val="en-US"/>
              </w:rPr>
            </w:pPr>
            <w:ins w:id="117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3" w:author="Автор"/>
                <w:b/>
                <w:color w:val="A6A6A6"/>
                <w:sz w:val="16"/>
                <w:szCs w:val="20"/>
                <w:lang w:val="en-US"/>
              </w:rPr>
            </w:pPr>
            <w:ins w:id="117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5" w:author="Автор"/>
                <w:b/>
                <w:color w:val="A6A6A6"/>
                <w:sz w:val="16"/>
                <w:szCs w:val="20"/>
                <w:lang w:val="en-US"/>
              </w:rPr>
            </w:pPr>
            <w:ins w:id="117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name="transferBalance"&gt;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7" w:author="Автор"/>
                <w:b/>
                <w:color w:val="A6A6A6"/>
                <w:sz w:val="16"/>
                <w:szCs w:val="20"/>
                <w:lang w:val="en-US"/>
              </w:rPr>
            </w:pPr>
            <w:ins w:id="117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9" w:author="Автор"/>
                <w:b/>
                <w:color w:val="A6A6A6"/>
                <w:sz w:val="16"/>
                <w:szCs w:val="20"/>
                <w:lang w:val="en-US"/>
              </w:rPr>
            </w:pPr>
            <w:ins w:id="117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1" w:author="Автор"/>
                <w:b/>
                <w:color w:val="A6A6A6"/>
                <w:sz w:val="16"/>
                <w:szCs w:val="20"/>
                <w:lang w:val="en-US"/>
              </w:rPr>
            </w:pPr>
            <w:ins w:id="117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name="transferBalanceResponse"&gt;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3" w:author="Автор"/>
                <w:b/>
                <w:color w:val="A6A6A6"/>
                <w:sz w:val="16"/>
                <w:szCs w:val="20"/>
                <w:lang w:val="en-US"/>
              </w:rPr>
            </w:pPr>
            <w:ins w:id="117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5" w:author="Автор"/>
                <w:b/>
                <w:color w:val="A6A6A6"/>
                <w:sz w:val="16"/>
                <w:szCs w:val="20"/>
                <w:lang w:val="en-US"/>
              </w:rPr>
            </w:pPr>
            <w:ins w:id="117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7" w:author="Автор"/>
                <w:b/>
                <w:color w:val="A6A6A6"/>
                <w:sz w:val="16"/>
                <w:szCs w:val="20"/>
                <w:lang w:val="en-US"/>
              </w:rPr>
            </w:pPr>
            <w:ins w:id="117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9" w:author="Автор"/>
                <w:b/>
                <w:color w:val="A6A6A6"/>
                <w:sz w:val="16"/>
                <w:szCs w:val="20"/>
                <w:lang w:val="en-US"/>
              </w:rPr>
            </w:pPr>
            <w:ins w:id="117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name="getClientStats"&gt;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1" w:author="Автор"/>
                <w:b/>
                <w:color w:val="A6A6A6"/>
                <w:sz w:val="16"/>
                <w:szCs w:val="20"/>
                <w:lang w:val="en-US"/>
              </w:rPr>
            </w:pPr>
            <w:ins w:id="117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3" w:author="Автор"/>
                <w:b/>
                <w:color w:val="A6A6A6"/>
                <w:sz w:val="16"/>
                <w:szCs w:val="20"/>
                <w:lang w:val="en-US"/>
              </w:rPr>
            </w:pPr>
            <w:ins w:id="117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name="getClientStats"&gt;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5" w:author="Автор"/>
                <w:b/>
                <w:color w:val="A6A6A6"/>
                <w:sz w:val="16"/>
                <w:szCs w:val="20"/>
                <w:lang w:val="en-US"/>
              </w:rPr>
            </w:pPr>
            <w:ins w:id="117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7" w:author="Автор"/>
                <w:b/>
                <w:color w:val="A6A6A6"/>
                <w:sz w:val="16"/>
                <w:szCs w:val="20"/>
                <w:lang w:val="en-US"/>
              </w:rPr>
            </w:pPr>
            <w:ins w:id="117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9" w:author="Автор"/>
                <w:b/>
                <w:color w:val="A6A6A6"/>
                <w:sz w:val="16"/>
                <w:szCs w:val="20"/>
                <w:lang w:val="en-US"/>
              </w:rPr>
            </w:pPr>
            <w:ins w:id="117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name="getClientStatsResponse"&gt;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1" w:author="Автор"/>
                <w:b/>
                <w:color w:val="A6A6A6"/>
                <w:sz w:val="16"/>
                <w:szCs w:val="20"/>
                <w:lang w:val="en-US"/>
              </w:rPr>
            </w:pPr>
            <w:ins w:id="117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3" w:author="Автор"/>
                <w:b/>
                <w:color w:val="A6A6A6"/>
                <w:sz w:val="16"/>
                <w:szCs w:val="20"/>
                <w:lang w:val="en-US"/>
              </w:rPr>
            </w:pPr>
            <w:ins w:id="117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5" w:author="Автор"/>
                <w:b/>
                <w:color w:val="A6A6A6"/>
                <w:sz w:val="16"/>
                <w:szCs w:val="20"/>
                <w:lang w:val="en-US"/>
              </w:rPr>
            </w:pPr>
            <w:ins w:id="117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7" w:author="Автор"/>
                <w:b/>
                <w:color w:val="A6A6A6"/>
                <w:sz w:val="16"/>
                <w:szCs w:val="20"/>
                <w:lang w:val="en-US"/>
              </w:rPr>
            </w:pPr>
            <w:ins w:id="117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name="activateLinkingToken"&gt;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9" w:author="Автор"/>
                <w:b/>
                <w:color w:val="A6A6A6"/>
                <w:sz w:val="16"/>
                <w:szCs w:val="20"/>
                <w:lang w:val="en-US"/>
              </w:rPr>
            </w:pPr>
            <w:ins w:id="117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1" w:author="Автор"/>
                <w:b/>
                <w:color w:val="A6A6A6"/>
                <w:sz w:val="16"/>
                <w:szCs w:val="20"/>
                <w:lang w:val="en-US"/>
              </w:rPr>
            </w:pPr>
            <w:ins w:id="117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name="activateLinkingToken"&gt;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3" w:author="Автор"/>
                <w:b/>
                <w:color w:val="A6A6A6"/>
                <w:sz w:val="16"/>
                <w:szCs w:val="20"/>
                <w:lang w:val="en-US"/>
              </w:rPr>
            </w:pPr>
            <w:ins w:id="117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5" w:author="Автор"/>
                <w:b/>
                <w:color w:val="A6A6A6"/>
                <w:sz w:val="16"/>
                <w:szCs w:val="20"/>
                <w:lang w:val="en-US"/>
              </w:rPr>
            </w:pPr>
            <w:ins w:id="117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7" w:author="Автор"/>
                <w:b/>
                <w:color w:val="A6A6A6"/>
                <w:sz w:val="16"/>
                <w:szCs w:val="20"/>
                <w:lang w:val="en-US"/>
              </w:rPr>
            </w:pPr>
            <w:ins w:id="117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name="activateLinkingTokenResponse"&gt;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9" w:author="Автор"/>
                <w:b/>
                <w:color w:val="A6A6A6"/>
                <w:sz w:val="16"/>
                <w:szCs w:val="20"/>
                <w:lang w:val="en-US"/>
              </w:rPr>
            </w:pPr>
            <w:ins w:id="117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1" w:author="Автор"/>
                <w:b/>
                <w:color w:val="A6A6A6"/>
                <w:sz w:val="16"/>
                <w:szCs w:val="20"/>
                <w:lang w:val="en-US"/>
              </w:rPr>
            </w:pPr>
            <w:ins w:id="117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3" w:author="Автор"/>
                <w:b/>
                <w:color w:val="A6A6A6"/>
                <w:sz w:val="16"/>
                <w:szCs w:val="20"/>
                <w:lang w:val="en-US"/>
              </w:rPr>
            </w:pPr>
            <w:ins w:id="117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5" w:author="Автор"/>
                <w:b/>
                <w:color w:val="A6A6A6"/>
                <w:sz w:val="16"/>
                <w:szCs w:val="20"/>
                <w:lang w:val="en-US"/>
              </w:rPr>
            </w:pPr>
            <w:ins w:id="117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name="getClientRepresentatives"&gt;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7" w:author="Автор"/>
                <w:b/>
                <w:color w:val="A6A6A6"/>
                <w:sz w:val="16"/>
                <w:szCs w:val="20"/>
                <w:lang w:val="en-US"/>
              </w:rPr>
            </w:pPr>
            <w:ins w:id="117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9" w:author="Автор"/>
                <w:b/>
                <w:color w:val="A6A6A6"/>
                <w:sz w:val="16"/>
                <w:szCs w:val="20"/>
                <w:lang w:val="en-US"/>
              </w:rPr>
            </w:pPr>
            <w:ins w:id="118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name="getClientRepresentatives"&gt;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1" w:author="Автор"/>
                <w:b/>
                <w:color w:val="A6A6A6"/>
                <w:sz w:val="16"/>
                <w:szCs w:val="20"/>
                <w:lang w:val="en-US"/>
              </w:rPr>
            </w:pPr>
            <w:ins w:id="118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3" w:author="Автор"/>
                <w:b/>
                <w:color w:val="A6A6A6"/>
                <w:sz w:val="16"/>
                <w:szCs w:val="20"/>
                <w:lang w:val="en-US"/>
              </w:rPr>
            </w:pPr>
            <w:ins w:id="118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5" w:author="Автор"/>
                <w:b/>
                <w:color w:val="A6A6A6"/>
                <w:sz w:val="16"/>
                <w:szCs w:val="20"/>
                <w:lang w:val="en-US"/>
              </w:rPr>
            </w:pPr>
            <w:ins w:id="118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name="getClientRepresentativesResponse"&gt;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7" w:author="Автор"/>
                <w:b/>
                <w:color w:val="A6A6A6"/>
                <w:sz w:val="16"/>
                <w:szCs w:val="20"/>
                <w:lang w:val="en-US"/>
              </w:rPr>
            </w:pPr>
            <w:ins w:id="118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9" w:author="Автор"/>
                <w:b/>
                <w:color w:val="A6A6A6"/>
                <w:sz w:val="16"/>
                <w:szCs w:val="20"/>
                <w:lang w:val="en-US"/>
              </w:rPr>
            </w:pPr>
            <w:ins w:id="118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1" w:author="Автор"/>
                <w:b/>
                <w:color w:val="A6A6A6"/>
                <w:sz w:val="16"/>
                <w:szCs w:val="20"/>
                <w:lang w:val="en-US"/>
              </w:rPr>
            </w:pPr>
            <w:ins w:id="118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3" w:author="Автор"/>
                <w:b/>
                <w:color w:val="A6A6A6"/>
                <w:sz w:val="16"/>
                <w:szCs w:val="20"/>
                <w:lang w:val="en-US"/>
              </w:rPr>
            </w:pPr>
            <w:ins w:id="118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name="createPaymentOrder"&gt;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5" w:author="Автор"/>
                <w:b/>
                <w:color w:val="A6A6A6"/>
                <w:sz w:val="16"/>
                <w:szCs w:val="20"/>
                <w:lang w:val="en-US"/>
              </w:rPr>
            </w:pPr>
            <w:ins w:id="118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7" w:author="Автор"/>
                <w:b/>
                <w:color w:val="A6A6A6"/>
                <w:sz w:val="16"/>
                <w:szCs w:val="20"/>
                <w:lang w:val="en-US"/>
              </w:rPr>
            </w:pPr>
            <w:ins w:id="118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name="createPaymentOrder"&gt;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9" w:author="Автор"/>
                <w:b/>
                <w:color w:val="A6A6A6"/>
                <w:sz w:val="16"/>
                <w:szCs w:val="20"/>
                <w:lang w:val="en-US"/>
              </w:rPr>
            </w:pPr>
            <w:ins w:id="118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1" w:author="Автор"/>
                <w:b/>
                <w:color w:val="A6A6A6"/>
                <w:sz w:val="16"/>
                <w:szCs w:val="20"/>
                <w:lang w:val="en-US"/>
              </w:rPr>
            </w:pPr>
            <w:ins w:id="118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3" w:author="Автор"/>
                <w:b/>
                <w:color w:val="A6A6A6"/>
                <w:sz w:val="16"/>
                <w:szCs w:val="20"/>
                <w:lang w:val="en-US"/>
              </w:rPr>
            </w:pPr>
            <w:ins w:id="118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name="createPaymentOrderResponse"&gt;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5" w:author="Автор"/>
                <w:b/>
                <w:color w:val="A6A6A6"/>
                <w:sz w:val="16"/>
                <w:szCs w:val="20"/>
                <w:lang w:val="en-US"/>
              </w:rPr>
            </w:pPr>
            <w:ins w:id="118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7" w:author="Автор"/>
                <w:b/>
                <w:color w:val="A6A6A6"/>
                <w:sz w:val="16"/>
                <w:szCs w:val="20"/>
                <w:lang w:val="en-US"/>
              </w:rPr>
            </w:pPr>
            <w:ins w:id="118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9" w:author="Автор"/>
                <w:b/>
                <w:color w:val="A6A6A6"/>
                <w:sz w:val="16"/>
                <w:szCs w:val="20"/>
                <w:lang w:val="en-US"/>
              </w:rPr>
            </w:pPr>
            <w:ins w:id="118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1" w:author="Автор"/>
                <w:b/>
                <w:color w:val="A6A6A6"/>
                <w:sz w:val="16"/>
                <w:szCs w:val="20"/>
                <w:lang w:val="en-US"/>
              </w:rPr>
            </w:pPr>
            <w:ins w:id="118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3" w:author="Автор"/>
                <w:b/>
                <w:color w:val="A6A6A6"/>
                <w:sz w:val="16"/>
                <w:szCs w:val="20"/>
                <w:lang w:val="en-US"/>
              </w:rPr>
            </w:pPr>
            <w:ins w:id="118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5" w:author="Автор"/>
                <w:b/>
                <w:color w:val="A6A6A6"/>
                <w:sz w:val="16"/>
                <w:szCs w:val="20"/>
                <w:lang w:val="en-US"/>
              </w:rPr>
            </w:pPr>
            <w:ins w:id="118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name="findComplexesWithSubFeedingBySan"&gt;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7" w:author="Автор"/>
                <w:b/>
                <w:color w:val="A6A6A6"/>
                <w:sz w:val="16"/>
                <w:szCs w:val="20"/>
                <w:lang w:val="en-US"/>
              </w:rPr>
            </w:pPr>
            <w:ins w:id="118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9" w:author="Автор"/>
                <w:b/>
                <w:color w:val="A6A6A6"/>
                <w:sz w:val="16"/>
                <w:szCs w:val="20"/>
                <w:lang w:val="en-US"/>
              </w:rPr>
            </w:pPr>
            <w:ins w:id="118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1" w:author="Автор"/>
                <w:b/>
                <w:color w:val="A6A6A6"/>
                <w:sz w:val="16"/>
                <w:szCs w:val="20"/>
                <w:lang w:val="en-US"/>
              </w:rPr>
            </w:pPr>
            <w:ins w:id="118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name="findComplexesWithSubFeedingBySanResponse"&gt;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3" w:author="Автор"/>
                <w:b/>
                <w:color w:val="A6A6A6"/>
                <w:sz w:val="16"/>
                <w:szCs w:val="20"/>
                <w:lang w:val="en-US"/>
              </w:rPr>
            </w:pPr>
            <w:ins w:id="118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5" w:author="Автор"/>
                <w:b/>
                <w:color w:val="A6A6A6"/>
                <w:sz w:val="16"/>
                <w:szCs w:val="20"/>
                <w:lang w:val="en-US"/>
              </w:rPr>
            </w:pPr>
            <w:ins w:id="118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7" w:author="Автор"/>
                <w:b/>
                <w:color w:val="A6A6A6"/>
                <w:sz w:val="16"/>
                <w:szCs w:val="20"/>
                <w:lang w:val="en-US"/>
              </w:rPr>
            </w:pPr>
            <w:ins w:id="118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9" w:author="Автор"/>
                <w:b/>
                <w:color w:val="A6A6A6"/>
                <w:sz w:val="16"/>
                <w:szCs w:val="20"/>
                <w:lang w:val="en-US"/>
              </w:rPr>
            </w:pPr>
            <w:ins w:id="118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name="getListOfComplaintBookEntriesByClient"&gt;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1" w:author="Автор"/>
                <w:b/>
                <w:color w:val="A6A6A6"/>
                <w:sz w:val="16"/>
                <w:szCs w:val="20"/>
                <w:lang w:val="en-US"/>
              </w:rPr>
            </w:pPr>
            <w:ins w:id="118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3" w:author="Автор"/>
                <w:b/>
                <w:color w:val="A6A6A6"/>
                <w:sz w:val="16"/>
                <w:szCs w:val="20"/>
                <w:lang w:val="en-US"/>
              </w:rPr>
            </w:pPr>
            <w:ins w:id="118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name="getListOfComplaintBookEntriesByClient"&gt;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5" w:author="Автор"/>
                <w:b/>
                <w:color w:val="A6A6A6"/>
                <w:sz w:val="16"/>
                <w:szCs w:val="20"/>
                <w:lang w:val="en-US"/>
              </w:rPr>
            </w:pPr>
            <w:ins w:id="118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7" w:author="Автор"/>
                <w:b/>
                <w:color w:val="A6A6A6"/>
                <w:sz w:val="16"/>
                <w:szCs w:val="20"/>
                <w:lang w:val="en-US"/>
              </w:rPr>
            </w:pPr>
            <w:ins w:id="118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9" w:author="Автор"/>
                <w:b/>
                <w:color w:val="A6A6A6"/>
                <w:sz w:val="16"/>
                <w:szCs w:val="20"/>
                <w:lang w:val="en-US"/>
              </w:rPr>
            </w:pPr>
            <w:ins w:id="118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name="getListOfComplaintBookEntriesByClientResponse"&gt;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1" w:author="Автор"/>
                <w:b/>
                <w:color w:val="A6A6A6"/>
                <w:sz w:val="16"/>
                <w:szCs w:val="20"/>
                <w:lang w:val="en-US"/>
              </w:rPr>
            </w:pPr>
            <w:ins w:id="118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3" w:author="Автор"/>
                <w:b/>
                <w:color w:val="A6A6A6"/>
                <w:sz w:val="16"/>
                <w:szCs w:val="20"/>
                <w:lang w:val="en-US"/>
              </w:rPr>
            </w:pPr>
            <w:ins w:id="118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5" w:author="Автор"/>
                <w:b/>
                <w:color w:val="A6A6A6"/>
                <w:sz w:val="16"/>
                <w:szCs w:val="20"/>
                <w:lang w:val="en-US"/>
              </w:rPr>
            </w:pPr>
            <w:ins w:id="118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7" w:author="Автор"/>
                <w:b/>
                <w:color w:val="A6A6A6"/>
                <w:sz w:val="16"/>
                <w:szCs w:val="20"/>
                <w:lang w:val="en-US"/>
              </w:rPr>
            </w:pPr>
            <w:ins w:id="118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name="getChronopayConfig"&gt;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9" w:author="Автор"/>
                <w:b/>
                <w:color w:val="A6A6A6"/>
                <w:sz w:val="16"/>
                <w:szCs w:val="20"/>
                <w:lang w:val="en-US"/>
              </w:rPr>
            </w:pPr>
            <w:ins w:id="118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1" w:author="Автор"/>
                <w:b/>
                <w:color w:val="A6A6A6"/>
                <w:sz w:val="16"/>
                <w:szCs w:val="20"/>
                <w:lang w:val="en-US"/>
              </w:rPr>
            </w:pPr>
            <w:ins w:id="118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name="getChronopayConfig"&gt;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3" w:author="Автор"/>
                <w:b/>
                <w:color w:val="A6A6A6"/>
                <w:sz w:val="16"/>
                <w:szCs w:val="20"/>
                <w:lang w:val="en-US"/>
              </w:rPr>
            </w:pPr>
            <w:ins w:id="118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5" w:author="Автор"/>
                <w:b/>
                <w:color w:val="A6A6A6"/>
                <w:sz w:val="16"/>
                <w:szCs w:val="20"/>
                <w:lang w:val="en-US"/>
              </w:rPr>
            </w:pPr>
            <w:ins w:id="118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7" w:author="Автор"/>
                <w:b/>
                <w:color w:val="A6A6A6"/>
                <w:sz w:val="16"/>
                <w:szCs w:val="20"/>
                <w:lang w:val="en-US"/>
              </w:rPr>
            </w:pPr>
            <w:ins w:id="118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name="getChronopayConfigResponse"&gt;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9" w:author="Автор"/>
                <w:b/>
                <w:color w:val="A6A6A6"/>
                <w:sz w:val="16"/>
                <w:szCs w:val="20"/>
                <w:lang w:val="en-US"/>
              </w:rPr>
            </w:pPr>
            <w:ins w:id="118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1" w:author="Автор"/>
                <w:b/>
                <w:color w:val="A6A6A6"/>
                <w:sz w:val="16"/>
                <w:szCs w:val="20"/>
                <w:lang w:val="en-US"/>
              </w:rPr>
            </w:pPr>
            <w:ins w:id="118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3" w:author="Автор"/>
                <w:b/>
                <w:color w:val="A6A6A6"/>
                <w:sz w:val="16"/>
                <w:szCs w:val="20"/>
                <w:lang w:val="en-US"/>
              </w:rPr>
            </w:pPr>
            <w:ins w:id="118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5" w:author="Автор"/>
                <w:b/>
                <w:color w:val="A6A6A6"/>
                <w:sz w:val="16"/>
                <w:szCs w:val="20"/>
                <w:lang w:val="en-US"/>
              </w:rPr>
            </w:pPr>
            <w:ins w:id="118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name="changeMobilePhone"&gt;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7" w:author="Автор"/>
                <w:b/>
                <w:color w:val="A6A6A6"/>
                <w:sz w:val="16"/>
                <w:szCs w:val="20"/>
                <w:lang w:val="en-US"/>
              </w:rPr>
            </w:pPr>
            <w:ins w:id="118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9" w:author="Автор"/>
                <w:b/>
                <w:color w:val="A6A6A6"/>
                <w:sz w:val="16"/>
                <w:szCs w:val="20"/>
                <w:lang w:val="en-US"/>
              </w:rPr>
            </w:pPr>
            <w:ins w:id="118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name="changeMobilePhone"&gt;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1" w:author="Автор"/>
                <w:b/>
                <w:color w:val="A6A6A6"/>
                <w:sz w:val="16"/>
                <w:szCs w:val="20"/>
                <w:lang w:val="en-US"/>
              </w:rPr>
            </w:pPr>
            <w:ins w:id="118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3" w:author="Автор"/>
                <w:b/>
                <w:color w:val="A6A6A6"/>
                <w:sz w:val="16"/>
                <w:szCs w:val="20"/>
                <w:lang w:val="en-US"/>
              </w:rPr>
            </w:pPr>
            <w:ins w:id="118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5" w:author="Автор"/>
                <w:b/>
                <w:color w:val="A6A6A6"/>
                <w:sz w:val="16"/>
                <w:szCs w:val="20"/>
                <w:lang w:val="en-US"/>
              </w:rPr>
            </w:pPr>
            <w:ins w:id="118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name="changeMobilePhoneResponse"&gt;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7" w:author="Автор"/>
                <w:b/>
                <w:color w:val="A6A6A6"/>
                <w:sz w:val="16"/>
                <w:szCs w:val="20"/>
                <w:lang w:val="en-US"/>
              </w:rPr>
            </w:pPr>
            <w:ins w:id="118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9" w:author="Автор"/>
                <w:b/>
                <w:color w:val="A6A6A6"/>
                <w:sz w:val="16"/>
                <w:szCs w:val="20"/>
                <w:lang w:val="en-US"/>
              </w:rPr>
            </w:pPr>
            <w:ins w:id="119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1" w:author="Автор"/>
                <w:b/>
                <w:color w:val="A6A6A6"/>
                <w:sz w:val="16"/>
                <w:szCs w:val="20"/>
                <w:lang w:val="en-US"/>
              </w:rPr>
            </w:pPr>
            <w:ins w:id="119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3" w:author="Автор"/>
                <w:b/>
                <w:color w:val="A6A6A6"/>
                <w:sz w:val="16"/>
                <w:szCs w:val="20"/>
                <w:lang w:val="en-US"/>
              </w:rPr>
            </w:pPr>
            <w:ins w:id="119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name="checkPasswordRestoreRequest"&gt;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5" w:author="Автор"/>
                <w:b/>
                <w:color w:val="A6A6A6"/>
                <w:sz w:val="16"/>
                <w:szCs w:val="20"/>
                <w:lang w:val="en-US"/>
              </w:rPr>
            </w:pPr>
            <w:ins w:id="119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7" w:author="Автор"/>
                <w:b/>
                <w:color w:val="A6A6A6"/>
                <w:sz w:val="16"/>
                <w:szCs w:val="20"/>
                <w:lang w:val="en-US"/>
              </w:rPr>
            </w:pPr>
            <w:ins w:id="119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name="checkPasswordRestoreRequest"&gt;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9" w:author="Автор"/>
                <w:b/>
                <w:color w:val="A6A6A6"/>
                <w:sz w:val="16"/>
                <w:szCs w:val="20"/>
                <w:lang w:val="en-US"/>
              </w:rPr>
            </w:pPr>
            <w:ins w:id="119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1" w:author="Автор"/>
                <w:b/>
                <w:color w:val="A6A6A6"/>
                <w:sz w:val="16"/>
                <w:szCs w:val="20"/>
                <w:lang w:val="en-US"/>
              </w:rPr>
            </w:pPr>
            <w:ins w:id="119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3" w:author="Автор"/>
                <w:b/>
                <w:color w:val="A6A6A6"/>
                <w:sz w:val="16"/>
                <w:szCs w:val="20"/>
                <w:lang w:val="en-US"/>
              </w:rPr>
            </w:pPr>
            <w:ins w:id="119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name="checkPasswordRestoreRequestResponse"&gt;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5" w:author="Автор"/>
                <w:b/>
                <w:color w:val="A6A6A6"/>
                <w:sz w:val="16"/>
                <w:szCs w:val="20"/>
                <w:lang w:val="en-US"/>
              </w:rPr>
            </w:pPr>
            <w:ins w:id="119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7" w:author="Автор"/>
                <w:b/>
                <w:color w:val="A6A6A6"/>
                <w:sz w:val="16"/>
                <w:szCs w:val="20"/>
                <w:lang w:val="en-US"/>
              </w:rPr>
            </w:pPr>
            <w:ins w:id="119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9" w:author="Автор"/>
                <w:b/>
                <w:color w:val="A6A6A6"/>
                <w:sz w:val="16"/>
                <w:szCs w:val="20"/>
                <w:lang w:val="en-US"/>
              </w:rPr>
            </w:pPr>
            <w:ins w:id="119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1" w:author="Автор"/>
                <w:b/>
                <w:color w:val="A6A6A6"/>
                <w:sz w:val="16"/>
                <w:szCs w:val="20"/>
                <w:lang w:val="en-US"/>
              </w:rPr>
            </w:pPr>
            <w:ins w:id="119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name="generateLinkingToken"&gt;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3" w:author="Автор"/>
                <w:b/>
                <w:color w:val="A6A6A6"/>
                <w:sz w:val="16"/>
                <w:szCs w:val="20"/>
                <w:lang w:val="en-US"/>
              </w:rPr>
            </w:pPr>
            <w:ins w:id="119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5" w:author="Автор"/>
                <w:b/>
                <w:color w:val="A6A6A6"/>
                <w:sz w:val="16"/>
                <w:szCs w:val="20"/>
                <w:lang w:val="en-US"/>
              </w:rPr>
            </w:pPr>
            <w:ins w:id="119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name="generateLinkingToken"&gt;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7" w:author="Автор"/>
                <w:b/>
                <w:color w:val="A6A6A6"/>
                <w:sz w:val="16"/>
                <w:szCs w:val="20"/>
                <w:lang w:val="en-US"/>
              </w:rPr>
            </w:pPr>
            <w:ins w:id="119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9" w:author="Автор"/>
                <w:b/>
                <w:color w:val="A6A6A6"/>
                <w:sz w:val="16"/>
                <w:szCs w:val="20"/>
                <w:lang w:val="en-US"/>
              </w:rPr>
            </w:pPr>
            <w:ins w:id="119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1" w:author="Автор"/>
                <w:b/>
                <w:color w:val="A6A6A6"/>
                <w:sz w:val="16"/>
                <w:szCs w:val="20"/>
                <w:lang w:val="en-US"/>
              </w:rPr>
            </w:pPr>
            <w:ins w:id="119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name="generateLinkingTokenResponse"&gt;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3" w:author="Автор"/>
                <w:b/>
                <w:color w:val="A6A6A6"/>
                <w:sz w:val="16"/>
                <w:szCs w:val="20"/>
                <w:lang w:val="en-US"/>
              </w:rPr>
            </w:pPr>
            <w:ins w:id="119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5" w:author="Автор"/>
                <w:b/>
                <w:color w:val="A6A6A6"/>
                <w:sz w:val="16"/>
                <w:szCs w:val="20"/>
                <w:lang w:val="en-US"/>
              </w:rPr>
            </w:pPr>
            <w:ins w:id="119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7" w:author="Автор"/>
                <w:b/>
                <w:color w:val="A6A6A6"/>
                <w:sz w:val="16"/>
                <w:szCs w:val="20"/>
                <w:lang w:val="en-US"/>
              </w:rPr>
            </w:pPr>
            <w:ins w:id="119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9" w:author="Автор"/>
                <w:b/>
                <w:color w:val="A6A6A6"/>
                <w:sz w:val="16"/>
                <w:szCs w:val="20"/>
                <w:lang w:val="en-US"/>
              </w:rPr>
            </w:pPr>
            <w:ins w:id="119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name="getListOfProducts"&gt;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1" w:author="Автор"/>
                <w:b/>
                <w:color w:val="A6A6A6"/>
                <w:sz w:val="16"/>
                <w:szCs w:val="20"/>
                <w:lang w:val="en-US"/>
              </w:rPr>
            </w:pPr>
            <w:ins w:id="119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3" w:author="Автор"/>
                <w:b/>
                <w:color w:val="A6A6A6"/>
                <w:sz w:val="16"/>
                <w:szCs w:val="20"/>
                <w:lang w:val="en-US"/>
              </w:rPr>
            </w:pPr>
            <w:ins w:id="119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name="getListOfProducts"&gt;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5" w:author="Автор"/>
                <w:b/>
                <w:color w:val="A6A6A6"/>
                <w:sz w:val="16"/>
                <w:szCs w:val="20"/>
                <w:lang w:val="en-US"/>
              </w:rPr>
            </w:pPr>
            <w:ins w:id="119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7" w:author="Автор"/>
                <w:b/>
                <w:color w:val="A6A6A6"/>
                <w:sz w:val="16"/>
                <w:szCs w:val="20"/>
                <w:lang w:val="en-US"/>
              </w:rPr>
            </w:pPr>
            <w:ins w:id="119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9" w:author="Автор"/>
                <w:b/>
                <w:color w:val="A6A6A6"/>
                <w:sz w:val="16"/>
                <w:szCs w:val="20"/>
                <w:lang w:val="en-US"/>
              </w:rPr>
            </w:pPr>
            <w:ins w:id="119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name="getListOfProductsResponse"&gt;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1" w:author="Автор"/>
                <w:b/>
                <w:color w:val="A6A6A6"/>
                <w:sz w:val="16"/>
                <w:szCs w:val="20"/>
                <w:lang w:val="en-US"/>
              </w:rPr>
            </w:pPr>
            <w:ins w:id="119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3" w:author="Автор"/>
                <w:b/>
                <w:color w:val="A6A6A6"/>
                <w:sz w:val="16"/>
                <w:szCs w:val="20"/>
                <w:lang w:val="en-US"/>
              </w:rPr>
            </w:pPr>
            <w:ins w:id="119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5" w:author="Автор"/>
                <w:b/>
                <w:color w:val="A6A6A6"/>
                <w:sz w:val="16"/>
                <w:szCs w:val="20"/>
                <w:lang w:val="en-US"/>
              </w:rPr>
            </w:pPr>
            <w:ins w:id="119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7" w:author="Автор"/>
                <w:b/>
                <w:color w:val="A6A6A6"/>
                <w:sz w:val="16"/>
                <w:szCs w:val="20"/>
                <w:lang w:val="en-US"/>
              </w:rPr>
            </w:pPr>
            <w:ins w:id="119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9" w:author="Автор"/>
                <w:b/>
                <w:color w:val="A6A6A6"/>
                <w:sz w:val="16"/>
                <w:szCs w:val="20"/>
                <w:lang w:val="en-US"/>
              </w:rPr>
            </w:pPr>
            <w:ins w:id="119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1" w:author="Автор"/>
                <w:b/>
                <w:color w:val="A6A6A6"/>
                <w:sz w:val="16"/>
                <w:szCs w:val="20"/>
                <w:lang w:val="en-US"/>
              </w:rPr>
            </w:pPr>
            <w:ins w:id="119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3" w:author="Автор"/>
                <w:b/>
                <w:color w:val="A6A6A6"/>
                <w:sz w:val="16"/>
                <w:szCs w:val="20"/>
                <w:lang w:val="en-US"/>
              </w:rPr>
            </w:pPr>
            <w:ins w:id="119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5" w:author="Автор"/>
                <w:b/>
                <w:color w:val="A6A6A6"/>
                <w:sz w:val="16"/>
                <w:szCs w:val="20"/>
                <w:lang w:val="en-US"/>
              </w:rPr>
            </w:pPr>
            <w:ins w:id="119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7" w:author="Автор"/>
                <w:b/>
                <w:color w:val="A6A6A6"/>
                <w:sz w:val="16"/>
                <w:szCs w:val="20"/>
                <w:lang w:val="en-US"/>
              </w:rPr>
            </w:pPr>
            <w:ins w:id="119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9" w:author="Автор"/>
                <w:b/>
                <w:color w:val="A6A6A6"/>
                <w:sz w:val="16"/>
                <w:szCs w:val="20"/>
                <w:lang w:val="en-US"/>
              </w:rPr>
            </w:pPr>
            <w:ins w:id="119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1" w:author="Автор"/>
                <w:b/>
                <w:color w:val="A6A6A6"/>
                <w:sz w:val="16"/>
                <w:szCs w:val="20"/>
                <w:lang w:val="en-US"/>
              </w:rPr>
            </w:pPr>
            <w:ins w:id="119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3" w:author="Автор"/>
                <w:b/>
                <w:color w:val="A6A6A6"/>
                <w:sz w:val="16"/>
                <w:szCs w:val="20"/>
                <w:lang w:val="en-US"/>
              </w:rPr>
            </w:pPr>
            <w:ins w:id="119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5" w:author="Автор"/>
                <w:b/>
                <w:color w:val="A6A6A6"/>
                <w:sz w:val="16"/>
                <w:szCs w:val="20"/>
                <w:lang w:val="en-US"/>
              </w:rPr>
            </w:pPr>
            <w:ins w:id="119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name="getStudentsByCanNotConfirmPayment"&gt;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7" w:author="Автор"/>
                <w:b/>
                <w:color w:val="A6A6A6"/>
                <w:sz w:val="16"/>
                <w:szCs w:val="20"/>
                <w:lang w:val="en-US"/>
              </w:rPr>
            </w:pPr>
            <w:ins w:id="119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9" w:author="Автор"/>
                <w:b/>
                <w:color w:val="A6A6A6"/>
                <w:sz w:val="16"/>
                <w:szCs w:val="20"/>
                <w:lang w:val="en-US"/>
              </w:rPr>
            </w:pPr>
            <w:ins w:id="119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name="getStudentsByCanNotConfirmPayment"&gt;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1" w:author="Автор"/>
                <w:b/>
                <w:color w:val="A6A6A6"/>
                <w:sz w:val="16"/>
                <w:szCs w:val="20"/>
                <w:lang w:val="en-US"/>
              </w:rPr>
            </w:pPr>
            <w:ins w:id="119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3" w:author="Автор"/>
                <w:b/>
                <w:color w:val="A6A6A6"/>
                <w:sz w:val="16"/>
                <w:szCs w:val="20"/>
                <w:lang w:val="en-US"/>
              </w:rPr>
            </w:pPr>
            <w:ins w:id="119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5" w:author="Автор"/>
                <w:b/>
                <w:color w:val="A6A6A6"/>
                <w:sz w:val="16"/>
                <w:szCs w:val="20"/>
                <w:lang w:val="en-US"/>
              </w:rPr>
            </w:pPr>
            <w:ins w:id="119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name="getStudentsByCanNotConfirmPaymentResponse"&gt;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7" w:author="Автор"/>
                <w:b/>
                <w:color w:val="A6A6A6"/>
                <w:sz w:val="16"/>
                <w:szCs w:val="20"/>
                <w:lang w:val="en-US"/>
              </w:rPr>
            </w:pPr>
            <w:ins w:id="119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9" w:author="Автор"/>
                <w:b/>
                <w:color w:val="A6A6A6"/>
                <w:sz w:val="16"/>
                <w:szCs w:val="20"/>
                <w:lang w:val="en-US"/>
              </w:rPr>
            </w:pPr>
            <w:ins w:id="119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1" w:author="Автор"/>
                <w:b/>
                <w:color w:val="A6A6A6"/>
                <w:sz w:val="16"/>
                <w:szCs w:val="20"/>
                <w:lang w:val="en-US"/>
              </w:rPr>
            </w:pPr>
            <w:ins w:id="119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3" w:author="Автор"/>
                <w:b/>
                <w:color w:val="A6A6A6"/>
                <w:sz w:val="16"/>
                <w:szCs w:val="20"/>
                <w:lang w:val="en-US"/>
              </w:rPr>
            </w:pPr>
            <w:ins w:id="119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name="sendLinkingTokenByMobile"&gt;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5" w:author="Автор"/>
                <w:b/>
                <w:color w:val="A6A6A6"/>
                <w:sz w:val="16"/>
                <w:szCs w:val="20"/>
                <w:lang w:val="en-US"/>
              </w:rPr>
            </w:pPr>
            <w:ins w:id="119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7" w:author="Автор"/>
                <w:b/>
                <w:color w:val="A6A6A6"/>
                <w:sz w:val="16"/>
                <w:szCs w:val="20"/>
                <w:lang w:val="en-US"/>
              </w:rPr>
            </w:pPr>
            <w:ins w:id="119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name="sendLinkingTokenByMobile"&gt;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9" w:author="Автор"/>
                <w:b/>
                <w:color w:val="A6A6A6"/>
                <w:sz w:val="16"/>
                <w:szCs w:val="20"/>
                <w:lang w:val="en-US"/>
              </w:rPr>
            </w:pPr>
            <w:ins w:id="120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1" w:author="Автор"/>
                <w:b/>
                <w:color w:val="A6A6A6"/>
                <w:sz w:val="16"/>
                <w:szCs w:val="20"/>
                <w:lang w:val="en-US"/>
              </w:rPr>
            </w:pPr>
            <w:ins w:id="120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3" w:author="Автор"/>
                <w:b/>
                <w:color w:val="A6A6A6"/>
                <w:sz w:val="16"/>
                <w:szCs w:val="20"/>
                <w:lang w:val="en-US"/>
              </w:rPr>
            </w:pPr>
            <w:ins w:id="120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name="sendLinkingTokenByMobileResponse"&gt;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5" w:author="Автор"/>
                <w:b/>
                <w:color w:val="A6A6A6"/>
                <w:sz w:val="16"/>
                <w:szCs w:val="20"/>
                <w:lang w:val="en-US"/>
              </w:rPr>
            </w:pPr>
            <w:ins w:id="120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7" w:author="Автор"/>
                <w:b/>
                <w:color w:val="A6A6A6"/>
                <w:sz w:val="16"/>
                <w:szCs w:val="20"/>
                <w:lang w:val="en-US"/>
              </w:rPr>
            </w:pPr>
            <w:ins w:id="120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9" w:author="Автор"/>
                <w:b/>
                <w:color w:val="A6A6A6"/>
                <w:sz w:val="16"/>
                <w:szCs w:val="20"/>
                <w:lang w:val="en-US"/>
              </w:rPr>
            </w:pPr>
            <w:ins w:id="120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1" w:author="Автор"/>
                <w:b/>
                <w:color w:val="A6A6A6"/>
                <w:sz w:val="16"/>
                <w:szCs w:val="20"/>
                <w:lang w:val="en-US"/>
              </w:rPr>
            </w:pPr>
            <w:ins w:id="120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name="getPublicationListSimple"&gt;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3" w:author="Автор"/>
                <w:b/>
                <w:color w:val="A6A6A6"/>
                <w:sz w:val="16"/>
                <w:szCs w:val="20"/>
                <w:lang w:val="en-US"/>
              </w:rPr>
            </w:pPr>
            <w:ins w:id="120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5" w:author="Автор"/>
                <w:b/>
                <w:color w:val="A6A6A6"/>
                <w:sz w:val="16"/>
                <w:szCs w:val="20"/>
                <w:lang w:val="en-US"/>
              </w:rPr>
            </w:pPr>
            <w:ins w:id="120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name="getPublicationListSimple"&gt;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7" w:author="Автор"/>
                <w:b/>
                <w:color w:val="A6A6A6"/>
                <w:sz w:val="16"/>
                <w:szCs w:val="20"/>
                <w:lang w:val="en-US"/>
              </w:rPr>
            </w:pPr>
            <w:ins w:id="120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9" w:author="Автор"/>
                <w:b/>
                <w:color w:val="A6A6A6"/>
                <w:sz w:val="16"/>
                <w:szCs w:val="20"/>
                <w:lang w:val="en-US"/>
              </w:rPr>
            </w:pPr>
            <w:ins w:id="120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1" w:author="Автор"/>
                <w:b/>
                <w:color w:val="A6A6A6"/>
                <w:sz w:val="16"/>
                <w:szCs w:val="20"/>
                <w:lang w:val="en-US"/>
              </w:rPr>
            </w:pPr>
            <w:ins w:id="120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name="getPublicationListSimpleResponse"&gt;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3" w:author="Автор"/>
                <w:b/>
                <w:color w:val="A6A6A6"/>
                <w:sz w:val="16"/>
                <w:szCs w:val="20"/>
                <w:lang w:val="en-US"/>
              </w:rPr>
            </w:pPr>
            <w:ins w:id="120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5" w:author="Автор"/>
                <w:b/>
                <w:color w:val="A6A6A6"/>
                <w:sz w:val="16"/>
                <w:szCs w:val="20"/>
                <w:lang w:val="en-US"/>
              </w:rPr>
            </w:pPr>
            <w:ins w:id="120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7" w:author="Автор"/>
                <w:b/>
                <w:color w:val="A6A6A6"/>
                <w:sz w:val="16"/>
                <w:szCs w:val="20"/>
                <w:lang w:val="en-US"/>
              </w:rPr>
            </w:pPr>
            <w:ins w:id="120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9" w:author="Автор"/>
                <w:b/>
                <w:color w:val="A6A6A6"/>
                <w:sz w:val="16"/>
                <w:szCs w:val="20"/>
                <w:lang w:val="en-US"/>
              </w:rPr>
            </w:pPr>
            <w:ins w:id="120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1" w:author="Автор"/>
                <w:b/>
                <w:color w:val="A6A6A6"/>
                <w:sz w:val="16"/>
                <w:szCs w:val="20"/>
                <w:lang w:val="en-US"/>
              </w:rPr>
            </w:pPr>
            <w:ins w:id="120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3" w:author="Автор"/>
                <w:b/>
                <w:color w:val="A6A6A6"/>
                <w:sz w:val="16"/>
                <w:szCs w:val="20"/>
                <w:lang w:val="en-US"/>
              </w:rPr>
            </w:pPr>
            <w:ins w:id="120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name="transferBalanceBySan"&gt;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5" w:author="Автор"/>
                <w:b/>
                <w:color w:val="A6A6A6"/>
                <w:sz w:val="16"/>
                <w:szCs w:val="20"/>
                <w:lang w:val="en-US"/>
              </w:rPr>
            </w:pPr>
            <w:ins w:id="120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7" w:author="Автор"/>
                <w:b/>
                <w:color w:val="A6A6A6"/>
                <w:sz w:val="16"/>
                <w:szCs w:val="20"/>
                <w:lang w:val="en-US"/>
              </w:rPr>
            </w:pPr>
            <w:ins w:id="120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9" w:author="Автор"/>
                <w:b/>
                <w:color w:val="A6A6A6"/>
                <w:sz w:val="16"/>
                <w:szCs w:val="20"/>
                <w:lang w:val="en-US"/>
              </w:rPr>
            </w:pPr>
            <w:ins w:id="120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name="transferBalanceBySanResponse"&gt;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1" w:author="Автор"/>
                <w:b/>
                <w:color w:val="A6A6A6"/>
                <w:sz w:val="16"/>
                <w:szCs w:val="20"/>
                <w:lang w:val="en-US"/>
              </w:rPr>
            </w:pPr>
            <w:ins w:id="120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3" w:author="Автор"/>
                <w:b/>
                <w:color w:val="A6A6A6"/>
                <w:sz w:val="16"/>
                <w:szCs w:val="20"/>
                <w:lang w:val="en-US"/>
              </w:rPr>
            </w:pPr>
            <w:ins w:id="120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5" w:author="Автор"/>
                <w:b/>
                <w:color w:val="A6A6A6"/>
                <w:sz w:val="16"/>
                <w:szCs w:val="20"/>
                <w:lang w:val="en-US"/>
              </w:rPr>
            </w:pPr>
            <w:ins w:id="120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7" w:author="Автор"/>
                <w:b/>
                <w:color w:val="A6A6A6"/>
                <w:sz w:val="16"/>
                <w:szCs w:val="20"/>
                <w:lang w:val="en-US"/>
              </w:rPr>
            </w:pPr>
            <w:ins w:id="120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name="giveConclusionOnComplaint"&gt;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9" w:author="Автор"/>
                <w:b/>
                <w:color w:val="A6A6A6"/>
                <w:sz w:val="16"/>
                <w:szCs w:val="20"/>
                <w:lang w:val="en-US"/>
              </w:rPr>
            </w:pPr>
            <w:ins w:id="120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1" w:author="Автор"/>
                <w:b/>
                <w:color w:val="A6A6A6"/>
                <w:sz w:val="16"/>
                <w:szCs w:val="20"/>
                <w:lang w:val="en-US"/>
              </w:rPr>
            </w:pPr>
            <w:ins w:id="120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name="giveConclusionOnComplaint"&gt;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3" w:author="Автор"/>
                <w:b/>
                <w:color w:val="A6A6A6"/>
                <w:sz w:val="16"/>
                <w:szCs w:val="20"/>
                <w:lang w:val="en-US"/>
              </w:rPr>
            </w:pPr>
            <w:ins w:id="120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5" w:author="Автор"/>
                <w:b/>
                <w:color w:val="A6A6A6"/>
                <w:sz w:val="16"/>
                <w:szCs w:val="20"/>
                <w:lang w:val="en-US"/>
              </w:rPr>
            </w:pPr>
            <w:ins w:id="120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7" w:author="Автор"/>
                <w:b/>
                <w:color w:val="A6A6A6"/>
                <w:sz w:val="16"/>
                <w:szCs w:val="20"/>
                <w:lang w:val="en-US"/>
              </w:rPr>
            </w:pPr>
            <w:ins w:id="120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name="giveConclusionOnComplaintResponse"&gt;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9" w:author="Автор"/>
                <w:b/>
                <w:color w:val="A6A6A6"/>
                <w:sz w:val="16"/>
                <w:szCs w:val="20"/>
                <w:lang w:val="en-US"/>
              </w:rPr>
            </w:pPr>
            <w:ins w:id="120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1" w:author="Автор"/>
                <w:b/>
                <w:color w:val="A6A6A6"/>
                <w:sz w:val="16"/>
                <w:szCs w:val="20"/>
                <w:lang w:val="en-US"/>
              </w:rPr>
            </w:pPr>
            <w:ins w:id="120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3" w:author="Автор"/>
                <w:b/>
                <w:color w:val="A6A6A6"/>
                <w:sz w:val="16"/>
                <w:szCs w:val="20"/>
                <w:lang w:val="en-US"/>
              </w:rPr>
            </w:pPr>
            <w:ins w:id="120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5" w:author="Автор"/>
                <w:b/>
                <w:color w:val="A6A6A6"/>
                <w:sz w:val="16"/>
                <w:szCs w:val="20"/>
                <w:lang w:val="en-US"/>
              </w:rPr>
            </w:pPr>
            <w:ins w:id="120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7" w:author="Автор"/>
                <w:b/>
                <w:color w:val="A6A6A6"/>
                <w:sz w:val="16"/>
                <w:szCs w:val="20"/>
                <w:lang w:val="en-US"/>
              </w:rPr>
            </w:pPr>
            <w:ins w:id="120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9" w:author="Автор"/>
                <w:b/>
                <w:color w:val="A6A6A6"/>
                <w:sz w:val="16"/>
                <w:szCs w:val="20"/>
                <w:lang w:val="en-US"/>
              </w:rPr>
            </w:pPr>
            <w:ins w:id="120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name="getCurrentSubscriptionFeedingBySan"&gt;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1" w:author="Автор"/>
                <w:b/>
                <w:color w:val="A6A6A6"/>
                <w:sz w:val="16"/>
                <w:szCs w:val="20"/>
                <w:lang w:val="en-US"/>
              </w:rPr>
            </w:pPr>
            <w:ins w:id="120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3" w:author="Автор"/>
                <w:b/>
                <w:color w:val="A6A6A6"/>
                <w:sz w:val="16"/>
                <w:szCs w:val="20"/>
                <w:lang w:val="en-US"/>
              </w:rPr>
            </w:pPr>
            <w:ins w:id="120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5" w:author="Автор"/>
                <w:b/>
                <w:color w:val="A6A6A6"/>
                <w:sz w:val="16"/>
                <w:szCs w:val="20"/>
                <w:lang w:val="en-US"/>
              </w:rPr>
            </w:pPr>
            <w:ins w:id="120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name="getCurrentSubscriptionFeedingBySanResponse"&gt;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7" w:author="Автор"/>
                <w:b/>
                <w:color w:val="A6A6A6"/>
                <w:sz w:val="16"/>
                <w:szCs w:val="20"/>
                <w:lang w:val="en-US"/>
              </w:rPr>
            </w:pPr>
            <w:ins w:id="120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9" w:author="Автор"/>
                <w:b/>
                <w:color w:val="A6A6A6"/>
                <w:sz w:val="16"/>
                <w:szCs w:val="20"/>
                <w:lang w:val="en-US"/>
              </w:rPr>
            </w:pPr>
            <w:ins w:id="120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1" w:author="Автор"/>
                <w:b/>
                <w:color w:val="A6A6A6"/>
                <w:sz w:val="16"/>
                <w:szCs w:val="20"/>
                <w:lang w:val="en-US"/>
              </w:rPr>
            </w:pPr>
            <w:ins w:id="120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3" w:author="Автор"/>
                <w:b/>
                <w:color w:val="A6A6A6"/>
                <w:sz w:val="16"/>
                <w:szCs w:val="20"/>
                <w:lang w:val="en-US"/>
              </w:rPr>
            </w:pPr>
            <w:ins w:id="120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name="changePaymentOrderStatus"&gt;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5" w:author="Автор"/>
                <w:b/>
                <w:color w:val="A6A6A6"/>
                <w:sz w:val="16"/>
                <w:szCs w:val="20"/>
                <w:lang w:val="en-US"/>
              </w:rPr>
            </w:pPr>
            <w:ins w:id="120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7" w:author="Автор"/>
                <w:b/>
                <w:color w:val="A6A6A6"/>
                <w:sz w:val="16"/>
                <w:szCs w:val="20"/>
                <w:lang w:val="en-US"/>
              </w:rPr>
            </w:pPr>
            <w:ins w:id="120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name="changePaymentOrderStatus"&gt;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9" w:author="Автор"/>
                <w:b/>
                <w:color w:val="A6A6A6"/>
                <w:sz w:val="16"/>
                <w:szCs w:val="20"/>
                <w:lang w:val="en-US"/>
              </w:rPr>
            </w:pPr>
            <w:ins w:id="120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1" w:author="Автор"/>
                <w:b/>
                <w:color w:val="A6A6A6"/>
                <w:sz w:val="16"/>
                <w:szCs w:val="20"/>
                <w:lang w:val="en-US"/>
              </w:rPr>
            </w:pPr>
            <w:ins w:id="120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3" w:author="Автор"/>
                <w:b/>
                <w:color w:val="A6A6A6"/>
                <w:sz w:val="16"/>
                <w:szCs w:val="20"/>
                <w:lang w:val="en-US"/>
              </w:rPr>
            </w:pPr>
            <w:ins w:id="120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name="changePaymentOrderStatusResponse"&gt;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5" w:author="Автор"/>
                <w:b/>
                <w:color w:val="A6A6A6"/>
                <w:sz w:val="16"/>
                <w:szCs w:val="20"/>
                <w:lang w:val="en-US"/>
              </w:rPr>
            </w:pPr>
            <w:ins w:id="120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7" w:author="Автор"/>
                <w:b/>
                <w:color w:val="A6A6A6"/>
                <w:sz w:val="16"/>
                <w:szCs w:val="20"/>
                <w:lang w:val="en-US"/>
              </w:rPr>
            </w:pPr>
            <w:ins w:id="120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9" w:author="Автор"/>
                <w:b/>
                <w:color w:val="A6A6A6"/>
                <w:sz w:val="16"/>
                <w:szCs w:val="20"/>
                <w:lang w:val="en-US"/>
              </w:rPr>
            </w:pPr>
            <w:ins w:id="121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1" w:author="Автор"/>
                <w:b/>
                <w:color w:val="A6A6A6"/>
                <w:sz w:val="16"/>
                <w:szCs w:val="20"/>
                <w:lang w:val="en-US"/>
              </w:rPr>
            </w:pPr>
            <w:ins w:id="121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name="getPaymenteSubscriptionFeedingListBySan"&gt;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3" w:author="Автор"/>
                <w:b/>
                <w:color w:val="A6A6A6"/>
                <w:sz w:val="16"/>
                <w:szCs w:val="20"/>
                <w:lang w:val="en-US"/>
              </w:rPr>
            </w:pPr>
            <w:ins w:id="121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5" w:author="Автор"/>
                <w:b/>
                <w:color w:val="A6A6A6"/>
                <w:sz w:val="16"/>
                <w:szCs w:val="20"/>
                <w:lang w:val="en-US"/>
              </w:rPr>
            </w:pPr>
            <w:ins w:id="121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name="getPaymenteSubscriptionFeedingListBySan"&gt;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7" w:author="Автор"/>
                <w:b/>
                <w:color w:val="A6A6A6"/>
                <w:sz w:val="16"/>
                <w:szCs w:val="20"/>
                <w:lang w:val="en-US"/>
              </w:rPr>
            </w:pPr>
            <w:ins w:id="121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9" w:author="Автор"/>
                <w:b/>
                <w:color w:val="A6A6A6"/>
                <w:sz w:val="16"/>
                <w:szCs w:val="20"/>
                <w:lang w:val="en-US"/>
              </w:rPr>
            </w:pPr>
            <w:ins w:id="121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1" w:author="Автор"/>
                <w:b/>
                <w:color w:val="A6A6A6"/>
                <w:sz w:val="16"/>
                <w:szCs w:val="20"/>
                <w:lang w:val="en-US"/>
              </w:rPr>
            </w:pPr>
            <w:ins w:id="121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name="getPaymenteSubscriptionFeedingListBySanResponse"&gt;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3" w:author="Автор"/>
                <w:b/>
                <w:color w:val="A6A6A6"/>
                <w:sz w:val="16"/>
                <w:szCs w:val="20"/>
                <w:lang w:val="en-US"/>
              </w:rPr>
            </w:pPr>
            <w:ins w:id="121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5" w:author="Автор"/>
                <w:b/>
                <w:color w:val="A6A6A6"/>
                <w:sz w:val="16"/>
                <w:szCs w:val="20"/>
                <w:lang w:val="en-US"/>
              </w:rPr>
            </w:pPr>
            <w:ins w:id="121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7" w:author="Автор"/>
                <w:b/>
                <w:color w:val="A6A6A6"/>
                <w:sz w:val="16"/>
                <w:szCs w:val="20"/>
                <w:lang w:val="en-US"/>
              </w:rPr>
            </w:pPr>
            <w:ins w:id="121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9" w:author="Автор"/>
                <w:b/>
                <w:color w:val="A6A6A6"/>
                <w:sz w:val="16"/>
                <w:szCs w:val="20"/>
                <w:lang w:val="en-US"/>
              </w:rPr>
            </w:pPr>
            <w:ins w:id="121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name="getHiddenPages"&gt;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1" w:author="Автор"/>
                <w:b/>
                <w:color w:val="A6A6A6"/>
                <w:sz w:val="16"/>
                <w:szCs w:val="20"/>
                <w:lang w:val="en-US"/>
              </w:rPr>
            </w:pPr>
            <w:ins w:id="121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3" w:author="Автор"/>
                <w:b/>
                <w:color w:val="A6A6A6"/>
                <w:sz w:val="16"/>
                <w:szCs w:val="20"/>
                <w:lang w:val="en-US"/>
              </w:rPr>
            </w:pPr>
            <w:ins w:id="121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name="getHiddenPages"&gt;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5" w:author="Автор"/>
                <w:b/>
                <w:color w:val="A6A6A6"/>
                <w:sz w:val="16"/>
                <w:szCs w:val="20"/>
                <w:lang w:val="en-US"/>
              </w:rPr>
            </w:pPr>
            <w:ins w:id="121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7" w:author="Автор"/>
                <w:b/>
                <w:color w:val="A6A6A6"/>
                <w:sz w:val="16"/>
                <w:szCs w:val="20"/>
                <w:lang w:val="en-US"/>
              </w:rPr>
            </w:pPr>
            <w:ins w:id="121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9" w:author="Автор"/>
                <w:b/>
                <w:color w:val="A6A6A6"/>
                <w:sz w:val="16"/>
                <w:szCs w:val="20"/>
                <w:lang w:val="en-US"/>
              </w:rPr>
            </w:pPr>
            <w:ins w:id="121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name="getHiddenPagesResponse"&gt;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1" w:author="Автор"/>
                <w:b/>
                <w:color w:val="A6A6A6"/>
                <w:sz w:val="16"/>
                <w:szCs w:val="20"/>
                <w:lang w:val="en-US"/>
              </w:rPr>
            </w:pPr>
            <w:ins w:id="121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3" w:author="Автор"/>
                <w:b/>
                <w:color w:val="A6A6A6"/>
                <w:sz w:val="16"/>
                <w:szCs w:val="20"/>
                <w:lang w:val="en-US"/>
              </w:rPr>
            </w:pPr>
            <w:ins w:id="121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5" w:author="Автор"/>
                <w:b/>
                <w:color w:val="A6A6A6"/>
                <w:sz w:val="16"/>
                <w:szCs w:val="20"/>
                <w:lang w:val="en-US"/>
              </w:rPr>
            </w:pPr>
            <w:ins w:id="121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7" w:author="Автор"/>
                <w:b/>
                <w:color w:val="A6A6A6"/>
                <w:sz w:val="16"/>
                <w:szCs w:val="20"/>
                <w:lang w:val="en-US"/>
              </w:rPr>
            </w:pPr>
            <w:ins w:id="121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9" w:author="Автор"/>
                <w:b/>
                <w:color w:val="A6A6A6"/>
                <w:sz w:val="16"/>
                <w:szCs w:val="20"/>
                <w:lang w:val="en-US"/>
              </w:rPr>
            </w:pPr>
            <w:ins w:id="121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1" w:author="Автор"/>
                <w:b/>
                <w:color w:val="A6A6A6"/>
                <w:sz w:val="16"/>
                <w:szCs w:val="20"/>
                <w:lang w:val="en-US"/>
              </w:rPr>
            </w:pPr>
            <w:ins w:id="121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name="getCardListBySan"&gt;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3" w:author="Автор"/>
                <w:b/>
                <w:color w:val="A6A6A6"/>
                <w:sz w:val="16"/>
                <w:szCs w:val="20"/>
                <w:lang w:val="en-US"/>
              </w:rPr>
            </w:pPr>
            <w:ins w:id="121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5" w:author="Автор"/>
                <w:b/>
                <w:color w:val="A6A6A6"/>
                <w:sz w:val="16"/>
                <w:szCs w:val="20"/>
                <w:lang w:val="en-US"/>
              </w:rPr>
            </w:pPr>
            <w:ins w:id="121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7" w:author="Автор"/>
                <w:b/>
                <w:color w:val="A6A6A6"/>
                <w:sz w:val="16"/>
                <w:szCs w:val="20"/>
                <w:lang w:val="en-US"/>
              </w:rPr>
            </w:pPr>
            <w:ins w:id="121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name="getCardListBySanResponse"&gt;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9" w:author="Автор"/>
                <w:b/>
                <w:color w:val="A6A6A6"/>
                <w:sz w:val="16"/>
                <w:szCs w:val="20"/>
                <w:lang w:val="en-US"/>
              </w:rPr>
            </w:pPr>
            <w:ins w:id="121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1" w:author="Автор"/>
                <w:b/>
                <w:color w:val="A6A6A6"/>
                <w:sz w:val="16"/>
                <w:szCs w:val="20"/>
                <w:lang w:val="en-US"/>
              </w:rPr>
            </w:pPr>
            <w:ins w:id="121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3" w:author="Автор"/>
                <w:b/>
                <w:color w:val="A6A6A6"/>
                <w:sz w:val="16"/>
                <w:szCs w:val="20"/>
                <w:lang w:val="en-US"/>
              </w:rPr>
            </w:pPr>
            <w:ins w:id="121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5" w:author="Автор"/>
                <w:b/>
                <w:color w:val="A6A6A6"/>
                <w:sz w:val="16"/>
                <w:szCs w:val="20"/>
                <w:lang w:val="en-US"/>
              </w:rPr>
            </w:pPr>
            <w:ins w:id="121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name="getNotificationTypes"&gt;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7" w:author="Автор"/>
                <w:b/>
                <w:color w:val="A6A6A6"/>
                <w:sz w:val="16"/>
                <w:szCs w:val="20"/>
                <w:lang w:val="en-US"/>
              </w:rPr>
            </w:pPr>
            <w:ins w:id="121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9" w:author="Автор"/>
                <w:b/>
                <w:color w:val="A6A6A6"/>
                <w:sz w:val="16"/>
                <w:szCs w:val="20"/>
                <w:lang w:val="en-US"/>
              </w:rPr>
            </w:pPr>
            <w:ins w:id="121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name="getNotificationTypes"&gt;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1" w:author="Автор"/>
                <w:b/>
                <w:color w:val="A6A6A6"/>
                <w:sz w:val="16"/>
                <w:szCs w:val="20"/>
                <w:lang w:val="en-US"/>
              </w:rPr>
            </w:pPr>
            <w:ins w:id="121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3" w:author="Автор"/>
                <w:b/>
                <w:color w:val="A6A6A6"/>
                <w:sz w:val="16"/>
                <w:szCs w:val="20"/>
                <w:lang w:val="en-US"/>
              </w:rPr>
            </w:pPr>
            <w:ins w:id="121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5" w:author="Автор"/>
                <w:b/>
                <w:color w:val="A6A6A6"/>
                <w:sz w:val="16"/>
                <w:szCs w:val="20"/>
                <w:lang w:val="en-US"/>
              </w:rPr>
            </w:pPr>
            <w:ins w:id="121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name="getNotificationTypesResponse"&gt;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7" w:author="Автор"/>
                <w:b/>
                <w:color w:val="A6A6A6"/>
                <w:sz w:val="16"/>
                <w:szCs w:val="20"/>
                <w:lang w:val="en-US"/>
              </w:rPr>
            </w:pPr>
            <w:ins w:id="121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9" w:author="Автор"/>
                <w:b/>
                <w:color w:val="A6A6A6"/>
                <w:sz w:val="16"/>
                <w:szCs w:val="20"/>
                <w:lang w:val="en-US"/>
              </w:rPr>
            </w:pPr>
            <w:ins w:id="121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1" w:author="Автор"/>
                <w:b/>
                <w:color w:val="A6A6A6"/>
                <w:sz w:val="16"/>
                <w:szCs w:val="20"/>
                <w:lang w:val="en-US"/>
              </w:rPr>
            </w:pPr>
            <w:ins w:id="121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3" w:author="Автор"/>
                <w:b/>
                <w:color w:val="A6A6A6"/>
                <w:sz w:val="16"/>
                <w:szCs w:val="20"/>
                <w:lang w:val="en-US"/>
              </w:rPr>
            </w:pPr>
            <w:ins w:id="121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5" w:author="Автор"/>
                <w:b/>
                <w:color w:val="A6A6A6"/>
                <w:sz w:val="16"/>
                <w:szCs w:val="20"/>
                <w:lang w:val="en-US"/>
              </w:rPr>
            </w:pPr>
            <w:ins w:id="121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7" w:author="Автор"/>
                <w:b/>
                <w:color w:val="A6A6A6"/>
                <w:sz w:val="16"/>
                <w:szCs w:val="20"/>
                <w:lang w:val="en-US"/>
              </w:rPr>
            </w:pPr>
            <w:ins w:id="121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name="putCycleDiagramBySan"&gt;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9" w:author="Автор"/>
                <w:b/>
                <w:color w:val="A6A6A6"/>
                <w:sz w:val="16"/>
                <w:szCs w:val="20"/>
                <w:lang w:val="en-US"/>
              </w:rPr>
            </w:pPr>
            <w:ins w:id="121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1" w:author="Автор"/>
                <w:b/>
                <w:color w:val="A6A6A6"/>
                <w:sz w:val="16"/>
                <w:szCs w:val="20"/>
                <w:lang w:val="en-US"/>
              </w:rPr>
            </w:pPr>
            <w:ins w:id="121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3" w:author="Автор"/>
                <w:b/>
                <w:color w:val="A6A6A6"/>
                <w:sz w:val="16"/>
                <w:szCs w:val="20"/>
                <w:lang w:val="en-US"/>
              </w:rPr>
            </w:pPr>
            <w:ins w:id="121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name="putCycleDiagramBySanResponse"&gt;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5" w:author="Автор"/>
                <w:b/>
                <w:color w:val="A6A6A6"/>
                <w:sz w:val="16"/>
                <w:szCs w:val="20"/>
                <w:lang w:val="en-US"/>
              </w:rPr>
            </w:pPr>
            <w:ins w:id="121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7" w:author="Автор"/>
                <w:b/>
                <w:color w:val="A6A6A6"/>
                <w:sz w:val="16"/>
                <w:szCs w:val="20"/>
                <w:lang w:val="en-US"/>
              </w:rPr>
            </w:pPr>
            <w:ins w:id="121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9" w:author="Автор"/>
                <w:b/>
                <w:color w:val="A6A6A6"/>
                <w:sz w:val="16"/>
                <w:szCs w:val="20"/>
                <w:lang w:val="en-US"/>
              </w:rPr>
            </w:pPr>
            <w:ins w:id="121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1" w:author="Автор"/>
                <w:b/>
                <w:color w:val="A6A6A6"/>
                <w:sz w:val="16"/>
                <w:szCs w:val="20"/>
                <w:lang w:val="en-US"/>
              </w:rPr>
            </w:pPr>
            <w:ins w:id="121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3" w:author="Автор"/>
                <w:b/>
                <w:color w:val="A6A6A6"/>
                <w:sz w:val="16"/>
                <w:szCs w:val="20"/>
                <w:lang w:val="en-US"/>
              </w:rPr>
            </w:pPr>
            <w:ins w:id="121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5" w:author="Автор"/>
                <w:b/>
                <w:color w:val="A6A6A6"/>
                <w:sz w:val="16"/>
                <w:szCs w:val="20"/>
                <w:lang w:val="en-US"/>
              </w:rPr>
            </w:pPr>
            <w:ins w:id="121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name="getPaymentList"&gt;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7" w:author="Автор"/>
                <w:b/>
                <w:color w:val="A6A6A6"/>
                <w:sz w:val="16"/>
                <w:szCs w:val="20"/>
                <w:lang w:val="en-US"/>
              </w:rPr>
            </w:pPr>
            <w:ins w:id="121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9" w:author="Автор"/>
                <w:b/>
                <w:color w:val="A6A6A6"/>
                <w:sz w:val="16"/>
                <w:szCs w:val="20"/>
                <w:lang w:val="en-US"/>
              </w:rPr>
            </w:pPr>
            <w:ins w:id="122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1" w:author="Автор"/>
                <w:b/>
                <w:color w:val="A6A6A6"/>
                <w:sz w:val="16"/>
                <w:szCs w:val="20"/>
                <w:lang w:val="en-US"/>
              </w:rPr>
            </w:pPr>
            <w:ins w:id="122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name="getPaymentListResponse"&gt;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3" w:author="Автор"/>
                <w:b/>
                <w:color w:val="A6A6A6"/>
                <w:sz w:val="16"/>
                <w:szCs w:val="20"/>
                <w:lang w:val="en-US"/>
              </w:rPr>
            </w:pPr>
            <w:ins w:id="122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5" w:author="Автор"/>
                <w:b/>
                <w:color w:val="A6A6A6"/>
                <w:sz w:val="16"/>
                <w:szCs w:val="20"/>
                <w:lang w:val="en-US"/>
              </w:rPr>
            </w:pPr>
            <w:ins w:id="122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7" w:author="Автор"/>
                <w:b/>
                <w:color w:val="A6A6A6"/>
                <w:sz w:val="16"/>
                <w:szCs w:val="20"/>
                <w:lang w:val="en-US"/>
              </w:rPr>
            </w:pPr>
            <w:ins w:id="122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9" w:author="Автор"/>
                <w:b/>
                <w:color w:val="A6A6A6"/>
                <w:sz w:val="16"/>
                <w:szCs w:val="20"/>
                <w:lang w:val="en-US"/>
              </w:rPr>
            </w:pPr>
            <w:ins w:id="122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1" w:author="Автор"/>
                <w:b/>
                <w:color w:val="A6A6A6"/>
                <w:sz w:val="16"/>
                <w:szCs w:val="20"/>
                <w:lang w:val="en-US"/>
              </w:rPr>
            </w:pPr>
            <w:ins w:id="122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3" w:author="Автор"/>
                <w:b/>
                <w:color w:val="A6A6A6"/>
                <w:sz w:val="16"/>
                <w:szCs w:val="20"/>
                <w:lang w:val="en-US"/>
              </w:rPr>
            </w:pPr>
            <w:ins w:id="122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&lt;wsdl:input name="findComplexesWithSubFeeding"&gt;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5" w:author="Автор"/>
                <w:b/>
                <w:color w:val="A6A6A6"/>
                <w:sz w:val="16"/>
                <w:szCs w:val="20"/>
                <w:lang w:val="en-US"/>
              </w:rPr>
            </w:pPr>
            <w:ins w:id="122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7" w:author="Автор"/>
                <w:b/>
                <w:color w:val="A6A6A6"/>
                <w:sz w:val="16"/>
                <w:szCs w:val="20"/>
                <w:lang w:val="en-US"/>
              </w:rPr>
            </w:pPr>
            <w:ins w:id="122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9" w:author="Автор"/>
                <w:b/>
                <w:color w:val="A6A6A6"/>
                <w:sz w:val="16"/>
                <w:szCs w:val="20"/>
                <w:lang w:val="en-US"/>
              </w:rPr>
            </w:pPr>
            <w:ins w:id="122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name="findComplexesWithSubFeedingResponse"&gt;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1" w:author="Автор"/>
                <w:b/>
                <w:color w:val="A6A6A6"/>
                <w:sz w:val="16"/>
                <w:szCs w:val="20"/>
                <w:lang w:val="en-US"/>
              </w:rPr>
            </w:pPr>
            <w:ins w:id="122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3" w:author="Автор"/>
                <w:b/>
                <w:color w:val="A6A6A6"/>
                <w:sz w:val="16"/>
                <w:szCs w:val="20"/>
                <w:lang w:val="en-US"/>
              </w:rPr>
            </w:pPr>
            <w:ins w:id="122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5" w:author="Автор"/>
                <w:b/>
                <w:color w:val="A6A6A6"/>
                <w:sz w:val="16"/>
                <w:szCs w:val="20"/>
                <w:lang w:val="en-US"/>
              </w:rPr>
            </w:pPr>
            <w:ins w:id="122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7" w:author="Автор"/>
                <w:b/>
                <w:color w:val="A6A6A6"/>
                <w:sz w:val="16"/>
                <w:szCs w:val="20"/>
                <w:lang w:val="en-US"/>
              </w:rPr>
            </w:pPr>
            <w:ins w:id="122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9" w:author="Автор"/>
                <w:b/>
                <w:color w:val="A6A6A6"/>
                <w:sz w:val="16"/>
                <w:szCs w:val="20"/>
                <w:lang w:val="en-US"/>
              </w:rPr>
            </w:pPr>
            <w:ins w:id="122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1" w:author="Автор"/>
                <w:b/>
                <w:color w:val="A6A6A6"/>
                <w:sz w:val="16"/>
                <w:szCs w:val="20"/>
                <w:lang w:val="en-US"/>
              </w:rPr>
            </w:pPr>
            <w:ins w:id="122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name="detachGuardSan"&gt;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3" w:author="Автор"/>
                <w:b/>
                <w:color w:val="A6A6A6"/>
                <w:sz w:val="16"/>
                <w:szCs w:val="20"/>
                <w:lang w:val="en-US"/>
              </w:rPr>
            </w:pPr>
            <w:ins w:id="122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5" w:author="Автор"/>
                <w:b/>
                <w:color w:val="A6A6A6"/>
                <w:sz w:val="16"/>
                <w:szCs w:val="20"/>
                <w:lang w:val="en-US"/>
              </w:rPr>
            </w:pPr>
            <w:ins w:id="122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7" w:author="Автор"/>
                <w:b/>
                <w:color w:val="A6A6A6"/>
                <w:sz w:val="16"/>
                <w:szCs w:val="20"/>
                <w:lang w:val="en-US"/>
              </w:rPr>
            </w:pPr>
            <w:ins w:id="122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name="detachGuardSanResponse"&gt;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9" w:author="Автор"/>
                <w:b/>
                <w:color w:val="A6A6A6"/>
                <w:sz w:val="16"/>
                <w:szCs w:val="20"/>
                <w:lang w:val="en-US"/>
              </w:rPr>
            </w:pPr>
            <w:ins w:id="122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1" w:author="Автор"/>
                <w:b/>
                <w:color w:val="A6A6A6"/>
                <w:sz w:val="16"/>
                <w:szCs w:val="20"/>
                <w:lang w:val="en-US"/>
              </w:rPr>
            </w:pPr>
            <w:ins w:id="122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3" w:author="Автор"/>
                <w:b/>
                <w:color w:val="A6A6A6"/>
                <w:sz w:val="16"/>
                <w:szCs w:val="20"/>
                <w:lang w:val="en-US"/>
              </w:rPr>
            </w:pPr>
            <w:ins w:id="122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5" w:author="Автор"/>
                <w:b/>
                <w:color w:val="A6A6A6"/>
                <w:sz w:val="16"/>
                <w:szCs w:val="20"/>
                <w:lang w:val="en-US"/>
              </w:rPr>
            </w:pPr>
            <w:ins w:id="122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name="getDishProhibitionsList"&gt;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7" w:author="Автор"/>
                <w:b/>
                <w:color w:val="A6A6A6"/>
                <w:sz w:val="16"/>
                <w:szCs w:val="20"/>
                <w:lang w:val="en-US"/>
              </w:rPr>
            </w:pPr>
            <w:ins w:id="122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9" w:author="Автор"/>
                <w:b/>
                <w:color w:val="A6A6A6"/>
                <w:sz w:val="16"/>
                <w:szCs w:val="20"/>
                <w:lang w:val="en-US"/>
              </w:rPr>
            </w:pPr>
            <w:ins w:id="122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name="getDishProhibitionsList"&gt;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1" w:author="Автор"/>
                <w:b/>
                <w:color w:val="A6A6A6"/>
                <w:sz w:val="16"/>
                <w:szCs w:val="20"/>
                <w:lang w:val="en-US"/>
              </w:rPr>
            </w:pPr>
            <w:ins w:id="122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3" w:author="Автор"/>
                <w:b/>
                <w:color w:val="A6A6A6"/>
                <w:sz w:val="16"/>
                <w:szCs w:val="20"/>
                <w:lang w:val="en-US"/>
              </w:rPr>
            </w:pPr>
            <w:ins w:id="122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5" w:author="Автор"/>
                <w:b/>
                <w:color w:val="A6A6A6"/>
                <w:sz w:val="16"/>
                <w:szCs w:val="20"/>
                <w:lang w:val="en-US"/>
              </w:rPr>
            </w:pPr>
            <w:ins w:id="122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name="getDishProhibitionsListResponse"&gt;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7" w:author="Автор"/>
                <w:b/>
                <w:color w:val="A6A6A6"/>
                <w:sz w:val="16"/>
                <w:szCs w:val="20"/>
                <w:lang w:val="en-US"/>
              </w:rPr>
            </w:pPr>
            <w:ins w:id="122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9" w:author="Автор"/>
                <w:b/>
                <w:color w:val="A6A6A6"/>
                <w:sz w:val="16"/>
                <w:szCs w:val="20"/>
                <w:lang w:val="en-US"/>
              </w:rPr>
            </w:pPr>
            <w:ins w:id="122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1" w:author="Автор"/>
                <w:b/>
                <w:color w:val="A6A6A6"/>
                <w:sz w:val="16"/>
                <w:szCs w:val="20"/>
                <w:lang w:val="en-US"/>
              </w:rPr>
            </w:pPr>
            <w:ins w:id="122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3" w:author="Автор"/>
                <w:b/>
                <w:color w:val="A6A6A6"/>
                <w:sz w:val="16"/>
                <w:szCs w:val="20"/>
                <w:lang w:val="en-US"/>
              </w:rPr>
            </w:pPr>
            <w:ins w:id="122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5" w:author="Автор"/>
                <w:b/>
                <w:color w:val="A6A6A6"/>
                <w:sz w:val="16"/>
                <w:szCs w:val="20"/>
                <w:lang w:val="en-US"/>
              </w:rPr>
            </w:pPr>
            <w:ins w:id="122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7" w:author="Автор"/>
                <w:b/>
                <w:color w:val="A6A6A6"/>
                <w:sz w:val="16"/>
                <w:szCs w:val="20"/>
                <w:lang w:val="en-US"/>
              </w:rPr>
            </w:pPr>
            <w:ins w:id="122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name="getSubscriptionFeedingSetting"&gt;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9" w:author="Автор"/>
                <w:b/>
                <w:color w:val="A6A6A6"/>
                <w:sz w:val="16"/>
                <w:szCs w:val="20"/>
                <w:lang w:val="en-US"/>
              </w:rPr>
            </w:pPr>
            <w:ins w:id="122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1" w:author="Автор"/>
                <w:b/>
                <w:color w:val="A6A6A6"/>
                <w:sz w:val="16"/>
                <w:szCs w:val="20"/>
                <w:lang w:val="en-US"/>
              </w:rPr>
            </w:pPr>
            <w:ins w:id="122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3" w:author="Автор"/>
                <w:b/>
                <w:color w:val="A6A6A6"/>
                <w:sz w:val="16"/>
                <w:szCs w:val="20"/>
                <w:lang w:val="en-US"/>
              </w:rPr>
            </w:pPr>
            <w:ins w:id="122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name="getSubscriptionFeedingSettingResponse"&gt;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5" w:author="Автор"/>
                <w:b/>
                <w:color w:val="A6A6A6"/>
                <w:sz w:val="16"/>
                <w:szCs w:val="20"/>
                <w:lang w:val="en-US"/>
              </w:rPr>
            </w:pPr>
            <w:ins w:id="122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7" w:author="Автор"/>
                <w:b/>
                <w:color w:val="A6A6A6"/>
                <w:sz w:val="16"/>
                <w:szCs w:val="20"/>
                <w:lang w:val="en-US"/>
              </w:rPr>
            </w:pPr>
            <w:ins w:id="122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9" w:author="Автор"/>
                <w:b/>
                <w:color w:val="A6A6A6"/>
                <w:sz w:val="16"/>
                <w:szCs w:val="20"/>
                <w:lang w:val="en-US"/>
              </w:rPr>
            </w:pPr>
            <w:ins w:id="122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1" w:author="Автор"/>
                <w:b/>
                <w:color w:val="A6A6A6"/>
                <w:sz w:val="16"/>
                <w:szCs w:val="20"/>
                <w:lang w:val="en-US"/>
              </w:rPr>
            </w:pPr>
            <w:ins w:id="122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name="getEnterEventWithRepList"&gt;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3" w:author="Автор"/>
                <w:b/>
                <w:color w:val="A6A6A6"/>
                <w:sz w:val="16"/>
                <w:szCs w:val="20"/>
                <w:lang w:val="en-US"/>
              </w:rPr>
            </w:pPr>
            <w:ins w:id="122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5" w:author="Автор"/>
                <w:b/>
                <w:color w:val="A6A6A6"/>
                <w:sz w:val="16"/>
                <w:szCs w:val="20"/>
                <w:lang w:val="en-US"/>
              </w:rPr>
            </w:pPr>
            <w:ins w:id="122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name="getEnterEventWithRepList"&gt;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7" w:author="Автор"/>
                <w:b/>
                <w:color w:val="A6A6A6"/>
                <w:sz w:val="16"/>
                <w:szCs w:val="20"/>
                <w:lang w:val="en-US"/>
              </w:rPr>
            </w:pPr>
            <w:ins w:id="122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9" w:author="Автор"/>
                <w:b/>
                <w:color w:val="A6A6A6"/>
                <w:sz w:val="16"/>
                <w:szCs w:val="20"/>
                <w:lang w:val="en-US"/>
              </w:rPr>
            </w:pPr>
            <w:ins w:id="122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1" w:author="Автор"/>
                <w:b/>
                <w:color w:val="A6A6A6"/>
                <w:sz w:val="16"/>
                <w:szCs w:val="20"/>
                <w:lang w:val="en-US"/>
              </w:rPr>
            </w:pPr>
            <w:ins w:id="122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name="getEnterEventWithRepListResponse"&gt;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3" w:author="Автор"/>
                <w:b/>
                <w:color w:val="A6A6A6"/>
                <w:sz w:val="16"/>
                <w:szCs w:val="20"/>
                <w:lang w:val="en-US"/>
              </w:rPr>
            </w:pPr>
            <w:ins w:id="122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5" w:author="Автор"/>
                <w:b/>
                <w:color w:val="A6A6A6"/>
                <w:sz w:val="16"/>
                <w:szCs w:val="20"/>
                <w:lang w:val="en-US"/>
              </w:rPr>
            </w:pPr>
            <w:ins w:id="122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7" w:author="Автор"/>
                <w:b/>
                <w:color w:val="A6A6A6"/>
                <w:sz w:val="16"/>
                <w:szCs w:val="20"/>
                <w:lang w:val="en-US"/>
              </w:rPr>
            </w:pPr>
            <w:ins w:id="122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9" w:author="Автор"/>
                <w:b/>
                <w:color w:val="A6A6A6"/>
                <w:sz w:val="16"/>
                <w:szCs w:val="20"/>
                <w:lang w:val="en-US"/>
              </w:rPr>
            </w:pPr>
            <w:ins w:id="123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1" w:author="Автор"/>
                <w:b/>
                <w:color w:val="A6A6A6"/>
                <w:sz w:val="16"/>
                <w:szCs w:val="20"/>
                <w:lang w:val="en-US"/>
              </w:rPr>
            </w:pPr>
            <w:ins w:id="123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3" w:author="Автор"/>
                <w:b/>
                <w:color w:val="A6A6A6"/>
                <w:sz w:val="16"/>
                <w:szCs w:val="20"/>
                <w:lang w:val="en-US"/>
              </w:rPr>
            </w:pPr>
            <w:ins w:id="123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name="getCycleDiagramHistoryListBySan"&gt;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5" w:author="Автор"/>
                <w:b/>
                <w:color w:val="A6A6A6"/>
                <w:sz w:val="16"/>
                <w:szCs w:val="20"/>
                <w:lang w:val="en-US"/>
              </w:rPr>
            </w:pPr>
            <w:ins w:id="123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7" w:author="Автор"/>
                <w:b/>
                <w:color w:val="A6A6A6"/>
                <w:sz w:val="16"/>
                <w:szCs w:val="20"/>
                <w:lang w:val="en-US"/>
              </w:rPr>
            </w:pPr>
            <w:ins w:id="123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9" w:author="Автор"/>
                <w:b/>
                <w:color w:val="A6A6A6"/>
                <w:sz w:val="16"/>
                <w:szCs w:val="20"/>
                <w:lang w:val="en-US"/>
              </w:rPr>
            </w:pPr>
            <w:ins w:id="123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name="getCycleDiagramHistoryListBySanResponse"&gt;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1" w:author="Автор"/>
                <w:b/>
                <w:color w:val="A6A6A6"/>
                <w:sz w:val="16"/>
                <w:szCs w:val="20"/>
                <w:lang w:val="en-US"/>
              </w:rPr>
            </w:pPr>
            <w:ins w:id="123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3" w:author="Автор"/>
                <w:b/>
                <w:color w:val="A6A6A6"/>
                <w:sz w:val="16"/>
                <w:szCs w:val="20"/>
                <w:lang w:val="en-US"/>
              </w:rPr>
            </w:pPr>
            <w:ins w:id="123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5" w:author="Автор"/>
                <w:b/>
                <w:color w:val="A6A6A6"/>
                <w:sz w:val="16"/>
                <w:szCs w:val="20"/>
                <w:lang w:val="en-US"/>
              </w:rPr>
            </w:pPr>
            <w:ins w:id="123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7" w:author="Автор"/>
                <w:b/>
                <w:color w:val="A6A6A6"/>
                <w:sz w:val="16"/>
                <w:szCs w:val="20"/>
                <w:lang w:val="en-US"/>
              </w:rPr>
            </w:pPr>
            <w:ins w:id="123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9" w:author="Автор"/>
                <w:b/>
                <w:color w:val="A6A6A6"/>
                <w:sz w:val="16"/>
                <w:szCs w:val="20"/>
                <w:lang w:val="en-US"/>
              </w:rPr>
            </w:pPr>
            <w:ins w:id="123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1" w:author="Автор"/>
                <w:b/>
                <w:color w:val="A6A6A6"/>
                <w:sz w:val="16"/>
                <w:szCs w:val="20"/>
                <w:lang w:val="en-US"/>
              </w:rPr>
            </w:pPr>
            <w:ins w:id="123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name="getCardList"&gt;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3" w:author="Автор"/>
                <w:b/>
                <w:color w:val="A6A6A6"/>
                <w:sz w:val="16"/>
                <w:szCs w:val="20"/>
                <w:lang w:val="en-US"/>
              </w:rPr>
            </w:pPr>
            <w:ins w:id="123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5" w:author="Автор"/>
                <w:b/>
                <w:color w:val="A6A6A6"/>
                <w:sz w:val="16"/>
                <w:szCs w:val="20"/>
                <w:lang w:val="en-US"/>
              </w:rPr>
            </w:pPr>
            <w:ins w:id="123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7" w:author="Автор"/>
                <w:b/>
                <w:color w:val="A6A6A6"/>
                <w:sz w:val="16"/>
                <w:szCs w:val="20"/>
                <w:lang w:val="en-US"/>
              </w:rPr>
            </w:pPr>
            <w:ins w:id="123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name="getCardListResponse"&gt;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9" w:author="Автор"/>
                <w:b/>
                <w:color w:val="A6A6A6"/>
                <w:sz w:val="16"/>
                <w:szCs w:val="20"/>
                <w:lang w:val="en-US"/>
              </w:rPr>
            </w:pPr>
            <w:ins w:id="123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1" w:author="Автор"/>
                <w:b/>
                <w:color w:val="A6A6A6"/>
                <w:sz w:val="16"/>
                <w:szCs w:val="20"/>
                <w:lang w:val="en-US"/>
              </w:rPr>
            </w:pPr>
            <w:ins w:id="123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3" w:author="Автор"/>
                <w:b/>
                <w:color w:val="A6A6A6"/>
                <w:sz w:val="16"/>
                <w:szCs w:val="20"/>
                <w:lang w:val="en-US"/>
              </w:rPr>
            </w:pPr>
            <w:ins w:id="123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5" w:author="Автор"/>
                <w:b/>
                <w:color w:val="A6A6A6"/>
                <w:sz w:val="16"/>
                <w:szCs w:val="20"/>
                <w:lang w:val="en-US"/>
              </w:rPr>
            </w:pPr>
            <w:ins w:id="123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name="getClientSmsList"&gt;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7" w:author="Автор"/>
                <w:b/>
                <w:color w:val="A6A6A6"/>
                <w:sz w:val="16"/>
                <w:szCs w:val="20"/>
                <w:lang w:val="en-US"/>
              </w:rPr>
            </w:pPr>
            <w:ins w:id="123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9" w:author="Автор"/>
                <w:b/>
                <w:color w:val="A6A6A6"/>
                <w:sz w:val="16"/>
                <w:szCs w:val="20"/>
                <w:lang w:val="en-US"/>
              </w:rPr>
            </w:pPr>
            <w:ins w:id="123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name="getClientSmsList"&gt;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1" w:author="Автор"/>
                <w:b/>
                <w:color w:val="A6A6A6"/>
                <w:sz w:val="16"/>
                <w:szCs w:val="20"/>
                <w:lang w:val="en-US"/>
              </w:rPr>
            </w:pPr>
            <w:ins w:id="123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3" w:author="Автор"/>
                <w:b/>
                <w:color w:val="A6A6A6"/>
                <w:sz w:val="16"/>
                <w:szCs w:val="20"/>
                <w:lang w:val="en-US"/>
              </w:rPr>
            </w:pPr>
            <w:ins w:id="123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5" w:author="Автор"/>
                <w:b/>
                <w:color w:val="A6A6A6"/>
                <w:sz w:val="16"/>
                <w:szCs w:val="20"/>
                <w:lang w:val="en-US"/>
              </w:rPr>
            </w:pPr>
            <w:ins w:id="123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name="getClientSmsListResponse"&gt;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7" w:author="Автор"/>
                <w:b/>
                <w:color w:val="A6A6A6"/>
                <w:sz w:val="16"/>
                <w:szCs w:val="20"/>
                <w:lang w:val="en-US"/>
              </w:rPr>
            </w:pPr>
            <w:ins w:id="123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9" w:author="Автор"/>
                <w:b/>
                <w:color w:val="A6A6A6"/>
                <w:sz w:val="16"/>
                <w:szCs w:val="20"/>
                <w:lang w:val="en-US"/>
              </w:rPr>
            </w:pPr>
            <w:ins w:id="123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1" w:author="Автор"/>
                <w:b/>
                <w:color w:val="A6A6A6"/>
                <w:sz w:val="16"/>
                <w:szCs w:val="20"/>
                <w:lang w:val="en-US"/>
              </w:rPr>
            </w:pPr>
            <w:ins w:id="123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3" w:author="Автор"/>
                <w:b/>
                <w:color w:val="A6A6A6"/>
                <w:sz w:val="16"/>
                <w:szCs w:val="20"/>
                <w:lang w:val="en-US"/>
              </w:rPr>
            </w:pPr>
            <w:ins w:id="123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name="changeEmail"&gt;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5" w:author="Автор"/>
                <w:b/>
                <w:color w:val="A6A6A6"/>
                <w:sz w:val="16"/>
                <w:szCs w:val="20"/>
                <w:lang w:val="en-US"/>
              </w:rPr>
            </w:pPr>
            <w:ins w:id="123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7" w:author="Автор"/>
                <w:b/>
                <w:color w:val="A6A6A6"/>
                <w:sz w:val="16"/>
                <w:szCs w:val="20"/>
                <w:lang w:val="en-US"/>
              </w:rPr>
            </w:pPr>
            <w:ins w:id="123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name="changeEmail"&gt;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9" w:author="Автор"/>
                <w:b/>
                <w:color w:val="A6A6A6"/>
                <w:sz w:val="16"/>
                <w:szCs w:val="20"/>
                <w:lang w:val="en-US"/>
              </w:rPr>
            </w:pPr>
            <w:ins w:id="123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1" w:author="Автор"/>
                <w:b/>
                <w:color w:val="A6A6A6"/>
                <w:sz w:val="16"/>
                <w:szCs w:val="20"/>
                <w:lang w:val="en-US"/>
              </w:rPr>
            </w:pPr>
            <w:ins w:id="123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3" w:author="Автор"/>
                <w:b/>
                <w:color w:val="A6A6A6"/>
                <w:sz w:val="16"/>
                <w:szCs w:val="20"/>
                <w:lang w:val="en-US"/>
              </w:rPr>
            </w:pPr>
            <w:ins w:id="123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name="changeEmailResponse"&gt;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5" w:author="Автор"/>
                <w:b/>
                <w:color w:val="A6A6A6"/>
                <w:sz w:val="16"/>
                <w:szCs w:val="20"/>
                <w:lang w:val="en-US"/>
              </w:rPr>
            </w:pPr>
            <w:ins w:id="123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7" w:author="Автор"/>
                <w:b/>
                <w:color w:val="A6A6A6"/>
                <w:sz w:val="16"/>
                <w:szCs w:val="20"/>
                <w:lang w:val="en-US"/>
              </w:rPr>
            </w:pPr>
            <w:ins w:id="123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9" w:author="Автор"/>
                <w:b/>
                <w:color w:val="A6A6A6"/>
                <w:sz w:val="16"/>
                <w:szCs w:val="20"/>
                <w:lang w:val="en-US"/>
              </w:rPr>
            </w:pPr>
            <w:ins w:id="123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1" w:author="Автор"/>
                <w:b/>
                <w:color w:val="A6A6A6"/>
                <w:sz w:val="16"/>
                <w:szCs w:val="20"/>
                <w:lang w:val="en-US"/>
              </w:rPr>
            </w:pPr>
            <w:ins w:id="123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&lt;wsdl:operation name="getListOfGoods"&gt;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3" w:author="Автор"/>
                <w:b/>
                <w:color w:val="A6A6A6"/>
                <w:sz w:val="16"/>
                <w:szCs w:val="20"/>
                <w:lang w:val="en-US"/>
              </w:rPr>
            </w:pPr>
            <w:ins w:id="123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5" w:author="Автор"/>
                <w:b/>
                <w:color w:val="A6A6A6"/>
                <w:sz w:val="16"/>
                <w:szCs w:val="20"/>
                <w:lang w:val="en-US"/>
              </w:rPr>
            </w:pPr>
            <w:ins w:id="123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name="getListOfGoods"&gt;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7" w:author="Автор"/>
                <w:b/>
                <w:color w:val="A6A6A6"/>
                <w:sz w:val="16"/>
                <w:szCs w:val="20"/>
                <w:lang w:val="en-US"/>
              </w:rPr>
            </w:pPr>
            <w:ins w:id="123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9" w:author="Автор"/>
                <w:b/>
                <w:color w:val="A6A6A6"/>
                <w:sz w:val="16"/>
                <w:szCs w:val="20"/>
                <w:lang w:val="en-US"/>
              </w:rPr>
            </w:pPr>
            <w:ins w:id="123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1" w:author="Автор"/>
                <w:b/>
                <w:color w:val="A6A6A6"/>
                <w:sz w:val="16"/>
                <w:szCs w:val="20"/>
                <w:lang w:val="en-US"/>
              </w:rPr>
            </w:pPr>
            <w:ins w:id="123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name="getListOfGoodsResponse"&gt;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3" w:author="Автор"/>
                <w:b/>
                <w:color w:val="A6A6A6"/>
                <w:sz w:val="16"/>
                <w:szCs w:val="20"/>
                <w:lang w:val="en-US"/>
              </w:rPr>
            </w:pPr>
            <w:ins w:id="123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5" w:author="Автор"/>
                <w:b/>
                <w:color w:val="A6A6A6"/>
                <w:sz w:val="16"/>
                <w:szCs w:val="20"/>
                <w:lang w:val="en-US"/>
              </w:rPr>
            </w:pPr>
            <w:ins w:id="123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7" w:author="Автор"/>
                <w:b/>
                <w:color w:val="A6A6A6"/>
                <w:sz w:val="16"/>
                <w:szCs w:val="20"/>
                <w:lang w:val="en-US"/>
              </w:rPr>
            </w:pPr>
            <w:ins w:id="123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9" w:author="Автор"/>
                <w:b/>
                <w:color w:val="A6A6A6"/>
                <w:sz w:val="16"/>
                <w:szCs w:val="20"/>
                <w:lang w:val="en-US"/>
              </w:rPr>
            </w:pPr>
            <w:ins w:id="123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name="getSubscriptionFeedingJournal"&gt;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1" w:author="Автор"/>
                <w:b/>
                <w:color w:val="A6A6A6"/>
                <w:sz w:val="16"/>
                <w:szCs w:val="20"/>
                <w:lang w:val="en-US"/>
              </w:rPr>
            </w:pPr>
            <w:ins w:id="123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3" w:author="Автор"/>
                <w:b/>
                <w:color w:val="A6A6A6"/>
                <w:sz w:val="16"/>
                <w:szCs w:val="20"/>
                <w:lang w:val="en-US"/>
              </w:rPr>
            </w:pPr>
            <w:ins w:id="123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name="getSubscriptionFeedingJournal"&gt;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5" w:author="Автор"/>
                <w:b/>
                <w:color w:val="A6A6A6"/>
                <w:sz w:val="16"/>
                <w:szCs w:val="20"/>
                <w:lang w:val="en-US"/>
              </w:rPr>
            </w:pPr>
            <w:ins w:id="123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7" w:author="Автор"/>
                <w:b/>
                <w:color w:val="A6A6A6"/>
                <w:sz w:val="16"/>
                <w:szCs w:val="20"/>
                <w:lang w:val="en-US"/>
              </w:rPr>
            </w:pPr>
            <w:ins w:id="123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9" w:author="Автор"/>
                <w:b/>
                <w:color w:val="A6A6A6"/>
                <w:sz w:val="16"/>
                <w:szCs w:val="20"/>
                <w:lang w:val="en-US"/>
              </w:rPr>
            </w:pPr>
            <w:ins w:id="124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name="getSubscriptionFeedingJournalResponse"&gt;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1" w:author="Автор"/>
                <w:b/>
                <w:color w:val="A6A6A6"/>
                <w:sz w:val="16"/>
                <w:szCs w:val="20"/>
                <w:lang w:val="en-US"/>
              </w:rPr>
            </w:pPr>
            <w:ins w:id="124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3" w:author="Автор"/>
                <w:b/>
                <w:color w:val="A6A6A6"/>
                <w:sz w:val="16"/>
                <w:szCs w:val="20"/>
                <w:lang w:val="en-US"/>
              </w:rPr>
            </w:pPr>
            <w:ins w:id="124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5" w:author="Автор"/>
                <w:b/>
                <w:color w:val="A6A6A6"/>
                <w:sz w:val="16"/>
                <w:szCs w:val="20"/>
                <w:lang w:val="en-US"/>
              </w:rPr>
            </w:pPr>
            <w:ins w:id="124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7" w:author="Автор"/>
                <w:b/>
                <w:color w:val="A6A6A6"/>
                <w:sz w:val="16"/>
                <w:szCs w:val="20"/>
                <w:lang w:val="en-US"/>
              </w:rPr>
            </w:pPr>
            <w:ins w:id="124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name="excludeGoodGroupFromProhibition"&gt;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9" w:author="Автор"/>
                <w:b/>
                <w:color w:val="A6A6A6"/>
                <w:sz w:val="16"/>
                <w:szCs w:val="20"/>
                <w:lang w:val="en-US"/>
              </w:rPr>
            </w:pPr>
            <w:ins w:id="124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1" w:author="Автор"/>
                <w:b/>
                <w:color w:val="A6A6A6"/>
                <w:sz w:val="16"/>
                <w:szCs w:val="20"/>
                <w:lang w:val="en-US"/>
              </w:rPr>
            </w:pPr>
            <w:ins w:id="124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name="excludeGoodGroupFromProhibition"&gt;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3" w:author="Автор"/>
                <w:b/>
                <w:color w:val="A6A6A6"/>
                <w:sz w:val="16"/>
                <w:szCs w:val="20"/>
                <w:lang w:val="en-US"/>
              </w:rPr>
            </w:pPr>
            <w:ins w:id="124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5" w:author="Автор"/>
                <w:b/>
                <w:color w:val="A6A6A6"/>
                <w:sz w:val="16"/>
                <w:szCs w:val="20"/>
                <w:lang w:val="en-US"/>
              </w:rPr>
            </w:pPr>
            <w:ins w:id="124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7" w:author="Автор"/>
                <w:b/>
                <w:color w:val="A6A6A6"/>
                <w:sz w:val="16"/>
                <w:szCs w:val="20"/>
                <w:lang w:val="en-US"/>
              </w:rPr>
            </w:pPr>
            <w:ins w:id="124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name="excludeGoodGroupFromProhibitionResponse"&gt;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9" w:author="Автор"/>
                <w:b/>
                <w:color w:val="A6A6A6"/>
                <w:sz w:val="16"/>
                <w:szCs w:val="20"/>
                <w:lang w:val="en-US"/>
              </w:rPr>
            </w:pPr>
            <w:ins w:id="124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1" w:author="Автор"/>
                <w:b/>
                <w:color w:val="A6A6A6"/>
                <w:sz w:val="16"/>
                <w:szCs w:val="20"/>
                <w:lang w:val="en-US"/>
              </w:rPr>
            </w:pPr>
            <w:ins w:id="124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3" w:author="Автор"/>
                <w:b/>
                <w:color w:val="A6A6A6"/>
                <w:sz w:val="16"/>
                <w:szCs w:val="20"/>
                <w:lang w:val="en-US"/>
              </w:rPr>
            </w:pPr>
            <w:ins w:id="124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5" w:author="Автор"/>
                <w:b/>
                <w:color w:val="A6A6A6"/>
                <w:sz w:val="16"/>
                <w:szCs w:val="20"/>
                <w:lang w:val="en-US"/>
              </w:rPr>
            </w:pPr>
            <w:ins w:id="124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name="enableNotificationBySMS"&gt;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7" w:author="Автор"/>
                <w:b/>
                <w:color w:val="A6A6A6"/>
                <w:sz w:val="16"/>
                <w:szCs w:val="20"/>
                <w:lang w:val="en-US"/>
              </w:rPr>
            </w:pPr>
            <w:ins w:id="124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9" w:author="Автор"/>
                <w:b/>
                <w:color w:val="A6A6A6"/>
                <w:sz w:val="16"/>
                <w:szCs w:val="20"/>
                <w:lang w:val="en-US"/>
              </w:rPr>
            </w:pPr>
            <w:ins w:id="124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name="enableNotificationBySMS"&gt;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1" w:author="Автор"/>
                <w:b/>
                <w:color w:val="A6A6A6"/>
                <w:sz w:val="16"/>
                <w:szCs w:val="20"/>
                <w:lang w:val="en-US"/>
              </w:rPr>
            </w:pPr>
            <w:ins w:id="124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3" w:author="Автор"/>
                <w:b/>
                <w:color w:val="A6A6A6"/>
                <w:sz w:val="16"/>
                <w:szCs w:val="20"/>
                <w:lang w:val="en-US"/>
              </w:rPr>
            </w:pPr>
            <w:ins w:id="124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5" w:author="Автор"/>
                <w:b/>
                <w:color w:val="A6A6A6"/>
                <w:sz w:val="16"/>
                <w:szCs w:val="20"/>
                <w:lang w:val="en-US"/>
              </w:rPr>
            </w:pPr>
            <w:ins w:id="124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name="enableNotificationBySMSResponse"&gt;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7" w:author="Автор"/>
                <w:b/>
                <w:color w:val="A6A6A6"/>
                <w:sz w:val="16"/>
                <w:szCs w:val="20"/>
                <w:lang w:val="en-US"/>
              </w:rPr>
            </w:pPr>
            <w:ins w:id="124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9" w:author="Автор"/>
                <w:b/>
                <w:color w:val="A6A6A6"/>
                <w:sz w:val="16"/>
                <w:szCs w:val="20"/>
                <w:lang w:val="en-US"/>
              </w:rPr>
            </w:pPr>
            <w:ins w:id="124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1" w:author="Автор"/>
                <w:b/>
                <w:color w:val="A6A6A6"/>
                <w:sz w:val="16"/>
                <w:szCs w:val="20"/>
                <w:lang w:val="en-US"/>
              </w:rPr>
            </w:pPr>
            <w:ins w:id="124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3" w:author="Автор"/>
                <w:b/>
                <w:color w:val="A6A6A6"/>
                <w:sz w:val="16"/>
                <w:szCs w:val="20"/>
                <w:lang w:val="en-US"/>
              </w:rPr>
            </w:pPr>
            <w:ins w:id="124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name="getActiveMenuQuestions"&gt;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5" w:author="Автор"/>
                <w:b/>
                <w:color w:val="A6A6A6"/>
                <w:sz w:val="16"/>
                <w:szCs w:val="20"/>
                <w:lang w:val="en-US"/>
              </w:rPr>
            </w:pPr>
            <w:ins w:id="124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7" w:author="Автор"/>
                <w:b/>
                <w:color w:val="A6A6A6"/>
                <w:sz w:val="16"/>
                <w:szCs w:val="20"/>
                <w:lang w:val="en-US"/>
              </w:rPr>
            </w:pPr>
            <w:ins w:id="124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name="getActiveMenuQuestions"&gt;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9" w:author="Автор"/>
                <w:b/>
                <w:color w:val="A6A6A6"/>
                <w:sz w:val="16"/>
                <w:szCs w:val="20"/>
                <w:lang w:val="en-US"/>
              </w:rPr>
            </w:pPr>
            <w:ins w:id="124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1" w:author="Автор"/>
                <w:b/>
                <w:color w:val="A6A6A6"/>
                <w:sz w:val="16"/>
                <w:szCs w:val="20"/>
                <w:lang w:val="en-US"/>
              </w:rPr>
            </w:pPr>
            <w:ins w:id="124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3" w:author="Автор"/>
                <w:b/>
                <w:color w:val="A6A6A6"/>
                <w:sz w:val="16"/>
                <w:szCs w:val="20"/>
                <w:lang w:val="en-US"/>
              </w:rPr>
            </w:pPr>
            <w:ins w:id="124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name="getActiveMenuQuestionsResponse"&gt;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5" w:author="Автор"/>
                <w:b/>
                <w:color w:val="A6A6A6"/>
                <w:sz w:val="16"/>
                <w:szCs w:val="20"/>
                <w:lang w:val="en-US"/>
              </w:rPr>
            </w:pPr>
            <w:ins w:id="124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7" w:author="Автор"/>
                <w:b/>
                <w:color w:val="A6A6A6"/>
                <w:sz w:val="16"/>
                <w:szCs w:val="20"/>
                <w:lang w:val="en-US"/>
              </w:rPr>
            </w:pPr>
            <w:ins w:id="124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9" w:author="Автор"/>
                <w:b/>
                <w:color w:val="A6A6A6"/>
                <w:sz w:val="16"/>
                <w:szCs w:val="20"/>
                <w:lang w:val="en-US"/>
              </w:rPr>
            </w:pPr>
            <w:ins w:id="124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1" w:author="Автор"/>
                <w:b/>
                <w:color w:val="A6A6A6"/>
                <w:sz w:val="16"/>
                <w:szCs w:val="20"/>
                <w:lang w:val="en-US"/>
              </w:rPr>
            </w:pPr>
            <w:ins w:id="124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3" w:author="Автор"/>
                <w:b/>
                <w:color w:val="A6A6A6"/>
                <w:sz w:val="16"/>
                <w:szCs w:val="20"/>
                <w:lang w:val="en-US"/>
              </w:rPr>
            </w:pPr>
            <w:ins w:id="124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5" w:author="Автор"/>
                <w:b/>
                <w:color w:val="A6A6A6"/>
                <w:sz w:val="16"/>
                <w:szCs w:val="20"/>
                <w:lang w:val="en-US"/>
              </w:rPr>
            </w:pPr>
            <w:ins w:id="124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name="putCycleDiagram"&gt;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7" w:author="Автор"/>
                <w:b/>
                <w:color w:val="A6A6A6"/>
                <w:sz w:val="16"/>
                <w:szCs w:val="20"/>
                <w:lang w:val="en-US"/>
              </w:rPr>
            </w:pPr>
            <w:ins w:id="124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9" w:author="Автор"/>
                <w:b/>
                <w:color w:val="A6A6A6"/>
                <w:sz w:val="16"/>
                <w:szCs w:val="20"/>
                <w:lang w:val="en-US"/>
              </w:rPr>
            </w:pPr>
            <w:ins w:id="124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1" w:author="Автор"/>
                <w:b/>
                <w:color w:val="A6A6A6"/>
                <w:sz w:val="16"/>
                <w:szCs w:val="20"/>
                <w:lang w:val="en-US"/>
              </w:rPr>
            </w:pPr>
            <w:ins w:id="124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name="putCycleDiagramResponse"&gt;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3" w:author="Автор"/>
                <w:b/>
                <w:color w:val="A6A6A6"/>
                <w:sz w:val="16"/>
                <w:szCs w:val="20"/>
                <w:lang w:val="en-US"/>
              </w:rPr>
            </w:pPr>
            <w:ins w:id="124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5" w:author="Автор"/>
                <w:b/>
                <w:color w:val="A6A6A6"/>
                <w:sz w:val="16"/>
                <w:szCs w:val="20"/>
                <w:lang w:val="en-US"/>
              </w:rPr>
            </w:pPr>
            <w:ins w:id="124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7" w:author="Автор"/>
                <w:b/>
                <w:color w:val="A6A6A6"/>
                <w:sz w:val="16"/>
                <w:szCs w:val="20"/>
                <w:lang w:val="en-US"/>
              </w:rPr>
            </w:pPr>
            <w:ins w:id="124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9" w:author="Автор"/>
                <w:b/>
                <w:color w:val="A6A6A6"/>
                <w:sz w:val="16"/>
                <w:szCs w:val="20"/>
                <w:lang w:val="en-US"/>
              </w:rPr>
            </w:pPr>
            <w:ins w:id="124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name="setProhibitionOnGoodGroup"&gt;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1" w:author="Автор"/>
                <w:b/>
                <w:color w:val="A6A6A6"/>
                <w:sz w:val="16"/>
                <w:szCs w:val="20"/>
                <w:lang w:val="en-US"/>
              </w:rPr>
            </w:pPr>
            <w:ins w:id="124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3" w:author="Автор"/>
                <w:b/>
                <w:color w:val="A6A6A6"/>
                <w:sz w:val="16"/>
                <w:szCs w:val="20"/>
                <w:lang w:val="en-US"/>
              </w:rPr>
            </w:pPr>
            <w:ins w:id="124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name="setProhibitionOnGoodGroup"&gt;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5" w:author="Автор"/>
                <w:b/>
                <w:color w:val="A6A6A6"/>
                <w:sz w:val="16"/>
                <w:szCs w:val="20"/>
                <w:lang w:val="en-US"/>
              </w:rPr>
            </w:pPr>
            <w:ins w:id="124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7" w:author="Автор"/>
                <w:b/>
                <w:color w:val="A6A6A6"/>
                <w:sz w:val="16"/>
                <w:szCs w:val="20"/>
                <w:lang w:val="en-US"/>
              </w:rPr>
            </w:pPr>
            <w:ins w:id="124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9" w:author="Автор"/>
                <w:b/>
                <w:color w:val="A6A6A6"/>
                <w:sz w:val="16"/>
                <w:szCs w:val="20"/>
                <w:lang w:val="en-US"/>
              </w:rPr>
            </w:pPr>
            <w:ins w:id="124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name="setProhibitionOnGoodGroupResponse"&gt;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1" w:author="Автор"/>
                <w:b/>
                <w:color w:val="A6A6A6"/>
                <w:sz w:val="16"/>
                <w:szCs w:val="20"/>
                <w:lang w:val="en-US"/>
              </w:rPr>
            </w:pPr>
            <w:ins w:id="124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3" w:author="Автор"/>
                <w:b/>
                <w:color w:val="A6A6A6"/>
                <w:sz w:val="16"/>
                <w:szCs w:val="20"/>
                <w:lang w:val="en-US"/>
              </w:rPr>
            </w:pPr>
            <w:ins w:id="124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5" w:author="Автор"/>
                <w:b/>
                <w:color w:val="A6A6A6"/>
                <w:sz w:val="16"/>
                <w:szCs w:val="20"/>
                <w:lang w:val="en-US"/>
              </w:rPr>
            </w:pPr>
            <w:ins w:id="124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7" w:author="Автор"/>
                <w:b/>
                <w:color w:val="A6A6A6"/>
                <w:sz w:val="16"/>
                <w:szCs w:val="20"/>
                <w:lang w:val="en-US"/>
              </w:rPr>
            </w:pPr>
            <w:ins w:id="124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9" w:author="Автор"/>
                <w:b/>
                <w:color w:val="A6A6A6"/>
                <w:sz w:val="16"/>
                <w:szCs w:val="20"/>
                <w:lang w:val="en-US"/>
              </w:rPr>
            </w:pPr>
            <w:ins w:id="125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1" w:author="Автор"/>
                <w:b/>
                <w:color w:val="A6A6A6"/>
                <w:sz w:val="16"/>
                <w:szCs w:val="20"/>
                <w:lang w:val="en-US"/>
              </w:rPr>
            </w:pPr>
            <w:ins w:id="125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name="getCycleDiagramHistoryList"&gt;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3" w:author="Автор"/>
                <w:b/>
                <w:color w:val="A6A6A6"/>
                <w:sz w:val="16"/>
                <w:szCs w:val="20"/>
                <w:lang w:val="en-US"/>
              </w:rPr>
            </w:pPr>
            <w:ins w:id="125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5" w:author="Автор"/>
                <w:b/>
                <w:color w:val="A6A6A6"/>
                <w:sz w:val="16"/>
                <w:szCs w:val="20"/>
                <w:lang w:val="en-US"/>
              </w:rPr>
            </w:pPr>
            <w:ins w:id="125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7" w:author="Автор"/>
                <w:b/>
                <w:color w:val="A6A6A6"/>
                <w:sz w:val="16"/>
                <w:szCs w:val="20"/>
                <w:lang w:val="en-US"/>
              </w:rPr>
            </w:pPr>
            <w:ins w:id="125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name="getCycleDiagramHistoryListResponse"&gt;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9" w:author="Автор"/>
                <w:b/>
                <w:color w:val="A6A6A6"/>
                <w:sz w:val="16"/>
                <w:szCs w:val="20"/>
                <w:lang w:val="en-US"/>
              </w:rPr>
            </w:pPr>
            <w:ins w:id="125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1" w:author="Автор"/>
                <w:b/>
                <w:color w:val="A6A6A6"/>
                <w:sz w:val="16"/>
                <w:szCs w:val="20"/>
                <w:lang w:val="en-US"/>
              </w:rPr>
            </w:pPr>
            <w:ins w:id="125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3" w:author="Автор"/>
                <w:b/>
                <w:color w:val="A6A6A6"/>
                <w:sz w:val="16"/>
                <w:szCs w:val="20"/>
                <w:lang w:val="en-US"/>
              </w:rPr>
            </w:pPr>
            <w:ins w:id="125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5" w:author="Автор"/>
                <w:b/>
                <w:color w:val="A6A6A6"/>
                <w:sz w:val="16"/>
                <w:szCs w:val="20"/>
                <w:lang w:val="en-US"/>
              </w:rPr>
            </w:pPr>
            <w:ins w:id="125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name="activateCurrentSubscriptionFeeding"&gt;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7" w:author="Автор"/>
                <w:b/>
                <w:color w:val="A6A6A6"/>
                <w:sz w:val="16"/>
                <w:szCs w:val="20"/>
                <w:lang w:val="en-US"/>
              </w:rPr>
            </w:pPr>
            <w:ins w:id="125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9" w:author="Автор"/>
                <w:b/>
                <w:color w:val="A6A6A6"/>
                <w:sz w:val="16"/>
                <w:szCs w:val="20"/>
                <w:lang w:val="en-US"/>
              </w:rPr>
            </w:pPr>
            <w:ins w:id="125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name="activateCurrentSubscriptionFeeding"&gt;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1" w:author="Автор"/>
                <w:b/>
                <w:color w:val="A6A6A6"/>
                <w:sz w:val="16"/>
                <w:szCs w:val="20"/>
                <w:lang w:val="en-US"/>
              </w:rPr>
            </w:pPr>
            <w:ins w:id="125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3" w:author="Автор"/>
                <w:b/>
                <w:color w:val="A6A6A6"/>
                <w:sz w:val="16"/>
                <w:szCs w:val="20"/>
                <w:lang w:val="en-US"/>
              </w:rPr>
            </w:pPr>
            <w:ins w:id="125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5" w:author="Автор"/>
                <w:b/>
                <w:color w:val="A6A6A6"/>
                <w:sz w:val="16"/>
                <w:szCs w:val="20"/>
                <w:lang w:val="en-US"/>
              </w:rPr>
            </w:pPr>
            <w:ins w:id="125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name="activateCurrentSubscriptionFeedingResponse"&gt;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7" w:author="Автор"/>
                <w:b/>
                <w:color w:val="A6A6A6"/>
                <w:sz w:val="16"/>
                <w:szCs w:val="20"/>
                <w:lang w:val="en-US"/>
              </w:rPr>
            </w:pPr>
            <w:ins w:id="125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9" w:author="Автор"/>
                <w:b/>
                <w:color w:val="A6A6A6"/>
                <w:sz w:val="16"/>
                <w:szCs w:val="20"/>
                <w:lang w:val="en-US"/>
              </w:rPr>
            </w:pPr>
            <w:ins w:id="125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1" w:author="Автор"/>
                <w:b/>
                <w:color w:val="A6A6A6"/>
                <w:sz w:val="16"/>
                <w:szCs w:val="20"/>
                <w:lang w:val="en-US"/>
              </w:rPr>
            </w:pPr>
            <w:ins w:id="125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3" w:author="Автор"/>
                <w:b/>
                <w:color w:val="A6A6A6"/>
                <w:sz w:val="16"/>
                <w:szCs w:val="20"/>
                <w:lang w:val="en-US"/>
              </w:rPr>
            </w:pPr>
            <w:ins w:id="125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5" w:author="Автор"/>
                <w:b/>
                <w:color w:val="A6A6A6"/>
                <w:sz w:val="16"/>
                <w:szCs w:val="20"/>
                <w:lang w:val="en-US"/>
              </w:rPr>
            </w:pPr>
            <w:ins w:id="125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7" w:author="Автор"/>
                <w:b/>
                <w:color w:val="A6A6A6"/>
                <w:sz w:val="16"/>
                <w:szCs w:val="20"/>
                <w:lang w:val="en-US"/>
              </w:rPr>
            </w:pPr>
            <w:ins w:id="125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9" w:author="Автор"/>
                <w:b/>
                <w:color w:val="A6A6A6"/>
                <w:sz w:val="16"/>
                <w:szCs w:val="20"/>
                <w:lang w:val="en-US"/>
              </w:rPr>
            </w:pPr>
            <w:ins w:id="125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41" w:author="Автор"/>
                <w:b/>
                <w:color w:val="A6A6A6"/>
                <w:sz w:val="16"/>
                <w:szCs w:val="20"/>
                <w:lang w:val="en-US"/>
              </w:rPr>
            </w:pPr>
            <w:ins w:id="125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43" w:author="Автор"/>
                <w:b/>
                <w:color w:val="A6A6A6"/>
                <w:sz w:val="16"/>
                <w:szCs w:val="20"/>
                <w:lang w:val="en-US"/>
              </w:rPr>
            </w:pPr>
            <w:ins w:id="125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45" w:author="Автор"/>
                <w:b/>
                <w:color w:val="A6A6A6"/>
                <w:sz w:val="16"/>
                <w:szCs w:val="20"/>
                <w:lang w:val="en-US"/>
              </w:rPr>
            </w:pPr>
            <w:ins w:id="125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47" w:author="Автор"/>
                <w:b/>
                <w:color w:val="A6A6A6"/>
                <w:sz w:val="16"/>
                <w:szCs w:val="20"/>
                <w:lang w:val="en-US"/>
              </w:rPr>
            </w:pPr>
            <w:ins w:id="125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49" w:author="Автор"/>
                <w:b/>
                <w:color w:val="A6A6A6"/>
                <w:sz w:val="16"/>
                <w:szCs w:val="20"/>
                <w:lang w:val="en-US"/>
              </w:rPr>
            </w:pPr>
            <w:ins w:id="125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51" w:author="Автор"/>
                <w:b/>
                <w:color w:val="A6A6A6"/>
                <w:sz w:val="16"/>
                <w:szCs w:val="20"/>
                <w:lang w:val="en-US"/>
              </w:rPr>
            </w:pPr>
            <w:ins w:id="125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name="enableNotificationByEmail"&gt;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53" w:author="Автор"/>
                <w:b/>
                <w:color w:val="A6A6A6"/>
                <w:sz w:val="16"/>
                <w:szCs w:val="20"/>
                <w:lang w:val="en-US"/>
              </w:rPr>
            </w:pPr>
            <w:ins w:id="125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55" w:author="Автор"/>
                <w:b/>
                <w:color w:val="A6A6A6"/>
                <w:sz w:val="16"/>
                <w:szCs w:val="20"/>
                <w:lang w:val="en-US"/>
              </w:rPr>
            </w:pPr>
            <w:ins w:id="125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name="enableNotificationByEmail"&gt;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57" w:author="Автор"/>
                <w:b/>
                <w:color w:val="A6A6A6"/>
                <w:sz w:val="16"/>
                <w:szCs w:val="20"/>
                <w:lang w:val="en-US"/>
              </w:rPr>
            </w:pPr>
            <w:ins w:id="125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59" w:author="Автор"/>
                <w:b/>
                <w:color w:val="A6A6A6"/>
                <w:sz w:val="16"/>
                <w:szCs w:val="20"/>
                <w:lang w:val="en-US"/>
              </w:rPr>
            </w:pPr>
            <w:ins w:id="125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61" w:author="Автор"/>
                <w:b/>
                <w:color w:val="A6A6A6"/>
                <w:sz w:val="16"/>
                <w:szCs w:val="20"/>
                <w:lang w:val="en-US"/>
              </w:rPr>
            </w:pPr>
            <w:ins w:id="125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name="enableNotificationByEmailResponse"&gt;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63" w:author="Автор"/>
                <w:b/>
                <w:color w:val="A6A6A6"/>
                <w:sz w:val="16"/>
                <w:szCs w:val="20"/>
                <w:lang w:val="en-US"/>
              </w:rPr>
            </w:pPr>
            <w:ins w:id="125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65" w:author="Автор"/>
                <w:b/>
                <w:color w:val="A6A6A6"/>
                <w:sz w:val="16"/>
                <w:szCs w:val="20"/>
                <w:lang w:val="en-US"/>
              </w:rPr>
            </w:pPr>
            <w:ins w:id="125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67" w:author="Автор"/>
                <w:b/>
                <w:color w:val="A6A6A6"/>
                <w:sz w:val="16"/>
                <w:szCs w:val="20"/>
                <w:lang w:val="en-US"/>
              </w:rPr>
            </w:pPr>
            <w:ins w:id="125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69" w:author="Автор"/>
                <w:b/>
                <w:color w:val="A6A6A6"/>
                <w:sz w:val="16"/>
                <w:szCs w:val="20"/>
                <w:lang w:val="en-US"/>
              </w:rPr>
            </w:pPr>
            <w:ins w:id="125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71" w:author="Автор"/>
                <w:b/>
                <w:color w:val="A6A6A6"/>
                <w:sz w:val="16"/>
                <w:szCs w:val="20"/>
                <w:lang w:val="en-US"/>
              </w:rPr>
            </w:pPr>
            <w:ins w:id="125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73" w:author="Автор"/>
                <w:b/>
                <w:color w:val="A6A6A6"/>
                <w:sz w:val="16"/>
                <w:szCs w:val="20"/>
                <w:lang w:val="en-US"/>
              </w:rPr>
            </w:pPr>
            <w:ins w:id="125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name="reopenSubscriptionFeedingBySan"&gt;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75" w:author="Автор"/>
                <w:b/>
                <w:color w:val="A6A6A6"/>
                <w:sz w:val="16"/>
                <w:szCs w:val="20"/>
                <w:lang w:val="en-US"/>
              </w:rPr>
            </w:pPr>
            <w:ins w:id="125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77" w:author="Автор"/>
                <w:b/>
                <w:color w:val="A6A6A6"/>
                <w:sz w:val="16"/>
                <w:szCs w:val="20"/>
                <w:lang w:val="en-US"/>
              </w:rPr>
            </w:pPr>
            <w:ins w:id="125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79" w:author="Автор"/>
                <w:b/>
                <w:color w:val="A6A6A6"/>
                <w:sz w:val="16"/>
                <w:szCs w:val="20"/>
                <w:lang w:val="en-US"/>
              </w:rPr>
            </w:pPr>
            <w:ins w:id="125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name="reopenSubscriptionFeedingBySanResponse"&gt;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81" w:author="Автор"/>
                <w:b/>
                <w:color w:val="A6A6A6"/>
                <w:sz w:val="16"/>
                <w:szCs w:val="20"/>
                <w:lang w:val="en-US"/>
              </w:rPr>
            </w:pPr>
            <w:ins w:id="125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83" w:author="Автор"/>
                <w:b/>
                <w:color w:val="A6A6A6"/>
                <w:sz w:val="16"/>
                <w:szCs w:val="20"/>
                <w:lang w:val="en-US"/>
              </w:rPr>
            </w:pPr>
            <w:ins w:id="125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85" w:author="Автор"/>
                <w:b/>
                <w:color w:val="A6A6A6"/>
                <w:sz w:val="16"/>
                <w:szCs w:val="20"/>
                <w:lang w:val="en-US"/>
              </w:rPr>
            </w:pPr>
            <w:ins w:id="125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87" w:author="Автор"/>
                <w:b/>
                <w:color w:val="A6A6A6"/>
                <w:sz w:val="16"/>
                <w:szCs w:val="20"/>
                <w:lang w:val="en-US"/>
              </w:rPr>
            </w:pPr>
            <w:ins w:id="125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name="getMenuListWithProhibitions"&gt;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89" w:author="Автор"/>
                <w:b/>
                <w:color w:val="A6A6A6"/>
                <w:sz w:val="16"/>
                <w:szCs w:val="20"/>
                <w:lang w:val="en-US"/>
              </w:rPr>
            </w:pPr>
            <w:ins w:id="125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91" w:author="Автор"/>
                <w:b/>
                <w:color w:val="A6A6A6"/>
                <w:sz w:val="16"/>
                <w:szCs w:val="20"/>
                <w:lang w:val="en-US"/>
              </w:rPr>
            </w:pPr>
            <w:ins w:id="125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name="getMenuListWithProhibitions"&gt;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93" w:author="Автор"/>
                <w:b/>
                <w:color w:val="A6A6A6"/>
                <w:sz w:val="16"/>
                <w:szCs w:val="20"/>
                <w:lang w:val="en-US"/>
              </w:rPr>
            </w:pPr>
            <w:ins w:id="125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95" w:author="Автор"/>
                <w:b/>
                <w:color w:val="A6A6A6"/>
                <w:sz w:val="16"/>
                <w:szCs w:val="20"/>
                <w:lang w:val="en-US"/>
              </w:rPr>
            </w:pPr>
            <w:ins w:id="125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97" w:author="Автор"/>
                <w:b/>
                <w:color w:val="A6A6A6"/>
                <w:sz w:val="16"/>
                <w:szCs w:val="20"/>
                <w:lang w:val="en-US"/>
              </w:rPr>
            </w:pPr>
            <w:ins w:id="125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name="getMenuListWithProhibitionsResponse"&gt;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99" w:author="Автор"/>
                <w:b/>
                <w:color w:val="A6A6A6"/>
                <w:sz w:val="16"/>
                <w:szCs w:val="20"/>
                <w:lang w:val="en-US"/>
              </w:rPr>
            </w:pPr>
            <w:ins w:id="126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01" w:author="Автор"/>
                <w:b/>
                <w:color w:val="A6A6A6"/>
                <w:sz w:val="16"/>
                <w:szCs w:val="20"/>
                <w:lang w:val="en-US"/>
              </w:rPr>
            </w:pPr>
            <w:ins w:id="126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03" w:author="Автор"/>
                <w:b/>
                <w:color w:val="A6A6A6"/>
                <w:sz w:val="16"/>
                <w:szCs w:val="20"/>
                <w:lang w:val="en-US"/>
              </w:rPr>
            </w:pPr>
            <w:ins w:id="126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05" w:author="Автор"/>
                <w:b/>
                <w:color w:val="A6A6A6"/>
                <w:sz w:val="16"/>
                <w:szCs w:val="20"/>
                <w:lang w:val="en-US"/>
              </w:rPr>
            </w:pPr>
            <w:ins w:id="126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name="getPurchaseSubscriptionFeedingListBySan"&gt;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07" w:author="Автор"/>
                <w:b/>
                <w:color w:val="A6A6A6"/>
                <w:sz w:val="16"/>
                <w:szCs w:val="20"/>
                <w:lang w:val="en-US"/>
              </w:rPr>
            </w:pPr>
            <w:ins w:id="126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09" w:author="Автор"/>
                <w:b/>
                <w:color w:val="A6A6A6"/>
                <w:sz w:val="16"/>
                <w:szCs w:val="20"/>
                <w:lang w:val="en-US"/>
              </w:rPr>
            </w:pPr>
            <w:ins w:id="126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name="getPurchaseSubscriptionFeedingListBySan"&gt;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11" w:author="Автор"/>
                <w:b/>
                <w:color w:val="A6A6A6"/>
                <w:sz w:val="16"/>
                <w:szCs w:val="20"/>
                <w:lang w:val="en-US"/>
              </w:rPr>
            </w:pPr>
            <w:ins w:id="126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13" w:author="Автор"/>
                <w:b/>
                <w:color w:val="A6A6A6"/>
                <w:sz w:val="16"/>
                <w:szCs w:val="20"/>
                <w:lang w:val="en-US"/>
              </w:rPr>
            </w:pPr>
            <w:ins w:id="126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15" w:author="Автор"/>
                <w:b/>
                <w:color w:val="A6A6A6"/>
                <w:sz w:val="16"/>
                <w:szCs w:val="20"/>
                <w:lang w:val="en-US"/>
              </w:rPr>
            </w:pPr>
            <w:ins w:id="126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name="getPurchaseSubscriptionFeedingListBySanResponse"&gt;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17" w:author="Автор"/>
                <w:b/>
                <w:color w:val="A6A6A6"/>
                <w:sz w:val="16"/>
                <w:szCs w:val="20"/>
                <w:lang w:val="en-US"/>
              </w:rPr>
            </w:pPr>
            <w:ins w:id="126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19" w:author="Автор"/>
                <w:b/>
                <w:color w:val="A6A6A6"/>
                <w:sz w:val="16"/>
                <w:szCs w:val="20"/>
                <w:lang w:val="en-US"/>
              </w:rPr>
            </w:pPr>
            <w:ins w:id="126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21" w:author="Автор"/>
                <w:b/>
                <w:color w:val="A6A6A6"/>
                <w:sz w:val="16"/>
                <w:szCs w:val="20"/>
                <w:lang w:val="en-US"/>
              </w:rPr>
            </w:pPr>
            <w:ins w:id="126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23" w:author="Автор"/>
                <w:b/>
                <w:color w:val="A6A6A6"/>
                <w:sz w:val="16"/>
                <w:szCs w:val="20"/>
                <w:lang w:val="en-US"/>
              </w:rPr>
            </w:pPr>
            <w:ins w:id="126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name="setAnswerFromQuestion"&gt;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25" w:author="Автор"/>
                <w:b/>
                <w:color w:val="A6A6A6"/>
                <w:sz w:val="16"/>
                <w:szCs w:val="20"/>
                <w:lang w:val="en-US"/>
              </w:rPr>
            </w:pPr>
            <w:ins w:id="126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27" w:author="Автор"/>
                <w:b/>
                <w:color w:val="A6A6A6"/>
                <w:sz w:val="16"/>
                <w:szCs w:val="20"/>
                <w:lang w:val="en-US"/>
              </w:rPr>
            </w:pPr>
            <w:ins w:id="126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name="setAnswerFromQuestion"&gt;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29" w:author="Автор"/>
                <w:b/>
                <w:color w:val="A6A6A6"/>
                <w:sz w:val="16"/>
                <w:szCs w:val="20"/>
                <w:lang w:val="en-US"/>
              </w:rPr>
            </w:pPr>
            <w:ins w:id="126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31" w:author="Автор"/>
                <w:b/>
                <w:color w:val="A6A6A6"/>
                <w:sz w:val="16"/>
                <w:szCs w:val="20"/>
                <w:lang w:val="en-US"/>
              </w:rPr>
            </w:pPr>
            <w:ins w:id="126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33" w:author="Автор"/>
                <w:b/>
                <w:color w:val="A6A6A6"/>
                <w:sz w:val="16"/>
                <w:szCs w:val="20"/>
                <w:lang w:val="en-US"/>
              </w:rPr>
            </w:pPr>
            <w:ins w:id="126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name="setAnswerFromQuestionResponse"&gt;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35" w:author="Автор"/>
                <w:b/>
                <w:color w:val="A6A6A6"/>
                <w:sz w:val="16"/>
                <w:szCs w:val="20"/>
                <w:lang w:val="en-US"/>
              </w:rPr>
            </w:pPr>
            <w:ins w:id="126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37" w:author="Автор"/>
                <w:b/>
                <w:color w:val="A6A6A6"/>
                <w:sz w:val="16"/>
                <w:szCs w:val="20"/>
                <w:lang w:val="en-US"/>
              </w:rPr>
            </w:pPr>
            <w:ins w:id="126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39" w:author="Автор"/>
                <w:b/>
                <w:color w:val="A6A6A6"/>
                <w:sz w:val="16"/>
                <w:szCs w:val="20"/>
                <w:lang w:val="en-US"/>
              </w:rPr>
            </w:pPr>
            <w:ins w:id="126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41" w:author="Автор"/>
                <w:b/>
                <w:color w:val="A6A6A6"/>
                <w:sz w:val="16"/>
                <w:szCs w:val="20"/>
                <w:lang w:val="en-US"/>
              </w:rPr>
            </w:pPr>
            <w:ins w:id="126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43" w:author="Автор"/>
                <w:b/>
                <w:color w:val="A6A6A6"/>
                <w:sz w:val="16"/>
                <w:szCs w:val="20"/>
                <w:lang w:val="en-US"/>
              </w:rPr>
            </w:pPr>
            <w:ins w:id="126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45" w:author="Автор"/>
                <w:b/>
                <w:color w:val="A6A6A6"/>
                <w:sz w:val="16"/>
                <w:szCs w:val="20"/>
                <w:lang w:val="en-US"/>
              </w:rPr>
            </w:pPr>
            <w:ins w:id="126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name="attachGuardSan"&gt;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47" w:author="Автор"/>
                <w:b/>
                <w:color w:val="A6A6A6"/>
                <w:sz w:val="16"/>
                <w:szCs w:val="20"/>
                <w:lang w:val="en-US"/>
              </w:rPr>
            </w:pPr>
            <w:ins w:id="126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49" w:author="Автор"/>
                <w:b/>
                <w:color w:val="A6A6A6"/>
                <w:sz w:val="16"/>
                <w:szCs w:val="20"/>
                <w:lang w:val="en-US"/>
              </w:rPr>
            </w:pPr>
            <w:ins w:id="126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51" w:author="Автор"/>
                <w:b/>
                <w:color w:val="A6A6A6"/>
                <w:sz w:val="16"/>
                <w:szCs w:val="20"/>
                <w:lang w:val="en-US"/>
              </w:rPr>
            </w:pPr>
            <w:ins w:id="126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name="attachGuardSanResponse"&gt;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53" w:author="Автор"/>
                <w:b/>
                <w:color w:val="A6A6A6"/>
                <w:sz w:val="16"/>
                <w:szCs w:val="20"/>
                <w:lang w:val="en-US"/>
              </w:rPr>
            </w:pPr>
            <w:ins w:id="126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55" w:author="Автор"/>
                <w:b/>
                <w:color w:val="A6A6A6"/>
                <w:sz w:val="16"/>
                <w:szCs w:val="20"/>
                <w:lang w:val="en-US"/>
              </w:rPr>
            </w:pPr>
            <w:ins w:id="126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57" w:author="Автор"/>
                <w:b/>
                <w:color w:val="A6A6A6"/>
                <w:sz w:val="16"/>
                <w:szCs w:val="20"/>
                <w:lang w:val="en-US"/>
              </w:rPr>
            </w:pPr>
            <w:ins w:id="126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59" w:author="Автор"/>
                <w:b/>
                <w:color w:val="A6A6A6"/>
                <w:sz w:val="16"/>
                <w:szCs w:val="20"/>
                <w:lang w:val="en-US"/>
              </w:rPr>
            </w:pPr>
            <w:ins w:id="126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name="changePersonalInfo"&gt;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61" w:author="Автор"/>
                <w:b/>
                <w:color w:val="A6A6A6"/>
                <w:sz w:val="16"/>
                <w:szCs w:val="20"/>
                <w:lang w:val="en-US"/>
              </w:rPr>
            </w:pPr>
            <w:ins w:id="126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63" w:author="Автор"/>
                <w:b/>
                <w:color w:val="A6A6A6"/>
                <w:sz w:val="16"/>
                <w:szCs w:val="20"/>
                <w:lang w:val="en-US"/>
              </w:rPr>
            </w:pPr>
            <w:ins w:id="126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name="changePersonalInfo"&gt;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65" w:author="Автор"/>
                <w:b/>
                <w:color w:val="A6A6A6"/>
                <w:sz w:val="16"/>
                <w:szCs w:val="20"/>
                <w:lang w:val="en-US"/>
              </w:rPr>
            </w:pPr>
            <w:ins w:id="126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67" w:author="Автор"/>
                <w:b/>
                <w:color w:val="A6A6A6"/>
                <w:sz w:val="16"/>
                <w:szCs w:val="20"/>
                <w:lang w:val="en-US"/>
              </w:rPr>
            </w:pPr>
            <w:ins w:id="126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69" w:author="Автор"/>
                <w:b/>
                <w:color w:val="A6A6A6"/>
                <w:sz w:val="16"/>
                <w:szCs w:val="20"/>
                <w:lang w:val="en-US"/>
              </w:rPr>
            </w:pPr>
            <w:ins w:id="126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name="changePersonalInfoResponse"&gt;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71" w:author="Автор"/>
                <w:b/>
                <w:color w:val="A6A6A6"/>
                <w:sz w:val="16"/>
                <w:szCs w:val="20"/>
                <w:lang w:val="en-US"/>
              </w:rPr>
            </w:pPr>
            <w:ins w:id="126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73" w:author="Автор"/>
                <w:b/>
                <w:color w:val="A6A6A6"/>
                <w:sz w:val="16"/>
                <w:szCs w:val="20"/>
                <w:lang w:val="en-US"/>
              </w:rPr>
            </w:pPr>
            <w:ins w:id="126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75" w:author="Автор"/>
                <w:b/>
                <w:color w:val="A6A6A6"/>
                <w:sz w:val="16"/>
                <w:szCs w:val="20"/>
                <w:lang w:val="en-US"/>
              </w:rPr>
            </w:pPr>
            <w:ins w:id="126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77" w:author="Автор"/>
                <w:b/>
                <w:color w:val="A6A6A6"/>
                <w:sz w:val="16"/>
                <w:szCs w:val="20"/>
                <w:lang w:val="en-US"/>
              </w:rPr>
            </w:pPr>
            <w:ins w:id="126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79" w:author="Автор"/>
                <w:b/>
                <w:color w:val="A6A6A6"/>
                <w:sz w:val="16"/>
                <w:szCs w:val="20"/>
                <w:lang w:val="en-US"/>
              </w:rPr>
            </w:pPr>
            <w:ins w:id="126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81" w:author="Автор"/>
                <w:b/>
                <w:color w:val="A6A6A6"/>
                <w:sz w:val="16"/>
                <w:szCs w:val="20"/>
                <w:lang w:val="en-US"/>
              </w:rPr>
            </w:pPr>
            <w:ins w:id="126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name="getPaymentListBySan"&gt;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83" w:author="Автор"/>
                <w:b/>
                <w:color w:val="A6A6A6"/>
                <w:sz w:val="16"/>
                <w:szCs w:val="20"/>
                <w:lang w:val="en-US"/>
              </w:rPr>
            </w:pPr>
            <w:ins w:id="126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85" w:author="Автор"/>
                <w:b/>
                <w:color w:val="A6A6A6"/>
                <w:sz w:val="16"/>
                <w:szCs w:val="20"/>
                <w:lang w:val="en-US"/>
              </w:rPr>
            </w:pPr>
            <w:ins w:id="126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87" w:author="Автор"/>
                <w:b/>
                <w:color w:val="A6A6A6"/>
                <w:sz w:val="16"/>
                <w:szCs w:val="20"/>
                <w:lang w:val="en-US"/>
              </w:rPr>
            </w:pPr>
            <w:ins w:id="126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&lt;wsdl:output name="getPaymentListBySanResponse"&gt;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89" w:author="Автор"/>
                <w:b/>
                <w:color w:val="A6A6A6"/>
                <w:sz w:val="16"/>
                <w:szCs w:val="20"/>
                <w:lang w:val="en-US"/>
              </w:rPr>
            </w:pPr>
            <w:ins w:id="126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91" w:author="Автор"/>
                <w:b/>
                <w:color w:val="A6A6A6"/>
                <w:sz w:val="16"/>
                <w:szCs w:val="20"/>
                <w:lang w:val="en-US"/>
              </w:rPr>
            </w:pPr>
            <w:ins w:id="126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93" w:author="Автор"/>
                <w:b/>
                <w:color w:val="A6A6A6"/>
                <w:sz w:val="16"/>
                <w:szCs w:val="20"/>
                <w:lang w:val="en-US"/>
              </w:rPr>
            </w:pPr>
            <w:ins w:id="126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95" w:author="Автор"/>
                <w:b/>
                <w:color w:val="A6A6A6"/>
                <w:sz w:val="16"/>
                <w:szCs w:val="20"/>
                <w:lang w:val="en-US"/>
              </w:rPr>
            </w:pPr>
            <w:ins w:id="126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name="getStudentListByIdOfClientGroup"&gt;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97" w:author="Автор"/>
                <w:b/>
                <w:color w:val="A6A6A6"/>
                <w:sz w:val="16"/>
                <w:szCs w:val="20"/>
                <w:lang w:val="en-US"/>
              </w:rPr>
            </w:pPr>
            <w:ins w:id="126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99" w:author="Автор"/>
                <w:b/>
                <w:color w:val="A6A6A6"/>
                <w:sz w:val="16"/>
                <w:szCs w:val="20"/>
                <w:lang w:val="en-US"/>
              </w:rPr>
            </w:pPr>
            <w:ins w:id="127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name="getStudentListByIdOfClientGroup"&gt;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01" w:author="Автор"/>
                <w:b/>
                <w:color w:val="A6A6A6"/>
                <w:sz w:val="16"/>
                <w:szCs w:val="20"/>
                <w:lang w:val="en-US"/>
              </w:rPr>
            </w:pPr>
            <w:ins w:id="127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03" w:author="Автор"/>
                <w:b/>
                <w:color w:val="A6A6A6"/>
                <w:sz w:val="16"/>
                <w:szCs w:val="20"/>
                <w:lang w:val="en-US"/>
              </w:rPr>
            </w:pPr>
            <w:ins w:id="127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05" w:author="Автор"/>
                <w:b/>
                <w:color w:val="A6A6A6"/>
                <w:sz w:val="16"/>
                <w:szCs w:val="20"/>
                <w:lang w:val="en-US"/>
              </w:rPr>
            </w:pPr>
            <w:ins w:id="127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name="getStudentListByIdOfClientGroupResponse"&gt;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07" w:author="Автор"/>
                <w:b/>
                <w:color w:val="A6A6A6"/>
                <w:sz w:val="16"/>
                <w:szCs w:val="20"/>
                <w:lang w:val="en-US"/>
              </w:rPr>
            </w:pPr>
            <w:ins w:id="127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09" w:author="Автор"/>
                <w:b/>
                <w:color w:val="A6A6A6"/>
                <w:sz w:val="16"/>
                <w:szCs w:val="20"/>
                <w:lang w:val="en-US"/>
              </w:rPr>
            </w:pPr>
            <w:ins w:id="127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11" w:author="Автор"/>
                <w:b/>
                <w:color w:val="A6A6A6"/>
                <w:sz w:val="16"/>
                <w:szCs w:val="20"/>
                <w:lang w:val="en-US"/>
              </w:rPr>
            </w:pPr>
            <w:ins w:id="127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13" w:author="Автор"/>
                <w:b/>
                <w:color w:val="A6A6A6"/>
                <w:sz w:val="16"/>
                <w:szCs w:val="20"/>
                <w:lang w:val="en-US"/>
              </w:rPr>
            </w:pPr>
            <w:ins w:id="127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name="getClientsByGuardSan"&gt;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15" w:author="Автор"/>
                <w:b/>
                <w:color w:val="A6A6A6"/>
                <w:sz w:val="16"/>
                <w:szCs w:val="20"/>
                <w:lang w:val="en-US"/>
              </w:rPr>
            </w:pPr>
            <w:ins w:id="127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17" w:author="Автор"/>
                <w:b/>
                <w:color w:val="A6A6A6"/>
                <w:sz w:val="16"/>
                <w:szCs w:val="20"/>
                <w:lang w:val="en-US"/>
              </w:rPr>
            </w:pPr>
            <w:ins w:id="127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name="getClientsByGuardSan"&gt;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19" w:author="Автор"/>
                <w:b/>
                <w:color w:val="A6A6A6"/>
                <w:sz w:val="16"/>
                <w:szCs w:val="20"/>
                <w:lang w:val="en-US"/>
              </w:rPr>
            </w:pPr>
            <w:ins w:id="127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21" w:author="Автор"/>
                <w:b/>
                <w:color w:val="A6A6A6"/>
                <w:sz w:val="16"/>
                <w:szCs w:val="20"/>
                <w:lang w:val="en-US"/>
              </w:rPr>
            </w:pPr>
            <w:ins w:id="127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23" w:author="Автор"/>
                <w:b/>
                <w:color w:val="A6A6A6"/>
                <w:sz w:val="16"/>
                <w:szCs w:val="20"/>
                <w:lang w:val="en-US"/>
              </w:rPr>
            </w:pPr>
            <w:ins w:id="127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name="getClientsByGuardSanResponse"&gt;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25" w:author="Автор"/>
                <w:b/>
                <w:color w:val="A6A6A6"/>
                <w:sz w:val="16"/>
                <w:szCs w:val="20"/>
                <w:lang w:val="en-US"/>
              </w:rPr>
            </w:pPr>
            <w:ins w:id="127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27" w:author="Автор"/>
                <w:b/>
                <w:color w:val="A6A6A6"/>
                <w:sz w:val="16"/>
                <w:szCs w:val="20"/>
                <w:lang w:val="en-US"/>
              </w:rPr>
            </w:pPr>
            <w:ins w:id="127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29" w:author="Автор"/>
                <w:b/>
                <w:color w:val="A6A6A6"/>
                <w:sz w:val="16"/>
                <w:szCs w:val="20"/>
                <w:lang w:val="en-US"/>
              </w:rPr>
            </w:pPr>
            <w:ins w:id="127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31" w:author="Автор"/>
                <w:b/>
                <w:color w:val="A6A6A6"/>
                <w:sz w:val="16"/>
                <w:szCs w:val="20"/>
                <w:lang w:val="en-US"/>
              </w:rPr>
            </w:pPr>
            <w:ins w:id="127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33" w:author="Автор"/>
                <w:b/>
                <w:color w:val="A6A6A6"/>
                <w:sz w:val="16"/>
                <w:szCs w:val="20"/>
                <w:lang w:val="en-US"/>
              </w:rPr>
            </w:pPr>
            <w:ins w:id="127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35" w:author="Автор"/>
                <w:b/>
                <w:color w:val="A6A6A6"/>
                <w:sz w:val="16"/>
                <w:szCs w:val="20"/>
                <w:lang w:val="en-US"/>
              </w:rPr>
            </w:pPr>
            <w:ins w:id="127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37" w:author="Автор"/>
                <w:b/>
                <w:color w:val="A6A6A6"/>
                <w:sz w:val="16"/>
                <w:szCs w:val="20"/>
                <w:lang w:val="en-US"/>
              </w:rPr>
            </w:pPr>
            <w:ins w:id="127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39" w:author="Автор"/>
                <w:b/>
                <w:color w:val="A6A6A6"/>
                <w:sz w:val="16"/>
                <w:szCs w:val="20"/>
                <w:lang w:val="en-US"/>
              </w:rPr>
            </w:pPr>
            <w:ins w:id="127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41" w:author="Автор"/>
                <w:b/>
                <w:color w:val="A6A6A6"/>
                <w:sz w:val="16"/>
                <w:szCs w:val="20"/>
                <w:lang w:val="en-US"/>
              </w:rPr>
            </w:pPr>
            <w:ins w:id="127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43" w:author="Автор"/>
                <w:b/>
                <w:color w:val="A6A6A6"/>
                <w:sz w:val="16"/>
                <w:szCs w:val="20"/>
                <w:lang w:val="en-US"/>
              </w:rPr>
            </w:pPr>
            <w:ins w:id="127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45" w:author="Автор"/>
                <w:b/>
                <w:color w:val="A6A6A6"/>
                <w:sz w:val="16"/>
                <w:szCs w:val="20"/>
                <w:lang w:val="en-US"/>
              </w:rPr>
            </w:pPr>
            <w:ins w:id="127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47" w:author="Автор"/>
                <w:b/>
                <w:color w:val="A6A6A6"/>
                <w:sz w:val="16"/>
                <w:szCs w:val="20"/>
                <w:lang w:val="en-US"/>
              </w:rPr>
            </w:pPr>
            <w:ins w:id="127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49" w:author="Автор"/>
                <w:b/>
                <w:color w:val="A6A6A6"/>
                <w:sz w:val="16"/>
                <w:szCs w:val="20"/>
                <w:lang w:val="en-US"/>
              </w:rPr>
            </w:pPr>
            <w:ins w:id="127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51" w:author="Автор"/>
                <w:b/>
                <w:color w:val="A6A6A6"/>
                <w:sz w:val="16"/>
                <w:szCs w:val="20"/>
                <w:lang w:val="en-US"/>
              </w:rPr>
            </w:pPr>
            <w:ins w:id="127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53" w:author="Автор"/>
                <w:b/>
                <w:color w:val="A6A6A6"/>
                <w:sz w:val="16"/>
                <w:szCs w:val="20"/>
                <w:lang w:val="en-US"/>
              </w:rPr>
            </w:pPr>
            <w:ins w:id="127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name="setProhibitionOnProduct"&gt;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55" w:author="Автор"/>
                <w:b/>
                <w:color w:val="A6A6A6"/>
                <w:sz w:val="16"/>
                <w:szCs w:val="20"/>
                <w:lang w:val="en-US"/>
              </w:rPr>
            </w:pPr>
            <w:ins w:id="127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57" w:author="Автор"/>
                <w:b/>
                <w:color w:val="A6A6A6"/>
                <w:sz w:val="16"/>
                <w:szCs w:val="20"/>
                <w:lang w:val="en-US"/>
              </w:rPr>
            </w:pPr>
            <w:ins w:id="127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59" w:author="Автор"/>
                <w:b/>
                <w:color w:val="A6A6A6"/>
                <w:sz w:val="16"/>
                <w:szCs w:val="20"/>
                <w:lang w:val="en-US"/>
              </w:rPr>
            </w:pPr>
            <w:ins w:id="127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name="setProhibitionOnProductResponse"&gt;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61" w:author="Автор"/>
                <w:b/>
                <w:color w:val="A6A6A6"/>
                <w:sz w:val="16"/>
                <w:szCs w:val="20"/>
                <w:lang w:val="en-US"/>
              </w:rPr>
            </w:pPr>
            <w:ins w:id="127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63" w:author="Автор"/>
                <w:b/>
                <w:color w:val="A6A6A6"/>
                <w:sz w:val="16"/>
                <w:szCs w:val="20"/>
                <w:lang w:val="en-US"/>
              </w:rPr>
            </w:pPr>
            <w:ins w:id="127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65" w:author="Автор"/>
                <w:b/>
                <w:color w:val="A6A6A6"/>
                <w:sz w:val="16"/>
                <w:szCs w:val="20"/>
                <w:lang w:val="en-US"/>
              </w:rPr>
            </w:pPr>
            <w:ins w:id="127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67" w:author="Автор"/>
                <w:b/>
                <w:color w:val="A6A6A6"/>
                <w:sz w:val="16"/>
                <w:szCs w:val="20"/>
                <w:lang w:val="en-US"/>
              </w:rPr>
            </w:pPr>
            <w:ins w:id="127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name="getGroupListByOrg"&gt;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69" w:author="Автор"/>
                <w:b/>
                <w:color w:val="A6A6A6"/>
                <w:sz w:val="16"/>
                <w:szCs w:val="20"/>
                <w:lang w:val="en-US"/>
              </w:rPr>
            </w:pPr>
            <w:ins w:id="127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71" w:author="Автор"/>
                <w:b/>
                <w:color w:val="A6A6A6"/>
                <w:sz w:val="16"/>
                <w:szCs w:val="20"/>
                <w:lang w:val="en-US"/>
              </w:rPr>
            </w:pPr>
            <w:ins w:id="127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name="getGroupListByOrg"&gt;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73" w:author="Автор"/>
                <w:b/>
                <w:color w:val="A6A6A6"/>
                <w:sz w:val="16"/>
                <w:szCs w:val="20"/>
                <w:lang w:val="en-US"/>
              </w:rPr>
            </w:pPr>
            <w:ins w:id="127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75" w:author="Автор"/>
                <w:b/>
                <w:color w:val="A6A6A6"/>
                <w:sz w:val="16"/>
                <w:szCs w:val="20"/>
                <w:lang w:val="en-US"/>
              </w:rPr>
            </w:pPr>
            <w:ins w:id="127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77" w:author="Автор"/>
                <w:b/>
                <w:color w:val="A6A6A6"/>
                <w:sz w:val="16"/>
                <w:szCs w:val="20"/>
                <w:lang w:val="en-US"/>
              </w:rPr>
            </w:pPr>
            <w:ins w:id="127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name="getGroupListByOrgResponse"&gt;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79" w:author="Автор"/>
                <w:b/>
                <w:color w:val="A6A6A6"/>
                <w:sz w:val="16"/>
                <w:szCs w:val="20"/>
                <w:lang w:val="en-US"/>
              </w:rPr>
            </w:pPr>
            <w:ins w:id="127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81" w:author="Автор"/>
                <w:b/>
                <w:color w:val="A6A6A6"/>
                <w:sz w:val="16"/>
                <w:szCs w:val="20"/>
                <w:lang w:val="en-US"/>
              </w:rPr>
            </w:pPr>
            <w:ins w:id="127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83" w:author="Автор"/>
                <w:b/>
                <w:color w:val="A6A6A6"/>
                <w:sz w:val="16"/>
                <w:szCs w:val="20"/>
                <w:lang w:val="en-US"/>
              </w:rPr>
            </w:pPr>
            <w:ins w:id="127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85" w:author="Автор"/>
                <w:b/>
                <w:color w:val="A6A6A6"/>
                <w:sz w:val="16"/>
                <w:szCs w:val="20"/>
                <w:lang w:val="en-US"/>
              </w:rPr>
            </w:pPr>
            <w:ins w:id="127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87" w:author="Автор"/>
                <w:b/>
                <w:color w:val="A6A6A6"/>
                <w:sz w:val="16"/>
                <w:szCs w:val="20"/>
                <w:lang w:val="en-US"/>
              </w:rPr>
            </w:pPr>
            <w:ins w:id="127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89" w:author="Автор"/>
                <w:b/>
                <w:color w:val="A6A6A6"/>
                <w:sz w:val="16"/>
                <w:szCs w:val="20"/>
                <w:lang w:val="en-US"/>
              </w:rPr>
            </w:pPr>
            <w:ins w:id="127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name="getTransferSubBalanceList"&gt;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91" w:author="Автор"/>
                <w:b/>
                <w:color w:val="A6A6A6"/>
                <w:sz w:val="16"/>
                <w:szCs w:val="20"/>
                <w:lang w:val="en-US"/>
              </w:rPr>
            </w:pPr>
            <w:ins w:id="127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93" w:author="Автор"/>
                <w:b/>
                <w:color w:val="A6A6A6"/>
                <w:sz w:val="16"/>
                <w:szCs w:val="20"/>
                <w:lang w:val="en-US"/>
              </w:rPr>
            </w:pPr>
            <w:ins w:id="127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95" w:author="Автор"/>
                <w:b/>
                <w:color w:val="A6A6A6"/>
                <w:sz w:val="16"/>
                <w:szCs w:val="20"/>
                <w:lang w:val="en-US"/>
              </w:rPr>
            </w:pPr>
            <w:ins w:id="127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name="getTransferSubBalanceListResponse"&gt;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97" w:author="Автор"/>
                <w:b/>
                <w:color w:val="A6A6A6"/>
                <w:sz w:val="16"/>
                <w:szCs w:val="20"/>
                <w:lang w:val="en-US"/>
              </w:rPr>
            </w:pPr>
            <w:ins w:id="127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99" w:author="Автор"/>
                <w:b/>
                <w:color w:val="A6A6A6"/>
                <w:sz w:val="16"/>
                <w:szCs w:val="20"/>
                <w:lang w:val="en-US"/>
              </w:rPr>
            </w:pPr>
            <w:ins w:id="128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01" w:author="Автор"/>
                <w:b/>
                <w:color w:val="A6A6A6"/>
                <w:sz w:val="16"/>
                <w:szCs w:val="20"/>
                <w:lang w:val="en-US"/>
              </w:rPr>
            </w:pPr>
            <w:ins w:id="128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03" w:author="Автор"/>
                <w:b/>
                <w:color w:val="A6A6A6"/>
                <w:sz w:val="16"/>
                <w:szCs w:val="20"/>
                <w:lang w:val="en-US"/>
              </w:rPr>
            </w:pPr>
            <w:ins w:id="128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05" w:author="Автор"/>
                <w:b/>
                <w:color w:val="A6A6A6"/>
                <w:sz w:val="16"/>
                <w:szCs w:val="20"/>
                <w:lang w:val="en-US"/>
              </w:rPr>
            </w:pPr>
            <w:ins w:id="128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07" w:author="Автор"/>
                <w:b/>
                <w:color w:val="A6A6A6"/>
                <w:sz w:val="16"/>
                <w:szCs w:val="20"/>
                <w:lang w:val="en-US"/>
              </w:rPr>
            </w:pPr>
            <w:ins w:id="128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09" w:author="Автор"/>
                <w:b/>
                <w:color w:val="A6A6A6"/>
                <w:sz w:val="16"/>
                <w:szCs w:val="20"/>
                <w:lang w:val="en-US"/>
              </w:rPr>
            </w:pPr>
            <w:ins w:id="128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11" w:author="Автор"/>
                <w:b/>
                <w:color w:val="A6A6A6"/>
                <w:sz w:val="16"/>
                <w:szCs w:val="20"/>
                <w:lang w:val="en-US"/>
              </w:rPr>
            </w:pPr>
            <w:ins w:id="128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13" w:author="Автор"/>
                <w:b/>
                <w:color w:val="A6A6A6"/>
                <w:sz w:val="16"/>
                <w:szCs w:val="20"/>
                <w:lang w:val="en-US"/>
              </w:rPr>
            </w:pPr>
            <w:ins w:id="128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15" w:author="Автор"/>
                <w:b/>
                <w:color w:val="A6A6A6"/>
                <w:sz w:val="16"/>
                <w:szCs w:val="20"/>
                <w:lang w:val="en-US"/>
              </w:rPr>
            </w:pPr>
            <w:ins w:id="128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17" w:author="Автор"/>
                <w:b/>
                <w:color w:val="A6A6A6"/>
                <w:sz w:val="16"/>
                <w:szCs w:val="20"/>
                <w:lang w:val="en-US"/>
              </w:rPr>
            </w:pPr>
            <w:ins w:id="128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19" w:author="Автор"/>
                <w:b/>
                <w:color w:val="A6A6A6"/>
                <w:sz w:val="16"/>
                <w:szCs w:val="20"/>
                <w:lang w:val="en-US"/>
              </w:rPr>
            </w:pPr>
            <w:ins w:id="128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21" w:author="Автор"/>
                <w:b/>
                <w:color w:val="A6A6A6"/>
                <w:sz w:val="16"/>
                <w:szCs w:val="20"/>
                <w:lang w:val="en-US"/>
              </w:rPr>
            </w:pPr>
            <w:ins w:id="128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23" w:author="Автор"/>
                <w:b/>
                <w:color w:val="A6A6A6"/>
                <w:sz w:val="16"/>
                <w:szCs w:val="20"/>
                <w:lang w:val="en-US"/>
              </w:rPr>
            </w:pPr>
            <w:ins w:id="128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25" w:author="Автор"/>
                <w:b/>
                <w:color w:val="A6A6A6"/>
                <w:sz w:val="16"/>
                <w:szCs w:val="20"/>
                <w:lang w:val="en-US"/>
              </w:rPr>
            </w:pPr>
            <w:ins w:id="128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name="reopenSubscriptionFeeding"&gt;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27" w:author="Автор"/>
                <w:b/>
                <w:color w:val="A6A6A6"/>
                <w:sz w:val="16"/>
                <w:szCs w:val="20"/>
                <w:lang w:val="en-US"/>
              </w:rPr>
            </w:pPr>
            <w:ins w:id="128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29" w:author="Автор"/>
                <w:b/>
                <w:color w:val="A6A6A6"/>
                <w:sz w:val="16"/>
                <w:szCs w:val="20"/>
                <w:lang w:val="en-US"/>
              </w:rPr>
            </w:pPr>
            <w:ins w:id="128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31" w:author="Автор"/>
                <w:b/>
                <w:color w:val="A6A6A6"/>
                <w:sz w:val="16"/>
                <w:szCs w:val="20"/>
                <w:lang w:val="en-US"/>
              </w:rPr>
            </w:pPr>
            <w:ins w:id="128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name="reopenSubscriptionFeedingResponse"&gt;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33" w:author="Автор"/>
                <w:b/>
                <w:color w:val="A6A6A6"/>
                <w:sz w:val="16"/>
                <w:szCs w:val="20"/>
                <w:lang w:val="en-US"/>
              </w:rPr>
            </w:pPr>
            <w:ins w:id="128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35" w:author="Автор"/>
                <w:b/>
                <w:color w:val="A6A6A6"/>
                <w:sz w:val="16"/>
                <w:szCs w:val="20"/>
                <w:lang w:val="en-US"/>
              </w:rPr>
            </w:pPr>
            <w:ins w:id="128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37" w:author="Автор"/>
                <w:b/>
                <w:color w:val="A6A6A6"/>
                <w:sz w:val="16"/>
                <w:szCs w:val="20"/>
                <w:lang w:val="en-US"/>
              </w:rPr>
            </w:pPr>
            <w:ins w:id="128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39" w:author="Автор"/>
                <w:b/>
                <w:color w:val="A6A6A6"/>
                <w:sz w:val="16"/>
                <w:szCs w:val="20"/>
                <w:lang w:val="en-US"/>
              </w:rPr>
            </w:pPr>
            <w:ins w:id="128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name="getBanks"&gt;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41" w:author="Автор"/>
                <w:b/>
                <w:color w:val="A6A6A6"/>
                <w:sz w:val="16"/>
                <w:szCs w:val="20"/>
                <w:lang w:val="en-US"/>
              </w:rPr>
            </w:pPr>
            <w:ins w:id="128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43" w:author="Автор"/>
                <w:b/>
                <w:color w:val="A6A6A6"/>
                <w:sz w:val="16"/>
                <w:szCs w:val="20"/>
                <w:lang w:val="en-US"/>
              </w:rPr>
            </w:pPr>
            <w:ins w:id="128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name="getBanks"&gt;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45" w:author="Автор"/>
                <w:b/>
                <w:color w:val="A6A6A6"/>
                <w:sz w:val="16"/>
                <w:szCs w:val="20"/>
                <w:lang w:val="en-US"/>
              </w:rPr>
            </w:pPr>
            <w:ins w:id="128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47" w:author="Автор"/>
                <w:b/>
                <w:color w:val="A6A6A6"/>
                <w:sz w:val="16"/>
                <w:szCs w:val="20"/>
                <w:lang w:val="en-US"/>
              </w:rPr>
            </w:pPr>
            <w:ins w:id="128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49" w:author="Автор"/>
                <w:b/>
                <w:color w:val="A6A6A6"/>
                <w:sz w:val="16"/>
                <w:szCs w:val="20"/>
                <w:lang w:val="en-US"/>
              </w:rPr>
            </w:pPr>
            <w:ins w:id="128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name="getBanksResponse"&gt;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51" w:author="Автор"/>
                <w:b/>
                <w:color w:val="A6A6A6"/>
                <w:sz w:val="16"/>
                <w:szCs w:val="20"/>
                <w:lang w:val="en-US"/>
              </w:rPr>
            </w:pPr>
            <w:ins w:id="128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53" w:author="Автор"/>
                <w:b/>
                <w:color w:val="A6A6A6"/>
                <w:sz w:val="16"/>
                <w:szCs w:val="20"/>
                <w:lang w:val="en-US"/>
              </w:rPr>
            </w:pPr>
            <w:ins w:id="128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55" w:author="Автор"/>
                <w:b/>
                <w:color w:val="A6A6A6"/>
                <w:sz w:val="16"/>
                <w:szCs w:val="20"/>
                <w:lang w:val="en-US"/>
              </w:rPr>
            </w:pPr>
            <w:ins w:id="128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57" w:author="Автор"/>
                <w:b/>
                <w:color w:val="A6A6A6"/>
                <w:sz w:val="16"/>
                <w:szCs w:val="20"/>
                <w:lang w:val="en-US"/>
              </w:rPr>
            </w:pPr>
            <w:ins w:id="128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59" w:author="Автор"/>
                <w:b/>
                <w:color w:val="A6A6A6"/>
                <w:sz w:val="16"/>
                <w:szCs w:val="20"/>
                <w:lang w:val="en-US"/>
              </w:rPr>
            </w:pPr>
            <w:ins w:id="128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61" w:author="Автор"/>
                <w:b/>
                <w:color w:val="A6A6A6"/>
                <w:sz w:val="16"/>
                <w:szCs w:val="20"/>
                <w:lang w:val="en-US"/>
              </w:rPr>
            </w:pPr>
            <w:ins w:id="128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63" w:author="Автор"/>
                <w:b/>
                <w:color w:val="A6A6A6"/>
                <w:sz w:val="16"/>
                <w:szCs w:val="20"/>
                <w:lang w:val="en-US"/>
              </w:rPr>
            </w:pPr>
            <w:ins w:id="128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65" w:author="Автор"/>
                <w:b/>
                <w:color w:val="A6A6A6"/>
                <w:sz w:val="16"/>
                <w:szCs w:val="20"/>
                <w:lang w:val="en-US"/>
              </w:rPr>
            </w:pPr>
            <w:ins w:id="128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67" w:author="Автор"/>
                <w:b/>
                <w:color w:val="A6A6A6"/>
                <w:sz w:val="16"/>
                <w:szCs w:val="20"/>
                <w:lang w:val="en-US"/>
              </w:rPr>
            </w:pPr>
            <w:ins w:id="128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69" w:author="Автор"/>
                <w:b/>
                <w:color w:val="A6A6A6"/>
                <w:sz w:val="16"/>
                <w:szCs w:val="20"/>
                <w:lang w:val="en-US"/>
              </w:rPr>
            </w:pPr>
            <w:ins w:id="128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71" w:author="Автор"/>
                <w:b/>
                <w:color w:val="A6A6A6"/>
                <w:sz w:val="16"/>
                <w:szCs w:val="20"/>
                <w:lang w:val="en-US"/>
              </w:rPr>
            </w:pPr>
            <w:ins w:id="128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73" w:author="Автор"/>
                <w:b/>
                <w:color w:val="A6A6A6"/>
                <w:sz w:val="16"/>
                <w:szCs w:val="20"/>
                <w:lang w:val="en-US"/>
              </w:rPr>
            </w:pPr>
            <w:ins w:id="128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75" w:author="Автор"/>
                <w:b/>
                <w:color w:val="A6A6A6"/>
                <w:sz w:val="16"/>
                <w:szCs w:val="20"/>
                <w:lang w:val="en-US"/>
              </w:rPr>
            </w:pPr>
            <w:ins w:id="128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name="getSummaryByGuardMobile"&gt;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77" w:author="Автор"/>
                <w:b/>
                <w:color w:val="A6A6A6"/>
                <w:sz w:val="16"/>
                <w:szCs w:val="20"/>
                <w:lang w:val="en-US"/>
              </w:rPr>
            </w:pPr>
            <w:ins w:id="128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79" w:author="Автор"/>
                <w:b/>
                <w:color w:val="A6A6A6"/>
                <w:sz w:val="16"/>
                <w:szCs w:val="20"/>
                <w:lang w:val="en-US"/>
              </w:rPr>
            </w:pPr>
            <w:ins w:id="128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name="getSummaryByGuardMobile"&gt;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81" w:author="Автор"/>
                <w:b/>
                <w:color w:val="A6A6A6"/>
                <w:sz w:val="16"/>
                <w:szCs w:val="20"/>
                <w:lang w:val="en-US"/>
              </w:rPr>
            </w:pPr>
            <w:ins w:id="128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83" w:author="Автор"/>
                <w:b/>
                <w:color w:val="A6A6A6"/>
                <w:sz w:val="16"/>
                <w:szCs w:val="20"/>
                <w:lang w:val="en-US"/>
              </w:rPr>
            </w:pPr>
            <w:ins w:id="128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85" w:author="Автор"/>
                <w:b/>
                <w:color w:val="A6A6A6"/>
                <w:sz w:val="16"/>
                <w:szCs w:val="20"/>
                <w:lang w:val="en-US"/>
              </w:rPr>
            </w:pPr>
            <w:ins w:id="128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name="getSummaryByGuardMobileResponse"&gt;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87" w:author="Автор"/>
                <w:b/>
                <w:color w:val="A6A6A6"/>
                <w:sz w:val="16"/>
                <w:szCs w:val="20"/>
                <w:lang w:val="en-US"/>
              </w:rPr>
            </w:pPr>
            <w:ins w:id="128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89" w:author="Автор"/>
                <w:b/>
                <w:color w:val="A6A6A6"/>
                <w:sz w:val="16"/>
                <w:szCs w:val="20"/>
                <w:lang w:val="en-US"/>
              </w:rPr>
            </w:pPr>
            <w:ins w:id="128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91" w:author="Автор"/>
                <w:b/>
                <w:color w:val="A6A6A6"/>
                <w:sz w:val="16"/>
                <w:szCs w:val="20"/>
                <w:lang w:val="en-US"/>
              </w:rPr>
            </w:pPr>
            <w:ins w:id="128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93" w:author="Автор"/>
                <w:b/>
                <w:color w:val="A6A6A6"/>
                <w:sz w:val="16"/>
                <w:szCs w:val="20"/>
                <w:lang w:val="en-US"/>
              </w:rPr>
            </w:pPr>
            <w:ins w:id="128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name="addProhibition"&gt;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95" w:author="Автор"/>
                <w:b/>
                <w:color w:val="A6A6A6"/>
                <w:sz w:val="16"/>
                <w:szCs w:val="20"/>
                <w:lang w:val="en-US"/>
              </w:rPr>
            </w:pPr>
            <w:ins w:id="128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97" w:author="Автор"/>
                <w:b/>
                <w:color w:val="A6A6A6"/>
                <w:sz w:val="16"/>
                <w:szCs w:val="20"/>
                <w:lang w:val="en-US"/>
              </w:rPr>
            </w:pPr>
            <w:ins w:id="128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name="addProhibition"&gt;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99" w:author="Автор"/>
                <w:b/>
                <w:color w:val="A6A6A6"/>
                <w:sz w:val="16"/>
                <w:szCs w:val="20"/>
                <w:lang w:val="en-US"/>
              </w:rPr>
            </w:pPr>
            <w:ins w:id="129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01" w:author="Автор"/>
                <w:b/>
                <w:color w:val="A6A6A6"/>
                <w:sz w:val="16"/>
                <w:szCs w:val="20"/>
                <w:lang w:val="en-US"/>
              </w:rPr>
            </w:pPr>
            <w:ins w:id="129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03" w:author="Автор"/>
                <w:b/>
                <w:color w:val="A6A6A6"/>
                <w:sz w:val="16"/>
                <w:szCs w:val="20"/>
                <w:lang w:val="en-US"/>
              </w:rPr>
            </w:pPr>
            <w:ins w:id="129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name="addProhibitionResponse"&gt;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05" w:author="Автор"/>
                <w:b/>
                <w:color w:val="A6A6A6"/>
                <w:sz w:val="16"/>
                <w:szCs w:val="20"/>
                <w:lang w:val="en-US"/>
              </w:rPr>
            </w:pPr>
            <w:ins w:id="129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07" w:author="Автор"/>
                <w:b/>
                <w:color w:val="A6A6A6"/>
                <w:sz w:val="16"/>
                <w:szCs w:val="20"/>
                <w:lang w:val="en-US"/>
              </w:rPr>
            </w:pPr>
            <w:ins w:id="129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09" w:author="Автор"/>
                <w:b/>
                <w:color w:val="A6A6A6"/>
                <w:sz w:val="16"/>
                <w:szCs w:val="20"/>
                <w:lang w:val="en-US"/>
              </w:rPr>
            </w:pPr>
            <w:ins w:id="129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11" w:author="Автор"/>
                <w:b/>
                <w:color w:val="A6A6A6"/>
                <w:sz w:val="16"/>
                <w:szCs w:val="20"/>
                <w:lang w:val="en-US"/>
              </w:rPr>
            </w:pPr>
            <w:ins w:id="129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13" w:author="Автор"/>
                <w:b/>
                <w:color w:val="A6A6A6"/>
                <w:sz w:val="16"/>
                <w:szCs w:val="20"/>
                <w:lang w:val="en-US"/>
              </w:rPr>
            </w:pPr>
            <w:ins w:id="129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15" w:author="Автор"/>
                <w:b/>
                <w:color w:val="A6A6A6"/>
                <w:sz w:val="16"/>
                <w:szCs w:val="20"/>
                <w:lang w:val="en-US"/>
              </w:rPr>
            </w:pPr>
            <w:ins w:id="129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name="setProhibitionOnGood"&gt;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17" w:author="Автор"/>
                <w:b/>
                <w:color w:val="A6A6A6"/>
                <w:sz w:val="16"/>
                <w:szCs w:val="20"/>
                <w:lang w:val="en-US"/>
              </w:rPr>
            </w:pPr>
            <w:ins w:id="129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19" w:author="Автор"/>
                <w:b/>
                <w:color w:val="A6A6A6"/>
                <w:sz w:val="16"/>
                <w:szCs w:val="20"/>
                <w:lang w:val="en-US"/>
              </w:rPr>
            </w:pPr>
            <w:ins w:id="129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21" w:author="Автор"/>
                <w:b/>
                <w:color w:val="A6A6A6"/>
                <w:sz w:val="16"/>
                <w:szCs w:val="20"/>
                <w:lang w:val="en-US"/>
              </w:rPr>
            </w:pPr>
            <w:ins w:id="129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name="setProhibitionOnGoodResponse"&gt;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23" w:author="Автор"/>
                <w:b/>
                <w:color w:val="A6A6A6"/>
                <w:sz w:val="16"/>
                <w:szCs w:val="20"/>
                <w:lang w:val="en-US"/>
              </w:rPr>
            </w:pPr>
            <w:ins w:id="129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25" w:author="Автор"/>
                <w:b/>
                <w:color w:val="A6A6A6"/>
                <w:sz w:val="16"/>
                <w:szCs w:val="20"/>
                <w:lang w:val="en-US"/>
              </w:rPr>
            </w:pPr>
            <w:ins w:id="129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27" w:author="Автор"/>
                <w:b/>
                <w:color w:val="A6A6A6"/>
                <w:sz w:val="16"/>
                <w:szCs w:val="20"/>
                <w:lang w:val="en-US"/>
              </w:rPr>
            </w:pPr>
            <w:ins w:id="129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29" w:author="Автор"/>
                <w:b/>
                <w:color w:val="A6A6A6"/>
                <w:sz w:val="16"/>
                <w:szCs w:val="20"/>
                <w:lang w:val="en-US"/>
              </w:rPr>
            </w:pPr>
            <w:ins w:id="129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name="setProhibitionOnProductGroup"&gt;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31" w:author="Автор"/>
                <w:b/>
                <w:color w:val="A6A6A6"/>
                <w:sz w:val="16"/>
                <w:szCs w:val="20"/>
                <w:lang w:val="en-US"/>
              </w:rPr>
            </w:pPr>
            <w:ins w:id="129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33" w:author="Автор"/>
                <w:b/>
                <w:color w:val="A6A6A6"/>
                <w:sz w:val="16"/>
                <w:szCs w:val="20"/>
                <w:lang w:val="en-US"/>
              </w:rPr>
            </w:pPr>
            <w:ins w:id="129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name="setProhibitionOnProductGroup"&gt;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35" w:author="Автор"/>
                <w:b/>
                <w:color w:val="A6A6A6"/>
                <w:sz w:val="16"/>
                <w:szCs w:val="20"/>
                <w:lang w:val="en-US"/>
              </w:rPr>
            </w:pPr>
            <w:ins w:id="129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37" w:author="Автор"/>
                <w:b/>
                <w:color w:val="A6A6A6"/>
                <w:sz w:val="16"/>
                <w:szCs w:val="20"/>
                <w:lang w:val="en-US"/>
              </w:rPr>
            </w:pPr>
            <w:ins w:id="129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39" w:author="Автор"/>
                <w:b/>
                <w:color w:val="A6A6A6"/>
                <w:sz w:val="16"/>
                <w:szCs w:val="20"/>
                <w:lang w:val="en-US"/>
              </w:rPr>
            </w:pPr>
            <w:ins w:id="129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name="setProhibitionOnProductGroupResponse"&gt;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41" w:author="Автор"/>
                <w:b/>
                <w:color w:val="A6A6A6"/>
                <w:sz w:val="16"/>
                <w:szCs w:val="20"/>
                <w:lang w:val="en-US"/>
              </w:rPr>
            </w:pPr>
            <w:ins w:id="129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43" w:author="Автор"/>
                <w:b/>
                <w:color w:val="A6A6A6"/>
                <w:sz w:val="16"/>
                <w:szCs w:val="20"/>
                <w:lang w:val="en-US"/>
              </w:rPr>
            </w:pPr>
            <w:ins w:id="129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45" w:author="Автор"/>
                <w:b/>
                <w:color w:val="A6A6A6"/>
                <w:sz w:val="16"/>
                <w:szCs w:val="20"/>
                <w:lang w:val="en-US"/>
              </w:rPr>
            </w:pPr>
            <w:ins w:id="129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47" w:author="Автор"/>
                <w:b/>
                <w:color w:val="A6A6A6"/>
                <w:sz w:val="16"/>
                <w:szCs w:val="20"/>
                <w:lang w:val="en-US"/>
              </w:rPr>
            </w:pPr>
            <w:ins w:id="129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name="getContractIdByCardNo"&gt;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49" w:author="Автор"/>
                <w:b/>
                <w:color w:val="A6A6A6"/>
                <w:sz w:val="16"/>
                <w:szCs w:val="20"/>
                <w:lang w:val="en-US"/>
              </w:rPr>
            </w:pPr>
            <w:ins w:id="129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51" w:author="Автор"/>
                <w:b/>
                <w:color w:val="A6A6A6"/>
                <w:sz w:val="16"/>
                <w:szCs w:val="20"/>
                <w:lang w:val="en-US"/>
              </w:rPr>
            </w:pPr>
            <w:ins w:id="129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name="getContractIdByCardNo"&gt;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53" w:author="Автор"/>
                <w:b/>
                <w:color w:val="A6A6A6"/>
                <w:sz w:val="16"/>
                <w:szCs w:val="20"/>
                <w:lang w:val="en-US"/>
              </w:rPr>
            </w:pPr>
            <w:ins w:id="129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55" w:author="Автор"/>
                <w:b/>
                <w:color w:val="A6A6A6"/>
                <w:sz w:val="16"/>
                <w:szCs w:val="20"/>
                <w:lang w:val="en-US"/>
              </w:rPr>
            </w:pPr>
            <w:ins w:id="129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57" w:author="Автор"/>
                <w:b/>
                <w:color w:val="A6A6A6"/>
                <w:sz w:val="16"/>
                <w:szCs w:val="20"/>
                <w:lang w:val="en-US"/>
              </w:rPr>
            </w:pPr>
            <w:ins w:id="129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name="getContractIdByCardNoResponse"&gt;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59" w:author="Автор"/>
                <w:b/>
                <w:color w:val="A6A6A6"/>
                <w:sz w:val="16"/>
                <w:szCs w:val="20"/>
                <w:lang w:val="en-US"/>
              </w:rPr>
            </w:pPr>
            <w:ins w:id="129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61" w:author="Автор"/>
                <w:b/>
                <w:color w:val="A6A6A6"/>
                <w:sz w:val="16"/>
                <w:szCs w:val="20"/>
                <w:lang w:val="en-US"/>
              </w:rPr>
            </w:pPr>
            <w:ins w:id="129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63" w:author="Автор"/>
                <w:b/>
                <w:color w:val="A6A6A6"/>
                <w:sz w:val="16"/>
                <w:szCs w:val="20"/>
                <w:lang w:val="en-US"/>
              </w:rPr>
            </w:pPr>
            <w:ins w:id="129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65" w:author="Автор"/>
                <w:b/>
                <w:color w:val="A6A6A6"/>
                <w:sz w:val="16"/>
                <w:szCs w:val="20"/>
                <w:lang w:val="en-US"/>
              </w:rPr>
            </w:pPr>
            <w:ins w:id="129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name="getPublicationListAdvanced"&gt;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67" w:author="Автор"/>
                <w:b/>
                <w:color w:val="A6A6A6"/>
                <w:sz w:val="16"/>
                <w:szCs w:val="20"/>
                <w:lang w:val="en-US"/>
              </w:rPr>
            </w:pPr>
            <w:ins w:id="129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69" w:author="Автор"/>
                <w:b/>
                <w:color w:val="A6A6A6"/>
                <w:sz w:val="16"/>
                <w:szCs w:val="20"/>
                <w:lang w:val="en-US"/>
              </w:rPr>
            </w:pPr>
            <w:ins w:id="129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name="getPublicationListAdvanced"&gt;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71" w:author="Автор"/>
                <w:b/>
                <w:color w:val="A6A6A6"/>
                <w:sz w:val="16"/>
                <w:szCs w:val="20"/>
                <w:lang w:val="en-US"/>
              </w:rPr>
            </w:pPr>
            <w:ins w:id="129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73" w:author="Автор"/>
                <w:b/>
                <w:color w:val="A6A6A6"/>
                <w:sz w:val="16"/>
                <w:szCs w:val="20"/>
                <w:lang w:val="en-US"/>
              </w:rPr>
            </w:pPr>
            <w:ins w:id="129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75" w:author="Автор"/>
                <w:b/>
                <w:color w:val="A6A6A6"/>
                <w:sz w:val="16"/>
                <w:szCs w:val="20"/>
                <w:lang w:val="en-US"/>
              </w:rPr>
            </w:pPr>
            <w:ins w:id="129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name="getPublicationListAdvancedResponse"&gt;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77" w:author="Автор"/>
                <w:b/>
                <w:color w:val="A6A6A6"/>
                <w:sz w:val="16"/>
                <w:szCs w:val="20"/>
                <w:lang w:val="en-US"/>
              </w:rPr>
            </w:pPr>
            <w:ins w:id="129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79" w:author="Автор"/>
                <w:b/>
                <w:color w:val="A6A6A6"/>
                <w:sz w:val="16"/>
                <w:szCs w:val="20"/>
                <w:lang w:val="en-US"/>
              </w:rPr>
            </w:pPr>
            <w:ins w:id="129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81" w:author="Автор"/>
                <w:b/>
                <w:color w:val="A6A6A6"/>
                <w:sz w:val="16"/>
                <w:szCs w:val="20"/>
                <w:lang w:val="en-US"/>
              </w:rPr>
            </w:pPr>
            <w:ins w:id="129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83" w:author="Автор"/>
                <w:b/>
                <w:color w:val="A6A6A6"/>
                <w:sz w:val="16"/>
                <w:szCs w:val="20"/>
                <w:lang w:val="en-US"/>
              </w:rPr>
            </w:pPr>
            <w:ins w:id="129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85" w:author="Автор"/>
                <w:b/>
                <w:color w:val="A6A6A6"/>
                <w:sz w:val="16"/>
                <w:szCs w:val="20"/>
                <w:lang w:val="en-US"/>
              </w:rPr>
            </w:pPr>
            <w:ins w:id="129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87" w:author="Автор"/>
                <w:b/>
                <w:color w:val="A6A6A6"/>
                <w:sz w:val="16"/>
                <w:szCs w:val="20"/>
                <w:lang w:val="en-US"/>
              </w:rPr>
            </w:pPr>
            <w:ins w:id="129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89" w:author="Автор"/>
                <w:b/>
                <w:color w:val="A6A6A6"/>
                <w:sz w:val="16"/>
                <w:szCs w:val="20"/>
                <w:lang w:val="en-US"/>
              </w:rPr>
            </w:pPr>
            <w:ins w:id="129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91" w:author="Автор"/>
                <w:b/>
                <w:color w:val="A6A6A6"/>
                <w:sz w:val="16"/>
                <w:szCs w:val="20"/>
                <w:lang w:val="en-US"/>
              </w:rPr>
            </w:pPr>
            <w:ins w:id="129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93" w:author="Автор"/>
                <w:b/>
                <w:color w:val="A6A6A6"/>
                <w:sz w:val="16"/>
                <w:szCs w:val="20"/>
                <w:lang w:val="en-US"/>
              </w:rPr>
            </w:pPr>
            <w:ins w:id="129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95" w:author="Автор"/>
                <w:b/>
                <w:color w:val="A6A6A6"/>
                <w:sz w:val="16"/>
                <w:szCs w:val="20"/>
                <w:lang w:val="en-US"/>
              </w:rPr>
            </w:pPr>
            <w:ins w:id="129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97" w:author="Автор"/>
                <w:b/>
                <w:color w:val="A6A6A6"/>
                <w:sz w:val="16"/>
                <w:szCs w:val="20"/>
                <w:lang w:val="en-US"/>
              </w:rPr>
            </w:pPr>
            <w:ins w:id="129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99" w:author="Автор"/>
                <w:b/>
                <w:color w:val="A6A6A6"/>
                <w:sz w:val="16"/>
                <w:szCs w:val="20"/>
                <w:lang w:val="en-US"/>
              </w:rPr>
            </w:pPr>
            <w:ins w:id="130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01" w:author="Автор"/>
                <w:b/>
                <w:color w:val="A6A6A6"/>
                <w:sz w:val="16"/>
                <w:szCs w:val="20"/>
                <w:lang w:val="en-US"/>
              </w:rPr>
            </w:pPr>
            <w:ins w:id="130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name="getOrgSummary"&gt;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03" w:author="Автор"/>
                <w:b/>
                <w:color w:val="A6A6A6"/>
                <w:sz w:val="16"/>
                <w:szCs w:val="20"/>
                <w:lang w:val="en-US"/>
              </w:rPr>
            </w:pPr>
            <w:ins w:id="130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05" w:author="Автор"/>
                <w:b/>
                <w:color w:val="A6A6A6"/>
                <w:sz w:val="16"/>
                <w:szCs w:val="20"/>
                <w:lang w:val="en-US"/>
              </w:rPr>
            </w:pPr>
            <w:ins w:id="130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name="getOrgSummary"&gt;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07" w:author="Автор"/>
                <w:b/>
                <w:color w:val="A6A6A6"/>
                <w:sz w:val="16"/>
                <w:szCs w:val="20"/>
                <w:lang w:val="en-US"/>
              </w:rPr>
            </w:pPr>
            <w:ins w:id="130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09" w:author="Автор"/>
                <w:b/>
                <w:color w:val="A6A6A6"/>
                <w:sz w:val="16"/>
                <w:szCs w:val="20"/>
                <w:lang w:val="en-US"/>
              </w:rPr>
            </w:pPr>
            <w:ins w:id="130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11" w:author="Автор"/>
                <w:b/>
                <w:color w:val="A6A6A6"/>
                <w:sz w:val="16"/>
                <w:szCs w:val="20"/>
                <w:lang w:val="en-US"/>
              </w:rPr>
            </w:pPr>
            <w:ins w:id="130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name="getOrgSummaryResponse"&gt;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13" w:author="Автор"/>
                <w:b/>
                <w:color w:val="A6A6A6"/>
                <w:sz w:val="16"/>
                <w:szCs w:val="20"/>
                <w:lang w:val="en-US"/>
              </w:rPr>
            </w:pPr>
            <w:ins w:id="130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15" w:author="Автор"/>
                <w:b/>
                <w:color w:val="A6A6A6"/>
                <w:sz w:val="16"/>
                <w:szCs w:val="20"/>
                <w:lang w:val="en-US"/>
              </w:rPr>
            </w:pPr>
            <w:ins w:id="130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17" w:author="Автор"/>
                <w:b/>
                <w:color w:val="A6A6A6"/>
                <w:sz w:val="16"/>
                <w:szCs w:val="20"/>
                <w:lang w:val="en-US"/>
              </w:rPr>
            </w:pPr>
            <w:ins w:id="130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19" w:author="Автор"/>
                <w:b/>
                <w:color w:val="A6A6A6"/>
                <w:sz w:val="16"/>
                <w:szCs w:val="20"/>
                <w:lang w:val="en-US"/>
              </w:rPr>
            </w:pPr>
            <w:ins w:id="130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name="getSummaryByTypedId"&gt;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21" w:author="Автор"/>
                <w:b/>
                <w:color w:val="A6A6A6"/>
                <w:sz w:val="16"/>
                <w:szCs w:val="20"/>
                <w:lang w:val="en-US"/>
              </w:rPr>
            </w:pPr>
            <w:ins w:id="130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23" w:author="Автор"/>
                <w:b/>
                <w:color w:val="A6A6A6"/>
                <w:sz w:val="16"/>
                <w:szCs w:val="20"/>
                <w:lang w:val="en-US"/>
              </w:rPr>
            </w:pPr>
            <w:ins w:id="130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name="getSummaryByTypedId"&gt;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25" w:author="Автор"/>
                <w:b/>
                <w:color w:val="A6A6A6"/>
                <w:sz w:val="16"/>
                <w:szCs w:val="20"/>
                <w:lang w:val="en-US"/>
              </w:rPr>
            </w:pPr>
            <w:ins w:id="130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27" w:author="Автор"/>
                <w:b/>
                <w:color w:val="A6A6A6"/>
                <w:sz w:val="16"/>
                <w:szCs w:val="20"/>
                <w:lang w:val="en-US"/>
              </w:rPr>
            </w:pPr>
            <w:ins w:id="130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29" w:author="Автор"/>
                <w:b/>
                <w:color w:val="A6A6A6"/>
                <w:sz w:val="16"/>
                <w:szCs w:val="20"/>
                <w:lang w:val="en-US"/>
              </w:rPr>
            </w:pPr>
            <w:ins w:id="130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name="getSummaryByTypedIdResponse"&gt;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31" w:author="Автор"/>
                <w:b/>
                <w:color w:val="A6A6A6"/>
                <w:sz w:val="16"/>
                <w:szCs w:val="20"/>
                <w:lang w:val="en-US"/>
              </w:rPr>
            </w:pPr>
            <w:ins w:id="130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33" w:author="Автор"/>
                <w:b/>
                <w:color w:val="A6A6A6"/>
                <w:sz w:val="16"/>
                <w:szCs w:val="20"/>
                <w:lang w:val="en-US"/>
              </w:rPr>
            </w:pPr>
            <w:ins w:id="130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35" w:author="Автор"/>
                <w:b/>
                <w:color w:val="A6A6A6"/>
                <w:sz w:val="16"/>
                <w:szCs w:val="20"/>
                <w:lang w:val="en-US"/>
              </w:rPr>
            </w:pPr>
            <w:ins w:id="130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37" w:author="Автор"/>
                <w:b/>
                <w:color w:val="A6A6A6"/>
                <w:sz w:val="16"/>
                <w:szCs w:val="20"/>
                <w:lang w:val="en-US"/>
              </w:rPr>
            </w:pPr>
            <w:ins w:id="130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39" w:author="Автор"/>
                <w:b/>
                <w:color w:val="A6A6A6"/>
                <w:sz w:val="16"/>
                <w:szCs w:val="20"/>
                <w:lang w:val="en-US"/>
              </w:rPr>
            </w:pPr>
            <w:ins w:id="130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41" w:author="Автор"/>
                <w:b/>
                <w:color w:val="A6A6A6"/>
                <w:sz w:val="16"/>
                <w:szCs w:val="20"/>
                <w:lang w:val="en-US"/>
              </w:rPr>
            </w:pPr>
            <w:ins w:id="130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name="getSummaryByGuardSan"&gt;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43" w:author="Автор"/>
                <w:b/>
                <w:color w:val="A6A6A6"/>
                <w:sz w:val="16"/>
                <w:szCs w:val="20"/>
                <w:lang w:val="en-US"/>
              </w:rPr>
            </w:pPr>
            <w:ins w:id="130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45" w:author="Автор"/>
                <w:b/>
                <w:color w:val="A6A6A6"/>
                <w:sz w:val="16"/>
                <w:szCs w:val="20"/>
                <w:lang w:val="en-US"/>
              </w:rPr>
            </w:pPr>
            <w:ins w:id="130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47" w:author="Автор"/>
                <w:b/>
                <w:color w:val="A6A6A6"/>
                <w:sz w:val="16"/>
                <w:szCs w:val="20"/>
                <w:lang w:val="en-US"/>
              </w:rPr>
            </w:pPr>
            <w:ins w:id="130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name="getSummaryByGuardSanResponse"&gt;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49" w:author="Автор"/>
                <w:b/>
                <w:color w:val="A6A6A6"/>
                <w:sz w:val="16"/>
                <w:szCs w:val="20"/>
                <w:lang w:val="en-US"/>
              </w:rPr>
            </w:pPr>
            <w:ins w:id="130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51" w:author="Автор"/>
                <w:b/>
                <w:color w:val="A6A6A6"/>
                <w:sz w:val="16"/>
                <w:szCs w:val="20"/>
                <w:lang w:val="en-US"/>
              </w:rPr>
            </w:pPr>
            <w:ins w:id="130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53" w:author="Автор"/>
                <w:b/>
                <w:color w:val="A6A6A6"/>
                <w:sz w:val="16"/>
                <w:szCs w:val="20"/>
                <w:lang w:val="en-US"/>
              </w:rPr>
            </w:pPr>
            <w:ins w:id="130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55" w:author="Автор"/>
                <w:b/>
                <w:color w:val="A6A6A6"/>
                <w:sz w:val="16"/>
                <w:szCs w:val="20"/>
                <w:lang w:val="en-US"/>
              </w:rPr>
            </w:pPr>
            <w:ins w:id="130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name="getIdOfContragent"&gt;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57" w:author="Автор"/>
                <w:b/>
                <w:color w:val="A6A6A6"/>
                <w:sz w:val="16"/>
                <w:szCs w:val="20"/>
                <w:lang w:val="en-US"/>
              </w:rPr>
            </w:pPr>
            <w:ins w:id="130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59" w:author="Автор"/>
                <w:b/>
                <w:color w:val="A6A6A6"/>
                <w:sz w:val="16"/>
                <w:szCs w:val="20"/>
                <w:lang w:val="en-US"/>
              </w:rPr>
            </w:pPr>
            <w:ins w:id="130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name="getIdOfContragent"&gt;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61" w:author="Автор"/>
                <w:b/>
                <w:color w:val="A6A6A6"/>
                <w:sz w:val="16"/>
                <w:szCs w:val="20"/>
                <w:lang w:val="en-US"/>
              </w:rPr>
            </w:pPr>
            <w:ins w:id="130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63" w:author="Автор"/>
                <w:b/>
                <w:color w:val="A6A6A6"/>
                <w:sz w:val="16"/>
                <w:szCs w:val="20"/>
                <w:lang w:val="en-US"/>
              </w:rPr>
            </w:pPr>
            <w:ins w:id="130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65" w:author="Автор"/>
                <w:b/>
                <w:color w:val="A6A6A6"/>
                <w:sz w:val="16"/>
                <w:szCs w:val="20"/>
                <w:lang w:val="en-US"/>
              </w:rPr>
            </w:pPr>
            <w:ins w:id="130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name="getIdOfContragentResponse"&gt;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67" w:author="Автор"/>
                <w:b/>
                <w:color w:val="A6A6A6"/>
                <w:sz w:val="16"/>
                <w:szCs w:val="20"/>
                <w:lang w:val="en-US"/>
              </w:rPr>
            </w:pPr>
            <w:ins w:id="130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69" w:author="Автор"/>
                <w:b/>
                <w:color w:val="A6A6A6"/>
                <w:sz w:val="16"/>
                <w:szCs w:val="20"/>
                <w:lang w:val="en-US"/>
              </w:rPr>
            </w:pPr>
            <w:ins w:id="130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71" w:author="Автор"/>
                <w:b/>
                <w:color w:val="A6A6A6"/>
                <w:sz w:val="16"/>
                <w:szCs w:val="20"/>
                <w:lang w:val="en-US"/>
              </w:rPr>
            </w:pPr>
            <w:ins w:id="130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73" w:author="Автор"/>
                <w:b/>
                <w:color w:val="A6A6A6"/>
                <w:sz w:val="16"/>
                <w:szCs w:val="20"/>
                <w:lang w:val="en-US"/>
              </w:rPr>
            </w:pPr>
            <w:ins w:id="130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75" w:author="Автор"/>
                <w:b/>
                <w:color w:val="A6A6A6"/>
                <w:sz w:val="16"/>
                <w:szCs w:val="20"/>
                <w:lang w:val="en-US"/>
              </w:rPr>
            </w:pPr>
            <w:ins w:id="130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77" w:author="Автор"/>
                <w:b/>
                <w:color w:val="A6A6A6"/>
                <w:sz w:val="16"/>
                <w:szCs w:val="20"/>
                <w:lang w:val="en-US"/>
              </w:rPr>
            </w:pPr>
            <w:ins w:id="130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79" w:author="Автор"/>
                <w:b/>
                <w:color w:val="A6A6A6"/>
                <w:sz w:val="16"/>
                <w:szCs w:val="20"/>
                <w:lang w:val="en-US"/>
              </w:rPr>
            </w:pPr>
            <w:ins w:id="130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81" w:author="Автор"/>
                <w:b/>
                <w:color w:val="A6A6A6"/>
                <w:sz w:val="16"/>
                <w:szCs w:val="20"/>
                <w:lang w:val="en-US"/>
              </w:rPr>
            </w:pPr>
            <w:ins w:id="130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83" w:author="Автор"/>
                <w:b/>
                <w:color w:val="A6A6A6"/>
                <w:sz w:val="16"/>
                <w:szCs w:val="20"/>
                <w:lang w:val="en-US"/>
              </w:rPr>
            </w:pPr>
            <w:ins w:id="130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85" w:author="Автор"/>
                <w:b/>
                <w:color w:val="A6A6A6"/>
                <w:sz w:val="16"/>
                <w:szCs w:val="20"/>
                <w:lang w:val="en-US"/>
              </w:rPr>
            </w:pPr>
            <w:ins w:id="130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87" w:author="Автор"/>
                <w:b/>
                <w:color w:val="A6A6A6"/>
                <w:sz w:val="16"/>
                <w:szCs w:val="20"/>
                <w:lang w:val="en-US"/>
              </w:rPr>
            </w:pPr>
            <w:ins w:id="130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89" w:author="Автор"/>
                <w:b/>
                <w:color w:val="A6A6A6"/>
                <w:sz w:val="16"/>
                <w:szCs w:val="20"/>
                <w:lang w:val="en-US"/>
              </w:rPr>
            </w:pPr>
            <w:ins w:id="130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91" w:author="Автор"/>
                <w:b/>
                <w:color w:val="A6A6A6"/>
                <w:sz w:val="16"/>
                <w:szCs w:val="20"/>
                <w:lang w:val="en-US"/>
              </w:rPr>
            </w:pPr>
            <w:ins w:id="130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name="getNEnterEventList"&gt;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93" w:author="Автор"/>
                <w:b/>
                <w:color w:val="A6A6A6"/>
                <w:sz w:val="16"/>
                <w:szCs w:val="20"/>
                <w:lang w:val="en-US"/>
              </w:rPr>
            </w:pPr>
            <w:ins w:id="130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95" w:author="Автор"/>
                <w:b/>
                <w:color w:val="A6A6A6"/>
                <w:sz w:val="16"/>
                <w:szCs w:val="20"/>
                <w:lang w:val="en-US"/>
              </w:rPr>
            </w:pPr>
            <w:ins w:id="130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name="getNEnterEventList"&gt;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97" w:author="Автор"/>
                <w:b/>
                <w:color w:val="A6A6A6"/>
                <w:sz w:val="16"/>
                <w:szCs w:val="20"/>
                <w:lang w:val="en-US"/>
              </w:rPr>
            </w:pPr>
            <w:ins w:id="130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99" w:author="Автор"/>
                <w:b/>
                <w:color w:val="A6A6A6"/>
                <w:sz w:val="16"/>
                <w:szCs w:val="20"/>
                <w:lang w:val="en-US"/>
              </w:rPr>
            </w:pPr>
            <w:ins w:id="131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01" w:author="Автор"/>
                <w:b/>
                <w:color w:val="A6A6A6"/>
                <w:sz w:val="16"/>
                <w:szCs w:val="20"/>
                <w:lang w:val="en-US"/>
              </w:rPr>
            </w:pPr>
            <w:ins w:id="131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name="getNEnterEventListResponse"&gt;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03" w:author="Автор"/>
                <w:b/>
                <w:color w:val="A6A6A6"/>
                <w:sz w:val="16"/>
                <w:szCs w:val="20"/>
                <w:lang w:val="en-US"/>
              </w:rPr>
            </w:pPr>
            <w:ins w:id="131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05" w:author="Автор"/>
                <w:b/>
                <w:color w:val="A6A6A6"/>
                <w:sz w:val="16"/>
                <w:szCs w:val="20"/>
                <w:lang w:val="en-US"/>
              </w:rPr>
            </w:pPr>
            <w:ins w:id="131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07" w:author="Автор"/>
                <w:b/>
                <w:color w:val="A6A6A6"/>
                <w:sz w:val="16"/>
                <w:szCs w:val="20"/>
                <w:lang w:val="en-US"/>
              </w:rPr>
            </w:pPr>
            <w:ins w:id="131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09" w:author="Автор"/>
                <w:b/>
                <w:color w:val="A6A6A6"/>
                <w:sz w:val="16"/>
                <w:szCs w:val="20"/>
                <w:lang w:val="en-US"/>
              </w:rPr>
            </w:pPr>
            <w:ins w:id="131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11" w:author="Автор"/>
                <w:b/>
                <w:color w:val="A6A6A6"/>
                <w:sz w:val="16"/>
                <w:szCs w:val="20"/>
                <w:lang w:val="en-US"/>
              </w:rPr>
            </w:pPr>
            <w:ins w:id="131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13" w:author="Автор"/>
                <w:b/>
                <w:color w:val="A6A6A6"/>
                <w:sz w:val="16"/>
                <w:szCs w:val="20"/>
                <w:lang w:val="en-US"/>
              </w:rPr>
            </w:pPr>
            <w:ins w:id="131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name="getTransferSubBalanceListBySan"&gt;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15" w:author="Автор"/>
                <w:b/>
                <w:color w:val="A6A6A6"/>
                <w:sz w:val="16"/>
                <w:szCs w:val="20"/>
                <w:lang w:val="en-US"/>
              </w:rPr>
            </w:pPr>
            <w:ins w:id="131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17" w:author="Автор"/>
                <w:b/>
                <w:color w:val="A6A6A6"/>
                <w:sz w:val="16"/>
                <w:szCs w:val="20"/>
                <w:lang w:val="en-US"/>
              </w:rPr>
            </w:pPr>
            <w:ins w:id="131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19" w:author="Автор"/>
                <w:b/>
                <w:color w:val="A6A6A6"/>
                <w:sz w:val="16"/>
                <w:szCs w:val="20"/>
                <w:lang w:val="en-US"/>
              </w:rPr>
            </w:pPr>
            <w:ins w:id="131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name="getTransferSubBalanceListBySanResponse"&gt;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21" w:author="Автор"/>
                <w:b/>
                <w:color w:val="A6A6A6"/>
                <w:sz w:val="16"/>
                <w:szCs w:val="20"/>
                <w:lang w:val="en-US"/>
              </w:rPr>
            </w:pPr>
            <w:ins w:id="131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23" w:author="Автор"/>
                <w:b/>
                <w:color w:val="A6A6A6"/>
                <w:sz w:val="16"/>
                <w:szCs w:val="20"/>
                <w:lang w:val="en-US"/>
              </w:rPr>
            </w:pPr>
            <w:ins w:id="131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25" w:author="Автор"/>
                <w:b/>
                <w:color w:val="A6A6A6"/>
                <w:sz w:val="16"/>
                <w:szCs w:val="20"/>
                <w:lang w:val="en-US"/>
              </w:rPr>
            </w:pPr>
            <w:ins w:id="131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27" w:author="Автор"/>
                <w:b/>
                <w:color w:val="A6A6A6"/>
                <w:sz w:val="16"/>
                <w:szCs w:val="20"/>
                <w:lang w:val="en-US"/>
              </w:rPr>
            </w:pPr>
            <w:ins w:id="131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29" w:author="Автор"/>
                <w:b/>
                <w:color w:val="A6A6A6"/>
                <w:sz w:val="16"/>
                <w:szCs w:val="20"/>
                <w:lang w:val="en-US"/>
              </w:rPr>
            </w:pPr>
            <w:ins w:id="131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31" w:author="Автор"/>
                <w:b/>
                <w:color w:val="A6A6A6"/>
                <w:sz w:val="16"/>
                <w:szCs w:val="20"/>
                <w:lang w:val="en-US"/>
              </w:rPr>
            </w:pPr>
            <w:ins w:id="131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name="getCurrentSubscriptionFeeding"&gt;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33" w:author="Автор"/>
                <w:b/>
                <w:color w:val="A6A6A6"/>
                <w:sz w:val="16"/>
                <w:szCs w:val="20"/>
                <w:lang w:val="en-US"/>
              </w:rPr>
            </w:pPr>
            <w:ins w:id="131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35" w:author="Автор"/>
                <w:b/>
                <w:color w:val="A6A6A6"/>
                <w:sz w:val="16"/>
                <w:szCs w:val="20"/>
                <w:lang w:val="en-US"/>
              </w:rPr>
            </w:pPr>
            <w:ins w:id="131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37" w:author="Автор"/>
                <w:b/>
                <w:color w:val="A6A6A6"/>
                <w:sz w:val="16"/>
                <w:szCs w:val="20"/>
                <w:lang w:val="en-US"/>
              </w:rPr>
            </w:pPr>
            <w:ins w:id="131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name="getCurrentSubscriptionFeedingResponse"&gt;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39" w:author="Автор"/>
                <w:b/>
                <w:color w:val="A6A6A6"/>
                <w:sz w:val="16"/>
                <w:szCs w:val="20"/>
                <w:lang w:val="en-US"/>
              </w:rPr>
            </w:pPr>
            <w:ins w:id="131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41" w:author="Автор"/>
                <w:b/>
                <w:color w:val="A6A6A6"/>
                <w:sz w:val="16"/>
                <w:szCs w:val="20"/>
                <w:lang w:val="en-US"/>
              </w:rPr>
            </w:pPr>
            <w:ins w:id="131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43" w:author="Автор"/>
                <w:b/>
                <w:color w:val="A6A6A6"/>
                <w:sz w:val="16"/>
                <w:szCs w:val="20"/>
                <w:lang w:val="en-US"/>
              </w:rPr>
            </w:pPr>
            <w:ins w:id="131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45" w:author="Автор"/>
                <w:b/>
                <w:color w:val="A6A6A6"/>
                <w:sz w:val="16"/>
                <w:szCs w:val="20"/>
                <w:lang w:val="en-US"/>
              </w:rPr>
            </w:pPr>
            <w:ins w:id="131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47" w:author="Автор"/>
                <w:b/>
                <w:color w:val="A6A6A6"/>
                <w:sz w:val="16"/>
                <w:szCs w:val="20"/>
                <w:lang w:val="en-US"/>
              </w:rPr>
            </w:pPr>
            <w:ins w:id="131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49" w:author="Автор"/>
                <w:b/>
                <w:color w:val="A6A6A6"/>
                <w:sz w:val="16"/>
                <w:szCs w:val="20"/>
                <w:lang w:val="en-US"/>
              </w:rPr>
            </w:pPr>
            <w:ins w:id="131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name="getPurchaseListBySan"&gt;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51" w:author="Автор"/>
                <w:b/>
                <w:color w:val="A6A6A6"/>
                <w:sz w:val="16"/>
                <w:szCs w:val="20"/>
                <w:lang w:val="en-US"/>
              </w:rPr>
            </w:pPr>
            <w:ins w:id="131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53" w:author="Автор"/>
                <w:b/>
                <w:color w:val="A6A6A6"/>
                <w:sz w:val="16"/>
                <w:szCs w:val="20"/>
                <w:lang w:val="en-US"/>
              </w:rPr>
            </w:pPr>
            <w:ins w:id="131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55" w:author="Автор"/>
                <w:b/>
                <w:color w:val="A6A6A6"/>
                <w:sz w:val="16"/>
                <w:szCs w:val="20"/>
                <w:lang w:val="en-US"/>
              </w:rPr>
            </w:pPr>
            <w:ins w:id="131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name="getPurchaseListBySanResponse"&gt;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57" w:author="Автор"/>
                <w:b/>
                <w:color w:val="A6A6A6"/>
                <w:sz w:val="16"/>
                <w:szCs w:val="20"/>
                <w:lang w:val="en-US"/>
              </w:rPr>
            </w:pPr>
            <w:ins w:id="131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59" w:author="Автор"/>
                <w:b/>
                <w:color w:val="A6A6A6"/>
                <w:sz w:val="16"/>
                <w:szCs w:val="20"/>
                <w:lang w:val="en-US"/>
              </w:rPr>
            </w:pPr>
            <w:ins w:id="131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61" w:author="Автор"/>
                <w:b/>
                <w:color w:val="A6A6A6"/>
                <w:sz w:val="16"/>
                <w:szCs w:val="20"/>
                <w:lang w:val="en-US"/>
              </w:rPr>
            </w:pPr>
            <w:ins w:id="131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63" w:author="Автор"/>
                <w:b/>
                <w:color w:val="A6A6A6"/>
                <w:sz w:val="16"/>
                <w:szCs w:val="20"/>
                <w:lang w:val="en-US"/>
              </w:rPr>
            </w:pPr>
            <w:ins w:id="131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name="getVisitorsSummary"&gt;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65" w:author="Автор"/>
                <w:b/>
                <w:color w:val="A6A6A6"/>
                <w:sz w:val="16"/>
                <w:szCs w:val="20"/>
                <w:lang w:val="en-US"/>
              </w:rPr>
            </w:pPr>
            <w:ins w:id="131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67" w:author="Автор"/>
                <w:b/>
                <w:color w:val="A6A6A6"/>
                <w:sz w:val="16"/>
                <w:szCs w:val="20"/>
                <w:lang w:val="en-US"/>
              </w:rPr>
            </w:pPr>
            <w:ins w:id="131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name="getVisitorsSummary"&gt;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69" w:author="Автор"/>
                <w:b/>
                <w:color w:val="A6A6A6"/>
                <w:sz w:val="16"/>
                <w:szCs w:val="20"/>
                <w:lang w:val="en-US"/>
              </w:rPr>
            </w:pPr>
            <w:ins w:id="131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71" w:author="Автор"/>
                <w:b/>
                <w:color w:val="A6A6A6"/>
                <w:sz w:val="16"/>
                <w:szCs w:val="20"/>
                <w:lang w:val="en-US"/>
              </w:rPr>
            </w:pPr>
            <w:ins w:id="131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73" w:author="Автор"/>
                <w:b/>
                <w:color w:val="A6A6A6"/>
                <w:sz w:val="16"/>
                <w:szCs w:val="20"/>
                <w:lang w:val="en-US"/>
              </w:rPr>
            </w:pPr>
            <w:ins w:id="131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name="getVisitorsSummaryResponse"&gt;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75" w:author="Автор"/>
                <w:b/>
                <w:color w:val="A6A6A6"/>
                <w:sz w:val="16"/>
                <w:szCs w:val="20"/>
                <w:lang w:val="en-US"/>
              </w:rPr>
            </w:pPr>
            <w:ins w:id="131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77" w:author="Автор"/>
                <w:b/>
                <w:color w:val="A6A6A6"/>
                <w:sz w:val="16"/>
                <w:szCs w:val="20"/>
                <w:lang w:val="en-US"/>
              </w:rPr>
            </w:pPr>
            <w:ins w:id="131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79" w:author="Автор"/>
                <w:b/>
                <w:color w:val="A6A6A6"/>
                <w:sz w:val="16"/>
                <w:szCs w:val="20"/>
                <w:lang w:val="en-US"/>
              </w:rPr>
            </w:pPr>
            <w:ins w:id="131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81" w:author="Автор"/>
                <w:b/>
                <w:color w:val="A6A6A6"/>
                <w:sz w:val="16"/>
                <w:szCs w:val="20"/>
                <w:lang w:val="en-US"/>
              </w:rPr>
            </w:pPr>
            <w:ins w:id="131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83" w:author="Автор"/>
                <w:b/>
                <w:color w:val="A6A6A6"/>
                <w:sz w:val="16"/>
                <w:szCs w:val="20"/>
                <w:lang w:val="en-US"/>
              </w:rPr>
            </w:pPr>
            <w:ins w:id="131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85" w:author="Автор"/>
                <w:b/>
                <w:color w:val="A6A6A6"/>
                <w:sz w:val="16"/>
                <w:szCs w:val="20"/>
                <w:lang w:val="en-US"/>
              </w:rPr>
            </w:pPr>
            <w:ins w:id="131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name="getSubscriptionFeedingSettingBySan"&gt;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87" w:author="Автор"/>
                <w:b/>
                <w:color w:val="A6A6A6"/>
                <w:sz w:val="16"/>
                <w:szCs w:val="20"/>
                <w:lang w:val="en-US"/>
              </w:rPr>
            </w:pPr>
            <w:ins w:id="131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89" w:author="Автор"/>
                <w:b/>
                <w:color w:val="A6A6A6"/>
                <w:sz w:val="16"/>
                <w:szCs w:val="20"/>
                <w:lang w:val="en-US"/>
              </w:rPr>
            </w:pPr>
            <w:ins w:id="131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91" w:author="Автор"/>
                <w:b/>
                <w:color w:val="A6A6A6"/>
                <w:sz w:val="16"/>
                <w:szCs w:val="20"/>
                <w:lang w:val="en-US"/>
              </w:rPr>
            </w:pPr>
            <w:ins w:id="131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name="getSubscriptionFeedingSettingBySanResponse"&gt;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93" w:author="Автор"/>
                <w:b/>
                <w:color w:val="A6A6A6"/>
                <w:sz w:val="16"/>
                <w:szCs w:val="20"/>
                <w:lang w:val="en-US"/>
              </w:rPr>
            </w:pPr>
            <w:ins w:id="131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95" w:author="Автор"/>
                <w:b/>
                <w:color w:val="A6A6A6"/>
                <w:sz w:val="16"/>
                <w:szCs w:val="20"/>
                <w:lang w:val="en-US"/>
              </w:rPr>
            </w:pPr>
            <w:ins w:id="131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97" w:author="Автор"/>
                <w:b/>
                <w:color w:val="A6A6A6"/>
                <w:sz w:val="16"/>
                <w:szCs w:val="20"/>
                <w:lang w:val="en-US"/>
              </w:rPr>
            </w:pPr>
            <w:ins w:id="131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99" w:author="Автор"/>
                <w:b/>
                <w:color w:val="A6A6A6"/>
                <w:sz w:val="16"/>
                <w:szCs w:val="20"/>
                <w:lang w:val="en-US"/>
              </w:rPr>
            </w:pPr>
            <w:ins w:id="132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name="sendPasswordRecoverURLFromEmail"&gt;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01" w:author="Автор"/>
                <w:b/>
                <w:color w:val="A6A6A6"/>
                <w:sz w:val="16"/>
                <w:szCs w:val="20"/>
                <w:lang w:val="en-US"/>
              </w:rPr>
            </w:pPr>
            <w:ins w:id="132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03" w:author="Автор"/>
                <w:b/>
                <w:color w:val="A6A6A6"/>
                <w:sz w:val="16"/>
                <w:szCs w:val="20"/>
                <w:lang w:val="en-US"/>
              </w:rPr>
            </w:pPr>
            <w:ins w:id="132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name="sendPasswordRecoverURLFromEmail"&gt;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05" w:author="Автор"/>
                <w:b/>
                <w:color w:val="A6A6A6"/>
                <w:sz w:val="16"/>
                <w:szCs w:val="20"/>
                <w:lang w:val="en-US"/>
              </w:rPr>
            </w:pPr>
            <w:ins w:id="132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07" w:author="Автор"/>
                <w:b/>
                <w:color w:val="A6A6A6"/>
                <w:sz w:val="16"/>
                <w:szCs w:val="20"/>
                <w:lang w:val="en-US"/>
              </w:rPr>
            </w:pPr>
            <w:ins w:id="132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09" w:author="Автор"/>
                <w:b/>
                <w:color w:val="A6A6A6"/>
                <w:sz w:val="16"/>
                <w:szCs w:val="20"/>
                <w:lang w:val="en-US"/>
              </w:rPr>
            </w:pPr>
            <w:ins w:id="132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name="sendPasswordRecoverURLFromEmailResponse"&gt;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11" w:author="Автор"/>
                <w:b/>
                <w:color w:val="A6A6A6"/>
                <w:sz w:val="16"/>
                <w:szCs w:val="20"/>
                <w:lang w:val="en-US"/>
              </w:rPr>
            </w:pPr>
            <w:ins w:id="132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13" w:author="Автор"/>
                <w:b/>
                <w:color w:val="A6A6A6"/>
                <w:sz w:val="16"/>
                <w:szCs w:val="20"/>
                <w:lang w:val="en-US"/>
              </w:rPr>
            </w:pPr>
            <w:ins w:id="132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15" w:author="Автор"/>
                <w:b/>
                <w:color w:val="A6A6A6"/>
                <w:sz w:val="16"/>
                <w:szCs w:val="20"/>
                <w:lang w:val="en-US"/>
              </w:rPr>
            </w:pPr>
            <w:ins w:id="132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17" w:author="Автор"/>
                <w:b/>
                <w:color w:val="A6A6A6"/>
                <w:sz w:val="16"/>
                <w:szCs w:val="20"/>
                <w:lang w:val="en-US"/>
              </w:rPr>
            </w:pPr>
            <w:ins w:id="132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name="getRBKMoneyConfig"&gt;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19" w:author="Автор"/>
                <w:b/>
                <w:color w:val="A6A6A6"/>
                <w:sz w:val="16"/>
                <w:szCs w:val="20"/>
                <w:lang w:val="en-US"/>
              </w:rPr>
            </w:pPr>
            <w:ins w:id="132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21" w:author="Автор"/>
                <w:b/>
                <w:color w:val="A6A6A6"/>
                <w:sz w:val="16"/>
                <w:szCs w:val="20"/>
                <w:lang w:val="en-US"/>
              </w:rPr>
            </w:pPr>
            <w:ins w:id="132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name="getRBKMoneyConfig"&gt;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23" w:author="Автор"/>
                <w:b/>
                <w:color w:val="A6A6A6"/>
                <w:sz w:val="16"/>
                <w:szCs w:val="20"/>
                <w:lang w:val="en-US"/>
              </w:rPr>
            </w:pPr>
            <w:ins w:id="132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25" w:author="Автор"/>
                <w:b/>
                <w:color w:val="A6A6A6"/>
                <w:sz w:val="16"/>
                <w:szCs w:val="20"/>
                <w:lang w:val="en-US"/>
              </w:rPr>
            </w:pPr>
            <w:ins w:id="132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27" w:author="Автор"/>
                <w:b/>
                <w:color w:val="A6A6A6"/>
                <w:sz w:val="16"/>
                <w:szCs w:val="20"/>
                <w:lang w:val="en-US"/>
              </w:rPr>
            </w:pPr>
            <w:ins w:id="132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name="getRBKMoneyConfigResponse"&gt;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29" w:author="Автор"/>
                <w:b/>
                <w:color w:val="A6A6A6"/>
                <w:sz w:val="16"/>
                <w:szCs w:val="20"/>
                <w:lang w:val="en-US"/>
              </w:rPr>
            </w:pPr>
            <w:ins w:id="132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31" w:author="Автор"/>
                <w:b/>
                <w:color w:val="A6A6A6"/>
                <w:sz w:val="16"/>
                <w:szCs w:val="20"/>
                <w:lang w:val="en-US"/>
              </w:rPr>
            </w:pPr>
            <w:ins w:id="132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33" w:author="Автор"/>
                <w:b/>
                <w:color w:val="A6A6A6"/>
                <w:sz w:val="16"/>
                <w:szCs w:val="20"/>
                <w:lang w:val="en-US"/>
              </w:rPr>
            </w:pPr>
            <w:ins w:id="132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35" w:author="Автор"/>
                <w:b/>
                <w:color w:val="A6A6A6"/>
                <w:sz w:val="16"/>
                <w:szCs w:val="20"/>
                <w:lang w:val="en-US"/>
              </w:rPr>
            </w:pPr>
            <w:ins w:id="132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name="openComplaint"&gt;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37" w:author="Автор"/>
                <w:b/>
                <w:color w:val="A6A6A6"/>
                <w:sz w:val="16"/>
                <w:szCs w:val="20"/>
                <w:lang w:val="en-US"/>
              </w:rPr>
            </w:pPr>
            <w:ins w:id="132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39" w:author="Автор"/>
                <w:b/>
                <w:color w:val="A6A6A6"/>
                <w:sz w:val="16"/>
                <w:szCs w:val="20"/>
                <w:lang w:val="en-US"/>
              </w:rPr>
            </w:pPr>
            <w:ins w:id="132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name="openComplaint"&gt;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41" w:author="Автор"/>
                <w:b/>
                <w:color w:val="A6A6A6"/>
                <w:sz w:val="16"/>
                <w:szCs w:val="20"/>
                <w:lang w:val="en-US"/>
              </w:rPr>
            </w:pPr>
            <w:ins w:id="132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43" w:author="Автор"/>
                <w:b/>
                <w:color w:val="A6A6A6"/>
                <w:sz w:val="16"/>
                <w:szCs w:val="20"/>
                <w:lang w:val="en-US"/>
              </w:rPr>
            </w:pPr>
            <w:ins w:id="132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45" w:author="Автор"/>
                <w:b/>
                <w:color w:val="A6A6A6"/>
                <w:sz w:val="16"/>
                <w:szCs w:val="20"/>
                <w:lang w:val="en-US"/>
              </w:rPr>
            </w:pPr>
            <w:ins w:id="132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name="openComplaintResponse"&gt;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47" w:author="Автор"/>
                <w:b/>
                <w:color w:val="A6A6A6"/>
                <w:sz w:val="16"/>
                <w:szCs w:val="20"/>
                <w:lang w:val="en-US"/>
              </w:rPr>
            </w:pPr>
            <w:ins w:id="132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49" w:author="Автор"/>
                <w:b/>
                <w:color w:val="A6A6A6"/>
                <w:sz w:val="16"/>
                <w:szCs w:val="20"/>
                <w:lang w:val="en-US"/>
              </w:rPr>
            </w:pPr>
            <w:ins w:id="132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51" w:author="Автор"/>
                <w:b/>
                <w:color w:val="A6A6A6"/>
                <w:sz w:val="16"/>
                <w:szCs w:val="20"/>
                <w:lang w:val="en-US"/>
              </w:rPr>
            </w:pPr>
            <w:ins w:id="132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53" w:author="Автор"/>
                <w:b/>
                <w:color w:val="A6A6A6"/>
                <w:sz w:val="16"/>
                <w:szCs w:val="20"/>
                <w:lang w:val="en-US"/>
              </w:rPr>
            </w:pPr>
            <w:ins w:id="132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name="authorizeClient"&gt;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55" w:author="Автор"/>
                <w:b/>
                <w:color w:val="A6A6A6"/>
                <w:sz w:val="16"/>
                <w:szCs w:val="20"/>
                <w:lang w:val="en-US"/>
              </w:rPr>
            </w:pPr>
            <w:ins w:id="132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57" w:author="Автор"/>
                <w:b/>
                <w:color w:val="A6A6A6"/>
                <w:sz w:val="16"/>
                <w:szCs w:val="20"/>
                <w:lang w:val="en-US"/>
              </w:rPr>
            </w:pPr>
            <w:ins w:id="132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name="authorizeClient"&gt;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59" w:author="Автор"/>
                <w:b/>
                <w:color w:val="A6A6A6"/>
                <w:sz w:val="16"/>
                <w:szCs w:val="20"/>
                <w:lang w:val="en-US"/>
              </w:rPr>
            </w:pPr>
            <w:ins w:id="132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61" w:author="Автор"/>
                <w:b/>
                <w:color w:val="A6A6A6"/>
                <w:sz w:val="16"/>
                <w:szCs w:val="20"/>
                <w:lang w:val="en-US"/>
              </w:rPr>
            </w:pPr>
            <w:ins w:id="132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63" w:author="Автор"/>
                <w:b/>
                <w:color w:val="A6A6A6"/>
                <w:sz w:val="16"/>
                <w:szCs w:val="20"/>
                <w:lang w:val="en-US"/>
              </w:rPr>
            </w:pPr>
            <w:ins w:id="132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name="authorizeClientResponse"&gt;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65" w:author="Автор"/>
                <w:b/>
                <w:color w:val="A6A6A6"/>
                <w:sz w:val="16"/>
                <w:szCs w:val="20"/>
                <w:lang w:val="en-US"/>
              </w:rPr>
            </w:pPr>
            <w:ins w:id="132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67" w:author="Автор"/>
                <w:b/>
                <w:color w:val="A6A6A6"/>
                <w:sz w:val="16"/>
                <w:szCs w:val="20"/>
                <w:lang w:val="en-US"/>
              </w:rPr>
            </w:pPr>
            <w:ins w:id="132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69" w:author="Автор"/>
                <w:b/>
                <w:color w:val="A6A6A6"/>
                <w:sz w:val="16"/>
                <w:szCs w:val="20"/>
                <w:lang w:val="en-US"/>
              </w:rPr>
            </w:pPr>
            <w:ins w:id="132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71" w:author="Автор"/>
                <w:b/>
                <w:color w:val="A6A6A6"/>
                <w:sz w:val="16"/>
                <w:szCs w:val="20"/>
                <w:lang w:val="en-US"/>
              </w:rPr>
            </w:pPr>
            <w:ins w:id="132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name="getNotificationSettings"&gt;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73" w:author="Автор"/>
                <w:b/>
                <w:color w:val="A6A6A6"/>
                <w:sz w:val="16"/>
                <w:szCs w:val="20"/>
                <w:lang w:val="en-US"/>
              </w:rPr>
            </w:pPr>
            <w:ins w:id="132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75" w:author="Автор"/>
                <w:b/>
                <w:color w:val="A6A6A6"/>
                <w:sz w:val="16"/>
                <w:szCs w:val="20"/>
                <w:lang w:val="en-US"/>
              </w:rPr>
            </w:pPr>
            <w:ins w:id="132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name="getNotificationSettings"&gt;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77" w:author="Автор"/>
                <w:b/>
                <w:color w:val="A6A6A6"/>
                <w:sz w:val="16"/>
                <w:szCs w:val="20"/>
                <w:lang w:val="en-US"/>
              </w:rPr>
            </w:pPr>
            <w:ins w:id="132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79" w:author="Автор"/>
                <w:b/>
                <w:color w:val="A6A6A6"/>
                <w:sz w:val="16"/>
                <w:szCs w:val="20"/>
                <w:lang w:val="en-US"/>
              </w:rPr>
            </w:pPr>
            <w:ins w:id="132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81" w:author="Автор"/>
                <w:b/>
                <w:color w:val="A6A6A6"/>
                <w:sz w:val="16"/>
                <w:szCs w:val="20"/>
                <w:lang w:val="en-US"/>
              </w:rPr>
            </w:pPr>
            <w:ins w:id="132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name="getNotificationSettingsResponse"&gt;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83" w:author="Автор"/>
                <w:b/>
                <w:color w:val="A6A6A6"/>
                <w:sz w:val="16"/>
                <w:szCs w:val="20"/>
                <w:lang w:val="en-US"/>
              </w:rPr>
            </w:pPr>
            <w:ins w:id="132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85" w:author="Автор"/>
                <w:b/>
                <w:color w:val="A6A6A6"/>
                <w:sz w:val="16"/>
                <w:szCs w:val="20"/>
                <w:lang w:val="en-US"/>
              </w:rPr>
            </w:pPr>
            <w:ins w:id="132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87" w:author="Автор"/>
                <w:b/>
                <w:color w:val="A6A6A6"/>
                <w:sz w:val="16"/>
                <w:szCs w:val="20"/>
                <w:lang w:val="en-US"/>
              </w:rPr>
            </w:pPr>
            <w:ins w:id="132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89" w:author="Автор"/>
                <w:b/>
                <w:color w:val="A6A6A6"/>
                <w:sz w:val="16"/>
                <w:szCs w:val="20"/>
                <w:lang w:val="en-US"/>
              </w:rPr>
            </w:pPr>
            <w:ins w:id="132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name="getCirculationList"&gt;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91" w:author="Автор"/>
                <w:b/>
                <w:color w:val="A6A6A6"/>
                <w:sz w:val="16"/>
                <w:szCs w:val="20"/>
                <w:lang w:val="en-US"/>
              </w:rPr>
            </w:pPr>
            <w:ins w:id="132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93" w:author="Автор"/>
                <w:b/>
                <w:color w:val="A6A6A6"/>
                <w:sz w:val="16"/>
                <w:szCs w:val="20"/>
                <w:lang w:val="en-US"/>
              </w:rPr>
            </w:pPr>
            <w:ins w:id="132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name="getCirculationList"&gt;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95" w:author="Автор"/>
                <w:b/>
                <w:color w:val="A6A6A6"/>
                <w:sz w:val="16"/>
                <w:szCs w:val="20"/>
                <w:lang w:val="en-US"/>
              </w:rPr>
            </w:pPr>
            <w:ins w:id="132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97" w:author="Автор"/>
                <w:b/>
                <w:color w:val="A6A6A6"/>
                <w:sz w:val="16"/>
                <w:szCs w:val="20"/>
                <w:lang w:val="en-US"/>
              </w:rPr>
            </w:pPr>
            <w:ins w:id="132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99" w:author="Автор"/>
                <w:b/>
                <w:color w:val="A6A6A6"/>
                <w:sz w:val="16"/>
                <w:szCs w:val="20"/>
                <w:lang w:val="en-US"/>
              </w:rPr>
            </w:pPr>
            <w:ins w:id="133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name="getCirculationListResponse"&gt;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01" w:author="Автор"/>
                <w:b/>
                <w:color w:val="A6A6A6"/>
                <w:sz w:val="16"/>
                <w:szCs w:val="20"/>
                <w:lang w:val="en-US"/>
              </w:rPr>
            </w:pPr>
            <w:ins w:id="133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03" w:author="Автор"/>
                <w:b/>
                <w:color w:val="A6A6A6"/>
                <w:sz w:val="16"/>
                <w:szCs w:val="20"/>
                <w:lang w:val="en-US"/>
              </w:rPr>
            </w:pPr>
            <w:ins w:id="133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05" w:author="Автор"/>
                <w:b/>
                <w:color w:val="A6A6A6"/>
                <w:sz w:val="16"/>
                <w:szCs w:val="20"/>
                <w:lang w:val="en-US"/>
              </w:rPr>
            </w:pPr>
            <w:ins w:id="133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07" w:author="Автор"/>
                <w:b/>
                <w:color w:val="A6A6A6"/>
                <w:sz w:val="16"/>
                <w:szCs w:val="20"/>
                <w:lang w:val="en-US"/>
              </w:rPr>
            </w:pPr>
            <w:ins w:id="133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09" w:author="Автор"/>
                <w:b/>
                <w:color w:val="A6A6A6"/>
                <w:sz w:val="16"/>
                <w:szCs w:val="20"/>
                <w:lang w:val="en-US"/>
              </w:rPr>
            </w:pPr>
            <w:ins w:id="133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11" w:author="Автор"/>
                <w:b/>
                <w:color w:val="A6A6A6"/>
                <w:sz w:val="16"/>
                <w:szCs w:val="20"/>
                <w:lang w:val="en-US"/>
              </w:rPr>
            </w:pPr>
            <w:ins w:id="133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name="suspendSubscriptionFeeding"&gt;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13" w:author="Автор"/>
                <w:b/>
                <w:color w:val="A6A6A6"/>
                <w:sz w:val="16"/>
                <w:szCs w:val="20"/>
                <w:lang w:val="en-US"/>
              </w:rPr>
            </w:pPr>
            <w:ins w:id="133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15" w:author="Автор"/>
                <w:b/>
                <w:color w:val="A6A6A6"/>
                <w:sz w:val="16"/>
                <w:szCs w:val="20"/>
                <w:lang w:val="en-US"/>
              </w:rPr>
            </w:pPr>
            <w:ins w:id="133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17" w:author="Автор"/>
                <w:b/>
                <w:color w:val="A6A6A6"/>
                <w:sz w:val="16"/>
                <w:szCs w:val="20"/>
                <w:lang w:val="en-US"/>
              </w:rPr>
            </w:pPr>
            <w:ins w:id="133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name="suspendSubscriptionFeedingResponse"&gt;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19" w:author="Автор"/>
                <w:b/>
                <w:color w:val="A6A6A6"/>
                <w:sz w:val="16"/>
                <w:szCs w:val="20"/>
                <w:lang w:val="en-US"/>
              </w:rPr>
            </w:pPr>
            <w:ins w:id="133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21" w:author="Автор"/>
                <w:b/>
                <w:color w:val="A6A6A6"/>
                <w:sz w:val="16"/>
                <w:szCs w:val="20"/>
                <w:lang w:val="en-US"/>
              </w:rPr>
            </w:pPr>
            <w:ins w:id="133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23" w:author="Автор"/>
                <w:b/>
                <w:color w:val="A6A6A6"/>
                <w:sz w:val="16"/>
                <w:szCs w:val="20"/>
                <w:lang w:val="en-US"/>
              </w:rPr>
            </w:pPr>
            <w:ins w:id="133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25" w:author="Автор"/>
                <w:b/>
                <w:color w:val="A6A6A6"/>
                <w:sz w:val="16"/>
                <w:szCs w:val="20"/>
                <w:lang w:val="en-US"/>
              </w:rPr>
            </w:pPr>
            <w:ins w:id="133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name="changePassword"&gt;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27" w:author="Автор"/>
                <w:b/>
                <w:color w:val="A6A6A6"/>
                <w:sz w:val="16"/>
                <w:szCs w:val="20"/>
                <w:lang w:val="en-US"/>
              </w:rPr>
            </w:pPr>
            <w:ins w:id="133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29" w:author="Автор"/>
                <w:b/>
                <w:color w:val="A6A6A6"/>
                <w:sz w:val="16"/>
                <w:szCs w:val="20"/>
                <w:lang w:val="en-US"/>
              </w:rPr>
            </w:pPr>
            <w:ins w:id="133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name="changePassword"&gt;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31" w:author="Автор"/>
                <w:b/>
                <w:color w:val="A6A6A6"/>
                <w:sz w:val="16"/>
                <w:szCs w:val="20"/>
                <w:lang w:val="en-US"/>
              </w:rPr>
            </w:pPr>
            <w:ins w:id="133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33" w:author="Автор"/>
                <w:b/>
                <w:color w:val="A6A6A6"/>
                <w:sz w:val="16"/>
                <w:szCs w:val="20"/>
                <w:lang w:val="en-US"/>
              </w:rPr>
            </w:pPr>
            <w:ins w:id="133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35" w:author="Автор"/>
                <w:b/>
                <w:color w:val="A6A6A6"/>
                <w:sz w:val="16"/>
                <w:szCs w:val="20"/>
                <w:lang w:val="en-US"/>
              </w:rPr>
            </w:pPr>
            <w:ins w:id="133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name="changePasswordResponse"&gt;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37" w:author="Автор"/>
                <w:b/>
                <w:color w:val="A6A6A6"/>
                <w:sz w:val="16"/>
                <w:szCs w:val="20"/>
                <w:lang w:val="en-US"/>
              </w:rPr>
            </w:pPr>
            <w:ins w:id="133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39" w:author="Автор"/>
                <w:b/>
                <w:color w:val="A6A6A6"/>
                <w:sz w:val="16"/>
                <w:szCs w:val="20"/>
                <w:lang w:val="en-US"/>
              </w:rPr>
            </w:pPr>
            <w:ins w:id="133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41" w:author="Автор"/>
                <w:b/>
                <w:color w:val="A6A6A6"/>
                <w:sz w:val="16"/>
                <w:szCs w:val="20"/>
                <w:lang w:val="en-US"/>
              </w:rPr>
            </w:pPr>
            <w:ins w:id="133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43" w:author="Автор"/>
                <w:b/>
                <w:color w:val="A6A6A6"/>
                <w:sz w:val="16"/>
                <w:szCs w:val="20"/>
                <w:lang w:val="en-US"/>
              </w:rPr>
            </w:pPr>
            <w:ins w:id="133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45" w:author="Автор"/>
                <w:b/>
                <w:color w:val="A6A6A6"/>
                <w:sz w:val="16"/>
                <w:szCs w:val="20"/>
                <w:lang w:val="en-US"/>
              </w:rPr>
            </w:pPr>
            <w:ins w:id="133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47" w:author="Автор"/>
                <w:b/>
                <w:color w:val="A6A6A6"/>
                <w:sz w:val="16"/>
                <w:szCs w:val="20"/>
                <w:lang w:val="en-US"/>
              </w:rPr>
            </w:pPr>
            <w:ins w:id="133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name="getPurchaseList"&gt;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49" w:author="Автор"/>
                <w:b/>
                <w:color w:val="A6A6A6"/>
                <w:sz w:val="16"/>
                <w:szCs w:val="20"/>
                <w:lang w:val="en-US"/>
              </w:rPr>
            </w:pPr>
            <w:ins w:id="133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51" w:author="Автор"/>
                <w:b/>
                <w:color w:val="A6A6A6"/>
                <w:sz w:val="16"/>
                <w:szCs w:val="20"/>
                <w:lang w:val="en-US"/>
              </w:rPr>
            </w:pPr>
            <w:ins w:id="133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53" w:author="Автор"/>
                <w:b/>
                <w:color w:val="A6A6A6"/>
                <w:sz w:val="16"/>
                <w:szCs w:val="20"/>
                <w:lang w:val="en-US"/>
              </w:rPr>
            </w:pPr>
            <w:ins w:id="133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name="getPurchaseListResponse"&gt;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55" w:author="Автор"/>
                <w:b/>
                <w:color w:val="A6A6A6"/>
                <w:sz w:val="16"/>
                <w:szCs w:val="20"/>
                <w:lang w:val="en-US"/>
              </w:rPr>
            </w:pPr>
            <w:ins w:id="133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57" w:author="Автор"/>
                <w:b/>
                <w:color w:val="A6A6A6"/>
                <w:sz w:val="16"/>
                <w:szCs w:val="20"/>
                <w:lang w:val="en-US"/>
              </w:rPr>
            </w:pPr>
            <w:ins w:id="133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59" w:author="Автор"/>
                <w:b/>
                <w:color w:val="A6A6A6"/>
                <w:sz w:val="16"/>
                <w:szCs w:val="20"/>
                <w:lang w:val="en-US"/>
              </w:rPr>
            </w:pPr>
            <w:ins w:id="133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61" w:author="Автор"/>
                <w:b/>
                <w:color w:val="A6A6A6"/>
                <w:sz w:val="16"/>
                <w:szCs w:val="20"/>
                <w:lang w:val="en-US"/>
              </w:rPr>
            </w:pPr>
            <w:ins w:id="133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name="changeExpenditureLimit"&gt;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63" w:author="Автор"/>
                <w:b/>
                <w:color w:val="A6A6A6"/>
                <w:sz w:val="16"/>
                <w:szCs w:val="20"/>
                <w:lang w:val="en-US"/>
              </w:rPr>
            </w:pPr>
            <w:ins w:id="133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65" w:author="Автор"/>
                <w:b/>
                <w:color w:val="A6A6A6"/>
                <w:sz w:val="16"/>
                <w:szCs w:val="20"/>
                <w:lang w:val="en-US"/>
              </w:rPr>
            </w:pPr>
            <w:ins w:id="133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name="changeExpenditureLimit"&gt;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67" w:author="Автор"/>
                <w:b/>
                <w:color w:val="A6A6A6"/>
                <w:sz w:val="16"/>
                <w:szCs w:val="20"/>
                <w:lang w:val="en-US"/>
              </w:rPr>
            </w:pPr>
            <w:ins w:id="133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69" w:author="Автор"/>
                <w:b/>
                <w:color w:val="A6A6A6"/>
                <w:sz w:val="16"/>
                <w:szCs w:val="20"/>
                <w:lang w:val="en-US"/>
              </w:rPr>
            </w:pPr>
            <w:ins w:id="133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71" w:author="Автор"/>
                <w:b/>
                <w:color w:val="A6A6A6"/>
                <w:sz w:val="16"/>
                <w:szCs w:val="20"/>
                <w:lang w:val="en-US"/>
              </w:rPr>
            </w:pPr>
            <w:ins w:id="133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name="changeExpenditureLimitResponse"&gt;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73" w:author="Автор"/>
                <w:b/>
                <w:color w:val="A6A6A6"/>
                <w:sz w:val="16"/>
                <w:szCs w:val="20"/>
                <w:lang w:val="en-US"/>
              </w:rPr>
            </w:pPr>
            <w:ins w:id="133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75" w:author="Автор"/>
                <w:b/>
                <w:color w:val="A6A6A6"/>
                <w:sz w:val="16"/>
                <w:szCs w:val="20"/>
                <w:lang w:val="en-US"/>
              </w:rPr>
            </w:pPr>
            <w:ins w:id="133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77" w:author="Автор"/>
                <w:b/>
                <w:color w:val="A6A6A6"/>
                <w:sz w:val="16"/>
                <w:szCs w:val="20"/>
                <w:lang w:val="en-US"/>
              </w:rPr>
            </w:pPr>
            <w:ins w:id="133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79" w:author="Автор"/>
                <w:b/>
                <w:color w:val="A6A6A6"/>
                <w:sz w:val="16"/>
                <w:szCs w:val="20"/>
                <w:lang w:val="en-US"/>
              </w:rPr>
            </w:pPr>
            <w:ins w:id="133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81" w:author="Автор"/>
                <w:b/>
                <w:color w:val="A6A6A6"/>
                <w:sz w:val="16"/>
                <w:szCs w:val="20"/>
                <w:lang w:val="en-US"/>
              </w:rPr>
            </w:pPr>
            <w:ins w:id="133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83" w:author="Автор"/>
                <w:b/>
                <w:color w:val="A6A6A6"/>
                <w:sz w:val="16"/>
                <w:szCs w:val="20"/>
                <w:lang w:val="en-US"/>
              </w:rPr>
            </w:pPr>
            <w:ins w:id="133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name="cancelSubscriptionFeeding"&gt;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85" w:author="Автор"/>
                <w:b/>
                <w:color w:val="A6A6A6"/>
                <w:sz w:val="16"/>
                <w:szCs w:val="20"/>
                <w:lang w:val="en-US"/>
              </w:rPr>
            </w:pPr>
            <w:ins w:id="133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87" w:author="Автор"/>
                <w:b/>
                <w:color w:val="A6A6A6"/>
                <w:sz w:val="16"/>
                <w:szCs w:val="20"/>
                <w:lang w:val="en-US"/>
              </w:rPr>
            </w:pPr>
            <w:ins w:id="133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89" w:author="Автор"/>
                <w:b/>
                <w:color w:val="A6A6A6"/>
                <w:sz w:val="16"/>
                <w:szCs w:val="20"/>
                <w:lang w:val="en-US"/>
              </w:rPr>
            </w:pPr>
            <w:ins w:id="133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name="cancelSubscriptionFeedingResponse"&gt;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91" w:author="Автор"/>
                <w:b/>
                <w:color w:val="A6A6A6"/>
                <w:sz w:val="16"/>
                <w:szCs w:val="20"/>
                <w:lang w:val="en-US"/>
              </w:rPr>
            </w:pPr>
            <w:ins w:id="133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93" w:author="Автор"/>
                <w:b/>
                <w:color w:val="A6A6A6"/>
                <w:sz w:val="16"/>
                <w:szCs w:val="20"/>
                <w:lang w:val="en-US"/>
              </w:rPr>
            </w:pPr>
            <w:ins w:id="133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95" w:author="Автор"/>
                <w:b/>
                <w:color w:val="A6A6A6"/>
                <w:sz w:val="16"/>
                <w:szCs w:val="20"/>
                <w:lang w:val="en-US"/>
              </w:rPr>
            </w:pPr>
            <w:ins w:id="133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97" w:author="Автор"/>
                <w:b/>
                <w:color w:val="A6A6A6"/>
                <w:sz w:val="16"/>
                <w:szCs w:val="20"/>
                <w:lang w:val="en-US"/>
              </w:rPr>
            </w:pPr>
            <w:ins w:id="133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name="changeComplaintStatusToConsideration"&gt;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99" w:author="Автор"/>
                <w:b/>
                <w:color w:val="A6A6A6"/>
                <w:sz w:val="16"/>
                <w:szCs w:val="20"/>
                <w:lang w:val="en-US"/>
              </w:rPr>
            </w:pPr>
            <w:ins w:id="134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01" w:author="Автор"/>
                <w:b/>
                <w:color w:val="A6A6A6"/>
                <w:sz w:val="16"/>
                <w:szCs w:val="20"/>
                <w:lang w:val="en-US"/>
              </w:rPr>
            </w:pPr>
            <w:ins w:id="134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name="changeComplaintStatusToConsideration"&gt;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03" w:author="Автор"/>
                <w:b/>
                <w:color w:val="A6A6A6"/>
                <w:sz w:val="16"/>
                <w:szCs w:val="20"/>
                <w:lang w:val="en-US"/>
              </w:rPr>
            </w:pPr>
            <w:ins w:id="134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05" w:author="Автор"/>
                <w:b/>
                <w:color w:val="A6A6A6"/>
                <w:sz w:val="16"/>
                <w:szCs w:val="20"/>
                <w:lang w:val="en-US"/>
              </w:rPr>
            </w:pPr>
            <w:ins w:id="134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07" w:author="Автор"/>
                <w:b/>
                <w:color w:val="A6A6A6"/>
                <w:sz w:val="16"/>
                <w:szCs w:val="20"/>
                <w:lang w:val="en-US"/>
              </w:rPr>
            </w:pPr>
            <w:ins w:id="134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name="changeComplaintStatusToConsiderationResponse"&gt;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09" w:author="Автор"/>
                <w:b/>
                <w:color w:val="A6A6A6"/>
                <w:sz w:val="16"/>
                <w:szCs w:val="20"/>
                <w:lang w:val="en-US"/>
              </w:rPr>
            </w:pPr>
            <w:ins w:id="134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11" w:author="Автор"/>
                <w:b/>
                <w:color w:val="A6A6A6"/>
                <w:sz w:val="16"/>
                <w:szCs w:val="20"/>
                <w:lang w:val="en-US"/>
              </w:rPr>
            </w:pPr>
            <w:ins w:id="134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13" w:author="Автор"/>
                <w:b/>
                <w:color w:val="A6A6A6"/>
                <w:sz w:val="16"/>
                <w:szCs w:val="20"/>
                <w:lang w:val="en-US"/>
              </w:rPr>
            </w:pPr>
            <w:ins w:id="134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15" w:author="Автор"/>
                <w:b/>
                <w:color w:val="A6A6A6"/>
                <w:sz w:val="16"/>
                <w:szCs w:val="20"/>
                <w:lang w:val="en-US"/>
              </w:rPr>
            </w:pPr>
            <w:ins w:id="134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name="getVisitorsSummaryByDate"&gt;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17" w:author="Автор"/>
                <w:b/>
                <w:color w:val="A6A6A6"/>
                <w:sz w:val="16"/>
                <w:szCs w:val="20"/>
                <w:lang w:val="en-US"/>
              </w:rPr>
            </w:pPr>
            <w:ins w:id="134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19" w:author="Автор"/>
                <w:b/>
                <w:color w:val="A6A6A6"/>
                <w:sz w:val="16"/>
                <w:szCs w:val="20"/>
                <w:lang w:val="en-US"/>
              </w:rPr>
            </w:pPr>
            <w:ins w:id="134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name="getVisitorsSummaryByDate"&gt;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21" w:author="Автор"/>
                <w:b/>
                <w:color w:val="A6A6A6"/>
                <w:sz w:val="16"/>
                <w:szCs w:val="20"/>
                <w:lang w:val="en-US"/>
              </w:rPr>
            </w:pPr>
            <w:ins w:id="134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23" w:author="Автор"/>
                <w:b/>
                <w:color w:val="A6A6A6"/>
                <w:sz w:val="16"/>
                <w:szCs w:val="20"/>
                <w:lang w:val="en-US"/>
              </w:rPr>
            </w:pPr>
            <w:ins w:id="134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25" w:author="Автор"/>
                <w:b/>
                <w:color w:val="A6A6A6"/>
                <w:sz w:val="16"/>
                <w:szCs w:val="20"/>
                <w:lang w:val="en-US"/>
              </w:rPr>
            </w:pPr>
            <w:ins w:id="134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name="getVisitorsSummaryByDateResponse"&gt;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27" w:author="Автор"/>
                <w:b/>
                <w:color w:val="A6A6A6"/>
                <w:sz w:val="16"/>
                <w:szCs w:val="20"/>
                <w:lang w:val="en-US"/>
              </w:rPr>
            </w:pPr>
            <w:ins w:id="134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29" w:author="Автор"/>
                <w:b/>
                <w:color w:val="A6A6A6"/>
                <w:sz w:val="16"/>
                <w:szCs w:val="20"/>
                <w:lang w:val="en-US"/>
              </w:rPr>
            </w:pPr>
            <w:ins w:id="134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31" w:author="Автор"/>
                <w:b/>
                <w:color w:val="A6A6A6"/>
                <w:sz w:val="16"/>
                <w:szCs w:val="20"/>
                <w:lang w:val="en-US"/>
              </w:rPr>
            </w:pPr>
            <w:ins w:id="134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33" w:author="Автор"/>
                <w:b/>
                <w:color w:val="A6A6A6"/>
                <w:sz w:val="16"/>
                <w:szCs w:val="20"/>
                <w:lang w:val="en-US"/>
              </w:rPr>
            </w:pPr>
            <w:ins w:id="134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name="getIdOfClient"&gt;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35" w:author="Автор"/>
                <w:b/>
                <w:color w:val="A6A6A6"/>
                <w:sz w:val="16"/>
                <w:szCs w:val="20"/>
                <w:lang w:val="en-US"/>
              </w:rPr>
            </w:pPr>
            <w:ins w:id="134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37" w:author="Автор"/>
                <w:b/>
                <w:color w:val="A6A6A6"/>
                <w:sz w:val="16"/>
                <w:szCs w:val="20"/>
                <w:lang w:val="en-US"/>
              </w:rPr>
            </w:pPr>
            <w:ins w:id="134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name="getIdOfClient"&gt;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39" w:author="Автор"/>
                <w:b/>
                <w:color w:val="A6A6A6"/>
                <w:sz w:val="16"/>
                <w:szCs w:val="20"/>
                <w:lang w:val="en-US"/>
              </w:rPr>
            </w:pPr>
            <w:ins w:id="134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41" w:author="Автор"/>
                <w:b/>
                <w:color w:val="A6A6A6"/>
                <w:sz w:val="16"/>
                <w:szCs w:val="20"/>
                <w:lang w:val="en-US"/>
              </w:rPr>
            </w:pPr>
            <w:ins w:id="134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43" w:author="Автор"/>
                <w:b/>
                <w:color w:val="A6A6A6"/>
                <w:sz w:val="16"/>
                <w:szCs w:val="20"/>
                <w:lang w:val="en-US"/>
              </w:rPr>
            </w:pPr>
            <w:ins w:id="134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name="getIdOfClientResponse"&gt;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45" w:author="Автор"/>
                <w:b/>
                <w:color w:val="A6A6A6"/>
                <w:sz w:val="16"/>
                <w:szCs w:val="20"/>
                <w:lang w:val="en-US"/>
              </w:rPr>
            </w:pPr>
            <w:ins w:id="134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47" w:author="Автор"/>
                <w:b/>
                <w:color w:val="A6A6A6"/>
                <w:sz w:val="16"/>
                <w:szCs w:val="20"/>
                <w:lang w:val="en-US"/>
              </w:rPr>
            </w:pPr>
            <w:ins w:id="134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49" w:author="Автор"/>
                <w:b/>
                <w:color w:val="A6A6A6"/>
                <w:sz w:val="16"/>
                <w:szCs w:val="20"/>
                <w:lang w:val="en-US"/>
              </w:rPr>
            </w:pPr>
            <w:ins w:id="134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51" w:author="Автор"/>
                <w:b/>
                <w:color w:val="A6A6A6"/>
                <w:sz w:val="16"/>
                <w:szCs w:val="20"/>
                <w:lang w:val="en-US"/>
              </w:rPr>
            </w:pPr>
            <w:ins w:id="134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name="getMenuListByOrg"&gt;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53" w:author="Автор"/>
                <w:b/>
                <w:color w:val="A6A6A6"/>
                <w:sz w:val="16"/>
                <w:szCs w:val="20"/>
                <w:lang w:val="en-US"/>
              </w:rPr>
            </w:pPr>
            <w:ins w:id="134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55" w:author="Автор"/>
                <w:b/>
                <w:color w:val="A6A6A6"/>
                <w:sz w:val="16"/>
                <w:szCs w:val="20"/>
                <w:lang w:val="en-US"/>
              </w:rPr>
            </w:pPr>
            <w:ins w:id="134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name="getMenuListByOrg"&gt;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57" w:author="Автор"/>
                <w:b/>
                <w:color w:val="A6A6A6"/>
                <w:sz w:val="16"/>
                <w:szCs w:val="20"/>
                <w:lang w:val="en-US"/>
              </w:rPr>
            </w:pPr>
            <w:ins w:id="134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59" w:author="Автор"/>
                <w:b/>
                <w:color w:val="A6A6A6"/>
                <w:sz w:val="16"/>
                <w:szCs w:val="20"/>
                <w:lang w:val="en-US"/>
              </w:rPr>
            </w:pPr>
            <w:ins w:id="134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61" w:author="Автор"/>
                <w:b/>
                <w:color w:val="A6A6A6"/>
                <w:sz w:val="16"/>
                <w:szCs w:val="20"/>
                <w:lang w:val="en-US"/>
              </w:rPr>
            </w:pPr>
            <w:ins w:id="134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name="getMenuListByOrgResponse"&gt;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63" w:author="Автор"/>
                <w:b/>
                <w:color w:val="A6A6A6"/>
                <w:sz w:val="16"/>
                <w:szCs w:val="20"/>
                <w:lang w:val="en-US"/>
              </w:rPr>
            </w:pPr>
            <w:ins w:id="134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65" w:author="Автор"/>
                <w:b/>
                <w:color w:val="A6A6A6"/>
                <w:sz w:val="16"/>
                <w:szCs w:val="20"/>
                <w:lang w:val="en-US"/>
              </w:rPr>
            </w:pPr>
            <w:ins w:id="134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67" w:author="Автор"/>
                <w:b/>
                <w:color w:val="A6A6A6"/>
                <w:sz w:val="16"/>
                <w:szCs w:val="20"/>
                <w:lang w:val="en-US"/>
              </w:rPr>
            </w:pPr>
            <w:ins w:id="134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69" w:author="Автор"/>
                <w:b/>
                <w:color w:val="A6A6A6"/>
                <w:sz w:val="16"/>
                <w:szCs w:val="20"/>
                <w:lang w:val="en-US"/>
              </w:rPr>
            </w:pPr>
            <w:ins w:id="134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name="getComplexList"&gt;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71" w:author="Автор"/>
                <w:b/>
                <w:color w:val="A6A6A6"/>
                <w:sz w:val="16"/>
                <w:szCs w:val="20"/>
                <w:lang w:val="en-US"/>
              </w:rPr>
            </w:pPr>
            <w:ins w:id="134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73" w:author="Автор"/>
                <w:b/>
                <w:color w:val="A6A6A6"/>
                <w:sz w:val="16"/>
                <w:szCs w:val="20"/>
                <w:lang w:val="en-US"/>
              </w:rPr>
            </w:pPr>
            <w:ins w:id="134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name="getComplexList"&gt;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75" w:author="Автор"/>
                <w:b/>
                <w:color w:val="A6A6A6"/>
                <w:sz w:val="16"/>
                <w:szCs w:val="20"/>
                <w:lang w:val="en-US"/>
              </w:rPr>
            </w:pPr>
            <w:ins w:id="134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77" w:author="Автор"/>
                <w:b/>
                <w:color w:val="A6A6A6"/>
                <w:sz w:val="16"/>
                <w:szCs w:val="20"/>
                <w:lang w:val="en-US"/>
              </w:rPr>
            </w:pPr>
            <w:ins w:id="134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79" w:author="Автор"/>
                <w:b/>
                <w:color w:val="A6A6A6"/>
                <w:sz w:val="16"/>
                <w:szCs w:val="20"/>
                <w:lang w:val="en-US"/>
              </w:rPr>
            </w:pPr>
            <w:ins w:id="134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name="getComplexListResponse"&gt;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81" w:author="Автор"/>
                <w:b/>
                <w:color w:val="A6A6A6"/>
                <w:sz w:val="16"/>
                <w:szCs w:val="20"/>
                <w:lang w:val="en-US"/>
              </w:rPr>
            </w:pPr>
            <w:ins w:id="134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83" w:author="Автор"/>
                <w:b/>
                <w:color w:val="A6A6A6"/>
                <w:sz w:val="16"/>
                <w:szCs w:val="20"/>
                <w:lang w:val="en-US"/>
              </w:rPr>
            </w:pPr>
            <w:ins w:id="134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85" w:author="Автор"/>
                <w:b/>
                <w:color w:val="A6A6A6"/>
                <w:sz w:val="16"/>
                <w:szCs w:val="20"/>
                <w:lang w:val="en-US"/>
              </w:rPr>
            </w:pPr>
            <w:ins w:id="134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87" w:author="Автор"/>
                <w:b/>
                <w:color w:val="A6A6A6"/>
                <w:sz w:val="16"/>
                <w:szCs w:val="20"/>
                <w:lang w:val="en-US"/>
              </w:rPr>
            </w:pPr>
            <w:ins w:id="134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89" w:author="Автор"/>
                <w:b/>
                <w:color w:val="A6A6A6"/>
                <w:sz w:val="16"/>
                <w:szCs w:val="20"/>
                <w:lang w:val="en-US"/>
              </w:rPr>
            </w:pPr>
            <w:ins w:id="1349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91" w:author="Автор"/>
                <w:b/>
                <w:color w:val="A6A6A6"/>
                <w:sz w:val="16"/>
                <w:szCs w:val="20"/>
                <w:lang w:val="en-US"/>
              </w:rPr>
            </w:pPr>
            <w:ins w:id="1349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name="attachGuardSanBySan"&gt;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93" w:author="Автор"/>
                <w:b/>
                <w:color w:val="A6A6A6"/>
                <w:sz w:val="16"/>
                <w:szCs w:val="20"/>
                <w:lang w:val="en-US"/>
              </w:rPr>
            </w:pPr>
            <w:ins w:id="1349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95" w:author="Автор"/>
                <w:b/>
                <w:color w:val="A6A6A6"/>
                <w:sz w:val="16"/>
                <w:szCs w:val="20"/>
                <w:lang w:val="en-US"/>
              </w:rPr>
            </w:pPr>
            <w:ins w:id="1349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97" w:author="Автор"/>
                <w:b/>
                <w:color w:val="A6A6A6"/>
                <w:sz w:val="16"/>
                <w:szCs w:val="20"/>
                <w:lang w:val="en-US"/>
              </w:rPr>
            </w:pPr>
            <w:ins w:id="1349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name="attachGuardSanBySanResponse"&gt;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99" w:author="Автор"/>
                <w:b/>
                <w:color w:val="A6A6A6"/>
                <w:sz w:val="16"/>
                <w:szCs w:val="20"/>
                <w:lang w:val="en-US"/>
              </w:rPr>
            </w:pPr>
            <w:ins w:id="1350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01" w:author="Автор"/>
                <w:b/>
                <w:color w:val="A6A6A6"/>
                <w:sz w:val="16"/>
                <w:szCs w:val="20"/>
                <w:lang w:val="en-US"/>
              </w:rPr>
            </w:pPr>
            <w:ins w:id="1350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03" w:author="Автор"/>
                <w:b/>
                <w:color w:val="A6A6A6"/>
                <w:sz w:val="16"/>
                <w:szCs w:val="20"/>
                <w:lang w:val="en-US"/>
              </w:rPr>
            </w:pPr>
            <w:ins w:id="1350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05" w:author="Автор"/>
                <w:b/>
                <w:color w:val="A6A6A6"/>
                <w:sz w:val="16"/>
                <w:szCs w:val="20"/>
                <w:lang w:val="en-US"/>
              </w:rPr>
            </w:pPr>
            <w:ins w:id="1350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07" w:author="Автор"/>
                <w:b/>
                <w:color w:val="A6A6A6"/>
                <w:sz w:val="16"/>
                <w:szCs w:val="20"/>
                <w:lang w:val="en-US"/>
              </w:rPr>
            </w:pPr>
            <w:ins w:id="1350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09" w:author="Автор"/>
                <w:b/>
                <w:color w:val="A6A6A6"/>
                <w:sz w:val="16"/>
                <w:szCs w:val="20"/>
                <w:lang w:val="en-US"/>
              </w:rPr>
            </w:pPr>
            <w:ins w:id="1351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name="cancelSubscriptionFeedingBySan"&gt;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11" w:author="Автор"/>
                <w:b/>
                <w:color w:val="A6A6A6"/>
                <w:sz w:val="16"/>
                <w:szCs w:val="20"/>
                <w:lang w:val="en-US"/>
              </w:rPr>
            </w:pPr>
            <w:ins w:id="1351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13" w:author="Автор"/>
                <w:b/>
                <w:color w:val="A6A6A6"/>
                <w:sz w:val="16"/>
                <w:szCs w:val="20"/>
                <w:lang w:val="en-US"/>
              </w:rPr>
            </w:pPr>
            <w:ins w:id="1351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15" w:author="Автор"/>
                <w:b/>
                <w:color w:val="A6A6A6"/>
                <w:sz w:val="16"/>
                <w:szCs w:val="20"/>
                <w:lang w:val="en-US"/>
              </w:rPr>
            </w:pPr>
            <w:ins w:id="1351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name="cancelSubscriptionFeedingBySanResponse"&gt;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17" w:author="Автор"/>
                <w:b/>
                <w:color w:val="A6A6A6"/>
                <w:sz w:val="16"/>
                <w:szCs w:val="20"/>
                <w:lang w:val="en-US"/>
              </w:rPr>
            </w:pPr>
            <w:ins w:id="1351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19" w:author="Автор"/>
                <w:b/>
                <w:color w:val="A6A6A6"/>
                <w:sz w:val="16"/>
                <w:szCs w:val="20"/>
                <w:lang w:val="en-US"/>
              </w:rPr>
            </w:pPr>
            <w:ins w:id="1352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21" w:author="Автор"/>
                <w:b/>
                <w:color w:val="A6A6A6"/>
                <w:sz w:val="16"/>
                <w:szCs w:val="20"/>
                <w:lang w:val="en-US"/>
              </w:rPr>
            </w:pPr>
            <w:ins w:id="1352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23" w:author="Автор"/>
                <w:b/>
                <w:color w:val="A6A6A6"/>
                <w:sz w:val="16"/>
                <w:szCs w:val="20"/>
                <w:lang w:val="en-US"/>
              </w:rPr>
            </w:pPr>
            <w:ins w:id="1352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25" w:author="Автор"/>
                <w:b/>
                <w:color w:val="A6A6A6"/>
                <w:sz w:val="16"/>
                <w:szCs w:val="20"/>
                <w:lang w:val="en-US"/>
              </w:rPr>
            </w:pPr>
            <w:ins w:id="1352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27" w:author="Автор"/>
                <w:b/>
                <w:color w:val="A6A6A6"/>
                <w:sz w:val="16"/>
                <w:szCs w:val="20"/>
                <w:lang w:val="en-US"/>
              </w:rPr>
            </w:pPr>
            <w:ins w:id="1352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name="detachGuardSanBySan"&gt;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29" w:author="Автор"/>
                <w:b/>
                <w:color w:val="A6A6A6"/>
                <w:sz w:val="16"/>
                <w:szCs w:val="20"/>
                <w:lang w:val="en-US"/>
              </w:rPr>
            </w:pPr>
            <w:ins w:id="1353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31" w:author="Автор"/>
                <w:b/>
                <w:color w:val="A6A6A6"/>
                <w:sz w:val="16"/>
                <w:szCs w:val="20"/>
                <w:lang w:val="en-US"/>
              </w:rPr>
            </w:pPr>
            <w:ins w:id="1353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33" w:author="Автор"/>
                <w:b/>
                <w:color w:val="A6A6A6"/>
                <w:sz w:val="16"/>
                <w:szCs w:val="20"/>
                <w:lang w:val="en-US"/>
              </w:rPr>
            </w:pPr>
            <w:ins w:id="1353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name="detachGuardSanBySanResponse"&gt;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35" w:author="Автор"/>
                <w:b/>
                <w:color w:val="A6A6A6"/>
                <w:sz w:val="16"/>
                <w:szCs w:val="20"/>
                <w:lang w:val="en-US"/>
              </w:rPr>
            </w:pPr>
            <w:ins w:id="1353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37" w:author="Автор"/>
                <w:b/>
                <w:color w:val="A6A6A6"/>
                <w:sz w:val="16"/>
                <w:szCs w:val="20"/>
                <w:lang w:val="en-US"/>
              </w:rPr>
            </w:pPr>
            <w:ins w:id="1353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39" w:author="Автор"/>
                <w:b/>
                <w:color w:val="A6A6A6"/>
                <w:sz w:val="16"/>
                <w:szCs w:val="20"/>
                <w:lang w:val="en-US"/>
              </w:rPr>
            </w:pPr>
            <w:ins w:id="1354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41" w:author="Автор"/>
                <w:b/>
                <w:color w:val="A6A6A6"/>
                <w:sz w:val="16"/>
                <w:szCs w:val="20"/>
                <w:lang w:val="en-US"/>
              </w:rPr>
            </w:pPr>
            <w:ins w:id="1354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name="removeProhibition"&gt;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43" w:author="Автор"/>
                <w:b/>
                <w:color w:val="A6A6A6"/>
                <w:sz w:val="16"/>
                <w:szCs w:val="20"/>
                <w:lang w:val="en-US"/>
              </w:rPr>
            </w:pPr>
            <w:ins w:id="1354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45" w:author="Автор"/>
                <w:b/>
                <w:color w:val="A6A6A6"/>
                <w:sz w:val="16"/>
                <w:szCs w:val="20"/>
                <w:lang w:val="en-US"/>
              </w:rPr>
            </w:pPr>
            <w:ins w:id="1354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name="removeProhibition"&gt;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47" w:author="Автор"/>
                <w:b/>
                <w:color w:val="A6A6A6"/>
                <w:sz w:val="16"/>
                <w:szCs w:val="20"/>
                <w:lang w:val="en-US"/>
              </w:rPr>
            </w:pPr>
            <w:ins w:id="1354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49" w:author="Автор"/>
                <w:b/>
                <w:color w:val="A6A6A6"/>
                <w:sz w:val="16"/>
                <w:szCs w:val="20"/>
                <w:lang w:val="en-US"/>
              </w:rPr>
            </w:pPr>
            <w:ins w:id="1355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51" w:author="Автор"/>
                <w:b/>
                <w:color w:val="A6A6A6"/>
                <w:sz w:val="16"/>
                <w:szCs w:val="20"/>
                <w:lang w:val="en-US"/>
              </w:rPr>
            </w:pPr>
            <w:ins w:id="1355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name="removeProhibitionResponse"&gt;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53" w:author="Автор"/>
                <w:b/>
                <w:color w:val="A6A6A6"/>
                <w:sz w:val="16"/>
                <w:szCs w:val="20"/>
                <w:lang w:val="en-US"/>
              </w:rPr>
            </w:pPr>
            <w:ins w:id="1355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55" w:author="Автор"/>
                <w:b/>
                <w:color w:val="A6A6A6"/>
                <w:sz w:val="16"/>
                <w:szCs w:val="20"/>
                <w:lang w:val="en-US"/>
              </w:rPr>
            </w:pPr>
            <w:ins w:id="1355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57" w:author="Автор"/>
                <w:b/>
                <w:color w:val="A6A6A6"/>
                <w:sz w:val="16"/>
                <w:szCs w:val="20"/>
                <w:lang w:val="en-US"/>
              </w:rPr>
            </w:pPr>
            <w:ins w:id="1355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59" w:author="Автор"/>
                <w:b/>
                <w:color w:val="A6A6A6"/>
                <w:sz w:val="16"/>
                <w:szCs w:val="20"/>
                <w:lang w:val="en-US"/>
              </w:rPr>
            </w:pPr>
            <w:ins w:id="1356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61" w:author="Автор"/>
                <w:b/>
                <w:color w:val="A6A6A6"/>
                <w:sz w:val="16"/>
                <w:szCs w:val="20"/>
                <w:lang w:val="en-US"/>
              </w:rPr>
            </w:pPr>
            <w:ins w:id="1356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63" w:author="Автор"/>
                <w:b/>
                <w:color w:val="A6A6A6"/>
                <w:sz w:val="16"/>
                <w:szCs w:val="20"/>
                <w:lang w:val="en-US"/>
              </w:rPr>
            </w:pPr>
            <w:ins w:id="1356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name="getEnterEventListBySan"&gt;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65" w:author="Автор"/>
                <w:b/>
                <w:color w:val="A6A6A6"/>
                <w:sz w:val="16"/>
                <w:szCs w:val="20"/>
                <w:lang w:val="en-US"/>
              </w:rPr>
            </w:pPr>
            <w:ins w:id="1356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67" w:author="Автор"/>
                <w:b/>
                <w:color w:val="A6A6A6"/>
                <w:sz w:val="16"/>
                <w:szCs w:val="20"/>
                <w:lang w:val="en-US"/>
              </w:rPr>
            </w:pPr>
            <w:ins w:id="1356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69" w:author="Автор"/>
                <w:b/>
                <w:color w:val="A6A6A6"/>
                <w:sz w:val="16"/>
                <w:szCs w:val="20"/>
                <w:lang w:val="en-US"/>
              </w:rPr>
            </w:pPr>
            <w:ins w:id="1357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name="getEnterEventListBySanResponse"&gt;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71" w:author="Автор"/>
                <w:b/>
                <w:color w:val="A6A6A6"/>
                <w:sz w:val="16"/>
                <w:szCs w:val="20"/>
                <w:lang w:val="en-US"/>
              </w:rPr>
            </w:pPr>
            <w:ins w:id="1357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73" w:author="Автор"/>
                <w:b/>
                <w:color w:val="A6A6A6"/>
                <w:sz w:val="16"/>
                <w:szCs w:val="20"/>
                <w:lang w:val="en-US"/>
              </w:rPr>
            </w:pPr>
            <w:ins w:id="1357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75" w:author="Автор"/>
                <w:b/>
                <w:color w:val="A6A6A6"/>
                <w:sz w:val="16"/>
                <w:szCs w:val="20"/>
                <w:lang w:val="en-US"/>
              </w:rPr>
            </w:pPr>
            <w:ins w:id="1357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77" w:author="Автор"/>
                <w:b/>
                <w:color w:val="A6A6A6"/>
                <w:sz w:val="16"/>
                <w:szCs w:val="20"/>
                <w:lang w:val="en-US"/>
              </w:rPr>
            </w:pPr>
            <w:ins w:id="1357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&lt;/wsdl:binding&gt;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79" w:author="Автор"/>
                <w:b/>
                <w:color w:val="A6A6A6"/>
                <w:sz w:val="16"/>
                <w:szCs w:val="20"/>
                <w:lang w:val="en-US"/>
              </w:rPr>
            </w:pPr>
            <w:ins w:id="13580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&lt;wsdl:service name="ClientRoomControllerWSService"&gt;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81" w:author="Автор"/>
                <w:b/>
                <w:color w:val="A6A6A6"/>
                <w:sz w:val="16"/>
                <w:szCs w:val="20"/>
                <w:lang w:val="en-US"/>
              </w:rPr>
            </w:pPr>
            <w:ins w:id="13582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&lt;wsdl:port binding="tns:ClientRoomControllerWSServiceSoapBinding" name="ClientRoomControllerWSPort"&gt;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83" w:author="Автор"/>
                <w:b/>
                <w:color w:val="A6A6A6"/>
                <w:sz w:val="16"/>
                <w:szCs w:val="20"/>
                <w:lang w:val="en-US"/>
              </w:rPr>
            </w:pPr>
            <w:ins w:id="13584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&lt;soap:address location="https://78.46.34.200:8443/processor/soap/client"/&gt;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85" w:author="Автор"/>
                <w:b/>
                <w:color w:val="A6A6A6"/>
                <w:sz w:val="16"/>
                <w:szCs w:val="20"/>
                <w:lang w:val="en-US"/>
              </w:rPr>
            </w:pPr>
            <w:ins w:id="13586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&lt;/wsdl:port&gt;</w:t>
              </w:r>
            </w:ins>
          </w:p>
          <w:p w:rsidR="00BB0D9B" w:rsidRPr="00BB0D9B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87" w:author="Автор"/>
                <w:b/>
                <w:color w:val="A6A6A6"/>
                <w:sz w:val="16"/>
                <w:szCs w:val="20"/>
                <w:lang w:val="en-US"/>
              </w:rPr>
            </w:pPr>
            <w:ins w:id="13588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&lt;/wsdl:service&gt;</w:t>
              </w:r>
            </w:ins>
          </w:p>
          <w:p w:rsidR="009712E5" w:rsidRPr="001E1144" w:rsidRDefault="00BB0D9B" w:rsidP="00BB0D9B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ins w:id="13589" w:author="Автор">
              <w:r w:rsidRPr="00BB0D9B">
                <w:rPr>
                  <w:b/>
                  <w:color w:val="A6A6A6"/>
                  <w:sz w:val="16"/>
                  <w:szCs w:val="20"/>
                  <w:lang w:val="en-US"/>
                </w:rPr>
                <w:t>&lt;/wsdl:definitions&gt;</w:t>
              </w:r>
            </w:ins>
          </w:p>
        </w:tc>
      </w:tr>
    </w:tbl>
    <w:p w:rsidR="00E04098" w:rsidRDefault="00E04098" w:rsidP="00BE516E">
      <w:pPr>
        <w:spacing w:line="240" w:lineRule="auto"/>
        <w:rPr>
          <w:ins w:id="13590" w:author="Автор"/>
          <w:rFonts w:ascii="Courier New" w:hAnsi="Courier New" w:cs="Courier New"/>
          <w:sz w:val="20"/>
          <w:szCs w:val="20"/>
          <w:lang w:val="en-US"/>
        </w:rPr>
      </w:pPr>
    </w:p>
    <w:p w:rsidR="00E04098" w:rsidRDefault="00E04098">
      <w:pPr>
        <w:widowControl/>
        <w:autoSpaceDN/>
        <w:adjustRightInd/>
        <w:spacing w:line="240" w:lineRule="auto"/>
        <w:jc w:val="left"/>
        <w:textAlignment w:val="auto"/>
        <w:rPr>
          <w:ins w:id="13591" w:author="Автор"/>
          <w:rFonts w:ascii="Courier New" w:hAnsi="Courier New" w:cs="Courier New"/>
          <w:sz w:val="20"/>
          <w:szCs w:val="20"/>
          <w:lang w:val="en-US"/>
        </w:rPr>
      </w:pPr>
      <w:ins w:id="13592" w:author="Автор">
        <w:r>
          <w:rPr>
            <w:rFonts w:ascii="Courier New" w:hAnsi="Courier New" w:cs="Courier New"/>
            <w:sz w:val="20"/>
            <w:szCs w:val="20"/>
            <w:lang w:val="en-US"/>
          </w:rPr>
          <w:br w:type="page"/>
        </w:r>
      </w:ins>
    </w:p>
    <w:p w:rsidR="00BE516E" w:rsidRPr="00F6672C" w:rsidDel="00E04098" w:rsidRDefault="00BE516E" w:rsidP="00BE516E">
      <w:pPr>
        <w:spacing w:line="240" w:lineRule="auto"/>
        <w:rPr>
          <w:del w:id="13593" w:author="Автор"/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13594" w:name="_Toc414982453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13594"/>
    </w:p>
    <w:p w:rsidR="005A03C8" w:rsidRDefault="005A03C8" w:rsidP="005A03C8">
      <w:pPr>
        <w:pStyle w:val="30"/>
      </w:pPr>
      <w:bookmarkStart w:id="13595" w:name="_Toc414982454"/>
      <w:r>
        <w:t xml:space="preserve">Параметр комплексного типа: </w:t>
      </w:r>
      <w:r w:rsidRPr="005A03C8">
        <w:t>orgSummary</w:t>
      </w:r>
      <w:bookmarkEnd w:id="135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  <w:tblGridChange w:id="13596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A03C8" w:rsidRPr="00B26251" w:rsidTr="00B261D7">
        <w:tc>
          <w:tcPr>
            <w:tcW w:w="534" w:type="dxa"/>
            <w:vAlign w:val="center"/>
          </w:tcPr>
          <w:p w:rsidR="005A03C8" w:rsidRPr="00B26251" w:rsidRDefault="005A03C8" w:rsidP="00B261D7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Комментарий </w:t>
            </w:r>
          </w:p>
        </w:tc>
      </w:tr>
      <w:tr w:rsidR="005A03C8" w:rsidRPr="00B26251" w:rsidTr="00B261D7">
        <w:tc>
          <w:tcPr>
            <w:tcW w:w="534" w:type="dxa"/>
            <w:vAlign w:val="center"/>
          </w:tcPr>
          <w:p w:rsidR="005A03C8" w:rsidRPr="00B26251" w:rsidRDefault="005A03C8" w:rsidP="00B261D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5A03C8" w:rsidRPr="005A03C8" w:rsidRDefault="005A03C8">
            <w:pPr>
              <w:snapToGrid w:val="0"/>
              <w:spacing w:before="120" w:line="360" w:lineRule="auto"/>
              <w:rPr>
                <w:sz w:val="20"/>
                <w:lang w:val="en-US"/>
              </w:rPr>
              <w:pPrChange w:id="13597" w:author="Автор">
                <w:pPr>
                  <w:snapToGrid w:val="0"/>
                  <w:spacing w:before="120" w:line="360" w:lineRule="auto"/>
                  <w:ind w:firstLine="34"/>
                </w:pPr>
              </w:pPrChange>
            </w:pPr>
            <w:ins w:id="13598" w:author="Автор">
              <w:r>
                <w:rPr>
                  <w:sz w:val="20"/>
                  <w:lang w:val="en-US"/>
                </w:rPr>
                <w:t>i</w:t>
              </w:r>
            </w:ins>
            <w:del w:id="13599" w:author="Автор">
              <w:r w:rsidDel="005A03C8">
                <w:rPr>
                  <w:sz w:val="20"/>
                  <w:lang w:val="en-US"/>
                </w:rPr>
                <w:delText>I</w:delText>
              </w:r>
            </w:del>
            <w:r>
              <w:rPr>
                <w:sz w:val="20"/>
                <w:lang w:val="en-US"/>
              </w:rPr>
              <w:t>d</w:t>
            </w:r>
          </w:p>
        </w:tc>
        <w:tc>
          <w:tcPr>
            <w:tcW w:w="1903" w:type="dxa"/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ins w:id="13600" w:author="Автор">
              <w:r>
                <w:rPr>
                  <w:sz w:val="20"/>
                </w:rPr>
                <w:t>Идентификатор организации</w:t>
              </w:r>
            </w:ins>
            <w:del w:id="13601" w:author="Автор">
              <w:r w:rsidRPr="00B26251" w:rsidDel="005A03C8">
                <w:rPr>
                  <w:sz w:val="20"/>
                </w:rPr>
                <w:delText>Номер договора (лицевого счета)</w:delText>
              </w:r>
            </w:del>
          </w:p>
        </w:tc>
        <w:tc>
          <w:tcPr>
            <w:tcW w:w="1965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  <w:ins w:id="13602" w:author="Автор">
              <w:r w:rsidRPr="005A03C8">
                <w:rPr>
                  <w:sz w:val="20"/>
                  <w:szCs w:val="20"/>
                </w:rPr>
                <w:t>xs:long</w:t>
              </w:r>
            </w:ins>
            <w:del w:id="13603" w:author="Автор">
              <w:r w:rsidRPr="00B26251" w:rsidDel="005A03C8">
                <w:rPr>
                  <w:sz w:val="20"/>
                  <w:szCs w:val="20"/>
                </w:rPr>
                <w:delText>xs:long</w:delText>
              </w:r>
            </w:del>
          </w:p>
        </w:tc>
        <w:tc>
          <w:tcPr>
            <w:tcW w:w="1989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  <w:del w:id="13604" w:author="Автор">
              <w:r w:rsidRPr="00B26251" w:rsidDel="005A03C8">
                <w:rPr>
                  <w:sz w:val="20"/>
                  <w:szCs w:val="20"/>
                </w:rPr>
                <w:delText>Rgu:ResultInformation</w:delText>
              </w:r>
            </w:del>
          </w:p>
        </w:tc>
      </w:tr>
      <w:tr w:rsidR="005A03C8" w:rsidRPr="00B26251" w:rsidTr="00B261D7">
        <w:tc>
          <w:tcPr>
            <w:tcW w:w="534" w:type="dxa"/>
            <w:vAlign w:val="center"/>
          </w:tcPr>
          <w:p w:rsidR="005A03C8" w:rsidRPr="006E4A90" w:rsidRDefault="005A03C8" w:rsidP="00B261D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5A03C8" w:rsidRPr="005A03C8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del w:id="13605" w:author="Автор">
              <w:r w:rsidRPr="00B26251" w:rsidDel="005A03C8">
                <w:rPr>
                  <w:sz w:val="20"/>
                </w:rPr>
                <w:delText>Дата регистрации клиента</w:delText>
              </w:r>
            </w:del>
            <w:ins w:id="13606" w:author="Автор">
              <w:r>
                <w:rPr>
                  <w:sz w:val="20"/>
                </w:rPr>
                <w:t>Название организации</w:t>
              </w:r>
            </w:ins>
          </w:p>
        </w:tc>
        <w:tc>
          <w:tcPr>
            <w:tcW w:w="1965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3607" w:author="Автор">
              <w:r w:rsidRPr="005A03C8">
                <w:rPr>
                  <w:sz w:val="20"/>
                  <w:szCs w:val="20"/>
                  <w:lang w:val="en-US"/>
                </w:rPr>
                <w:t>xs:string</w:t>
              </w:r>
            </w:ins>
            <w:del w:id="13608" w:author="Автор">
              <w:r w:rsidRPr="00B26251" w:rsidDel="005A03C8">
                <w:rPr>
                  <w:sz w:val="20"/>
                  <w:szCs w:val="20"/>
                  <w:lang w:val="en-US"/>
                </w:rPr>
                <w:delText>xs:date</w:delText>
              </w:r>
            </w:del>
          </w:p>
        </w:tc>
        <w:tc>
          <w:tcPr>
            <w:tcW w:w="1989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A03C8" w:rsidRPr="00B26251" w:rsidTr="005B793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3609" w:author="Автор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851"/>
        </w:trPr>
        <w:tc>
          <w:tcPr>
            <w:tcW w:w="534" w:type="dxa"/>
            <w:vAlign w:val="center"/>
            <w:tcPrChange w:id="13610" w:author="Автор">
              <w:tcPr>
                <w:tcW w:w="534" w:type="dxa"/>
                <w:vAlign w:val="center"/>
              </w:tcPr>
            </w:tcPrChange>
          </w:tcPr>
          <w:p w:rsidR="005A03C8" w:rsidRPr="006E4A90" w:rsidRDefault="005A03C8" w:rsidP="00B261D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  <w:tcPrChange w:id="13611" w:author="Автор">
              <w:tcPr>
                <w:tcW w:w="2050" w:type="dxa"/>
              </w:tcPr>
            </w:tcPrChange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orgType</w:t>
            </w:r>
          </w:p>
        </w:tc>
        <w:tc>
          <w:tcPr>
            <w:tcW w:w="1903" w:type="dxa"/>
            <w:tcPrChange w:id="13612" w:author="Автор">
              <w:tcPr>
                <w:tcW w:w="1903" w:type="dxa"/>
              </w:tcPr>
            </w:tcPrChange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  <w:tcPrChange w:id="13613" w:author="Автор">
              <w:tcPr>
                <w:tcW w:w="1965" w:type="dxa"/>
              </w:tcPr>
            </w:tcPrChange>
          </w:tcPr>
          <w:p w:rsidR="005A03C8" w:rsidRPr="00B26251" w:rsidRDefault="005A03C8" w:rsidP="00B261D7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PrChange w:id="13614" w:author="Автор">
              <w:tcPr>
                <w:tcW w:w="1980" w:type="dxa"/>
              </w:tcPr>
            </w:tcPrChange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3615" w:author="Автор">
              <w:r w:rsidRPr="005A03C8">
                <w:rPr>
                  <w:sz w:val="20"/>
                  <w:szCs w:val="20"/>
                </w:rPr>
                <w:t>xs:string</w:t>
              </w:r>
            </w:ins>
            <w:del w:id="13616" w:author="Автор">
              <w:r w:rsidRPr="00B26251" w:rsidDel="005A03C8">
                <w:rPr>
                  <w:sz w:val="20"/>
                  <w:szCs w:val="20"/>
                </w:rPr>
                <w:delText>xs:</w:delText>
              </w:r>
              <w:r w:rsidRPr="00B26251" w:rsidDel="005A03C8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  <w:tcPrChange w:id="13617" w:author="Автор">
              <w:tcPr>
                <w:tcW w:w="1989" w:type="dxa"/>
              </w:tcPr>
            </w:tcPrChange>
          </w:tcPr>
          <w:p w:rsidR="009C78C4" w:rsidRDefault="009C78C4" w:rsidP="009C78C4">
            <w:pPr>
              <w:pStyle w:val="affff1"/>
              <w:ind w:left="0"/>
              <w:rPr>
                <w:ins w:id="13618" w:author="Автор"/>
                <w:sz w:val="20"/>
                <w:szCs w:val="20"/>
              </w:rPr>
            </w:pPr>
            <w:ins w:id="13619" w:author="Автор">
              <w:r>
                <w:rPr>
                  <w:sz w:val="20"/>
                  <w:szCs w:val="20"/>
                </w:rPr>
                <w:t>Возможные значения:</w:t>
              </w:r>
            </w:ins>
          </w:p>
          <w:p w:rsidR="009C78C4" w:rsidRDefault="009C78C4" w:rsidP="009C78C4">
            <w:pPr>
              <w:pStyle w:val="affff1"/>
              <w:numPr>
                <w:ilvl w:val="0"/>
                <w:numId w:val="27"/>
              </w:numPr>
              <w:rPr>
                <w:ins w:id="13620" w:author="Автор"/>
                <w:sz w:val="20"/>
                <w:szCs w:val="20"/>
              </w:rPr>
            </w:pPr>
            <w:ins w:id="13621" w:author="Автор">
              <w:r w:rsidRPr="00762ECF">
                <w:rPr>
                  <w:sz w:val="20"/>
                  <w:szCs w:val="20"/>
                </w:rPr>
                <w:t xml:space="preserve">ch </w:t>
              </w:r>
              <w:r>
                <w:rPr>
                  <w:sz w:val="20"/>
                  <w:szCs w:val="20"/>
                </w:rPr>
                <w:t>–</w:t>
              </w:r>
              <w:r w:rsidRPr="00762ECF">
                <w:rPr>
                  <w:sz w:val="20"/>
                  <w:szCs w:val="20"/>
                </w:rPr>
                <w:t xml:space="preserve"> </w:t>
              </w:r>
              <w:r>
                <w:rPr>
                  <w:sz w:val="20"/>
                  <w:szCs w:val="20"/>
                </w:rPr>
                <w:t>детский сад;</w:t>
              </w:r>
            </w:ins>
          </w:p>
          <w:p w:rsidR="009C78C4" w:rsidRDefault="009C78C4" w:rsidP="009C78C4">
            <w:pPr>
              <w:pStyle w:val="affff1"/>
              <w:numPr>
                <w:ilvl w:val="0"/>
                <w:numId w:val="27"/>
              </w:numPr>
              <w:rPr>
                <w:ins w:id="13622" w:author="Автор"/>
                <w:sz w:val="20"/>
                <w:szCs w:val="20"/>
              </w:rPr>
            </w:pPr>
            <w:ins w:id="13623" w:author="Автор">
              <w:r w:rsidRPr="00762ECF">
                <w:rPr>
                  <w:sz w:val="20"/>
                  <w:szCs w:val="20"/>
                </w:rPr>
                <w:t xml:space="preserve">sc </w:t>
              </w:r>
              <w:r>
                <w:rPr>
                  <w:sz w:val="20"/>
                  <w:szCs w:val="20"/>
                </w:rPr>
                <w:t>–</w:t>
              </w:r>
              <w:r w:rsidRPr="00762ECF">
                <w:rPr>
                  <w:sz w:val="20"/>
                  <w:szCs w:val="20"/>
                </w:rPr>
                <w:t xml:space="preserve"> школ</w:t>
              </w:r>
              <w:r>
                <w:rPr>
                  <w:sz w:val="20"/>
                  <w:szCs w:val="20"/>
                </w:rPr>
                <w:t>а;</w:t>
              </w:r>
            </w:ins>
          </w:p>
          <w:p w:rsidR="009C78C4" w:rsidRDefault="009C78C4">
            <w:pPr>
              <w:pStyle w:val="affff1"/>
              <w:numPr>
                <w:ilvl w:val="0"/>
                <w:numId w:val="27"/>
              </w:numPr>
              <w:rPr>
                <w:ins w:id="13624" w:author="Автор"/>
                <w:sz w:val="20"/>
                <w:szCs w:val="20"/>
              </w:rPr>
              <w:pPrChange w:id="13625" w:author="Автор">
                <w:pPr>
                  <w:pStyle w:val="affff1"/>
                  <w:ind w:left="0"/>
                </w:pPr>
              </w:pPrChange>
            </w:pPr>
            <w:ins w:id="13626" w:author="Автор">
              <w:r w:rsidRPr="00762ECF">
                <w:rPr>
                  <w:sz w:val="20"/>
                  <w:szCs w:val="20"/>
                </w:rPr>
                <w:t xml:space="preserve">st </w:t>
              </w:r>
              <w:r>
                <w:rPr>
                  <w:sz w:val="20"/>
                  <w:szCs w:val="20"/>
                </w:rPr>
                <w:t>– ВУЗ;</w:t>
              </w:r>
            </w:ins>
          </w:p>
          <w:p w:rsidR="005A03C8" w:rsidRPr="009C78C4" w:rsidRDefault="009C78C4">
            <w:pPr>
              <w:pStyle w:val="affff1"/>
              <w:numPr>
                <w:ilvl w:val="0"/>
                <w:numId w:val="27"/>
              </w:numPr>
              <w:rPr>
                <w:sz w:val="20"/>
                <w:szCs w:val="20"/>
              </w:rPr>
              <w:pPrChange w:id="13627" w:author="Автор">
                <w:pPr>
                  <w:pStyle w:val="affff1"/>
                  <w:ind w:left="0"/>
                </w:pPr>
              </w:pPrChange>
            </w:pPr>
            <w:ins w:id="13628" w:author="Автор">
              <w:r w:rsidRPr="009C78C4">
                <w:rPr>
                  <w:sz w:val="20"/>
                  <w:szCs w:val="20"/>
                </w:rPr>
                <w:t xml:space="preserve">su – </w:t>
              </w:r>
              <w:r>
                <w:rPr>
                  <w:sz w:val="20"/>
                  <w:szCs w:val="20"/>
                </w:rPr>
                <w:t>поставщик</w:t>
              </w:r>
              <w:r w:rsidRPr="009C78C4">
                <w:rPr>
                  <w:sz w:val="20"/>
                  <w:szCs w:val="20"/>
                </w:rPr>
                <w:t>.</w:t>
              </w:r>
            </w:ins>
          </w:p>
        </w:tc>
      </w:tr>
    </w:tbl>
    <w:p w:rsidR="005A03C8" w:rsidRPr="005A03C8" w:rsidRDefault="005A03C8" w:rsidP="005A03C8"/>
    <w:p w:rsidR="009712E5" w:rsidRPr="00B77388" w:rsidRDefault="009712E5" w:rsidP="004A39CC">
      <w:pPr>
        <w:pStyle w:val="30"/>
      </w:pPr>
      <w:bookmarkStart w:id="13629" w:name="_Toc414982455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136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Текущий баланс </w:t>
            </w:r>
            <w:r w:rsidRPr="00B26251">
              <w:rPr>
                <w:sz w:val="20"/>
              </w:rPr>
              <w:lastRenderedPageBreak/>
              <w:t>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</w:t>
            </w:r>
            <w:r>
              <w:rPr>
                <w:sz w:val="20"/>
                <w:szCs w:val="20"/>
              </w:rPr>
              <w:lastRenderedPageBreak/>
              <w:t xml:space="preserve">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C43B4D" w:rsidRDefault="00C43B4D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PrChange w:id="13630" w:author="Автор">
                  <w:rPr>
                    <w:lang w:val="en-US"/>
                  </w:rPr>
                </w:rPrChange>
              </w:rPr>
            </w:pPr>
            <w:ins w:id="13631" w:author="Автор">
              <w:r>
                <w:t>21</w:t>
              </w:r>
            </w:ins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43B4D" w:rsidTr="009712E5">
        <w:trPr>
          <w:ins w:id="13632" w:author="Автор"/>
        </w:trPr>
        <w:tc>
          <w:tcPr>
            <w:tcW w:w="534" w:type="dxa"/>
            <w:vAlign w:val="center"/>
          </w:tcPr>
          <w:p w:rsidR="00C43B4D" w:rsidRPr="00C43B4D" w:rsidRDefault="00C43B4D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33" w:author="Автор"/>
                <w:rPrChange w:id="13634" w:author="Автор">
                  <w:rPr>
                    <w:ins w:id="13635" w:author="Автор"/>
                    <w:lang w:val="en-US"/>
                  </w:rPr>
                </w:rPrChange>
              </w:rPr>
            </w:pPr>
            <w:ins w:id="13636" w:author="Автор">
              <w:r>
                <w:t>22</w:t>
              </w:r>
            </w:ins>
          </w:p>
        </w:tc>
        <w:tc>
          <w:tcPr>
            <w:tcW w:w="2050" w:type="dxa"/>
          </w:tcPr>
          <w:p w:rsidR="00C43B4D" w:rsidRPr="00B26251" w:rsidRDefault="00C43B4D" w:rsidP="00540333">
            <w:pPr>
              <w:snapToGrid w:val="0"/>
              <w:spacing w:before="120" w:line="360" w:lineRule="auto"/>
              <w:ind w:firstLine="34"/>
              <w:rPr>
                <w:ins w:id="13637" w:author="Автор"/>
                <w:sz w:val="20"/>
                <w:lang w:val="en-US"/>
              </w:rPr>
            </w:pPr>
            <w:ins w:id="13638" w:author="Автор">
              <w:r w:rsidRPr="00C43B4D">
                <w:rPr>
                  <w:sz w:val="20"/>
                  <w:lang w:val="en-US"/>
                </w:rPr>
                <w:t>OrgType</w:t>
              </w:r>
            </w:ins>
          </w:p>
        </w:tc>
        <w:tc>
          <w:tcPr>
            <w:tcW w:w="1903" w:type="dxa"/>
          </w:tcPr>
          <w:p w:rsidR="00C43B4D" w:rsidRPr="00C43B4D" w:rsidRDefault="00C43B4D" w:rsidP="00540333">
            <w:pPr>
              <w:snapToGrid w:val="0"/>
              <w:spacing w:before="120" w:line="360" w:lineRule="auto"/>
              <w:ind w:firstLine="34"/>
              <w:rPr>
                <w:ins w:id="13639" w:author="Автор"/>
                <w:sz w:val="20"/>
              </w:rPr>
            </w:pPr>
            <w:ins w:id="13640" w:author="Автор">
              <w:r>
                <w:rPr>
                  <w:sz w:val="20"/>
                </w:rPr>
                <w:t>Тип организации</w:t>
              </w:r>
            </w:ins>
          </w:p>
        </w:tc>
        <w:tc>
          <w:tcPr>
            <w:tcW w:w="1965" w:type="dxa"/>
          </w:tcPr>
          <w:p w:rsidR="00C43B4D" w:rsidRPr="00C43B4D" w:rsidRDefault="00C43B4D" w:rsidP="00540333">
            <w:pPr>
              <w:rPr>
                <w:ins w:id="13641" w:author="Автор"/>
                <w:sz w:val="20"/>
                <w:szCs w:val="20"/>
                <w:rPrChange w:id="13642" w:author="Автор">
                  <w:rPr>
                    <w:ins w:id="13643" w:author="Автор"/>
                    <w:sz w:val="20"/>
                    <w:szCs w:val="20"/>
                    <w:lang w:val="en-US"/>
                  </w:rPr>
                </w:rPrChange>
              </w:rPr>
            </w:pPr>
            <w:ins w:id="1364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43B4D" w:rsidRPr="00B26251" w:rsidRDefault="00C43B4D" w:rsidP="00540333">
            <w:pPr>
              <w:pStyle w:val="affff1"/>
              <w:ind w:left="0"/>
              <w:rPr>
                <w:ins w:id="13645" w:author="Автор"/>
                <w:sz w:val="20"/>
                <w:szCs w:val="20"/>
                <w:lang w:val="en-US"/>
              </w:rPr>
            </w:pPr>
            <w:ins w:id="13646" w:author="Автор">
              <w:r w:rsidRPr="00C43B4D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</w:tcPr>
          <w:p w:rsidR="00C43B4D" w:rsidRDefault="00C43B4D" w:rsidP="00540333">
            <w:pPr>
              <w:pStyle w:val="affff1"/>
              <w:ind w:left="0"/>
              <w:rPr>
                <w:ins w:id="13647" w:author="Автор"/>
                <w:sz w:val="20"/>
                <w:szCs w:val="20"/>
              </w:rPr>
            </w:pPr>
            <w:ins w:id="13648" w:author="Автор">
              <w:r>
                <w:rPr>
                  <w:sz w:val="20"/>
                  <w:szCs w:val="20"/>
                </w:rPr>
                <w:t>Возможные значения:</w:t>
              </w:r>
            </w:ins>
          </w:p>
          <w:p w:rsidR="00C43B4D" w:rsidRDefault="00C43B4D">
            <w:pPr>
              <w:pStyle w:val="affff1"/>
              <w:numPr>
                <w:ilvl w:val="0"/>
                <w:numId w:val="27"/>
              </w:numPr>
              <w:rPr>
                <w:ins w:id="13649" w:author="Автор"/>
                <w:sz w:val="20"/>
                <w:szCs w:val="20"/>
              </w:rPr>
              <w:pPrChange w:id="13650" w:author="Автор">
                <w:pPr>
                  <w:pStyle w:val="affff1"/>
                </w:pPr>
              </w:pPrChange>
            </w:pPr>
            <w:ins w:id="13651" w:author="Автор">
              <w:r w:rsidRPr="00C43B4D">
                <w:rPr>
                  <w:sz w:val="20"/>
                  <w:szCs w:val="20"/>
                  <w:rPrChange w:id="13652" w:author="Автор">
                    <w:rPr/>
                  </w:rPrChange>
                </w:rPr>
                <w:t xml:space="preserve">ch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  <w:rPrChange w:id="13653" w:author="Автор">
                    <w:rPr/>
                  </w:rPrChange>
                </w:rPr>
                <w:t xml:space="preserve"> </w:t>
              </w:r>
              <w:r>
                <w:rPr>
                  <w:sz w:val="20"/>
                  <w:szCs w:val="20"/>
                </w:rPr>
                <w:t>детсадовец;</w:t>
              </w:r>
            </w:ins>
          </w:p>
          <w:p w:rsidR="00C43B4D" w:rsidRDefault="00C43B4D">
            <w:pPr>
              <w:pStyle w:val="affff1"/>
              <w:numPr>
                <w:ilvl w:val="0"/>
                <w:numId w:val="27"/>
              </w:numPr>
              <w:rPr>
                <w:ins w:id="13654" w:author="Автор"/>
                <w:sz w:val="20"/>
                <w:szCs w:val="20"/>
              </w:rPr>
              <w:pPrChange w:id="13655" w:author="Автор">
                <w:pPr>
                  <w:pStyle w:val="affff1"/>
                </w:pPr>
              </w:pPrChange>
            </w:pPr>
            <w:ins w:id="13656" w:author="Автор">
              <w:r w:rsidRPr="00C43B4D">
                <w:rPr>
                  <w:sz w:val="20"/>
                  <w:szCs w:val="20"/>
                  <w:rPrChange w:id="13657" w:author="Автор">
                    <w:rPr/>
                  </w:rPrChange>
                </w:rPr>
                <w:t xml:space="preserve">sc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  <w:rPrChange w:id="13658" w:author="Автор">
                    <w:rPr/>
                  </w:rPrChange>
                </w:rPr>
                <w:t xml:space="preserve"> школ</w:t>
              </w:r>
              <w:r>
                <w:rPr>
                  <w:sz w:val="20"/>
                  <w:szCs w:val="20"/>
                </w:rPr>
                <w:t>ьник;</w:t>
              </w:r>
            </w:ins>
          </w:p>
          <w:p w:rsidR="00C43B4D" w:rsidRDefault="00C43B4D">
            <w:pPr>
              <w:pStyle w:val="affff1"/>
              <w:numPr>
                <w:ilvl w:val="0"/>
                <w:numId w:val="27"/>
              </w:numPr>
              <w:rPr>
                <w:ins w:id="13659" w:author="Автор"/>
                <w:sz w:val="20"/>
                <w:szCs w:val="20"/>
              </w:rPr>
              <w:pPrChange w:id="13660" w:author="Автор">
                <w:pPr>
                  <w:pStyle w:val="affff1"/>
                  <w:ind w:left="0"/>
                </w:pPr>
              </w:pPrChange>
            </w:pPr>
            <w:ins w:id="13661" w:author="Автор">
              <w:r w:rsidRPr="00C43B4D">
                <w:rPr>
                  <w:sz w:val="20"/>
                  <w:szCs w:val="20"/>
                  <w:rPrChange w:id="13662" w:author="Автор">
                    <w:rPr/>
                  </w:rPrChange>
                </w:rPr>
                <w:t xml:space="preserve">st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  <w:rPrChange w:id="13663" w:author="Автор">
                    <w:rPr/>
                  </w:rPrChange>
                </w:rPr>
                <w:t xml:space="preserve"> студент</w:t>
              </w:r>
              <w:r>
                <w:rPr>
                  <w:sz w:val="20"/>
                  <w:szCs w:val="20"/>
                </w:rPr>
                <w:t>;</w:t>
              </w:r>
            </w:ins>
          </w:p>
          <w:p w:rsidR="00C43B4D" w:rsidRPr="00C43B4D" w:rsidRDefault="00C43B4D">
            <w:pPr>
              <w:pStyle w:val="affff1"/>
              <w:numPr>
                <w:ilvl w:val="0"/>
                <w:numId w:val="27"/>
              </w:numPr>
              <w:rPr>
                <w:ins w:id="13664" w:author="Автор"/>
                <w:sz w:val="20"/>
                <w:szCs w:val="20"/>
              </w:rPr>
              <w:pPrChange w:id="13665" w:author="Автор">
                <w:pPr>
                  <w:pStyle w:val="affff1"/>
                  <w:ind w:left="0"/>
                </w:pPr>
              </w:pPrChange>
            </w:pPr>
            <w:ins w:id="13666" w:author="Автор">
              <w:r w:rsidRPr="00C43B4D">
                <w:rPr>
                  <w:sz w:val="20"/>
                  <w:szCs w:val="20"/>
                </w:rPr>
                <w:t xml:space="preserve">su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</w:rPr>
                <w:t xml:space="preserve"> </w:t>
              </w:r>
              <w:r>
                <w:rPr>
                  <w:sz w:val="20"/>
                  <w:szCs w:val="20"/>
                </w:rPr>
                <w:t>сотрудник комбината.</w:t>
              </w:r>
            </w:ins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13667" w:name="_Toc414982456"/>
      <w:r>
        <w:t xml:space="preserve">Параметр комплексного типа: </w:t>
      </w:r>
      <w:r>
        <w:rPr>
          <w:lang w:val="en-US"/>
        </w:rPr>
        <w:t>ClientItem</w:t>
      </w:r>
      <w:bookmarkEnd w:id="136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13668" w:name="_Toc414982457"/>
      <w:r>
        <w:lastRenderedPageBreak/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13668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13669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13669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>
      <w:pPr>
        <w:pStyle w:val="30"/>
        <w:pPrChange w:id="13670" w:author="Автор">
          <w:pPr>
            <w:pStyle w:val="11"/>
          </w:pPr>
        </w:pPrChange>
      </w:pPr>
      <w:bookmarkStart w:id="13671" w:name="_Toc414982458"/>
      <w:r>
        <w:t xml:space="preserve">Параметр комплексного типа: </w:t>
      </w:r>
      <w:r w:rsidRPr="009F0FA0">
        <w:rPr>
          <w:rPrChange w:id="13672" w:author="Автор">
            <w:rPr>
              <w:b/>
              <w:bCs/>
              <w:lang w:val="en-US"/>
            </w:rPr>
          </w:rPrChange>
        </w:rPr>
        <w:t>PurchaseElementExt</w:t>
      </w:r>
      <w:bookmarkEnd w:id="13671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13673" w:name="_Toc414982459"/>
      <w:r>
        <w:lastRenderedPageBreak/>
        <w:t xml:space="preserve">Параметр комплексного типа: </w:t>
      </w:r>
      <w:r w:rsidRPr="006179CD">
        <w:rPr>
          <w:lang w:val="en-US"/>
        </w:rPr>
        <w:t>PurchaseExt</w:t>
      </w:r>
      <w:bookmarkEnd w:id="13673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13674" w:name="_Toc414982460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13674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13675" w:name="_Toc414982461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13675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>Наименование 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F0FA0" w:rsidRPr="00DC4A68" w:rsidRDefault="009F0FA0" w:rsidP="00DC4A68">
      <w:pPr>
        <w:pStyle w:val="30"/>
        <w:numPr>
          <w:ilvl w:val="0"/>
          <w:numId w:val="0"/>
        </w:numPr>
      </w:pPr>
    </w:p>
    <w:p w:rsidR="009F0FA0" w:rsidRDefault="009F0FA0" w:rsidP="009F0FA0">
      <w:pPr>
        <w:pStyle w:val="30"/>
        <w:numPr>
          <w:ilvl w:val="2"/>
          <w:numId w:val="32"/>
        </w:numPr>
      </w:pPr>
      <w:bookmarkStart w:id="13676" w:name="_Toc414982462"/>
      <w:r>
        <w:t xml:space="preserve">Параметр </w:t>
      </w:r>
      <w:ins w:id="13677" w:author="Автор">
        <w:r w:rsidR="00EF07CE">
          <w:t xml:space="preserve">комплексного </w:t>
        </w:r>
      </w:ins>
      <w:r w:rsidRPr="00DC4A68">
        <w:rPr>
          <w:lang w:val="en-US"/>
          <w:rPrChange w:id="13678" w:author="Автор">
            <w:rPr/>
          </w:rPrChange>
        </w:rPr>
        <w:t xml:space="preserve">типа: </w:t>
      </w:r>
      <w:ins w:id="13679" w:author="Автор">
        <w:r w:rsidR="00DC4A68" w:rsidRPr="00DC4A68">
          <w:rPr>
            <w:lang w:val="en-US"/>
            <w:rPrChange w:id="13680" w:author="Автор">
              <w:rPr>
                <w:sz w:val="20"/>
                <w:szCs w:val="20"/>
                <w:lang w:val="en-US"/>
              </w:rPr>
            </w:rPrChange>
          </w:rPr>
          <w:t>subscriptionFeedingSettingExt</w:t>
        </w:r>
      </w:ins>
      <w:bookmarkEnd w:id="136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DC4A68" w:rsidTr="003F5D6C">
        <w:tc>
          <w:tcPr>
            <w:tcW w:w="534" w:type="dxa"/>
            <w:vAlign w:val="center"/>
          </w:tcPr>
          <w:p w:rsidR="00DC4A68" w:rsidRPr="00703AC4" w:rsidRDefault="00DC4A68" w:rsidP="003F5D6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DC4A68" w:rsidTr="003F5D6C">
        <w:tc>
          <w:tcPr>
            <w:tcW w:w="534" w:type="dxa"/>
            <w:vAlign w:val="center"/>
          </w:tcPr>
          <w:p w:rsidR="00DC4A68" w:rsidRPr="007E0526" w:rsidRDefault="00DC4A68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DC4A68" w:rsidRPr="002A4A95" w:rsidRDefault="00DC4A68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del w:id="13681" w:author="Автор">
              <w:r w:rsidDel="00DC4A68">
                <w:rPr>
                  <w:sz w:val="20"/>
                  <w:szCs w:val="20"/>
                  <w:lang w:val="en-US"/>
                </w:rPr>
                <w:delText>M</w:delText>
              </w:r>
            </w:del>
            <w:ins w:id="13682" w:author="Автор">
              <w:r w:rsidR="00F37F34" w:rsidRPr="00F37F34">
                <w:rPr>
                  <w:sz w:val="20"/>
                  <w:szCs w:val="20"/>
                  <w:lang w:val="en-US"/>
                </w:rPr>
                <w:t>dayRequest</w:t>
              </w:r>
            </w:ins>
          </w:p>
        </w:tc>
        <w:tc>
          <w:tcPr>
            <w:tcW w:w="1903" w:type="dxa"/>
          </w:tcPr>
          <w:p w:rsidR="00DC4A68" w:rsidRPr="002A4A95" w:rsidRDefault="00DC4A68" w:rsidP="003F5D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del w:id="13683" w:author="Автор">
              <w:r w:rsidDel="00F37F34">
                <w:rPr>
                  <w:sz w:val="20"/>
                  <w:szCs w:val="20"/>
                </w:rPr>
                <w:delText>Данные меню на день</w:delText>
              </w:r>
            </w:del>
          </w:p>
        </w:tc>
        <w:tc>
          <w:tcPr>
            <w:tcW w:w="1965" w:type="dxa"/>
          </w:tcPr>
          <w:p w:rsidR="00DC4A68" w:rsidRPr="007E0526" w:rsidRDefault="00DC4A68" w:rsidP="003F5D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DC4A68" w:rsidRPr="007E0526" w:rsidRDefault="00F37F34" w:rsidP="003F5D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3684" w:author="Автор">
              <w:r w:rsidRPr="00F37F34">
                <w:rPr>
                  <w:sz w:val="20"/>
                  <w:szCs w:val="20"/>
                  <w:lang w:val="en-US"/>
                </w:rPr>
                <w:t>xs:int</w:t>
              </w:r>
            </w:ins>
            <w:del w:id="13685" w:author="Автор">
              <w:r w:rsidR="00DC4A68" w:rsidRPr="002A4A95" w:rsidDel="00F37F34">
                <w:rPr>
                  <w:sz w:val="20"/>
                  <w:szCs w:val="20"/>
                  <w:lang w:val="en-US"/>
                </w:rPr>
                <w:delText>MenuDateItemExt</w:delText>
              </w:r>
            </w:del>
          </w:p>
        </w:tc>
        <w:tc>
          <w:tcPr>
            <w:tcW w:w="1989" w:type="dxa"/>
          </w:tcPr>
          <w:p w:rsidR="00DC4A68" w:rsidRPr="007E0526" w:rsidRDefault="00DC4A68" w:rsidP="003F5D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7F34" w:rsidTr="003F5D6C">
        <w:trPr>
          <w:ins w:id="13686" w:author="Автор"/>
        </w:trPr>
        <w:tc>
          <w:tcPr>
            <w:tcW w:w="534" w:type="dxa"/>
            <w:vAlign w:val="center"/>
          </w:tcPr>
          <w:p w:rsidR="00F37F34" w:rsidRP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87" w:author="Автор"/>
                <w:sz w:val="20"/>
                <w:szCs w:val="20"/>
                <w:lang w:val="en-US"/>
                <w:rPrChange w:id="13688" w:author="Автор">
                  <w:rPr>
                    <w:ins w:id="13689" w:author="Автор"/>
                    <w:sz w:val="20"/>
                    <w:szCs w:val="20"/>
                  </w:rPr>
                </w:rPrChange>
              </w:rPr>
            </w:pPr>
            <w:ins w:id="13690" w:author="Автор">
              <w:r>
                <w:rPr>
                  <w:sz w:val="20"/>
                  <w:szCs w:val="20"/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F37F34" w:rsidDel="00DC4A68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691" w:author="Автор"/>
                <w:sz w:val="20"/>
                <w:szCs w:val="20"/>
                <w:lang w:val="en-US"/>
              </w:rPr>
            </w:pPr>
            <w:ins w:id="13692" w:author="Автор">
              <w:r w:rsidRPr="00F37F34">
                <w:rPr>
                  <w:sz w:val="20"/>
                  <w:szCs w:val="20"/>
                  <w:lang w:val="en-US"/>
                </w:rPr>
                <w:t>dayDeActivate</w:t>
              </w:r>
            </w:ins>
          </w:p>
        </w:tc>
        <w:tc>
          <w:tcPr>
            <w:tcW w:w="1903" w:type="dxa"/>
          </w:tcPr>
          <w:p w:rsidR="00F37F34" w:rsidRDefault="00F37F34" w:rsidP="003F5D6C">
            <w:pPr>
              <w:snapToGrid w:val="0"/>
              <w:spacing w:before="120" w:line="360" w:lineRule="auto"/>
              <w:rPr>
                <w:ins w:id="13693" w:author="Автор"/>
                <w:sz w:val="20"/>
                <w:szCs w:val="20"/>
              </w:rPr>
            </w:pPr>
          </w:p>
        </w:tc>
        <w:tc>
          <w:tcPr>
            <w:tcW w:w="1965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3694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3695" w:author="Автор"/>
                <w:sz w:val="20"/>
                <w:szCs w:val="20"/>
                <w:lang w:val="en-US"/>
              </w:rPr>
            </w:pPr>
            <w:ins w:id="13696" w:author="Автор">
              <w:r w:rsidRPr="00F37F34"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3697" w:author="Автор"/>
                <w:sz w:val="20"/>
                <w:szCs w:val="20"/>
              </w:rPr>
            </w:pPr>
          </w:p>
        </w:tc>
      </w:tr>
      <w:tr w:rsidR="00F37F34" w:rsidTr="003F5D6C">
        <w:trPr>
          <w:ins w:id="13698" w:author="Автор"/>
        </w:trPr>
        <w:tc>
          <w:tcPr>
            <w:tcW w:w="534" w:type="dxa"/>
            <w:vAlign w:val="center"/>
          </w:tcPr>
          <w:p w:rsid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99" w:author="Автор"/>
                <w:sz w:val="20"/>
                <w:szCs w:val="20"/>
                <w:lang w:val="en-US"/>
              </w:rPr>
            </w:pPr>
            <w:ins w:id="13700" w:author="Автор">
              <w:r>
                <w:rPr>
                  <w:sz w:val="20"/>
                  <w:szCs w:val="20"/>
                  <w:lang w:val="en-US"/>
                </w:rPr>
                <w:t>3</w:t>
              </w:r>
            </w:ins>
          </w:p>
        </w:tc>
        <w:tc>
          <w:tcPr>
            <w:tcW w:w="2050" w:type="dxa"/>
          </w:tcPr>
          <w:p w:rsidR="00F37F34" w:rsidRPr="00F37F34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701" w:author="Автор"/>
                <w:sz w:val="20"/>
                <w:szCs w:val="20"/>
                <w:lang w:val="en-US"/>
              </w:rPr>
            </w:pPr>
            <w:ins w:id="13702" w:author="Автор">
              <w:r w:rsidRPr="00F37F34">
                <w:rPr>
                  <w:sz w:val="20"/>
                  <w:szCs w:val="20"/>
                  <w:lang w:val="en-US"/>
                </w:rPr>
                <w:t>enableFeeding</w:t>
              </w:r>
            </w:ins>
          </w:p>
        </w:tc>
        <w:tc>
          <w:tcPr>
            <w:tcW w:w="1903" w:type="dxa"/>
          </w:tcPr>
          <w:p w:rsidR="00F37F34" w:rsidRDefault="00F37F34" w:rsidP="003F5D6C">
            <w:pPr>
              <w:snapToGrid w:val="0"/>
              <w:spacing w:before="120" w:line="360" w:lineRule="auto"/>
              <w:rPr>
                <w:ins w:id="13703" w:author="Автор"/>
                <w:sz w:val="20"/>
                <w:szCs w:val="20"/>
              </w:rPr>
            </w:pPr>
          </w:p>
        </w:tc>
        <w:tc>
          <w:tcPr>
            <w:tcW w:w="1965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3704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3705" w:author="Автор"/>
                <w:sz w:val="20"/>
                <w:szCs w:val="20"/>
                <w:lang w:val="en-US"/>
              </w:rPr>
            </w:pPr>
            <w:ins w:id="13706" w:author="Автор">
              <w:r w:rsidRPr="00F37F34">
                <w:rPr>
                  <w:sz w:val="20"/>
                  <w:szCs w:val="20"/>
                  <w:lang w:val="en-US"/>
                </w:rPr>
                <w:t>xs:boolean</w:t>
              </w:r>
            </w:ins>
          </w:p>
        </w:tc>
        <w:tc>
          <w:tcPr>
            <w:tcW w:w="1989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3707" w:author="Автор"/>
                <w:sz w:val="20"/>
                <w:szCs w:val="20"/>
              </w:rPr>
            </w:pPr>
          </w:p>
        </w:tc>
      </w:tr>
      <w:tr w:rsidR="00F37F34" w:rsidTr="003F5D6C">
        <w:trPr>
          <w:ins w:id="13708" w:author="Автор"/>
        </w:trPr>
        <w:tc>
          <w:tcPr>
            <w:tcW w:w="534" w:type="dxa"/>
            <w:vAlign w:val="center"/>
          </w:tcPr>
          <w:p w:rsid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09" w:author="Автор"/>
                <w:sz w:val="20"/>
                <w:szCs w:val="20"/>
                <w:lang w:val="en-US"/>
              </w:rPr>
            </w:pPr>
            <w:ins w:id="13710" w:author="Автор">
              <w:r>
                <w:rPr>
                  <w:sz w:val="20"/>
                  <w:szCs w:val="20"/>
                  <w:lang w:val="en-US"/>
                </w:rPr>
                <w:t>4</w:t>
              </w:r>
            </w:ins>
          </w:p>
        </w:tc>
        <w:tc>
          <w:tcPr>
            <w:tcW w:w="2050" w:type="dxa"/>
          </w:tcPr>
          <w:p w:rsidR="00F37F34" w:rsidRPr="00F37F34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711" w:author="Автор"/>
                <w:sz w:val="20"/>
                <w:szCs w:val="20"/>
                <w:lang w:val="en-US"/>
              </w:rPr>
            </w:pPr>
            <w:ins w:id="13712" w:author="Автор">
              <w:r w:rsidRPr="00F37F34">
                <w:rPr>
                  <w:sz w:val="20"/>
                  <w:szCs w:val="20"/>
                  <w:lang w:val="en-US"/>
                </w:rPr>
                <w:t>dayForbidChange</w:t>
              </w:r>
            </w:ins>
          </w:p>
        </w:tc>
        <w:tc>
          <w:tcPr>
            <w:tcW w:w="1903" w:type="dxa"/>
          </w:tcPr>
          <w:p w:rsidR="00F37F34" w:rsidRDefault="00F37F34" w:rsidP="003F5D6C">
            <w:pPr>
              <w:snapToGrid w:val="0"/>
              <w:spacing w:before="120" w:line="360" w:lineRule="auto"/>
              <w:rPr>
                <w:ins w:id="13713" w:author="Автор"/>
                <w:sz w:val="20"/>
                <w:szCs w:val="20"/>
              </w:rPr>
            </w:pPr>
          </w:p>
        </w:tc>
        <w:tc>
          <w:tcPr>
            <w:tcW w:w="1965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3714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3715" w:author="Автор"/>
                <w:sz w:val="20"/>
                <w:szCs w:val="20"/>
                <w:lang w:val="en-US"/>
              </w:rPr>
            </w:pPr>
            <w:ins w:id="13716" w:author="Автор">
              <w:r w:rsidRPr="00F37F34"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3717" w:author="Автор"/>
                <w:sz w:val="20"/>
                <w:szCs w:val="20"/>
              </w:rPr>
            </w:pPr>
          </w:p>
        </w:tc>
      </w:tr>
      <w:tr w:rsidR="00F37F34" w:rsidTr="003F5D6C">
        <w:trPr>
          <w:ins w:id="13718" w:author="Автор"/>
        </w:trPr>
        <w:tc>
          <w:tcPr>
            <w:tcW w:w="534" w:type="dxa"/>
            <w:vAlign w:val="center"/>
          </w:tcPr>
          <w:p w:rsid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19" w:author="Автор"/>
                <w:sz w:val="20"/>
                <w:szCs w:val="20"/>
                <w:lang w:val="en-US"/>
              </w:rPr>
            </w:pPr>
            <w:ins w:id="13720" w:author="Автор">
              <w:r>
                <w:rPr>
                  <w:sz w:val="20"/>
                  <w:szCs w:val="20"/>
                  <w:lang w:val="en-US"/>
                </w:rPr>
                <w:t>5</w:t>
              </w:r>
            </w:ins>
          </w:p>
        </w:tc>
        <w:tc>
          <w:tcPr>
            <w:tcW w:w="2050" w:type="dxa"/>
          </w:tcPr>
          <w:p w:rsidR="00F37F34" w:rsidRPr="00F37F34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721" w:author="Автор"/>
                <w:sz w:val="20"/>
                <w:szCs w:val="20"/>
                <w:lang w:val="en-US"/>
              </w:rPr>
            </w:pPr>
            <w:ins w:id="13722" w:author="Автор">
              <w:r w:rsidRPr="00F37F34">
                <w:rPr>
                  <w:sz w:val="20"/>
                  <w:szCs w:val="20"/>
                  <w:lang w:val="en-US"/>
                </w:rPr>
                <w:t>sixWorkWeek</w:t>
              </w:r>
            </w:ins>
          </w:p>
        </w:tc>
        <w:tc>
          <w:tcPr>
            <w:tcW w:w="1903" w:type="dxa"/>
          </w:tcPr>
          <w:p w:rsidR="00F37F34" w:rsidRPr="00F37F34" w:rsidRDefault="00F37F34" w:rsidP="003F5D6C">
            <w:pPr>
              <w:snapToGrid w:val="0"/>
              <w:spacing w:before="120" w:line="360" w:lineRule="auto"/>
              <w:rPr>
                <w:ins w:id="13723" w:author="Автор"/>
                <w:sz w:val="20"/>
                <w:szCs w:val="20"/>
              </w:rPr>
            </w:pPr>
            <w:ins w:id="13724" w:author="Автор">
              <w:r>
                <w:rPr>
                  <w:sz w:val="20"/>
                  <w:szCs w:val="20"/>
                </w:rPr>
                <w:t>Определяет 5 или 6 дневная рабочая неделя</w:t>
              </w:r>
            </w:ins>
          </w:p>
        </w:tc>
        <w:tc>
          <w:tcPr>
            <w:tcW w:w="1965" w:type="dxa"/>
          </w:tcPr>
          <w:p w:rsidR="00F37F34" w:rsidRPr="00F37F34" w:rsidRDefault="00F37F34" w:rsidP="003F5D6C">
            <w:pPr>
              <w:pStyle w:val="affff1"/>
              <w:ind w:left="0"/>
              <w:rPr>
                <w:ins w:id="13725" w:author="Автор"/>
                <w:sz w:val="20"/>
                <w:szCs w:val="20"/>
                <w:rPrChange w:id="13726" w:author="Автор">
                  <w:rPr>
                    <w:ins w:id="13727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3728" w:author="Автор"/>
                <w:sz w:val="20"/>
                <w:szCs w:val="20"/>
                <w:lang w:val="en-US"/>
              </w:rPr>
            </w:pPr>
            <w:ins w:id="13729" w:author="Автор">
              <w:r w:rsidRPr="00F37F34">
                <w:rPr>
                  <w:sz w:val="20"/>
                  <w:szCs w:val="20"/>
                  <w:lang w:val="en-US"/>
                </w:rPr>
                <w:t>xs:boolean</w:t>
              </w:r>
            </w:ins>
          </w:p>
        </w:tc>
        <w:tc>
          <w:tcPr>
            <w:tcW w:w="1989" w:type="dxa"/>
          </w:tcPr>
          <w:p w:rsidR="00F37F34" w:rsidRDefault="00F37F34" w:rsidP="003F5D6C">
            <w:pPr>
              <w:pStyle w:val="affff1"/>
              <w:ind w:left="0"/>
              <w:rPr>
                <w:ins w:id="13730" w:author="Автор"/>
                <w:sz w:val="20"/>
                <w:szCs w:val="20"/>
              </w:rPr>
            </w:pPr>
            <w:ins w:id="13731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="003F5D6C">
                <w:rPr>
                  <w:sz w:val="20"/>
                  <w:szCs w:val="20"/>
                </w:rPr>
                <w:t xml:space="preserve">: </w:t>
              </w:r>
              <w:del w:id="13732" w:author="Автор">
                <w:r w:rsidDel="003F5D6C">
                  <w:rPr>
                    <w:sz w:val="20"/>
                    <w:szCs w:val="20"/>
                    <w:lang w:val="en-US"/>
                  </w:rPr>
                  <w:delText xml:space="preserve"> - </w:delText>
                </w:r>
                <w:r w:rsidDel="003F5D6C">
                  <w:rPr>
                    <w:sz w:val="20"/>
                    <w:szCs w:val="20"/>
                  </w:rPr>
                  <w:delText xml:space="preserve"> </w:delText>
                </w:r>
              </w:del>
              <w:r>
                <w:rPr>
                  <w:sz w:val="20"/>
                  <w:szCs w:val="20"/>
                </w:rPr>
                <w:t>6 дневная;</w:t>
              </w:r>
            </w:ins>
          </w:p>
          <w:p w:rsidR="00F37F34" w:rsidRPr="00F37F34" w:rsidRDefault="00F37F34" w:rsidP="003F5D6C">
            <w:pPr>
              <w:pStyle w:val="affff1"/>
              <w:ind w:left="0"/>
              <w:rPr>
                <w:ins w:id="13733" w:author="Автор"/>
                <w:sz w:val="20"/>
                <w:szCs w:val="20"/>
              </w:rPr>
            </w:pPr>
            <w:ins w:id="13734" w:author="Автор">
              <w:r>
                <w:rPr>
                  <w:sz w:val="20"/>
                  <w:szCs w:val="20"/>
                  <w:lang w:val="en-US"/>
                </w:rPr>
                <w:t>False: 5-</w:t>
              </w:r>
              <w:r>
                <w:rPr>
                  <w:sz w:val="20"/>
                  <w:szCs w:val="20"/>
                </w:rPr>
                <w:t>дневная.</w:t>
              </w:r>
            </w:ins>
          </w:p>
        </w:tc>
      </w:tr>
    </w:tbl>
    <w:p w:rsidR="009F0FA0" w:rsidRPr="00DC4A68" w:rsidRDefault="009F0FA0" w:rsidP="00DC4A68">
      <w:pPr>
        <w:pStyle w:val="30"/>
        <w:numPr>
          <w:ilvl w:val="0"/>
          <w:numId w:val="0"/>
        </w:numPr>
        <w:rPr>
          <w:lang w:val="en-US"/>
        </w:rPr>
      </w:pPr>
    </w:p>
    <w:p w:rsidR="002A4A95" w:rsidRDefault="002A4A95" w:rsidP="00827F99">
      <w:pPr>
        <w:pStyle w:val="30"/>
      </w:pPr>
      <w:bookmarkStart w:id="13735" w:name="_Toc414982463"/>
      <w:r>
        <w:t xml:space="preserve">Параметр комплексного типа: </w:t>
      </w:r>
      <w:r>
        <w:rPr>
          <w:lang w:val="en-US"/>
        </w:rPr>
        <w:t>MenuListExt</w:t>
      </w:r>
      <w:bookmarkEnd w:id="13735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13736" w:name="_Toc414982464"/>
      <w:r>
        <w:t xml:space="preserve">Параметр комплексного типа: </w:t>
      </w:r>
      <w:r w:rsidRPr="004270D2">
        <w:t>MenuDateItemExt</w:t>
      </w:r>
      <w:bookmarkEnd w:id="13736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13737" w:name="_Toc414982465"/>
      <w:r>
        <w:t xml:space="preserve">Параметр комплексного типа: </w:t>
      </w:r>
      <w:r w:rsidRPr="004270D2">
        <w:t>MenuItemExt</w:t>
      </w:r>
      <w:bookmarkEnd w:id="13737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 xml:space="preserve">Группа (Первое, </w:t>
            </w:r>
            <w:r w:rsidRPr="00B31A64">
              <w:rPr>
                <w:sz w:val="20"/>
                <w:szCs w:val="20"/>
              </w:rPr>
              <w:lastRenderedPageBreak/>
              <w:t>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80D63" w:rsidTr="0025017C">
        <w:tc>
          <w:tcPr>
            <w:tcW w:w="534" w:type="dxa"/>
            <w:vAlign w:val="center"/>
          </w:tcPr>
          <w:p w:rsidR="00180D63" w:rsidRPr="00414642" w:rsidRDefault="00180D63" w:rsidP="0025017C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50" w:type="dxa"/>
          </w:tcPr>
          <w:p w:rsidR="00180D63" w:rsidRPr="00180D63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</w:rPr>
              <w:t>Prohibition</w:t>
            </w: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180D63" w:rsidRPr="00B31A64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</w:t>
            </w:r>
            <w:r w:rsidR="00A75B69">
              <w:rPr>
                <w:sz w:val="20"/>
                <w:szCs w:val="20"/>
              </w:rPr>
              <w:t>нтификатор запрета</w:t>
            </w:r>
          </w:p>
        </w:tc>
        <w:tc>
          <w:tcPr>
            <w:tcW w:w="1965" w:type="dxa"/>
          </w:tcPr>
          <w:p w:rsidR="00180D63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80D63" w:rsidRPr="00701373" w:rsidRDefault="00A75B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180D63" w:rsidRPr="007E0526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13738" w:name="_Toc414982466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13738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13739" w:name="_Toc414982467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13739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108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Снилс </w:t>
            </w:r>
            <w:proofErr w:type="gramStart"/>
            <w:r>
              <w:rPr>
                <w:sz w:val="20"/>
                <w:szCs w:val="20"/>
              </w:rPr>
              <w:t>родителя</w:t>
            </w:r>
            <w:proofErr w:type="gramEnd"/>
            <w:r>
              <w:rPr>
                <w:sz w:val="20"/>
                <w:szCs w:val="20"/>
              </w:rPr>
              <w:t xml:space="preserve">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A1E0A" w:rsidRDefault="003A1E0A">
      <w:pPr>
        <w:pStyle w:val="30"/>
        <w:rPr>
          <w:ins w:id="13740" w:author="Автор"/>
        </w:rPr>
        <w:pPrChange w:id="13741" w:author="Автор">
          <w:pPr>
            <w:pStyle w:val="30"/>
            <w:numPr>
              <w:numId w:val="19"/>
            </w:numPr>
          </w:pPr>
        </w:pPrChange>
      </w:pPr>
      <w:bookmarkStart w:id="13742" w:name="_Toc414982468"/>
      <w:ins w:id="13743" w:author="Автор">
        <w:r>
          <w:t xml:space="preserve">Параметр комплексного типа: </w:t>
        </w:r>
        <w:r w:rsidRPr="008907AE">
          <w:rPr>
            <w:rPrChange w:id="13744" w:author="Автор">
              <w:rPr>
                <w:lang w:val="en-US"/>
              </w:rPr>
            </w:rPrChange>
          </w:rPr>
          <w:t>EnterEventWithRepList</w:t>
        </w:r>
        <w:bookmarkEnd w:id="13742"/>
      </w:ins>
    </w:p>
    <w:p w:rsidR="003A1E0A" w:rsidRDefault="003A1E0A" w:rsidP="003A1E0A">
      <w:pPr>
        <w:pStyle w:val="20"/>
        <w:numPr>
          <w:ilvl w:val="0"/>
          <w:numId w:val="0"/>
        </w:numPr>
        <w:ind w:left="453"/>
        <w:rPr>
          <w:ins w:id="13745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3746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303"/>
        <w:gridCol w:w="1666"/>
        <w:tblGridChange w:id="13747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3A1E0A" w:rsidTr="00554C0B">
        <w:trPr>
          <w:ins w:id="13748" w:author="Автор"/>
        </w:trPr>
        <w:tc>
          <w:tcPr>
            <w:tcW w:w="534" w:type="dxa"/>
            <w:vAlign w:val="center"/>
            <w:tcPrChange w:id="13749" w:author="Автор">
              <w:tcPr>
                <w:tcW w:w="534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3750" w:author="Автор"/>
                <w:lang w:val="en-US"/>
              </w:rPr>
            </w:pPr>
            <w:ins w:id="13751" w:author="Автор">
              <w:r>
                <w:t>№</w:t>
              </w:r>
            </w:ins>
          </w:p>
        </w:tc>
        <w:tc>
          <w:tcPr>
            <w:tcW w:w="2050" w:type="dxa"/>
            <w:vAlign w:val="center"/>
            <w:tcPrChange w:id="13752" w:author="Автор">
              <w:tcPr>
                <w:tcW w:w="2050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3753" w:author="Автор"/>
              </w:rPr>
            </w:pPr>
            <w:ins w:id="13754" w:author="Автор">
              <w:r w:rsidRPr="00703AC4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  <w:tcPrChange w:id="13755" w:author="Автор">
              <w:tcPr>
                <w:tcW w:w="1903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3756" w:author="Автор"/>
              </w:rPr>
            </w:pPr>
            <w:ins w:id="13757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  <w:tcPrChange w:id="13758" w:author="Автор">
              <w:tcPr>
                <w:tcW w:w="1965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3759" w:author="Автор"/>
              </w:rPr>
            </w:pPr>
            <w:ins w:id="13760" w:author="Автор">
              <w:r w:rsidRPr="00703AC4">
                <w:t xml:space="preserve">Обязательность </w:t>
              </w:r>
            </w:ins>
          </w:p>
        </w:tc>
        <w:tc>
          <w:tcPr>
            <w:tcW w:w="2303" w:type="dxa"/>
            <w:vAlign w:val="center"/>
            <w:tcPrChange w:id="13761" w:author="Автор">
              <w:tcPr>
                <w:tcW w:w="1980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3762" w:author="Автор"/>
              </w:rPr>
            </w:pPr>
            <w:ins w:id="13763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666" w:type="dxa"/>
            <w:vAlign w:val="center"/>
            <w:tcPrChange w:id="13764" w:author="Автор">
              <w:tcPr>
                <w:tcW w:w="1989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3765" w:author="Автор"/>
              </w:rPr>
            </w:pPr>
            <w:ins w:id="13766" w:author="Автор">
              <w:r w:rsidRPr="00703AC4">
                <w:t xml:space="preserve">Комментарий </w:t>
              </w:r>
            </w:ins>
          </w:p>
        </w:tc>
      </w:tr>
      <w:tr w:rsidR="003A1E0A" w:rsidTr="00554C0B">
        <w:trPr>
          <w:ins w:id="13767" w:author="Автор"/>
        </w:trPr>
        <w:tc>
          <w:tcPr>
            <w:tcW w:w="534" w:type="dxa"/>
            <w:vAlign w:val="center"/>
            <w:tcPrChange w:id="13768" w:author="Автор">
              <w:tcPr>
                <w:tcW w:w="534" w:type="dxa"/>
                <w:vAlign w:val="center"/>
              </w:tcPr>
            </w:tcPrChange>
          </w:tcPr>
          <w:p w:rsidR="003A1E0A" w:rsidRPr="007E0526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69" w:author="Автор"/>
                <w:sz w:val="20"/>
                <w:szCs w:val="20"/>
              </w:rPr>
            </w:pPr>
            <w:ins w:id="13770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tcPrChange w:id="13771" w:author="Автор">
              <w:tcPr>
                <w:tcW w:w="2050" w:type="dxa"/>
              </w:tcPr>
            </w:tcPrChange>
          </w:tcPr>
          <w:p w:rsidR="003A1E0A" w:rsidRPr="002A4A95" w:rsidRDefault="003A1E0A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772" w:author="Автор"/>
                <w:sz w:val="20"/>
                <w:szCs w:val="20"/>
                <w:lang w:val="en-US"/>
              </w:rPr>
            </w:pPr>
            <w:ins w:id="13773" w:author="Автор">
              <w:r>
                <w:rPr>
                  <w:sz w:val="20"/>
                  <w:szCs w:val="20"/>
                  <w:lang w:val="en-US"/>
                </w:rPr>
                <w:t>E</w:t>
              </w:r>
            </w:ins>
          </w:p>
        </w:tc>
        <w:tc>
          <w:tcPr>
            <w:tcW w:w="1903" w:type="dxa"/>
            <w:tcPrChange w:id="13774" w:author="Автор">
              <w:tcPr>
                <w:tcW w:w="1903" w:type="dxa"/>
              </w:tcPr>
            </w:tcPrChange>
          </w:tcPr>
          <w:p w:rsidR="003A1E0A" w:rsidRPr="000C3AEA" w:rsidRDefault="003A1E0A" w:rsidP="002008CA">
            <w:pPr>
              <w:snapToGrid w:val="0"/>
              <w:spacing w:before="120" w:line="360" w:lineRule="auto"/>
              <w:rPr>
                <w:ins w:id="13775" w:author="Автор"/>
                <w:sz w:val="20"/>
                <w:szCs w:val="20"/>
                <w:lang w:val="en-US"/>
              </w:rPr>
            </w:pPr>
            <w:ins w:id="13776" w:author="Автор">
              <w:r>
                <w:rPr>
                  <w:sz w:val="20"/>
                  <w:szCs w:val="20"/>
                </w:rPr>
                <w:t>Данные прохода</w:t>
              </w:r>
            </w:ins>
          </w:p>
        </w:tc>
        <w:tc>
          <w:tcPr>
            <w:tcW w:w="1965" w:type="dxa"/>
            <w:tcPrChange w:id="13777" w:author="Автор">
              <w:tcPr>
                <w:tcW w:w="1965" w:type="dxa"/>
              </w:tcPr>
            </w:tcPrChange>
          </w:tcPr>
          <w:p w:rsidR="003A1E0A" w:rsidRPr="007E0526" w:rsidRDefault="003A1E0A" w:rsidP="002008CA">
            <w:pPr>
              <w:pStyle w:val="affff1"/>
              <w:ind w:left="0"/>
              <w:rPr>
                <w:ins w:id="13778" w:author="Автор"/>
                <w:sz w:val="20"/>
                <w:szCs w:val="20"/>
                <w:lang w:val="en-US"/>
              </w:rPr>
            </w:pPr>
          </w:p>
        </w:tc>
        <w:tc>
          <w:tcPr>
            <w:tcW w:w="2303" w:type="dxa"/>
            <w:tcPrChange w:id="13779" w:author="Автор">
              <w:tcPr>
                <w:tcW w:w="1980" w:type="dxa"/>
              </w:tcPr>
            </w:tcPrChange>
          </w:tcPr>
          <w:p w:rsidR="003A1E0A" w:rsidRPr="007E0526" w:rsidRDefault="003A1E0A" w:rsidP="002008CA">
            <w:pPr>
              <w:pStyle w:val="affff1"/>
              <w:ind w:left="0"/>
              <w:rPr>
                <w:ins w:id="13780" w:author="Автор"/>
                <w:sz w:val="20"/>
                <w:szCs w:val="20"/>
                <w:lang w:val="en-US"/>
              </w:rPr>
            </w:pPr>
            <w:ins w:id="13781" w:author="Автор">
              <w:r w:rsidRPr="003A1E0A">
                <w:rPr>
                  <w:sz w:val="20"/>
                  <w:szCs w:val="20"/>
                  <w:lang w:val="en-US"/>
                </w:rPr>
                <w:t>EnterEventWithRepItem</w:t>
              </w:r>
            </w:ins>
          </w:p>
        </w:tc>
        <w:tc>
          <w:tcPr>
            <w:tcW w:w="1666" w:type="dxa"/>
            <w:tcPrChange w:id="13782" w:author="Автор">
              <w:tcPr>
                <w:tcW w:w="1989" w:type="dxa"/>
              </w:tcPr>
            </w:tcPrChange>
          </w:tcPr>
          <w:p w:rsidR="003A1E0A" w:rsidRPr="007E0526" w:rsidRDefault="003A1E0A" w:rsidP="002008CA">
            <w:pPr>
              <w:pStyle w:val="affff1"/>
              <w:ind w:left="0"/>
              <w:rPr>
                <w:ins w:id="13783" w:author="Автор"/>
                <w:sz w:val="20"/>
                <w:szCs w:val="20"/>
              </w:rPr>
            </w:pPr>
          </w:p>
        </w:tc>
      </w:tr>
    </w:tbl>
    <w:p w:rsidR="003A1E0A" w:rsidRDefault="003A1E0A" w:rsidP="003A1E0A">
      <w:pPr>
        <w:pStyle w:val="20"/>
        <w:numPr>
          <w:ilvl w:val="0"/>
          <w:numId w:val="0"/>
        </w:numPr>
        <w:ind w:left="453"/>
        <w:rPr>
          <w:ins w:id="13784" w:author="Автор"/>
          <w:lang w:val="en-US"/>
        </w:rPr>
      </w:pPr>
    </w:p>
    <w:p w:rsidR="003A1E0A" w:rsidRDefault="003A1E0A" w:rsidP="003A1E0A">
      <w:pPr>
        <w:pStyle w:val="30"/>
        <w:rPr>
          <w:ins w:id="13785" w:author="Автор"/>
        </w:rPr>
      </w:pPr>
      <w:bookmarkStart w:id="13786" w:name="_Toc414982469"/>
      <w:ins w:id="13787" w:author="Автор">
        <w:r>
          <w:t xml:space="preserve">Параметр комплексного типа: </w:t>
        </w:r>
        <w:r w:rsidRPr="000C3AEA">
          <w:rPr>
            <w:lang w:val="en-US"/>
          </w:rPr>
          <w:t>EnterEvent</w:t>
        </w:r>
        <w:r w:rsidR="00554C0B">
          <w:rPr>
            <w:lang w:val="en-US"/>
          </w:rPr>
          <w:t>WithRep</w:t>
        </w:r>
        <w:r w:rsidRPr="000C3AEA">
          <w:rPr>
            <w:lang w:val="en-US"/>
          </w:rPr>
          <w:t>Item</w:t>
        </w:r>
        <w:bookmarkEnd w:id="13786"/>
      </w:ins>
    </w:p>
    <w:p w:rsidR="003A1E0A" w:rsidRDefault="003A1E0A" w:rsidP="003A1E0A">
      <w:pPr>
        <w:pStyle w:val="20"/>
        <w:numPr>
          <w:ilvl w:val="0"/>
          <w:numId w:val="0"/>
        </w:numPr>
        <w:ind w:left="453"/>
        <w:rPr>
          <w:ins w:id="13788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A1E0A" w:rsidTr="002008CA">
        <w:trPr>
          <w:ins w:id="13789" w:author="Автор"/>
        </w:trPr>
        <w:tc>
          <w:tcPr>
            <w:tcW w:w="534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3790" w:author="Автор"/>
                <w:lang w:val="en-US"/>
              </w:rPr>
            </w:pPr>
            <w:ins w:id="13791" w:author="Автор">
              <w:r>
                <w:t>№</w:t>
              </w:r>
            </w:ins>
          </w:p>
        </w:tc>
        <w:tc>
          <w:tcPr>
            <w:tcW w:w="2050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3792" w:author="Автор"/>
              </w:rPr>
            </w:pPr>
            <w:ins w:id="13793" w:author="Автор">
              <w:r w:rsidRPr="00703AC4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3794" w:author="Автор"/>
              </w:rPr>
            </w:pPr>
            <w:ins w:id="13795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3796" w:author="Автор"/>
              </w:rPr>
            </w:pPr>
            <w:ins w:id="13797" w:author="Автор">
              <w:r w:rsidRPr="00703AC4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3798" w:author="Автор"/>
              </w:rPr>
            </w:pPr>
            <w:ins w:id="13799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3800" w:author="Автор"/>
              </w:rPr>
            </w:pPr>
            <w:ins w:id="13801" w:author="Автор">
              <w:r w:rsidRPr="00703AC4">
                <w:t xml:space="preserve">Комментарий </w:t>
              </w:r>
            </w:ins>
          </w:p>
        </w:tc>
      </w:tr>
      <w:tr w:rsidR="003A1E0A" w:rsidTr="002008CA">
        <w:trPr>
          <w:ins w:id="13802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803" w:author="Автор"/>
                <w:sz w:val="20"/>
                <w:szCs w:val="20"/>
              </w:rPr>
            </w:pPr>
            <w:ins w:id="13804" w:author="Автор">
              <w:r w:rsidRPr="00C54BE3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805" w:author="Автор"/>
                <w:sz w:val="20"/>
                <w:szCs w:val="20"/>
                <w:lang w:val="en-US"/>
              </w:rPr>
            </w:pPr>
            <w:ins w:id="13806" w:author="Автор">
              <w:r w:rsidRPr="00C54BE3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807" w:author="Автор"/>
                <w:color w:val="000000"/>
                <w:sz w:val="20"/>
                <w:szCs w:val="20"/>
              </w:rPr>
            </w:pPr>
            <w:ins w:id="13808" w:author="Автор">
              <w:r w:rsidRPr="00C54BE3">
                <w:rPr>
                  <w:color w:val="000000"/>
                  <w:sz w:val="20"/>
                  <w:szCs w:val="20"/>
                </w:rPr>
                <w:t>Дата и время события</w:t>
              </w:r>
            </w:ins>
          </w:p>
        </w:tc>
        <w:tc>
          <w:tcPr>
            <w:tcW w:w="1965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3809" w:author="Автор"/>
                <w:sz w:val="20"/>
                <w:szCs w:val="20"/>
                <w:lang w:val="en-US"/>
              </w:rPr>
            </w:pPr>
            <w:ins w:id="13810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3811" w:author="Автор"/>
                <w:sz w:val="20"/>
                <w:szCs w:val="20"/>
                <w:lang w:val="en-US"/>
              </w:rPr>
            </w:pPr>
            <w:ins w:id="13812" w:author="Автор">
              <w:r>
                <w:rPr>
                  <w:sz w:val="20"/>
                  <w:szCs w:val="20"/>
                  <w:lang w:val="en-US"/>
                </w:rPr>
                <w:t>xs</w:t>
              </w:r>
              <w:r>
                <w:rPr>
                  <w:lang w:val="en-US"/>
                </w:rPr>
                <w:t>:</w:t>
              </w:r>
              <w:r w:rsidRPr="00C54BE3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3813" w:author="Автор"/>
                <w:sz w:val="20"/>
                <w:szCs w:val="20"/>
              </w:rPr>
            </w:pPr>
          </w:p>
        </w:tc>
      </w:tr>
      <w:tr w:rsidR="003A1E0A" w:rsidTr="002008CA">
        <w:trPr>
          <w:ins w:id="13814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815" w:author="Автор"/>
                <w:sz w:val="20"/>
                <w:szCs w:val="20"/>
                <w:lang w:val="en-US"/>
              </w:rPr>
            </w:pPr>
            <w:ins w:id="13816" w:author="Автор">
              <w:r>
                <w:rPr>
                  <w:sz w:val="20"/>
                  <w:szCs w:val="20"/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817" w:author="Автор"/>
                <w:sz w:val="20"/>
                <w:szCs w:val="20"/>
                <w:lang w:val="en-US"/>
              </w:rPr>
            </w:pPr>
            <w:ins w:id="13818" w:author="Автор">
              <w:r w:rsidRPr="00C54BE3">
                <w:rPr>
                  <w:sz w:val="20"/>
                  <w:szCs w:val="20"/>
                  <w:lang w:val="en-US"/>
                </w:rPr>
                <w:t>day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819" w:author="Автор"/>
                <w:sz w:val="20"/>
                <w:szCs w:val="20"/>
              </w:rPr>
            </w:pPr>
            <w:ins w:id="13820" w:author="Автор">
              <w:r w:rsidRPr="00C54BE3">
                <w:rPr>
                  <w:sz w:val="20"/>
                  <w:szCs w:val="20"/>
                </w:rPr>
                <w:t xml:space="preserve">День недели события </w:t>
              </w:r>
            </w:ins>
          </w:p>
        </w:tc>
        <w:tc>
          <w:tcPr>
            <w:tcW w:w="1965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3821" w:author="Автор"/>
                <w:sz w:val="20"/>
                <w:szCs w:val="20"/>
                <w:lang w:val="en-US"/>
              </w:rPr>
            </w:pPr>
            <w:ins w:id="13822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0C3AEA" w:rsidRDefault="003A1E0A" w:rsidP="002008CA">
            <w:pPr>
              <w:pStyle w:val="affff1"/>
              <w:ind w:left="0"/>
              <w:rPr>
                <w:ins w:id="13823" w:author="Автор"/>
                <w:sz w:val="20"/>
                <w:szCs w:val="20"/>
                <w:lang w:val="en-US"/>
              </w:rPr>
            </w:pPr>
            <w:ins w:id="13824" w:author="Автор">
              <w:r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3825" w:author="Автор"/>
                <w:sz w:val="20"/>
                <w:szCs w:val="20"/>
              </w:rPr>
            </w:pPr>
          </w:p>
        </w:tc>
      </w:tr>
      <w:tr w:rsidR="003A1E0A" w:rsidTr="002008CA">
        <w:trPr>
          <w:ins w:id="13826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827" w:author="Автор"/>
                <w:sz w:val="20"/>
                <w:szCs w:val="20"/>
                <w:lang w:val="en-US"/>
              </w:rPr>
            </w:pPr>
            <w:ins w:id="13828" w:author="Автор">
              <w:r>
                <w:rPr>
                  <w:sz w:val="20"/>
                  <w:szCs w:val="20"/>
                  <w:lang w:val="en-US"/>
                </w:rPr>
                <w:t>3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829" w:author="Автор"/>
                <w:sz w:val="20"/>
                <w:szCs w:val="20"/>
                <w:lang w:val="en-US"/>
              </w:rPr>
            </w:pPr>
            <w:ins w:id="13830" w:author="Автор">
              <w:r w:rsidRPr="00C54BE3">
                <w:rPr>
                  <w:sz w:val="20"/>
                  <w:szCs w:val="20"/>
                  <w:lang w:val="en-US"/>
                </w:rPr>
                <w:t>enterName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831" w:author="Автор"/>
                <w:color w:val="000000"/>
                <w:sz w:val="20"/>
                <w:szCs w:val="20"/>
              </w:rPr>
            </w:pPr>
            <w:ins w:id="13832" w:author="Автор">
              <w:r w:rsidRPr="00C54BE3">
                <w:rPr>
                  <w:color w:val="000000"/>
                  <w:sz w:val="20"/>
                  <w:szCs w:val="20"/>
                </w:rPr>
                <w:t>Наименование входной группы</w:t>
              </w:r>
            </w:ins>
          </w:p>
        </w:tc>
        <w:tc>
          <w:tcPr>
            <w:tcW w:w="1965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3833" w:author="Автор"/>
                <w:sz w:val="20"/>
                <w:szCs w:val="20"/>
                <w:lang w:val="en-US"/>
              </w:rPr>
            </w:pPr>
            <w:ins w:id="13834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0C3AEA" w:rsidRDefault="003A1E0A" w:rsidP="002008CA">
            <w:pPr>
              <w:pStyle w:val="affff1"/>
              <w:ind w:left="0"/>
              <w:rPr>
                <w:ins w:id="13835" w:author="Автор"/>
                <w:sz w:val="20"/>
                <w:szCs w:val="20"/>
                <w:lang w:val="en-US"/>
              </w:rPr>
            </w:pPr>
            <w:ins w:id="13836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3837" w:author="Автор"/>
                <w:sz w:val="20"/>
                <w:szCs w:val="20"/>
              </w:rPr>
            </w:pPr>
          </w:p>
        </w:tc>
      </w:tr>
      <w:tr w:rsidR="003A1E0A" w:rsidTr="002008CA">
        <w:trPr>
          <w:ins w:id="13838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839" w:author="Автор"/>
                <w:sz w:val="20"/>
                <w:szCs w:val="20"/>
                <w:lang w:val="en-US"/>
              </w:rPr>
            </w:pPr>
            <w:ins w:id="13840" w:author="Автор">
              <w:r>
                <w:rPr>
                  <w:sz w:val="20"/>
                  <w:szCs w:val="20"/>
                  <w:lang w:val="en-US"/>
                </w:rPr>
                <w:t>4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841" w:author="Автор"/>
                <w:sz w:val="20"/>
                <w:szCs w:val="20"/>
                <w:lang w:val="en-US"/>
              </w:rPr>
            </w:pPr>
            <w:ins w:id="13842" w:author="Автор">
              <w:r w:rsidRPr="00C54BE3">
                <w:rPr>
                  <w:sz w:val="20"/>
                  <w:szCs w:val="20"/>
                  <w:lang w:val="en-US"/>
                </w:rPr>
                <w:t>direction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843" w:author="Автор"/>
                <w:color w:val="000000"/>
                <w:sz w:val="20"/>
                <w:szCs w:val="20"/>
                <w:lang w:val="en-US"/>
              </w:rPr>
            </w:pPr>
            <w:ins w:id="13844" w:author="Автор">
              <w:r>
                <w:rPr>
                  <w:color w:val="000000"/>
                  <w:sz w:val="20"/>
                  <w:szCs w:val="20"/>
                </w:rPr>
                <w:t>Направление прохода</w:t>
              </w:r>
            </w:ins>
          </w:p>
        </w:tc>
        <w:tc>
          <w:tcPr>
            <w:tcW w:w="1965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3845" w:author="Автор"/>
                <w:sz w:val="20"/>
                <w:szCs w:val="20"/>
                <w:lang w:val="en-US"/>
              </w:rPr>
            </w:pPr>
            <w:ins w:id="13846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3847" w:author="Автор"/>
                <w:sz w:val="20"/>
                <w:szCs w:val="20"/>
                <w:lang w:val="en-US"/>
              </w:rPr>
            </w:pPr>
            <w:ins w:id="13848" w:author="Автор">
              <w:r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3849" w:author="Автор"/>
                <w:sz w:val="20"/>
                <w:szCs w:val="20"/>
              </w:rPr>
            </w:pPr>
            <w:ins w:id="13850" w:author="Автор">
              <w:r w:rsidRPr="00C54BE3">
                <w:rPr>
                  <w:color w:val="000000"/>
                  <w:sz w:val="20"/>
                  <w:szCs w:val="20"/>
                </w:rPr>
                <w:t xml:space="preserve">0 – вход, 1 – выход, 2- проход запрещен, 3 – взлом турникета, 4 – событие без прохода, 5 – отказ от прохода, 6 – </w:t>
              </w:r>
              <w:r w:rsidRPr="00C54BE3">
                <w:rPr>
                  <w:color w:val="000000"/>
                  <w:sz w:val="20"/>
                  <w:szCs w:val="20"/>
                </w:rPr>
                <w:lastRenderedPageBreak/>
                <w:t>повторный вход, 7 – повторный выход</w:t>
              </w:r>
            </w:ins>
          </w:p>
        </w:tc>
      </w:tr>
      <w:tr w:rsidR="003A1E0A" w:rsidTr="002008CA">
        <w:trPr>
          <w:ins w:id="13851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852" w:author="Автор"/>
                <w:sz w:val="20"/>
                <w:szCs w:val="20"/>
                <w:lang w:val="en-US"/>
              </w:rPr>
            </w:pPr>
            <w:ins w:id="13853" w:author="Автор">
              <w:r>
                <w:rPr>
                  <w:sz w:val="20"/>
                  <w:szCs w:val="20"/>
                  <w:lang w:val="en-US"/>
                </w:rPr>
                <w:lastRenderedPageBreak/>
                <w:t>5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854" w:author="Автор"/>
                <w:sz w:val="20"/>
                <w:szCs w:val="20"/>
                <w:lang w:val="en-US"/>
              </w:rPr>
            </w:pPr>
            <w:ins w:id="13855" w:author="Автор">
              <w:r w:rsidRPr="00C54BE3">
                <w:rPr>
                  <w:sz w:val="20"/>
                  <w:szCs w:val="20"/>
                  <w:lang w:val="en-US"/>
                </w:rPr>
                <w:t>temporaryCard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3856" w:author="Автор"/>
                <w:sz w:val="20"/>
                <w:szCs w:val="20"/>
              </w:rPr>
            </w:pPr>
            <w:ins w:id="13857" w:author="Автор">
              <w:r w:rsidRPr="00C54BE3">
                <w:rPr>
                  <w:sz w:val="20"/>
                  <w:szCs w:val="20"/>
                </w:rPr>
                <w:t>Событи</w:t>
              </w:r>
              <w:r>
                <w:rPr>
                  <w:sz w:val="20"/>
                  <w:szCs w:val="20"/>
                </w:rPr>
                <w:t>е совершено по временной карте</w:t>
              </w:r>
            </w:ins>
          </w:p>
        </w:tc>
        <w:tc>
          <w:tcPr>
            <w:tcW w:w="1965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3858" w:author="Автор"/>
                <w:sz w:val="20"/>
                <w:szCs w:val="20"/>
                <w:lang w:val="en-US"/>
              </w:rPr>
            </w:pPr>
            <w:ins w:id="13859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3860" w:author="Автор"/>
                <w:sz w:val="20"/>
                <w:szCs w:val="20"/>
                <w:lang w:val="en-US"/>
              </w:rPr>
            </w:pPr>
            <w:ins w:id="13861" w:author="Автор">
              <w:r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3862" w:author="Автор"/>
                <w:sz w:val="20"/>
                <w:szCs w:val="20"/>
              </w:rPr>
            </w:pPr>
            <w:ins w:id="13863" w:author="Автор">
              <w:r w:rsidRPr="00C54BE3">
                <w:rPr>
                  <w:sz w:val="20"/>
                  <w:szCs w:val="20"/>
                </w:rPr>
                <w:t>0 — нет, 1 — да</w:t>
              </w:r>
            </w:ins>
          </w:p>
        </w:tc>
      </w:tr>
      <w:tr w:rsidR="003A1E0A" w:rsidTr="002008CA">
        <w:trPr>
          <w:ins w:id="1386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0A" w:rsidRPr="00AC0B8E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865" w:author="Автор"/>
                <w:sz w:val="20"/>
                <w:szCs w:val="20"/>
                <w:lang w:val="en-US"/>
              </w:rPr>
            </w:pPr>
            <w:ins w:id="13866" w:author="Автор">
              <w:r w:rsidRPr="00AC0B8E">
                <w:rPr>
                  <w:sz w:val="20"/>
                  <w:szCs w:val="20"/>
                  <w:lang w:val="en-US"/>
                </w:rPr>
                <w:t>6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827F99" w:rsidRDefault="003A1E0A" w:rsidP="002008CA">
            <w:pPr>
              <w:snapToGrid w:val="0"/>
              <w:spacing w:before="120" w:line="360" w:lineRule="auto"/>
              <w:rPr>
                <w:ins w:id="13867" w:author="Автор"/>
                <w:sz w:val="20"/>
                <w:szCs w:val="20"/>
                <w:lang w:val="en-US"/>
              </w:rPr>
            </w:pPr>
            <w:ins w:id="13868" w:author="Автор">
              <w:r w:rsidRPr="00827F99">
                <w:rPr>
                  <w:sz w:val="20"/>
                  <w:szCs w:val="20"/>
                  <w:lang w:val="en-US"/>
                </w:rPr>
                <w:t>GuardianSan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AC0B8E" w:rsidRDefault="003A1E0A" w:rsidP="002008CA">
            <w:pPr>
              <w:snapToGrid w:val="0"/>
              <w:spacing w:before="120" w:line="360" w:lineRule="auto"/>
              <w:rPr>
                <w:ins w:id="13869" w:author="Автор"/>
                <w:sz w:val="20"/>
                <w:szCs w:val="20"/>
              </w:rPr>
            </w:pPr>
            <w:ins w:id="13870" w:author="Автор">
              <w:r>
                <w:rPr>
                  <w:sz w:val="20"/>
                  <w:szCs w:val="20"/>
                </w:rPr>
                <w:t xml:space="preserve">Снилс </w:t>
              </w:r>
              <w:proofErr w:type="gramStart"/>
              <w:r>
                <w:rPr>
                  <w:sz w:val="20"/>
                  <w:szCs w:val="20"/>
                </w:rPr>
                <w:t>родителя</w:t>
              </w:r>
              <w:proofErr w:type="gramEnd"/>
              <w:r>
                <w:rPr>
                  <w:sz w:val="20"/>
                  <w:szCs w:val="20"/>
                </w:rPr>
                <w:t xml:space="preserve"> который провел ребенка в детском садике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AC0B8E" w:rsidRDefault="003A1E0A" w:rsidP="002008CA">
            <w:pPr>
              <w:pStyle w:val="affff1"/>
              <w:ind w:left="0"/>
              <w:rPr>
                <w:ins w:id="13871" w:author="Автор"/>
                <w:sz w:val="20"/>
                <w:szCs w:val="20"/>
                <w:lang w:val="en-US"/>
              </w:rPr>
            </w:pPr>
            <w:ins w:id="13872" w:author="Автор">
              <w:r w:rsidRPr="00827F99">
                <w:rPr>
                  <w:sz w:val="20"/>
                  <w:szCs w:val="20"/>
                  <w:lang w:val="en-US"/>
                </w:rPr>
                <w:t>-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827F99" w:rsidRDefault="003A1E0A" w:rsidP="002008CA">
            <w:pPr>
              <w:pStyle w:val="affff1"/>
              <w:ind w:left="0"/>
              <w:rPr>
                <w:ins w:id="13873" w:author="Автор"/>
                <w:sz w:val="20"/>
                <w:szCs w:val="20"/>
                <w:lang w:val="en-US"/>
              </w:rPr>
            </w:pPr>
            <w:ins w:id="13874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AC0B8E" w:rsidRDefault="003A1E0A" w:rsidP="002008CA">
            <w:pPr>
              <w:pStyle w:val="affff1"/>
              <w:ind w:left="0"/>
              <w:rPr>
                <w:ins w:id="13875" w:author="Автор"/>
                <w:sz w:val="20"/>
                <w:szCs w:val="20"/>
              </w:rPr>
            </w:pPr>
          </w:p>
        </w:tc>
      </w:tr>
      <w:tr w:rsidR="00296D53" w:rsidTr="002008CA">
        <w:trPr>
          <w:ins w:id="1387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D53" w:rsidRPr="00AC0B8E" w:rsidRDefault="00296D53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877" w:author="Автор"/>
                <w:sz w:val="20"/>
                <w:szCs w:val="20"/>
                <w:lang w:val="en-US"/>
              </w:rPr>
            </w:pPr>
            <w:ins w:id="13878" w:author="Автор">
              <w:r>
                <w:rPr>
                  <w:sz w:val="20"/>
                  <w:szCs w:val="20"/>
                  <w:lang w:val="en-US"/>
                </w:rPr>
                <w:t>7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827F99" w:rsidRDefault="00296D53" w:rsidP="002008CA">
            <w:pPr>
              <w:snapToGrid w:val="0"/>
              <w:spacing w:before="120" w:line="360" w:lineRule="auto"/>
              <w:rPr>
                <w:ins w:id="13879" w:author="Автор"/>
                <w:sz w:val="20"/>
                <w:szCs w:val="20"/>
                <w:lang w:val="en-US"/>
              </w:rPr>
            </w:pPr>
            <w:ins w:id="13880" w:author="Автор">
              <w:r>
                <w:rPr>
                  <w:sz w:val="20"/>
                  <w:szCs w:val="20"/>
                  <w:lang w:val="en-US"/>
                </w:rPr>
                <w:t>RepId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snapToGrid w:val="0"/>
              <w:spacing w:before="120" w:line="360" w:lineRule="auto"/>
              <w:rPr>
                <w:ins w:id="13881" w:author="Автор"/>
                <w:sz w:val="20"/>
                <w:szCs w:val="20"/>
              </w:rPr>
            </w:pPr>
            <w:ins w:id="13882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296D53" w:rsidRDefault="00296D53" w:rsidP="002008CA">
            <w:pPr>
              <w:pStyle w:val="affff1"/>
              <w:ind w:left="0"/>
              <w:rPr>
                <w:ins w:id="13883" w:author="Автор"/>
                <w:sz w:val="20"/>
                <w:szCs w:val="20"/>
                <w:rPrChange w:id="13884" w:author="Автор">
                  <w:rPr>
                    <w:ins w:id="13885" w:author="Автор"/>
                    <w:sz w:val="20"/>
                    <w:szCs w:val="20"/>
                    <w:lang w:val="en-US"/>
                  </w:rPr>
                </w:rPrChange>
              </w:rPr>
            </w:pPr>
            <w:ins w:id="13886" w:author="Автор">
              <w:r>
                <w:rPr>
                  <w:sz w:val="20"/>
                  <w:szCs w:val="20"/>
                </w:rPr>
                <w:t>-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pStyle w:val="affff1"/>
              <w:ind w:left="0"/>
              <w:rPr>
                <w:ins w:id="13887" w:author="Автор"/>
                <w:sz w:val="20"/>
                <w:szCs w:val="20"/>
                <w:lang w:val="en-US"/>
              </w:rPr>
            </w:pPr>
            <w:ins w:id="13888" w:author="Автор">
              <w:r w:rsidRPr="00296D53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AC0B8E" w:rsidRDefault="00296D53" w:rsidP="002008CA">
            <w:pPr>
              <w:pStyle w:val="affff1"/>
              <w:ind w:left="0"/>
              <w:rPr>
                <w:ins w:id="13889" w:author="Автор"/>
                <w:sz w:val="20"/>
                <w:szCs w:val="20"/>
              </w:rPr>
            </w:pPr>
          </w:p>
        </w:tc>
      </w:tr>
      <w:tr w:rsidR="00296D53" w:rsidTr="002008CA">
        <w:trPr>
          <w:ins w:id="1389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D53" w:rsidRPr="00296D53" w:rsidRDefault="00296D53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891" w:author="Автор"/>
                <w:sz w:val="20"/>
                <w:szCs w:val="20"/>
                <w:rPrChange w:id="13892" w:author="Автор">
                  <w:rPr>
                    <w:ins w:id="13893" w:author="Автор"/>
                    <w:sz w:val="20"/>
                    <w:szCs w:val="20"/>
                    <w:lang w:val="en-US"/>
                  </w:rPr>
                </w:rPrChange>
              </w:rPr>
            </w:pPr>
            <w:ins w:id="13894" w:author="Автор">
              <w:r>
                <w:rPr>
                  <w:sz w:val="20"/>
                  <w:szCs w:val="20"/>
                </w:rPr>
                <w:t>8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snapToGrid w:val="0"/>
              <w:spacing w:before="120" w:line="360" w:lineRule="auto"/>
              <w:rPr>
                <w:ins w:id="13895" w:author="Автор"/>
                <w:sz w:val="20"/>
                <w:szCs w:val="20"/>
                <w:lang w:val="en-US"/>
              </w:rPr>
            </w:pPr>
            <w:ins w:id="13896" w:author="Автор">
              <w:r w:rsidRPr="00296D53">
                <w:rPr>
                  <w:sz w:val="20"/>
                  <w:szCs w:val="20"/>
                  <w:lang w:val="en-US"/>
                </w:rPr>
                <w:t>RepName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snapToGrid w:val="0"/>
              <w:spacing w:before="120" w:line="360" w:lineRule="auto"/>
              <w:rPr>
                <w:ins w:id="13897" w:author="Автор"/>
                <w:sz w:val="20"/>
                <w:szCs w:val="20"/>
              </w:rPr>
            </w:pPr>
            <w:ins w:id="13898" w:author="Автор">
              <w:r>
                <w:rPr>
                  <w:sz w:val="20"/>
                  <w:szCs w:val="20"/>
                </w:rPr>
                <w:t>ФИО представителя ребенка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296D53" w:rsidRDefault="00296D53" w:rsidP="002008CA">
            <w:pPr>
              <w:pStyle w:val="affff1"/>
              <w:ind w:left="0"/>
              <w:rPr>
                <w:ins w:id="13899" w:author="Автор"/>
                <w:sz w:val="20"/>
                <w:szCs w:val="20"/>
                <w:rPrChange w:id="13900" w:author="Автор">
                  <w:rPr>
                    <w:ins w:id="13901" w:author="Автор"/>
                    <w:sz w:val="20"/>
                    <w:szCs w:val="20"/>
                    <w:lang w:val="en-US"/>
                  </w:rPr>
                </w:rPrChange>
              </w:rPr>
            </w:pPr>
            <w:ins w:id="13902" w:author="Автор">
              <w:r>
                <w:rPr>
                  <w:sz w:val="20"/>
                  <w:szCs w:val="20"/>
                </w:rPr>
                <w:t>-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296D53" w:rsidRDefault="00296D53" w:rsidP="002008CA">
            <w:pPr>
              <w:pStyle w:val="affff1"/>
              <w:ind w:left="0"/>
              <w:rPr>
                <w:ins w:id="13903" w:author="Автор"/>
                <w:sz w:val="20"/>
                <w:szCs w:val="20"/>
                <w:lang w:val="en-US"/>
              </w:rPr>
            </w:pPr>
            <w:ins w:id="13904" w:author="Автор">
              <w:r w:rsidRPr="00296D53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AC0B8E" w:rsidRDefault="00296D53" w:rsidP="002008CA">
            <w:pPr>
              <w:pStyle w:val="affff1"/>
              <w:ind w:left="0"/>
              <w:rPr>
                <w:ins w:id="13905" w:author="Автор"/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ins w:id="13906" w:author="Автор"/>
          <w:lang w:val="en-US"/>
        </w:rPr>
      </w:pPr>
    </w:p>
    <w:p w:rsidR="003A1E0A" w:rsidRPr="00554C0B" w:rsidRDefault="003A1E0A" w:rsidP="000C3AEA">
      <w:pPr>
        <w:pStyle w:val="20"/>
        <w:numPr>
          <w:ilvl w:val="0"/>
          <w:numId w:val="0"/>
        </w:numPr>
        <w:ind w:left="453"/>
        <w:rPr>
          <w:lang w:val="en-US"/>
          <w:rPrChange w:id="13907" w:author="Автор">
            <w:rPr/>
          </w:rPrChange>
        </w:rPr>
      </w:pPr>
    </w:p>
    <w:p w:rsidR="00735D71" w:rsidRDefault="00735D71" w:rsidP="00827F99">
      <w:pPr>
        <w:pStyle w:val="30"/>
      </w:pPr>
      <w:bookmarkStart w:id="13908" w:name="_Toc414982470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13908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13909" w:name="_Toc414982471"/>
      <w:r>
        <w:t xml:space="preserve">Параметр комплексного типа: </w:t>
      </w:r>
      <w:r w:rsidR="00F96A39" w:rsidRPr="00F96A39">
        <w:t>StudentsConfirmPaymentList</w:t>
      </w:r>
      <w:bookmarkEnd w:id="13909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13910" w:name="_Toc414982472"/>
      <w:r>
        <w:t xml:space="preserve">Параметр комплексного типа: </w:t>
      </w:r>
      <w:r w:rsidRPr="00F96A39">
        <w:t>StudentMustPayItem</w:t>
      </w:r>
      <w:bookmarkEnd w:id="13910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13911" w:name="_Toc414982473"/>
      <w:r>
        <w:t xml:space="preserve">Параметр комплексного типа: </w:t>
      </w:r>
      <w:ins w:id="13912" w:author="Автор">
        <w:r w:rsidR="004E38F4" w:rsidRPr="0003207D">
          <w:rPr>
            <w:lang w:val="en-US"/>
          </w:rPr>
          <w:t>CycleDiagramExt</w:t>
        </w:r>
      </w:ins>
      <w:del w:id="13913" w:author="Автор">
        <w:r w:rsidR="001A5149" w:rsidRPr="001A5149" w:rsidDel="004E38F4">
          <w:rPr>
            <w:lang w:val="en-US"/>
          </w:rPr>
          <w:delText>CycleDiagramIn</w:delText>
        </w:r>
      </w:del>
      <w:bookmarkEnd w:id="13911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D5371F" w:rsidRPr="0009076A" w:rsidTr="0092666C">
        <w:trPr>
          <w:ins w:id="13914" w:author="Автор"/>
        </w:trPr>
        <w:tc>
          <w:tcPr>
            <w:tcW w:w="534" w:type="dxa"/>
            <w:vAlign w:val="center"/>
          </w:tcPr>
          <w:p w:rsidR="00D5371F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915" w:author="Автор"/>
                <w:lang w:val="en-US"/>
              </w:rPr>
            </w:pPr>
            <w:ins w:id="13916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D5371F" w:rsidRPr="000231DC" w:rsidRDefault="006E305A" w:rsidP="0092666C">
            <w:pPr>
              <w:pStyle w:val="affff1"/>
              <w:ind w:left="0"/>
              <w:rPr>
                <w:ins w:id="13917" w:author="Автор"/>
                <w:sz w:val="20"/>
                <w:szCs w:val="20"/>
                <w:lang w:val="en-US"/>
              </w:rPr>
            </w:pPr>
            <w:ins w:id="13918" w:author="Автор">
              <w:r w:rsidRPr="006E305A">
                <w:rPr>
                  <w:sz w:val="20"/>
                  <w:szCs w:val="20"/>
                  <w:lang w:val="en-US"/>
                </w:rPr>
                <w:t>GlobalId</w:t>
              </w:r>
            </w:ins>
          </w:p>
        </w:tc>
        <w:tc>
          <w:tcPr>
            <w:tcW w:w="1903" w:type="dxa"/>
          </w:tcPr>
          <w:p w:rsidR="00D5371F" w:rsidRPr="00001714" w:rsidRDefault="00001714" w:rsidP="0092666C">
            <w:pPr>
              <w:pStyle w:val="affff1"/>
              <w:ind w:left="0"/>
              <w:rPr>
                <w:ins w:id="13919" w:author="Автор"/>
                <w:sz w:val="20"/>
                <w:szCs w:val="20"/>
              </w:rPr>
            </w:pPr>
            <w:ins w:id="13920" w:author="Автор">
              <w:r>
                <w:rPr>
                  <w:sz w:val="20"/>
                  <w:szCs w:val="20"/>
                </w:rPr>
                <w:t>Идентификатор циклограммы</w:t>
              </w:r>
            </w:ins>
          </w:p>
        </w:tc>
        <w:tc>
          <w:tcPr>
            <w:tcW w:w="1965" w:type="dxa"/>
          </w:tcPr>
          <w:p w:rsidR="00D5371F" w:rsidRPr="00775B23" w:rsidRDefault="00001714" w:rsidP="0092666C">
            <w:pPr>
              <w:pStyle w:val="affff1"/>
              <w:ind w:left="0"/>
              <w:rPr>
                <w:ins w:id="13921" w:author="Автор"/>
                <w:sz w:val="20"/>
                <w:szCs w:val="20"/>
              </w:rPr>
            </w:pPr>
            <w:ins w:id="1392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D5371F" w:rsidRPr="0009076A" w:rsidRDefault="00001714" w:rsidP="0092666C">
            <w:pPr>
              <w:pStyle w:val="affff1"/>
              <w:ind w:left="0"/>
              <w:rPr>
                <w:ins w:id="13923" w:author="Автор"/>
                <w:sz w:val="20"/>
                <w:szCs w:val="20"/>
                <w:lang w:val="en-US"/>
              </w:rPr>
            </w:pPr>
            <w:ins w:id="13924" w:author="Автор">
              <w:r w:rsidRPr="00001714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D5371F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925" w:author="Автор"/>
                <w:sz w:val="20"/>
                <w:szCs w:val="20"/>
              </w:rPr>
            </w:pP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3926" w:author="Автор">
              <w:r>
                <w:rPr>
                  <w:lang w:val="en-US"/>
                </w:rPr>
                <w:t>2</w:t>
              </w:r>
            </w:ins>
            <w:del w:id="13927" w:author="Автор">
              <w:r w:rsidR="001A5149" w:rsidDel="00D5371F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392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452E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ins w:id="13929" w:author="Автор">
              <w:r w:rsidR="00001714">
                <w:rPr>
                  <w:sz w:val="20"/>
                  <w:szCs w:val="20"/>
                </w:rPr>
                <w:t xml:space="preserve">назначаемых комплексов </w:t>
              </w:r>
            </w:ins>
            <w:del w:id="13930" w:author="Автор">
              <w:r w:rsidDel="00001714">
                <w:rPr>
                  <w:sz w:val="20"/>
                  <w:szCs w:val="20"/>
                </w:rPr>
                <w:delText xml:space="preserve">– </w:delText>
              </w:r>
            </w:del>
            <w:ins w:id="13931" w:author="Автор">
              <w:r w:rsidR="00001714">
                <w:rPr>
                  <w:sz w:val="20"/>
                  <w:szCs w:val="20"/>
                </w:rPr>
                <w:t xml:space="preserve">символ </w:t>
              </w:r>
            </w:ins>
            <w:r>
              <w:rPr>
                <w:sz w:val="20"/>
                <w:szCs w:val="20"/>
              </w:rPr>
              <w:t>«</w:t>
            </w:r>
            <w:proofErr w:type="gramStart"/>
            <w:r>
              <w:rPr>
                <w:sz w:val="20"/>
                <w:szCs w:val="20"/>
              </w:rPr>
              <w:t>;»</w:t>
            </w:r>
            <w:proofErr w:type="gramEnd"/>
            <w:ins w:id="13932" w:author="Автор">
              <w:r w:rsidR="00001714">
                <w:rPr>
                  <w:sz w:val="20"/>
                  <w:szCs w:val="20"/>
                </w:rPr>
                <w:t xml:space="preserve">. Идентификаторы комплексов получаются с помощью метода </w:t>
              </w:r>
              <w:r w:rsidR="00452ED3" w:rsidRPr="00452ED3">
                <w:rPr>
                  <w:sz w:val="20"/>
                  <w:szCs w:val="20"/>
                </w:rPr>
                <w:t>findComplexesWithSubFeeding</w:t>
              </w:r>
              <w:r w:rsidR="00001714">
                <w:rPr>
                  <w:sz w:val="20"/>
                  <w:szCs w:val="20"/>
                </w:rPr>
                <w:t>. Символ «</w:t>
              </w:r>
              <w:r w:rsidR="00001714" w:rsidRPr="00452ED3">
                <w:rPr>
                  <w:sz w:val="20"/>
                  <w:szCs w:val="20"/>
                  <w:rPrChange w:id="13933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>|</w:t>
              </w:r>
              <w:r w:rsidR="00001714">
                <w:rPr>
                  <w:sz w:val="20"/>
                  <w:szCs w:val="20"/>
                </w:rPr>
                <w:t xml:space="preserve">» разделяет </w:t>
              </w:r>
              <w:r w:rsidR="00452ED3">
                <w:rPr>
                  <w:sz w:val="20"/>
                  <w:szCs w:val="20"/>
                </w:rPr>
                <w:t>недели в случае, если цикличность циклограммы более 1 недели, например, 2, 3 и т.д.</w:t>
              </w:r>
            </w:ins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452ED3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PrChange w:id="13934" w:author="Автор">
                  <w:rPr>
                    <w:lang w:val="en-US"/>
                  </w:rPr>
                </w:rPrChange>
              </w:rPr>
            </w:pPr>
            <w:ins w:id="13935" w:author="Автор">
              <w:r w:rsidRPr="00452ED3">
                <w:rPr>
                  <w:rPrChange w:id="13936" w:author="Автор">
                    <w:rPr>
                      <w:lang w:val="en-US"/>
                    </w:rPr>
                  </w:rPrChange>
                </w:rPr>
                <w:t>3</w:t>
              </w:r>
            </w:ins>
            <w:del w:id="13937" w:author="Автор">
              <w:r w:rsidR="001A5149" w:rsidRPr="00452ED3" w:rsidDel="00D5371F">
                <w:rPr>
                  <w:rPrChange w:id="13938" w:author="Автор">
                    <w:rPr>
                      <w:lang w:val="en-US"/>
                    </w:rPr>
                  </w:rPrChange>
                </w:rPr>
                <w:delText>2</w:delText>
              </w:r>
            </w:del>
          </w:p>
        </w:tc>
        <w:tc>
          <w:tcPr>
            <w:tcW w:w="2050" w:type="dxa"/>
          </w:tcPr>
          <w:p w:rsidR="001A5149" w:rsidRPr="00452ED3" w:rsidRDefault="001A5149" w:rsidP="0092666C">
            <w:pPr>
              <w:pStyle w:val="affff1"/>
              <w:ind w:left="0"/>
              <w:rPr>
                <w:sz w:val="20"/>
                <w:szCs w:val="20"/>
                <w:rPrChange w:id="13939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394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452ED3" w:rsidRDefault="001A5149" w:rsidP="0092666C">
            <w:pPr>
              <w:pStyle w:val="affff1"/>
              <w:ind w:left="0"/>
              <w:rPr>
                <w:sz w:val="20"/>
                <w:szCs w:val="20"/>
                <w:rPrChange w:id="13941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9076A">
              <w:rPr>
                <w:sz w:val="20"/>
                <w:szCs w:val="20"/>
                <w:lang w:val="en-US"/>
              </w:rPr>
              <w:t>xs</w:t>
            </w:r>
            <w:r w:rsidRPr="00452ED3">
              <w:rPr>
                <w:sz w:val="20"/>
                <w:szCs w:val="20"/>
                <w:rPrChange w:id="13942" w:author="Автор">
                  <w:rPr>
                    <w:sz w:val="20"/>
                    <w:szCs w:val="20"/>
                    <w:lang w:val="en-US"/>
                  </w:rPr>
                </w:rPrChange>
              </w:rPr>
              <w:t>:</w:t>
            </w:r>
            <w:r w:rsidRPr="0009076A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3943" w:author="Автор">
              <w:r>
                <w:rPr>
                  <w:sz w:val="20"/>
                  <w:szCs w:val="20"/>
                </w:rPr>
                <w:t>Разделитель идентификаторов назначаемых комплексов символ «</w:t>
              </w:r>
              <w:proofErr w:type="gramStart"/>
              <w:r>
                <w:rPr>
                  <w:sz w:val="20"/>
                  <w:szCs w:val="20"/>
                </w:rPr>
                <w:t>;»</w:t>
              </w:r>
              <w:proofErr w:type="gramEnd"/>
              <w:r>
                <w:rPr>
                  <w:sz w:val="20"/>
                  <w:szCs w:val="20"/>
                </w:rPr>
                <w:t xml:space="preserve">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 xml:space="preserve">» разделяет недели </w:t>
              </w:r>
              <w:r>
                <w:rPr>
                  <w:sz w:val="20"/>
                  <w:szCs w:val="20"/>
                </w:rPr>
                <w:lastRenderedPageBreak/>
                <w:t>в случае, если цикличность циклограммы более 1 недели, например, 2, 3 и т.д.</w:t>
              </w:r>
            </w:ins>
            <w:del w:id="13944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452ED3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PrChange w:id="13945" w:author="Автор">
                  <w:rPr>
                    <w:lang w:val="en-US"/>
                  </w:rPr>
                </w:rPrChange>
              </w:rPr>
            </w:pPr>
            <w:ins w:id="13946" w:author="Автор">
              <w:r w:rsidRPr="00452ED3">
                <w:rPr>
                  <w:rPrChange w:id="13947" w:author="Автор">
                    <w:rPr>
                      <w:lang w:val="en-US"/>
                    </w:rPr>
                  </w:rPrChange>
                </w:rPr>
                <w:lastRenderedPageBreak/>
                <w:t>4</w:t>
              </w:r>
            </w:ins>
            <w:del w:id="13948" w:author="Автор">
              <w:r w:rsidR="001A5149" w:rsidRPr="00452ED3" w:rsidDel="00D5371F">
                <w:rPr>
                  <w:rPrChange w:id="13949" w:author="Автор">
                    <w:rPr>
                      <w:lang w:val="en-US"/>
                    </w:rPr>
                  </w:rPrChange>
                </w:rPr>
                <w:delText>3</w:delText>
              </w:r>
            </w:del>
          </w:p>
        </w:tc>
        <w:tc>
          <w:tcPr>
            <w:tcW w:w="2050" w:type="dxa"/>
          </w:tcPr>
          <w:p w:rsidR="001A5149" w:rsidRPr="00452ED3" w:rsidRDefault="001A5149" w:rsidP="0092666C">
            <w:pPr>
              <w:pStyle w:val="affff1"/>
              <w:ind w:left="0"/>
              <w:rPr>
                <w:sz w:val="20"/>
                <w:szCs w:val="20"/>
                <w:rPrChange w:id="13950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395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3952" w:author="Автор">
              <w:r>
                <w:rPr>
                  <w:sz w:val="20"/>
                  <w:szCs w:val="20"/>
                </w:rPr>
                <w:t>Разделитель идентификаторов назначаемых комплексов символ «</w:t>
              </w:r>
              <w:proofErr w:type="gramStart"/>
              <w:r>
                <w:rPr>
                  <w:sz w:val="20"/>
                  <w:szCs w:val="20"/>
                </w:rPr>
                <w:t>;»</w:t>
              </w:r>
              <w:proofErr w:type="gramEnd"/>
              <w:r>
                <w:rPr>
                  <w:sz w:val="20"/>
                  <w:szCs w:val="20"/>
                </w:rPr>
                <w:t xml:space="preserve">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3953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3954" w:author="Автор">
              <w:r>
                <w:rPr>
                  <w:lang w:val="en-US"/>
                </w:rPr>
                <w:t>5</w:t>
              </w:r>
            </w:ins>
            <w:del w:id="13955" w:author="Автор">
              <w:r w:rsidR="001A5149" w:rsidDel="00D5371F">
                <w:rPr>
                  <w:lang w:val="en-US"/>
                </w:rPr>
                <w:delText>4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395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3957" w:author="Автор">
              <w:r>
                <w:rPr>
                  <w:sz w:val="20"/>
                  <w:szCs w:val="20"/>
                </w:rPr>
                <w:t>Разделитель идентификаторов назначаемых комплексов символ «</w:t>
              </w:r>
              <w:proofErr w:type="gramStart"/>
              <w:r>
                <w:rPr>
                  <w:sz w:val="20"/>
                  <w:szCs w:val="20"/>
                </w:rPr>
                <w:t>;»</w:t>
              </w:r>
              <w:proofErr w:type="gramEnd"/>
              <w:r>
                <w:rPr>
                  <w:sz w:val="20"/>
                  <w:szCs w:val="20"/>
                </w:rPr>
                <w:t xml:space="preserve">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3958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3959" w:author="Автор">
              <w:r>
                <w:rPr>
                  <w:lang w:val="en-US"/>
                </w:rPr>
                <w:t>6</w:t>
              </w:r>
            </w:ins>
            <w:del w:id="13960" w:author="Автор">
              <w:r w:rsidR="001A5149" w:rsidDel="00D5371F">
                <w:rPr>
                  <w:lang w:val="en-US"/>
                </w:rPr>
                <w:delText>5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396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3962" w:author="Автор">
              <w:r>
                <w:rPr>
                  <w:sz w:val="20"/>
                  <w:szCs w:val="20"/>
                </w:rPr>
                <w:t>Разделитель идентификаторов назначаемых комплексов символ «</w:t>
              </w:r>
              <w:proofErr w:type="gramStart"/>
              <w:r>
                <w:rPr>
                  <w:sz w:val="20"/>
                  <w:szCs w:val="20"/>
                </w:rPr>
                <w:t>;»</w:t>
              </w:r>
              <w:proofErr w:type="gramEnd"/>
              <w:r>
                <w:rPr>
                  <w:sz w:val="20"/>
                  <w:szCs w:val="20"/>
                </w:rPr>
                <w:t xml:space="preserve">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 xml:space="preserve">» разделяет недели в случае, если цикличность циклограммы более </w:t>
              </w:r>
              <w:r>
                <w:rPr>
                  <w:sz w:val="20"/>
                  <w:szCs w:val="20"/>
                </w:rPr>
                <w:lastRenderedPageBreak/>
                <w:t>1 недели, например, 2, 3 и т.д.</w:t>
              </w:r>
            </w:ins>
            <w:del w:id="13963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3964" w:author="Автор">
              <w:r>
                <w:rPr>
                  <w:lang w:val="en-US"/>
                </w:rPr>
                <w:lastRenderedPageBreak/>
                <w:t>7</w:t>
              </w:r>
            </w:ins>
            <w:del w:id="13965" w:author="Автор">
              <w:r w:rsidR="001A5149" w:rsidDel="00D5371F">
                <w:rPr>
                  <w:lang w:val="en-US"/>
                </w:rPr>
                <w:delText>6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396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3967" w:author="Автор">
              <w:r>
                <w:rPr>
                  <w:sz w:val="20"/>
                  <w:szCs w:val="20"/>
                </w:rPr>
                <w:t>Разделитель идентификаторов назначаемых комплексов символ «</w:t>
              </w:r>
              <w:proofErr w:type="gramStart"/>
              <w:r>
                <w:rPr>
                  <w:sz w:val="20"/>
                  <w:szCs w:val="20"/>
                </w:rPr>
                <w:t>;»</w:t>
              </w:r>
              <w:proofErr w:type="gramEnd"/>
              <w:r>
                <w:rPr>
                  <w:sz w:val="20"/>
                  <w:szCs w:val="20"/>
                </w:rPr>
                <w:t xml:space="preserve">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3968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001714" w:rsidRPr="0009076A" w:rsidTr="0092666C">
        <w:trPr>
          <w:ins w:id="13969" w:author="Автор"/>
        </w:trPr>
        <w:tc>
          <w:tcPr>
            <w:tcW w:w="534" w:type="dxa"/>
            <w:vAlign w:val="center"/>
          </w:tcPr>
          <w:p w:rsidR="00001714" w:rsidRPr="00452ED3" w:rsidRDefault="0000171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970" w:author="Автор"/>
                <w:rPrChange w:id="13971" w:author="Автор">
                  <w:rPr>
                    <w:ins w:id="13972" w:author="Автор"/>
                    <w:lang w:val="en-US"/>
                  </w:rPr>
                </w:rPrChange>
              </w:rPr>
            </w:pPr>
            <w:ins w:id="13973" w:author="Автор">
              <w:r>
                <w:t>8</w:t>
              </w:r>
            </w:ins>
          </w:p>
        </w:tc>
        <w:tc>
          <w:tcPr>
            <w:tcW w:w="2050" w:type="dxa"/>
          </w:tcPr>
          <w:p w:rsidR="00001714" w:rsidRPr="000231DC" w:rsidRDefault="00001714" w:rsidP="0092666C">
            <w:pPr>
              <w:pStyle w:val="affff1"/>
              <w:ind w:left="0"/>
              <w:rPr>
                <w:ins w:id="13974" w:author="Автор"/>
                <w:sz w:val="20"/>
                <w:szCs w:val="20"/>
                <w:lang w:val="en-US"/>
              </w:rPr>
            </w:pPr>
            <w:ins w:id="13975" w:author="Автор">
              <w:r w:rsidRPr="00001714">
                <w:rPr>
                  <w:sz w:val="20"/>
                  <w:szCs w:val="20"/>
                  <w:lang w:val="en-US"/>
                </w:rPr>
                <w:t>Sunday</w:t>
              </w:r>
            </w:ins>
          </w:p>
        </w:tc>
        <w:tc>
          <w:tcPr>
            <w:tcW w:w="1903" w:type="dxa"/>
          </w:tcPr>
          <w:p w:rsidR="00001714" w:rsidRDefault="00001714" w:rsidP="00001714">
            <w:pPr>
              <w:pStyle w:val="affff1"/>
              <w:ind w:left="0"/>
              <w:rPr>
                <w:ins w:id="13976" w:author="Автор"/>
                <w:sz w:val="20"/>
                <w:szCs w:val="20"/>
              </w:rPr>
            </w:pPr>
            <w:ins w:id="13977" w:author="Автор">
              <w:r>
                <w:rPr>
                  <w:sz w:val="20"/>
                  <w:szCs w:val="20"/>
                </w:rPr>
                <w:t>Список идентификаторов комплексов питания на воскресенье</w:t>
              </w:r>
            </w:ins>
          </w:p>
        </w:tc>
        <w:tc>
          <w:tcPr>
            <w:tcW w:w="1965" w:type="dxa"/>
          </w:tcPr>
          <w:p w:rsidR="00001714" w:rsidRPr="00CC24E6" w:rsidRDefault="00001714" w:rsidP="0092666C">
            <w:pPr>
              <w:pStyle w:val="affff1"/>
              <w:ind w:left="0"/>
              <w:rPr>
                <w:ins w:id="13978" w:author="Автор"/>
                <w:sz w:val="20"/>
                <w:szCs w:val="20"/>
              </w:rPr>
            </w:pPr>
            <w:ins w:id="1397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001714" w:rsidRPr="00452ED3" w:rsidRDefault="00001714" w:rsidP="0092666C">
            <w:pPr>
              <w:pStyle w:val="affff1"/>
              <w:ind w:left="0"/>
              <w:rPr>
                <w:ins w:id="13980" w:author="Автор"/>
                <w:sz w:val="20"/>
                <w:szCs w:val="20"/>
                <w:rPrChange w:id="13981" w:author="Автор">
                  <w:rPr>
                    <w:ins w:id="13982" w:author="Автор"/>
                    <w:sz w:val="20"/>
                    <w:szCs w:val="20"/>
                    <w:lang w:val="en-US"/>
                  </w:rPr>
                </w:rPrChange>
              </w:rPr>
            </w:pPr>
            <w:ins w:id="13983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001714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984" w:author="Автор"/>
                <w:sz w:val="20"/>
                <w:szCs w:val="20"/>
              </w:rPr>
            </w:pPr>
            <w:ins w:id="13985" w:author="Автор">
              <w:r>
                <w:rPr>
                  <w:sz w:val="20"/>
                  <w:szCs w:val="20"/>
                </w:rPr>
                <w:t>Разделитель идентификаторов назначаемых комплексов символ «</w:t>
              </w:r>
              <w:proofErr w:type="gramStart"/>
              <w:r>
                <w:rPr>
                  <w:sz w:val="20"/>
                  <w:szCs w:val="20"/>
                </w:rPr>
                <w:t>;»</w:t>
              </w:r>
              <w:proofErr w:type="gramEnd"/>
              <w:r>
                <w:rPr>
                  <w:sz w:val="20"/>
                  <w:szCs w:val="20"/>
                </w:rPr>
                <w:t xml:space="preserve">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452ED3" w:rsidRPr="0009076A" w:rsidTr="0092666C">
        <w:trPr>
          <w:ins w:id="13986" w:author="Автор"/>
        </w:trPr>
        <w:tc>
          <w:tcPr>
            <w:tcW w:w="534" w:type="dxa"/>
            <w:vAlign w:val="center"/>
          </w:tcPr>
          <w:p w:rsidR="00452ED3" w:rsidRDefault="00B77658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987" w:author="Автор"/>
              </w:rPr>
            </w:pPr>
            <w:ins w:id="13988" w:author="Автор">
              <w:r>
                <w:t>9</w:t>
              </w:r>
            </w:ins>
          </w:p>
        </w:tc>
        <w:tc>
          <w:tcPr>
            <w:tcW w:w="2050" w:type="dxa"/>
          </w:tcPr>
          <w:p w:rsidR="00452ED3" w:rsidRPr="00001714" w:rsidRDefault="00B77658" w:rsidP="0092666C">
            <w:pPr>
              <w:pStyle w:val="affff1"/>
              <w:ind w:left="0"/>
              <w:rPr>
                <w:ins w:id="13989" w:author="Автор"/>
                <w:sz w:val="20"/>
                <w:szCs w:val="20"/>
                <w:lang w:val="en-US"/>
              </w:rPr>
            </w:pPr>
            <w:ins w:id="13990" w:author="Автор">
              <w:r w:rsidRPr="00B77658">
                <w:rPr>
                  <w:sz w:val="20"/>
                  <w:szCs w:val="20"/>
                  <w:lang w:val="en-US"/>
                </w:rPr>
                <w:t>DateActivationDiagram</w:t>
              </w:r>
            </w:ins>
          </w:p>
        </w:tc>
        <w:tc>
          <w:tcPr>
            <w:tcW w:w="1903" w:type="dxa"/>
          </w:tcPr>
          <w:p w:rsidR="00452ED3" w:rsidRDefault="00B77658" w:rsidP="00001714">
            <w:pPr>
              <w:pStyle w:val="affff1"/>
              <w:ind w:left="0"/>
              <w:rPr>
                <w:ins w:id="13991" w:author="Автор"/>
                <w:sz w:val="20"/>
                <w:szCs w:val="20"/>
              </w:rPr>
            </w:pPr>
            <w:ins w:id="13992" w:author="Автор">
              <w:r>
                <w:rPr>
                  <w:sz w:val="20"/>
                  <w:szCs w:val="20"/>
                </w:rPr>
                <w:t>Дата активации циклограммы</w:t>
              </w:r>
            </w:ins>
          </w:p>
        </w:tc>
        <w:tc>
          <w:tcPr>
            <w:tcW w:w="1965" w:type="dxa"/>
          </w:tcPr>
          <w:p w:rsidR="00452ED3" w:rsidRDefault="00B77658" w:rsidP="0092666C">
            <w:pPr>
              <w:pStyle w:val="affff1"/>
              <w:ind w:left="0"/>
              <w:rPr>
                <w:ins w:id="13993" w:author="Автор"/>
                <w:sz w:val="20"/>
                <w:szCs w:val="20"/>
              </w:rPr>
            </w:pPr>
            <w:ins w:id="1399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452ED3" w:rsidRPr="0009076A" w:rsidRDefault="00B77658" w:rsidP="0092666C">
            <w:pPr>
              <w:pStyle w:val="affff1"/>
              <w:ind w:left="0"/>
              <w:rPr>
                <w:ins w:id="13995" w:author="Автор"/>
                <w:sz w:val="20"/>
                <w:szCs w:val="20"/>
                <w:lang w:val="en-US"/>
              </w:rPr>
            </w:pPr>
            <w:ins w:id="13996" w:author="Автор">
              <w:r w:rsidRPr="00B77658"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  <w:vAlign w:val="center"/>
          </w:tcPr>
          <w:p w:rsidR="00452ED3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997" w:author="Автор"/>
                <w:sz w:val="20"/>
                <w:szCs w:val="20"/>
              </w:rPr>
            </w:pPr>
          </w:p>
        </w:tc>
      </w:tr>
      <w:tr w:rsidR="00B77658" w:rsidRPr="0009076A" w:rsidTr="0092666C">
        <w:trPr>
          <w:ins w:id="13998" w:author="Автор"/>
        </w:trPr>
        <w:tc>
          <w:tcPr>
            <w:tcW w:w="534" w:type="dxa"/>
            <w:vAlign w:val="center"/>
          </w:tcPr>
          <w:p w:rsidR="00B77658" w:rsidRDefault="00B77658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999" w:author="Автор"/>
              </w:rPr>
            </w:pPr>
            <w:ins w:id="14000" w:author="Автор">
              <w:r>
                <w:t>10</w:t>
              </w:r>
            </w:ins>
          </w:p>
        </w:tc>
        <w:tc>
          <w:tcPr>
            <w:tcW w:w="2050" w:type="dxa"/>
          </w:tcPr>
          <w:p w:rsidR="00B77658" w:rsidRPr="00B77658" w:rsidRDefault="00B77658" w:rsidP="0092666C">
            <w:pPr>
              <w:pStyle w:val="affff1"/>
              <w:ind w:left="0"/>
              <w:rPr>
                <w:ins w:id="14001" w:author="Автор"/>
                <w:sz w:val="20"/>
                <w:szCs w:val="20"/>
                <w:lang w:val="en-US"/>
              </w:rPr>
            </w:pPr>
            <w:ins w:id="14002" w:author="Автор">
              <w:r w:rsidRPr="00B77658">
                <w:rPr>
                  <w:sz w:val="20"/>
                  <w:szCs w:val="20"/>
                  <w:lang w:val="en-US"/>
                </w:rPr>
                <w:t>StateDiagram</w:t>
              </w:r>
            </w:ins>
          </w:p>
        </w:tc>
        <w:tc>
          <w:tcPr>
            <w:tcW w:w="1903" w:type="dxa"/>
          </w:tcPr>
          <w:p w:rsidR="00B77658" w:rsidRDefault="00010F66" w:rsidP="00001714">
            <w:pPr>
              <w:pStyle w:val="affff1"/>
              <w:ind w:left="0"/>
              <w:rPr>
                <w:ins w:id="14003" w:author="Автор"/>
                <w:sz w:val="20"/>
                <w:szCs w:val="20"/>
              </w:rPr>
            </w:pPr>
            <w:ins w:id="14004" w:author="Автор">
              <w:r>
                <w:rPr>
                  <w:sz w:val="20"/>
                  <w:szCs w:val="20"/>
                </w:rPr>
                <w:t>Состояние циклограммы</w:t>
              </w:r>
            </w:ins>
          </w:p>
        </w:tc>
        <w:tc>
          <w:tcPr>
            <w:tcW w:w="1965" w:type="dxa"/>
          </w:tcPr>
          <w:p w:rsidR="00B77658" w:rsidRDefault="00B77658" w:rsidP="0092666C">
            <w:pPr>
              <w:pStyle w:val="affff1"/>
              <w:ind w:left="0"/>
              <w:rPr>
                <w:ins w:id="14005" w:author="Автор"/>
                <w:sz w:val="20"/>
                <w:szCs w:val="20"/>
              </w:rPr>
            </w:pPr>
            <w:ins w:id="1400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B77658" w:rsidRPr="00B77658" w:rsidRDefault="00CA29C4" w:rsidP="0092666C">
            <w:pPr>
              <w:pStyle w:val="affff1"/>
              <w:ind w:left="0"/>
              <w:rPr>
                <w:ins w:id="14007" w:author="Автор"/>
                <w:sz w:val="20"/>
                <w:szCs w:val="20"/>
                <w:lang w:val="en-US"/>
              </w:rPr>
            </w:pPr>
            <w:ins w:id="14008" w:author="Автор">
              <w:r w:rsidRPr="00CA29C4"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  <w:vAlign w:val="center"/>
          </w:tcPr>
          <w:p w:rsidR="00B77658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09" w:author="Автор"/>
                <w:sz w:val="20"/>
                <w:szCs w:val="20"/>
              </w:rPr>
            </w:pPr>
            <w:ins w:id="14010" w:author="Автор">
              <w:r>
                <w:rPr>
                  <w:sz w:val="20"/>
                  <w:szCs w:val="20"/>
                </w:rPr>
                <w:t>0 – Активна;</w:t>
              </w:r>
            </w:ins>
          </w:p>
          <w:p w:rsidR="00E41893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11" w:author="Автор"/>
                <w:sz w:val="20"/>
                <w:szCs w:val="20"/>
              </w:rPr>
            </w:pPr>
            <w:ins w:id="14012" w:author="Автор">
              <w:r>
                <w:rPr>
                  <w:sz w:val="20"/>
                  <w:szCs w:val="20"/>
                </w:rPr>
                <w:t>1 – Ожидает активации;</w:t>
              </w:r>
            </w:ins>
          </w:p>
          <w:p w:rsidR="00E41893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13" w:author="Автор"/>
                <w:sz w:val="20"/>
                <w:szCs w:val="20"/>
              </w:rPr>
            </w:pPr>
            <w:ins w:id="14014" w:author="Автор">
              <w:r>
                <w:rPr>
                  <w:sz w:val="20"/>
                  <w:szCs w:val="20"/>
                </w:rPr>
                <w:t>2- Заблокирована.</w:t>
              </w:r>
            </w:ins>
          </w:p>
        </w:tc>
      </w:tr>
      <w:tr w:rsidR="00B77658" w:rsidRPr="0009076A" w:rsidTr="0092666C">
        <w:trPr>
          <w:ins w:id="14015" w:author="Автор"/>
        </w:trPr>
        <w:tc>
          <w:tcPr>
            <w:tcW w:w="534" w:type="dxa"/>
            <w:vAlign w:val="center"/>
          </w:tcPr>
          <w:p w:rsidR="00B77658" w:rsidRDefault="00B77658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16" w:author="Автор"/>
              </w:rPr>
            </w:pPr>
            <w:ins w:id="14017" w:author="Автор">
              <w:r>
                <w:t>11</w:t>
              </w:r>
            </w:ins>
          </w:p>
        </w:tc>
        <w:tc>
          <w:tcPr>
            <w:tcW w:w="2050" w:type="dxa"/>
          </w:tcPr>
          <w:p w:rsidR="00B77658" w:rsidRPr="00B77658" w:rsidRDefault="00B77658" w:rsidP="0092666C">
            <w:pPr>
              <w:pStyle w:val="affff1"/>
              <w:ind w:left="0"/>
              <w:rPr>
                <w:ins w:id="14018" w:author="Автор"/>
                <w:sz w:val="20"/>
                <w:szCs w:val="20"/>
                <w:lang w:val="en-US"/>
              </w:rPr>
            </w:pPr>
            <w:ins w:id="14019" w:author="Автор">
              <w:r w:rsidRPr="00B77658">
                <w:rPr>
                  <w:sz w:val="20"/>
                  <w:szCs w:val="20"/>
                  <w:lang w:val="en-US"/>
                </w:rPr>
                <w:t>MondayPrice</w:t>
              </w:r>
            </w:ins>
          </w:p>
        </w:tc>
        <w:tc>
          <w:tcPr>
            <w:tcW w:w="1903" w:type="dxa"/>
          </w:tcPr>
          <w:p w:rsidR="00B77658" w:rsidRPr="00010F66" w:rsidRDefault="00010F66" w:rsidP="00001714">
            <w:pPr>
              <w:pStyle w:val="affff1"/>
              <w:ind w:left="0"/>
              <w:rPr>
                <w:ins w:id="14020" w:author="Автор"/>
                <w:sz w:val="20"/>
                <w:szCs w:val="20"/>
              </w:rPr>
            </w:pPr>
            <w:ins w:id="14021" w:author="Автор">
              <w:r>
                <w:rPr>
                  <w:sz w:val="20"/>
                  <w:szCs w:val="20"/>
                </w:rPr>
                <w:t>Стоимость заказанного питания на понедельник</w:t>
              </w:r>
            </w:ins>
          </w:p>
        </w:tc>
        <w:tc>
          <w:tcPr>
            <w:tcW w:w="1965" w:type="dxa"/>
          </w:tcPr>
          <w:p w:rsidR="00B77658" w:rsidRDefault="00010F66" w:rsidP="0092666C">
            <w:pPr>
              <w:pStyle w:val="affff1"/>
              <w:ind w:left="0"/>
              <w:rPr>
                <w:ins w:id="14022" w:author="Автор"/>
                <w:sz w:val="20"/>
                <w:szCs w:val="20"/>
              </w:rPr>
            </w:pPr>
            <w:ins w:id="1402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B77658" w:rsidRPr="00B77658" w:rsidRDefault="00CA29C4" w:rsidP="0092666C">
            <w:pPr>
              <w:pStyle w:val="affff1"/>
              <w:ind w:left="0"/>
              <w:rPr>
                <w:ins w:id="14024" w:author="Автор"/>
                <w:sz w:val="20"/>
                <w:szCs w:val="20"/>
                <w:lang w:val="en-US"/>
              </w:rPr>
            </w:pPr>
            <w:ins w:id="14025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B77658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26" w:author="Автор"/>
                <w:sz w:val="20"/>
                <w:szCs w:val="20"/>
              </w:rPr>
            </w:pPr>
            <w:ins w:id="14027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4028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29" w:author="Автор"/>
              </w:rPr>
            </w:pPr>
            <w:ins w:id="14030" w:author="Автор">
              <w:r>
                <w:t>12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4031" w:author="Автор"/>
                <w:sz w:val="20"/>
                <w:szCs w:val="20"/>
                <w:lang w:val="en-US"/>
              </w:rPr>
            </w:pPr>
            <w:ins w:id="14032" w:author="Автор">
              <w:r w:rsidRPr="00B77658">
                <w:rPr>
                  <w:sz w:val="20"/>
                  <w:szCs w:val="20"/>
                  <w:lang w:val="en-US"/>
                </w:rPr>
                <w:t>TuesdayPrice</w:t>
              </w:r>
            </w:ins>
          </w:p>
        </w:tc>
        <w:tc>
          <w:tcPr>
            <w:tcW w:w="1903" w:type="dxa"/>
          </w:tcPr>
          <w:p w:rsidR="00CA29C4" w:rsidRPr="00010F66" w:rsidRDefault="00010F66" w:rsidP="00010F66">
            <w:pPr>
              <w:pStyle w:val="affff1"/>
              <w:ind w:left="0"/>
              <w:rPr>
                <w:ins w:id="14033" w:author="Автор"/>
                <w:sz w:val="20"/>
                <w:szCs w:val="20"/>
              </w:rPr>
            </w:pPr>
            <w:ins w:id="14034" w:author="Автор">
              <w:r>
                <w:rPr>
                  <w:sz w:val="20"/>
                  <w:szCs w:val="20"/>
                </w:rPr>
                <w:t>Стоимость заказанного питания на вторник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4035" w:author="Автор"/>
                <w:sz w:val="20"/>
                <w:szCs w:val="20"/>
              </w:rPr>
            </w:pPr>
            <w:ins w:id="1403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4037" w:author="Автор"/>
                <w:sz w:val="20"/>
                <w:szCs w:val="20"/>
                <w:lang w:val="en-US"/>
              </w:rPr>
            </w:pPr>
            <w:ins w:id="14038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39" w:author="Автор"/>
                <w:sz w:val="20"/>
                <w:szCs w:val="20"/>
              </w:rPr>
            </w:pPr>
            <w:ins w:id="14040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4041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42" w:author="Автор"/>
              </w:rPr>
            </w:pPr>
            <w:ins w:id="14043" w:author="Автор">
              <w:r>
                <w:lastRenderedPageBreak/>
                <w:t>13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4044" w:author="Автор"/>
                <w:sz w:val="20"/>
                <w:szCs w:val="20"/>
                <w:lang w:val="en-US"/>
              </w:rPr>
            </w:pPr>
            <w:ins w:id="14045" w:author="Автор">
              <w:r w:rsidRPr="00B77658">
                <w:rPr>
                  <w:sz w:val="20"/>
                  <w:szCs w:val="20"/>
                  <w:lang w:val="en-US"/>
                </w:rPr>
                <w:t>WednesdayPrice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4046" w:author="Автор"/>
                <w:sz w:val="20"/>
                <w:szCs w:val="20"/>
              </w:rPr>
            </w:pPr>
            <w:ins w:id="14047" w:author="Автор">
              <w:r>
                <w:rPr>
                  <w:sz w:val="20"/>
                  <w:szCs w:val="20"/>
                </w:rPr>
                <w:t>Стоимость заказанного питания на среду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4048" w:author="Автор"/>
                <w:sz w:val="20"/>
                <w:szCs w:val="20"/>
              </w:rPr>
            </w:pPr>
            <w:ins w:id="1404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4050" w:author="Автор"/>
                <w:sz w:val="20"/>
                <w:szCs w:val="20"/>
                <w:lang w:val="en-US"/>
              </w:rPr>
            </w:pPr>
            <w:ins w:id="14051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52" w:author="Автор"/>
                <w:sz w:val="20"/>
                <w:szCs w:val="20"/>
              </w:rPr>
            </w:pPr>
            <w:ins w:id="14053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4054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55" w:author="Автор"/>
              </w:rPr>
            </w:pPr>
            <w:ins w:id="14056" w:author="Автор">
              <w:r>
                <w:t>14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4057" w:author="Автор"/>
                <w:sz w:val="20"/>
                <w:szCs w:val="20"/>
                <w:lang w:val="en-US"/>
              </w:rPr>
            </w:pPr>
            <w:ins w:id="14058" w:author="Автор">
              <w:r w:rsidRPr="00B77658">
                <w:rPr>
                  <w:sz w:val="20"/>
                  <w:szCs w:val="20"/>
                  <w:lang w:val="en-US"/>
                </w:rPr>
                <w:t>ThursdayPrice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4059" w:author="Автор"/>
                <w:sz w:val="20"/>
                <w:szCs w:val="20"/>
              </w:rPr>
            </w:pPr>
            <w:ins w:id="14060" w:author="Автор">
              <w:r>
                <w:rPr>
                  <w:sz w:val="20"/>
                  <w:szCs w:val="20"/>
                </w:rPr>
                <w:t>Стоимость заказанного питания на четверг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4061" w:author="Автор"/>
                <w:sz w:val="20"/>
                <w:szCs w:val="20"/>
              </w:rPr>
            </w:pPr>
            <w:ins w:id="1406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4063" w:author="Автор"/>
                <w:sz w:val="20"/>
                <w:szCs w:val="20"/>
                <w:lang w:val="en-US"/>
              </w:rPr>
            </w:pPr>
            <w:ins w:id="14064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65" w:author="Автор"/>
                <w:sz w:val="20"/>
                <w:szCs w:val="20"/>
              </w:rPr>
            </w:pPr>
            <w:ins w:id="14066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4067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68" w:author="Автор"/>
              </w:rPr>
            </w:pPr>
            <w:ins w:id="14069" w:author="Автор">
              <w:r>
                <w:t>15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4070" w:author="Автор"/>
                <w:sz w:val="20"/>
                <w:szCs w:val="20"/>
                <w:lang w:val="en-US"/>
              </w:rPr>
            </w:pPr>
            <w:ins w:id="14071" w:author="Автор">
              <w:r w:rsidRPr="00B77658">
                <w:rPr>
                  <w:sz w:val="20"/>
                  <w:szCs w:val="20"/>
                  <w:lang w:val="en-US"/>
                </w:rPr>
                <w:t>FridayPrice</w:t>
              </w:r>
            </w:ins>
          </w:p>
        </w:tc>
        <w:tc>
          <w:tcPr>
            <w:tcW w:w="1903" w:type="dxa"/>
          </w:tcPr>
          <w:p w:rsidR="00CA29C4" w:rsidRPr="00010F66" w:rsidRDefault="00010F66" w:rsidP="00010F66">
            <w:pPr>
              <w:pStyle w:val="affff1"/>
              <w:ind w:left="0"/>
              <w:rPr>
                <w:ins w:id="14072" w:author="Автор"/>
                <w:sz w:val="20"/>
                <w:szCs w:val="20"/>
              </w:rPr>
            </w:pPr>
            <w:ins w:id="14073" w:author="Автор">
              <w:r>
                <w:rPr>
                  <w:sz w:val="20"/>
                  <w:szCs w:val="20"/>
                </w:rPr>
                <w:t>Стоимость заказанного питания на пятницу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4074" w:author="Автор"/>
                <w:sz w:val="20"/>
                <w:szCs w:val="20"/>
              </w:rPr>
            </w:pPr>
            <w:ins w:id="1407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4076" w:author="Автор"/>
                <w:sz w:val="20"/>
                <w:szCs w:val="20"/>
                <w:lang w:val="en-US"/>
              </w:rPr>
            </w:pPr>
            <w:ins w:id="14077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78" w:author="Автор"/>
                <w:sz w:val="20"/>
                <w:szCs w:val="20"/>
              </w:rPr>
            </w:pPr>
            <w:ins w:id="14079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4080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81" w:author="Автор"/>
              </w:rPr>
            </w:pPr>
            <w:ins w:id="14082" w:author="Автор">
              <w:r>
                <w:t>16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4083" w:author="Автор"/>
                <w:sz w:val="20"/>
                <w:szCs w:val="20"/>
                <w:lang w:val="en-US"/>
              </w:rPr>
            </w:pPr>
            <w:ins w:id="14084" w:author="Автор">
              <w:r w:rsidRPr="00B77658">
                <w:rPr>
                  <w:sz w:val="20"/>
                  <w:szCs w:val="20"/>
                  <w:lang w:val="en-US"/>
                </w:rPr>
                <w:t>SaturdayPrice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4085" w:author="Автор"/>
                <w:sz w:val="20"/>
                <w:szCs w:val="20"/>
              </w:rPr>
            </w:pPr>
            <w:ins w:id="14086" w:author="Автор">
              <w:r>
                <w:rPr>
                  <w:sz w:val="20"/>
                  <w:szCs w:val="20"/>
                </w:rPr>
                <w:t>Стоимость заказанного питания на субботу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4087" w:author="Автор"/>
                <w:sz w:val="20"/>
                <w:szCs w:val="20"/>
              </w:rPr>
            </w:pPr>
            <w:ins w:id="1408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4089" w:author="Автор"/>
                <w:sz w:val="20"/>
                <w:szCs w:val="20"/>
                <w:lang w:val="en-US"/>
              </w:rPr>
            </w:pPr>
            <w:ins w:id="14090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91" w:author="Автор"/>
                <w:sz w:val="20"/>
                <w:szCs w:val="20"/>
              </w:rPr>
            </w:pPr>
            <w:ins w:id="14092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4093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094" w:author="Автор"/>
              </w:rPr>
            </w:pPr>
            <w:ins w:id="14095" w:author="Автор">
              <w:r>
                <w:t>17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4096" w:author="Автор"/>
                <w:sz w:val="20"/>
                <w:szCs w:val="20"/>
                <w:lang w:val="en-US"/>
              </w:rPr>
            </w:pPr>
            <w:ins w:id="14097" w:author="Автор">
              <w:r w:rsidRPr="00B77658">
                <w:rPr>
                  <w:sz w:val="20"/>
                  <w:szCs w:val="20"/>
                  <w:lang w:val="en-US"/>
                </w:rPr>
                <w:t>SundayPrice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4098" w:author="Автор"/>
                <w:sz w:val="20"/>
                <w:szCs w:val="20"/>
              </w:rPr>
            </w:pPr>
            <w:ins w:id="14099" w:author="Автор">
              <w:r>
                <w:rPr>
                  <w:sz w:val="20"/>
                  <w:szCs w:val="20"/>
                </w:rPr>
                <w:t>Стоимость заказанного питания на воскресенье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4100" w:author="Автор"/>
                <w:sz w:val="20"/>
                <w:szCs w:val="20"/>
              </w:rPr>
            </w:pPr>
            <w:ins w:id="1410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4102" w:author="Автор"/>
                <w:sz w:val="20"/>
                <w:szCs w:val="20"/>
                <w:lang w:val="en-US"/>
              </w:rPr>
            </w:pPr>
            <w:ins w:id="14103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104" w:author="Автор"/>
                <w:sz w:val="20"/>
                <w:szCs w:val="20"/>
              </w:rPr>
            </w:pPr>
            <w:ins w:id="14105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4106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107" w:author="Автор"/>
              </w:rPr>
            </w:pPr>
            <w:ins w:id="14108" w:author="Автор">
              <w:r>
                <w:t>18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4109" w:author="Автор"/>
                <w:sz w:val="20"/>
                <w:szCs w:val="20"/>
                <w:lang w:val="en-US"/>
              </w:rPr>
            </w:pPr>
            <w:ins w:id="14110" w:author="Автор">
              <w:r w:rsidRPr="00B77658">
                <w:rPr>
                  <w:sz w:val="20"/>
                  <w:szCs w:val="20"/>
                  <w:lang w:val="en-US"/>
                </w:rPr>
                <w:t>UpdateDate</w:t>
              </w:r>
            </w:ins>
          </w:p>
        </w:tc>
        <w:tc>
          <w:tcPr>
            <w:tcW w:w="1903" w:type="dxa"/>
          </w:tcPr>
          <w:p w:rsidR="00CA29C4" w:rsidRDefault="00CA29C4" w:rsidP="00001714">
            <w:pPr>
              <w:pStyle w:val="affff1"/>
              <w:ind w:left="0"/>
              <w:rPr>
                <w:ins w:id="14111" w:author="Автор"/>
                <w:sz w:val="20"/>
                <w:szCs w:val="20"/>
              </w:rPr>
            </w:pPr>
            <w:ins w:id="14112" w:author="Автор">
              <w:r>
                <w:rPr>
                  <w:sz w:val="20"/>
                  <w:szCs w:val="20"/>
                </w:rPr>
                <w:t>Время обновления записи</w:t>
              </w:r>
            </w:ins>
          </w:p>
        </w:tc>
        <w:tc>
          <w:tcPr>
            <w:tcW w:w="1965" w:type="dxa"/>
          </w:tcPr>
          <w:p w:rsidR="00CA29C4" w:rsidRDefault="00CA29C4" w:rsidP="0092666C">
            <w:pPr>
              <w:pStyle w:val="affff1"/>
              <w:ind w:left="0"/>
              <w:rPr>
                <w:ins w:id="14113" w:author="Автор"/>
                <w:sz w:val="20"/>
                <w:szCs w:val="20"/>
              </w:rPr>
            </w:pPr>
            <w:ins w:id="1411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4115" w:author="Автор"/>
                <w:sz w:val="20"/>
                <w:szCs w:val="20"/>
                <w:lang w:val="en-US"/>
              </w:rPr>
            </w:pPr>
            <w:ins w:id="14116" w:author="Автор">
              <w:r w:rsidRPr="00CA29C4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89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117" w:author="Автор"/>
                <w:sz w:val="20"/>
                <w:szCs w:val="20"/>
              </w:rPr>
            </w:pPr>
          </w:p>
        </w:tc>
      </w:tr>
      <w:tr w:rsidR="00CA29C4" w:rsidRPr="0009076A" w:rsidTr="0092666C">
        <w:trPr>
          <w:ins w:id="14118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119" w:author="Автор"/>
              </w:rPr>
            </w:pPr>
            <w:ins w:id="14120" w:author="Автор">
              <w:r>
                <w:t>19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4121" w:author="Автор"/>
                <w:sz w:val="20"/>
                <w:szCs w:val="20"/>
                <w:lang w:val="en-US"/>
              </w:rPr>
            </w:pPr>
            <w:ins w:id="14122" w:author="Автор">
              <w:r w:rsidRPr="00B77658">
                <w:rPr>
                  <w:sz w:val="20"/>
                  <w:szCs w:val="20"/>
                  <w:lang w:val="en-US"/>
                </w:rPr>
                <w:t>ChangesPlace</w:t>
              </w:r>
            </w:ins>
          </w:p>
        </w:tc>
        <w:tc>
          <w:tcPr>
            <w:tcW w:w="1903" w:type="dxa"/>
          </w:tcPr>
          <w:p w:rsidR="00CA29C4" w:rsidRDefault="00CA29C4" w:rsidP="00001714">
            <w:pPr>
              <w:pStyle w:val="affff1"/>
              <w:ind w:left="0"/>
              <w:rPr>
                <w:ins w:id="14123" w:author="Автор"/>
                <w:sz w:val="20"/>
                <w:szCs w:val="20"/>
              </w:rPr>
            </w:pPr>
            <w:ins w:id="14124" w:author="Автор">
              <w:r>
                <w:rPr>
                  <w:sz w:val="20"/>
                  <w:szCs w:val="20"/>
                </w:rPr>
                <w:t>Определяет место изменения циклограммы</w:t>
              </w:r>
            </w:ins>
          </w:p>
        </w:tc>
        <w:tc>
          <w:tcPr>
            <w:tcW w:w="1965" w:type="dxa"/>
          </w:tcPr>
          <w:p w:rsidR="00CA29C4" w:rsidRDefault="00CA29C4" w:rsidP="0092666C">
            <w:pPr>
              <w:pStyle w:val="affff1"/>
              <w:ind w:left="0"/>
              <w:rPr>
                <w:ins w:id="14125" w:author="Автор"/>
                <w:sz w:val="20"/>
                <w:szCs w:val="20"/>
              </w:rPr>
            </w:pPr>
            <w:ins w:id="1412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4127" w:author="Автор"/>
                <w:sz w:val="20"/>
                <w:szCs w:val="20"/>
                <w:lang w:val="en-US"/>
              </w:rPr>
            </w:pPr>
            <w:ins w:id="14128" w:author="Автор">
              <w:r w:rsidRPr="00B77658">
                <w:rPr>
                  <w:sz w:val="20"/>
                  <w:szCs w:val="20"/>
                  <w:lang w:val="en-US"/>
                </w:rPr>
                <w:t>xs:boolean</w:t>
              </w:r>
            </w:ins>
          </w:p>
        </w:tc>
        <w:tc>
          <w:tcPr>
            <w:tcW w:w="1989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129" w:author="Автор"/>
                <w:sz w:val="20"/>
                <w:szCs w:val="20"/>
              </w:rPr>
            </w:pPr>
            <w:ins w:id="14130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5B3100">
                <w:rPr>
                  <w:sz w:val="20"/>
                  <w:szCs w:val="20"/>
                  <w:rPrChange w:id="14131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АРМ Администратора;</w:t>
              </w:r>
            </w:ins>
          </w:p>
          <w:p w:rsidR="00CA29C4" w:rsidRP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132" w:author="Автор"/>
                <w:sz w:val="20"/>
                <w:szCs w:val="20"/>
              </w:rPr>
            </w:pPr>
            <w:ins w:id="14133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5B3100">
                <w:rPr>
                  <w:sz w:val="20"/>
                  <w:szCs w:val="20"/>
                  <w:rPrChange w:id="14134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Личный Кабинет</w:t>
              </w:r>
            </w:ins>
          </w:p>
        </w:tc>
      </w:tr>
    </w:tbl>
    <w:p w:rsidR="0003207D" w:rsidRPr="00001714" w:rsidRDefault="0003207D">
      <w:pPr>
        <w:pStyle w:val="30"/>
        <w:numPr>
          <w:ilvl w:val="0"/>
          <w:numId w:val="0"/>
        </w:numPr>
        <w:rPr>
          <w:ins w:id="14135" w:author="Автор"/>
        </w:rPr>
        <w:pPrChange w:id="14136" w:author="Автор">
          <w:pPr>
            <w:pStyle w:val="30"/>
            <w:numPr>
              <w:numId w:val="33"/>
            </w:numPr>
          </w:pPr>
        </w:pPrChange>
      </w:pPr>
    </w:p>
    <w:p w:rsidR="0003207D" w:rsidRPr="00452ED3" w:rsidDel="00D5371F" w:rsidRDefault="0003207D" w:rsidP="0003207D">
      <w:pPr>
        <w:pStyle w:val="30"/>
        <w:numPr>
          <w:ilvl w:val="2"/>
          <w:numId w:val="33"/>
        </w:numPr>
        <w:rPr>
          <w:ins w:id="14137" w:author="Автор"/>
          <w:del w:id="14138" w:author="Автор"/>
          <w:rPrChange w:id="14139" w:author="Автор">
            <w:rPr>
              <w:ins w:id="14140" w:author="Автор"/>
              <w:del w:id="14141" w:author="Автор"/>
              <w:lang w:val="en-US"/>
            </w:rPr>
          </w:rPrChange>
        </w:rPr>
      </w:pPr>
      <w:bookmarkStart w:id="14142" w:name="_Toc398816674"/>
      <w:bookmarkStart w:id="14143" w:name="_Toc398817633"/>
      <w:bookmarkStart w:id="14144" w:name="_Toc398832379"/>
      <w:bookmarkStart w:id="14145" w:name="_Toc399186969"/>
      <w:bookmarkStart w:id="14146" w:name="_Toc399446182"/>
      <w:bookmarkStart w:id="14147" w:name="_Toc414982474"/>
      <w:ins w:id="14148" w:author="Автор">
        <w:del w:id="14149" w:author="Автор">
          <w:r w:rsidDel="00D5371F">
            <w:delText xml:space="preserve">Параметр комплексного типа: </w:delText>
          </w:r>
          <w:r w:rsidRPr="0003207D" w:rsidDel="00D5371F">
            <w:rPr>
              <w:lang w:val="en-US"/>
            </w:rPr>
            <w:delText>CycleDiagramExt</w:delText>
          </w:r>
          <w:bookmarkEnd w:id="14142"/>
          <w:bookmarkEnd w:id="14143"/>
          <w:bookmarkEnd w:id="14144"/>
          <w:bookmarkEnd w:id="14145"/>
          <w:bookmarkEnd w:id="14146"/>
          <w:bookmarkEnd w:id="14147"/>
        </w:del>
      </w:ins>
    </w:p>
    <w:p w:rsidR="0003207D" w:rsidRPr="00452ED3" w:rsidDel="00D5371F" w:rsidRDefault="0003207D" w:rsidP="0003207D">
      <w:pPr>
        <w:pStyle w:val="affff1"/>
        <w:rPr>
          <w:ins w:id="14150" w:author="Автор"/>
          <w:del w:id="14151" w:author="Автор"/>
          <w:rPrChange w:id="14152" w:author="Автор">
            <w:rPr>
              <w:ins w:id="14153" w:author="Автор"/>
              <w:del w:id="14154" w:author="Автор"/>
              <w:lang w:val="en-US"/>
            </w:rPr>
          </w:rPrChange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3207D" w:rsidRPr="0009076A" w:rsidDel="00D5371F" w:rsidTr="00782C66">
        <w:trPr>
          <w:ins w:id="14155" w:author="Автор"/>
          <w:del w:id="14156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pStyle w:val="a9"/>
              <w:rPr>
                <w:ins w:id="14157" w:author="Автор"/>
                <w:del w:id="14158" w:author="Автор"/>
                <w:rPrChange w:id="14159" w:author="Автор">
                  <w:rPr>
                    <w:ins w:id="14160" w:author="Автор"/>
                    <w:del w:id="14161" w:author="Автор"/>
                    <w:lang w:val="en-US"/>
                  </w:rPr>
                </w:rPrChange>
              </w:rPr>
            </w:pPr>
            <w:ins w:id="14162" w:author="Автор">
              <w:del w:id="14163" w:author="Автор">
                <w:r w:rsidRPr="0009076A" w:rsidDel="00D5371F">
                  <w:delText>№</w:delText>
                </w:r>
              </w:del>
            </w:ins>
          </w:p>
        </w:tc>
        <w:tc>
          <w:tcPr>
            <w:tcW w:w="2050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4164" w:author="Автор"/>
                <w:del w:id="14165" w:author="Автор"/>
              </w:rPr>
            </w:pPr>
            <w:ins w:id="14166" w:author="Автор">
              <w:del w:id="14167" w:author="Автор">
                <w:r w:rsidRPr="0009076A" w:rsidDel="00D5371F">
                  <w:delText xml:space="preserve">Код параметра </w:delText>
                </w:r>
              </w:del>
            </w:ins>
          </w:p>
        </w:tc>
        <w:tc>
          <w:tcPr>
            <w:tcW w:w="1903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4168" w:author="Автор"/>
                <w:del w:id="14169" w:author="Автор"/>
              </w:rPr>
            </w:pPr>
            <w:ins w:id="14170" w:author="Автор">
              <w:del w:id="14171" w:author="Автор">
                <w:r w:rsidRPr="0009076A" w:rsidDel="00D5371F">
                  <w:delText xml:space="preserve">Описание параметра </w:delText>
                </w:r>
              </w:del>
            </w:ins>
          </w:p>
        </w:tc>
        <w:tc>
          <w:tcPr>
            <w:tcW w:w="1965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4172" w:author="Автор"/>
                <w:del w:id="14173" w:author="Автор"/>
              </w:rPr>
            </w:pPr>
            <w:ins w:id="14174" w:author="Автор">
              <w:del w:id="14175" w:author="Автор">
                <w:r w:rsidRPr="0009076A" w:rsidDel="00D5371F">
                  <w:delText xml:space="preserve">Обязательность </w:delText>
                </w:r>
              </w:del>
            </w:ins>
          </w:p>
        </w:tc>
        <w:tc>
          <w:tcPr>
            <w:tcW w:w="1980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4176" w:author="Автор"/>
                <w:del w:id="14177" w:author="Автор"/>
              </w:rPr>
            </w:pPr>
            <w:ins w:id="14178" w:author="Автор">
              <w:del w:id="14179" w:author="Автор">
                <w:r w:rsidRPr="0009076A" w:rsidDel="00D5371F">
                  <w:delText xml:space="preserve">Способ заполнения/Тип 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4180" w:author="Автор"/>
                <w:del w:id="14181" w:author="Автор"/>
              </w:rPr>
            </w:pPr>
            <w:ins w:id="14182" w:author="Автор">
              <w:del w:id="14183" w:author="Автор">
                <w:r w:rsidRPr="0009076A" w:rsidDel="00D5371F">
                  <w:delText xml:space="preserve">Комментарий </w:delText>
                </w:r>
              </w:del>
            </w:ins>
          </w:p>
        </w:tc>
      </w:tr>
      <w:tr w:rsidR="0003207D" w:rsidRPr="0009076A" w:rsidDel="00D5371F" w:rsidTr="00782C66">
        <w:trPr>
          <w:ins w:id="14184" w:author="Автор"/>
          <w:del w:id="14185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186" w:author="Автор"/>
                <w:del w:id="14187" w:author="Автор"/>
                <w:rPrChange w:id="14188" w:author="Автор">
                  <w:rPr>
                    <w:ins w:id="14189" w:author="Автор"/>
                    <w:del w:id="14190" w:author="Автор"/>
                    <w:lang w:val="en-US"/>
                  </w:rPr>
                </w:rPrChange>
              </w:rPr>
            </w:pPr>
            <w:ins w:id="14191" w:author="Автор">
              <w:del w:id="14192" w:author="Автор">
                <w:r w:rsidRPr="00452ED3" w:rsidDel="00D5371F">
                  <w:rPr>
                    <w:rPrChange w:id="14193" w:author="Автор">
                      <w:rPr>
                        <w:lang w:val="en-US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4194" w:author="Автор"/>
                <w:del w:id="14195" w:author="Автор"/>
                <w:sz w:val="20"/>
                <w:szCs w:val="20"/>
                <w:rPrChange w:id="14196" w:author="Автор">
                  <w:rPr>
                    <w:ins w:id="14197" w:author="Автор"/>
                    <w:del w:id="14198" w:author="Автор"/>
                    <w:sz w:val="20"/>
                    <w:szCs w:val="20"/>
                    <w:lang w:val="en-US"/>
                  </w:rPr>
                </w:rPrChange>
              </w:rPr>
            </w:pPr>
            <w:ins w:id="14199" w:author="Автор">
              <w:del w:id="14200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Monday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4201" w:author="Автор"/>
                <w:del w:id="14202" w:author="Автор"/>
                <w:sz w:val="20"/>
                <w:szCs w:val="20"/>
              </w:rPr>
            </w:pPr>
            <w:ins w:id="14203" w:author="Автор">
              <w:del w:id="14204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понедельник</w:delText>
                </w:r>
              </w:del>
            </w:ins>
          </w:p>
        </w:tc>
        <w:tc>
          <w:tcPr>
            <w:tcW w:w="1965" w:type="dxa"/>
          </w:tcPr>
          <w:p w:rsidR="0003207D" w:rsidRPr="00775B23" w:rsidDel="00D5371F" w:rsidRDefault="0003207D" w:rsidP="00782C66">
            <w:pPr>
              <w:pStyle w:val="affff1"/>
              <w:ind w:left="0"/>
              <w:rPr>
                <w:ins w:id="14205" w:author="Автор"/>
                <w:del w:id="14206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4207" w:author="Автор"/>
                <w:del w:id="14208" w:author="Автор"/>
                <w:sz w:val="20"/>
                <w:szCs w:val="20"/>
                <w:rPrChange w:id="14209" w:author="Автор">
                  <w:rPr>
                    <w:ins w:id="14210" w:author="Автор"/>
                    <w:del w:id="14211" w:author="Автор"/>
                    <w:sz w:val="20"/>
                    <w:szCs w:val="20"/>
                    <w:lang w:val="en-US"/>
                  </w:rPr>
                </w:rPrChange>
              </w:rPr>
            </w:pPr>
            <w:ins w:id="14212" w:author="Автор">
              <w:del w:id="14213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4214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215" w:author="Автор"/>
                <w:del w:id="14216" w:author="Автор"/>
                <w:sz w:val="20"/>
                <w:szCs w:val="20"/>
              </w:rPr>
            </w:pPr>
            <w:ins w:id="14217" w:author="Автор">
              <w:del w:id="14218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4219" w:author="Автор"/>
          <w:del w:id="14220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221" w:author="Автор"/>
                <w:del w:id="14222" w:author="Автор"/>
                <w:rPrChange w:id="14223" w:author="Автор">
                  <w:rPr>
                    <w:ins w:id="14224" w:author="Автор"/>
                    <w:del w:id="14225" w:author="Автор"/>
                    <w:lang w:val="en-US"/>
                  </w:rPr>
                </w:rPrChange>
              </w:rPr>
            </w:pPr>
            <w:ins w:id="14226" w:author="Автор">
              <w:del w:id="14227" w:author="Автор">
                <w:r w:rsidRPr="00452ED3" w:rsidDel="00D5371F">
                  <w:rPr>
                    <w:rPrChange w:id="14228" w:author="Автор">
                      <w:rPr>
                        <w:lang w:val="en-US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4229" w:author="Автор"/>
                <w:del w:id="14230" w:author="Автор"/>
                <w:sz w:val="20"/>
                <w:szCs w:val="20"/>
                <w:rPrChange w:id="14231" w:author="Автор">
                  <w:rPr>
                    <w:ins w:id="14232" w:author="Автор"/>
                    <w:del w:id="14233" w:author="Автор"/>
                    <w:sz w:val="20"/>
                    <w:szCs w:val="20"/>
                    <w:lang w:val="en-US"/>
                  </w:rPr>
                </w:rPrChange>
              </w:rPr>
            </w:pPr>
            <w:ins w:id="14234" w:author="Автор">
              <w:del w:id="14235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Tuesday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4236" w:author="Автор"/>
                <w:del w:id="14237" w:author="Автор"/>
                <w:sz w:val="20"/>
                <w:szCs w:val="20"/>
              </w:rPr>
            </w:pPr>
            <w:ins w:id="14238" w:author="Автор">
              <w:del w:id="14239" w:author="Автор">
                <w:r w:rsidDel="00D5371F">
                  <w:rPr>
                    <w:sz w:val="20"/>
                    <w:szCs w:val="20"/>
                  </w:rPr>
                  <w:delText xml:space="preserve">Список </w:delText>
                </w:r>
                <w:r w:rsidDel="00D5371F">
                  <w:rPr>
                    <w:sz w:val="20"/>
                    <w:szCs w:val="20"/>
                  </w:rPr>
                  <w:lastRenderedPageBreak/>
                  <w:delText>идентификаторов комплексов питания на вторник</w:delText>
                </w:r>
              </w:del>
            </w:ins>
          </w:p>
        </w:tc>
        <w:tc>
          <w:tcPr>
            <w:tcW w:w="1965" w:type="dxa"/>
          </w:tcPr>
          <w:p w:rsidR="0003207D" w:rsidRPr="00775B23" w:rsidDel="00D5371F" w:rsidRDefault="0003207D" w:rsidP="00782C66">
            <w:pPr>
              <w:pStyle w:val="affff1"/>
              <w:ind w:left="0"/>
              <w:rPr>
                <w:ins w:id="14240" w:author="Автор"/>
                <w:del w:id="14241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4242" w:author="Автор"/>
                <w:del w:id="14243" w:author="Автор"/>
                <w:sz w:val="20"/>
                <w:szCs w:val="20"/>
                <w:rPrChange w:id="14244" w:author="Автор">
                  <w:rPr>
                    <w:ins w:id="14245" w:author="Автор"/>
                    <w:del w:id="14246" w:author="Автор"/>
                    <w:sz w:val="20"/>
                    <w:szCs w:val="20"/>
                    <w:lang w:val="en-US"/>
                  </w:rPr>
                </w:rPrChange>
              </w:rPr>
            </w:pPr>
            <w:ins w:id="14247" w:author="Автор">
              <w:del w:id="14248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4249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250" w:author="Автор"/>
                <w:del w:id="14251" w:author="Автор"/>
                <w:sz w:val="20"/>
                <w:szCs w:val="20"/>
              </w:rPr>
            </w:pPr>
            <w:ins w:id="14252" w:author="Автор">
              <w:del w:id="14253" w:author="Автор">
                <w:r w:rsidDel="00D5371F">
                  <w:rPr>
                    <w:sz w:val="20"/>
                    <w:szCs w:val="20"/>
                  </w:rPr>
                  <w:delText xml:space="preserve">Разделитель идентификаторов – </w:delText>
                </w:r>
                <w:r w:rsidDel="00D5371F">
                  <w:rPr>
                    <w:sz w:val="20"/>
                    <w:szCs w:val="20"/>
                  </w:rPr>
                  <w:lastRenderedPageBreak/>
                  <w:delText>«;»</w:delText>
                </w:r>
              </w:del>
            </w:ins>
          </w:p>
        </w:tc>
      </w:tr>
      <w:tr w:rsidR="0003207D" w:rsidRPr="0009076A" w:rsidDel="00D5371F" w:rsidTr="00782C66">
        <w:trPr>
          <w:ins w:id="14254" w:author="Автор"/>
          <w:del w:id="14255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256" w:author="Автор"/>
                <w:del w:id="14257" w:author="Автор"/>
                <w:rPrChange w:id="14258" w:author="Автор">
                  <w:rPr>
                    <w:ins w:id="14259" w:author="Автор"/>
                    <w:del w:id="14260" w:author="Автор"/>
                    <w:lang w:val="en-US"/>
                  </w:rPr>
                </w:rPrChange>
              </w:rPr>
            </w:pPr>
            <w:ins w:id="14261" w:author="Автор">
              <w:del w:id="14262" w:author="Автор">
                <w:r w:rsidRPr="00452ED3" w:rsidDel="00D5371F">
                  <w:rPr>
                    <w:rPrChange w:id="14263" w:author="Автор">
                      <w:rPr>
                        <w:lang w:val="en-US"/>
                      </w:rPr>
                    </w:rPrChange>
                  </w:rPr>
                  <w:lastRenderedPageBreak/>
                  <w:delText>3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4264" w:author="Автор"/>
                <w:del w:id="14265" w:author="Автор"/>
                <w:sz w:val="20"/>
                <w:szCs w:val="20"/>
                <w:rPrChange w:id="14266" w:author="Автор">
                  <w:rPr>
                    <w:ins w:id="14267" w:author="Автор"/>
                    <w:del w:id="14268" w:author="Автор"/>
                    <w:sz w:val="20"/>
                    <w:szCs w:val="20"/>
                    <w:lang w:val="en-US"/>
                  </w:rPr>
                </w:rPrChange>
              </w:rPr>
            </w:pPr>
            <w:ins w:id="14269" w:author="Автор">
              <w:del w:id="14270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Wednesday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4271" w:author="Автор"/>
                <w:del w:id="14272" w:author="Автор"/>
                <w:sz w:val="20"/>
                <w:szCs w:val="20"/>
              </w:rPr>
            </w:pPr>
            <w:ins w:id="14273" w:author="Автор">
              <w:del w:id="14274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среду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4275" w:author="Автор"/>
                <w:del w:id="14276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4277" w:author="Автор"/>
                <w:del w:id="14278" w:author="Автор"/>
                <w:sz w:val="20"/>
                <w:szCs w:val="20"/>
                <w:rPrChange w:id="14279" w:author="Автор">
                  <w:rPr>
                    <w:ins w:id="14280" w:author="Автор"/>
                    <w:del w:id="14281" w:author="Автор"/>
                    <w:sz w:val="20"/>
                    <w:szCs w:val="20"/>
                    <w:lang w:val="en-US"/>
                  </w:rPr>
                </w:rPrChange>
              </w:rPr>
            </w:pPr>
            <w:ins w:id="14282" w:author="Автор">
              <w:del w:id="14283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4284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285" w:author="Автор"/>
                <w:del w:id="14286" w:author="Автор"/>
                <w:sz w:val="20"/>
                <w:szCs w:val="20"/>
              </w:rPr>
            </w:pPr>
            <w:ins w:id="14287" w:author="Автор">
              <w:del w:id="14288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4289" w:author="Автор"/>
          <w:del w:id="14290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291" w:author="Автор"/>
                <w:del w:id="14292" w:author="Автор"/>
                <w:rPrChange w:id="14293" w:author="Автор">
                  <w:rPr>
                    <w:ins w:id="14294" w:author="Автор"/>
                    <w:del w:id="14295" w:author="Автор"/>
                    <w:lang w:val="en-US"/>
                  </w:rPr>
                </w:rPrChange>
              </w:rPr>
            </w:pPr>
            <w:ins w:id="14296" w:author="Автор">
              <w:del w:id="14297" w:author="Автор">
                <w:r w:rsidRPr="00452ED3" w:rsidDel="00D5371F">
                  <w:rPr>
                    <w:rPrChange w:id="14298" w:author="Автор">
                      <w:rPr>
                        <w:lang w:val="en-US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4299" w:author="Автор"/>
                <w:del w:id="14300" w:author="Автор"/>
                <w:sz w:val="20"/>
                <w:szCs w:val="20"/>
                <w:rPrChange w:id="14301" w:author="Автор">
                  <w:rPr>
                    <w:ins w:id="14302" w:author="Автор"/>
                    <w:del w:id="14303" w:author="Автор"/>
                    <w:sz w:val="20"/>
                    <w:szCs w:val="20"/>
                    <w:lang w:val="en-US"/>
                  </w:rPr>
                </w:rPrChange>
              </w:rPr>
            </w:pPr>
            <w:ins w:id="14304" w:author="Автор">
              <w:del w:id="14305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Thursday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4306" w:author="Автор"/>
                <w:del w:id="14307" w:author="Автор"/>
                <w:sz w:val="20"/>
                <w:szCs w:val="20"/>
              </w:rPr>
            </w:pPr>
            <w:ins w:id="14308" w:author="Автор">
              <w:del w:id="14309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четверг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4310" w:author="Автор"/>
                <w:del w:id="14311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4312" w:author="Автор"/>
                <w:del w:id="14313" w:author="Автор"/>
                <w:sz w:val="20"/>
                <w:szCs w:val="20"/>
                <w:rPrChange w:id="14314" w:author="Автор">
                  <w:rPr>
                    <w:ins w:id="14315" w:author="Автор"/>
                    <w:del w:id="14316" w:author="Автор"/>
                    <w:sz w:val="20"/>
                    <w:szCs w:val="20"/>
                    <w:lang w:val="en-US"/>
                  </w:rPr>
                </w:rPrChange>
              </w:rPr>
            </w:pPr>
            <w:ins w:id="14317" w:author="Автор">
              <w:del w:id="14318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4319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320" w:author="Автор"/>
                <w:del w:id="14321" w:author="Автор"/>
                <w:sz w:val="20"/>
                <w:szCs w:val="20"/>
              </w:rPr>
            </w:pPr>
            <w:ins w:id="14322" w:author="Автор">
              <w:del w:id="14323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4324" w:author="Автор"/>
          <w:del w:id="14325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326" w:author="Автор"/>
                <w:del w:id="14327" w:author="Автор"/>
                <w:rPrChange w:id="14328" w:author="Автор">
                  <w:rPr>
                    <w:ins w:id="14329" w:author="Автор"/>
                    <w:del w:id="14330" w:author="Автор"/>
                    <w:lang w:val="en-US"/>
                  </w:rPr>
                </w:rPrChange>
              </w:rPr>
            </w:pPr>
            <w:ins w:id="14331" w:author="Автор">
              <w:del w:id="14332" w:author="Автор">
                <w:r w:rsidRPr="00452ED3" w:rsidDel="00D5371F">
                  <w:rPr>
                    <w:rPrChange w:id="14333" w:author="Автор">
                      <w:rPr>
                        <w:lang w:val="en-US"/>
                      </w:rPr>
                    </w:rPrChange>
                  </w:rPr>
                  <w:delText>5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4334" w:author="Автор"/>
                <w:del w:id="14335" w:author="Автор"/>
                <w:sz w:val="20"/>
                <w:szCs w:val="20"/>
                <w:rPrChange w:id="14336" w:author="Автор">
                  <w:rPr>
                    <w:ins w:id="14337" w:author="Автор"/>
                    <w:del w:id="14338" w:author="Автор"/>
                    <w:sz w:val="20"/>
                    <w:szCs w:val="20"/>
                    <w:lang w:val="en-US"/>
                  </w:rPr>
                </w:rPrChange>
              </w:rPr>
            </w:pPr>
            <w:ins w:id="14339" w:author="Автор">
              <w:del w:id="14340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Friday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4341" w:author="Автор"/>
                <w:del w:id="14342" w:author="Автор"/>
                <w:sz w:val="20"/>
                <w:szCs w:val="20"/>
              </w:rPr>
            </w:pPr>
            <w:ins w:id="14343" w:author="Автор">
              <w:del w:id="14344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пятницу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4345" w:author="Автор"/>
                <w:del w:id="14346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4347" w:author="Автор"/>
                <w:del w:id="14348" w:author="Автор"/>
                <w:sz w:val="20"/>
                <w:szCs w:val="20"/>
                <w:rPrChange w:id="14349" w:author="Автор">
                  <w:rPr>
                    <w:ins w:id="14350" w:author="Автор"/>
                    <w:del w:id="14351" w:author="Автор"/>
                    <w:sz w:val="20"/>
                    <w:szCs w:val="20"/>
                    <w:lang w:val="en-US"/>
                  </w:rPr>
                </w:rPrChange>
              </w:rPr>
            </w:pPr>
            <w:ins w:id="14352" w:author="Автор">
              <w:del w:id="14353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4354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355" w:author="Автор"/>
                <w:del w:id="14356" w:author="Автор"/>
                <w:sz w:val="20"/>
                <w:szCs w:val="20"/>
              </w:rPr>
            </w:pPr>
            <w:ins w:id="14357" w:author="Автор">
              <w:del w:id="14358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4359" w:author="Автор"/>
          <w:del w:id="14360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361" w:author="Автор"/>
                <w:del w:id="14362" w:author="Автор"/>
                <w:rPrChange w:id="14363" w:author="Автор">
                  <w:rPr>
                    <w:ins w:id="14364" w:author="Автор"/>
                    <w:del w:id="14365" w:author="Автор"/>
                    <w:lang w:val="en-US"/>
                  </w:rPr>
                </w:rPrChange>
              </w:rPr>
            </w:pPr>
            <w:ins w:id="14366" w:author="Автор">
              <w:del w:id="14367" w:author="Автор">
                <w:r w:rsidRPr="00452ED3" w:rsidDel="00D5371F">
                  <w:rPr>
                    <w:rPrChange w:id="14368" w:author="Автор">
                      <w:rPr>
                        <w:lang w:val="en-US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4369" w:author="Автор"/>
                <w:del w:id="14370" w:author="Автор"/>
                <w:sz w:val="20"/>
                <w:szCs w:val="20"/>
                <w:rPrChange w:id="14371" w:author="Автор">
                  <w:rPr>
                    <w:ins w:id="14372" w:author="Автор"/>
                    <w:del w:id="14373" w:author="Автор"/>
                    <w:sz w:val="20"/>
                    <w:szCs w:val="20"/>
                    <w:lang w:val="en-US"/>
                  </w:rPr>
                </w:rPrChange>
              </w:rPr>
            </w:pPr>
            <w:ins w:id="14374" w:author="Автор">
              <w:del w:id="14375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Saturday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4376" w:author="Автор"/>
                <w:del w:id="14377" w:author="Автор"/>
                <w:sz w:val="20"/>
                <w:szCs w:val="20"/>
              </w:rPr>
            </w:pPr>
            <w:ins w:id="14378" w:author="Автор">
              <w:del w:id="14379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субботу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4380" w:author="Автор"/>
                <w:del w:id="14381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4382" w:author="Автор"/>
                <w:del w:id="14383" w:author="Автор"/>
                <w:sz w:val="20"/>
                <w:szCs w:val="20"/>
                <w:rPrChange w:id="14384" w:author="Автор">
                  <w:rPr>
                    <w:ins w:id="14385" w:author="Автор"/>
                    <w:del w:id="14386" w:author="Автор"/>
                    <w:sz w:val="20"/>
                    <w:szCs w:val="20"/>
                    <w:lang w:val="en-US"/>
                  </w:rPr>
                </w:rPrChange>
              </w:rPr>
            </w:pPr>
            <w:ins w:id="14387" w:author="Автор">
              <w:del w:id="14388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4389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390" w:author="Автор"/>
                <w:del w:id="14391" w:author="Автор"/>
                <w:sz w:val="20"/>
                <w:szCs w:val="20"/>
              </w:rPr>
            </w:pPr>
            <w:ins w:id="14392" w:author="Автор">
              <w:del w:id="14393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</w:tbl>
    <w:p w:rsidR="001A5149" w:rsidDel="00D5371F" w:rsidRDefault="001A5149" w:rsidP="001A5149">
      <w:pPr>
        <w:rPr>
          <w:del w:id="14394" w:author="Автор"/>
        </w:rPr>
      </w:pPr>
    </w:p>
    <w:p w:rsidR="001A5149" w:rsidRDefault="001A5149" w:rsidP="001A5149">
      <w:pPr>
        <w:pStyle w:val="30"/>
        <w:rPr>
          <w:lang w:val="en-US"/>
        </w:rPr>
      </w:pPr>
      <w:bookmarkStart w:id="14395" w:name="_Toc414982475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14395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14396" w:name="_Toc414982476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14396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lastRenderedPageBreak/>
              <w:t>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Default="00225039" w:rsidP="00225039">
      <w:pPr>
        <w:rPr>
          <w:ins w:id="14397" w:author="Автор"/>
        </w:rPr>
      </w:pPr>
      <w:r>
        <w:t>Все параметры данного типа – атрибуты.</w:t>
      </w:r>
    </w:p>
    <w:p w:rsidR="00F364EC" w:rsidRDefault="00F364EC" w:rsidP="00225039"/>
    <w:p w:rsidR="00634B72" w:rsidRDefault="00634B72">
      <w:pPr>
        <w:pStyle w:val="30"/>
        <w:rPr>
          <w:ins w:id="14398" w:author="Автор"/>
        </w:rPr>
        <w:pPrChange w:id="14399" w:author="Автор">
          <w:pPr>
            <w:pStyle w:val="30"/>
            <w:numPr>
              <w:numId w:val="23"/>
            </w:numPr>
          </w:pPr>
        </w:pPrChange>
      </w:pPr>
      <w:bookmarkStart w:id="14400" w:name="_Toc414982477"/>
      <w:ins w:id="14401" w:author="Автор">
        <w:r>
          <w:t xml:space="preserve">Параметр комплексного типа: </w:t>
        </w:r>
        <w:r w:rsidR="008366B2" w:rsidRPr="000A29E6">
          <w:rPr>
            <w:rPrChange w:id="14402" w:author="Автор">
              <w:rPr>
                <w:rFonts w:ascii="Courier New" w:hAnsi="Courier New" w:cs="Courier New"/>
                <w:color w:val="000000"/>
                <w:sz w:val="20"/>
                <w:szCs w:val="20"/>
              </w:rPr>
            </w:rPrChange>
          </w:rPr>
          <w:t>ClientRepresentativesList</w:t>
        </w:r>
        <w:r w:rsidR="008366B2" w:rsidRPr="00634B72" w:rsidDel="008366B2">
          <w:t xml:space="preserve"> </w:t>
        </w:r>
        <w:del w:id="14403" w:author="Автор">
          <w:r w:rsidRPr="00634B72" w:rsidDel="008366B2">
            <w:delText>c</w:delText>
          </w:r>
          <w:r w:rsidR="006C7245" w:rsidRPr="000A29E6" w:rsidDel="008366B2">
            <w:rPr>
              <w:rPrChange w:id="14404" w:author="Автор">
                <w:rPr>
                  <w:lang w:val="en-US"/>
                </w:rPr>
              </w:rPrChange>
            </w:rPr>
            <w:delText>Reps</w:delText>
          </w:r>
        </w:del>
        <w:bookmarkEnd w:id="14400"/>
      </w:ins>
    </w:p>
    <w:p w:rsidR="00634B72" w:rsidRDefault="00634B72" w:rsidP="00634B72">
      <w:pPr>
        <w:pStyle w:val="20"/>
        <w:numPr>
          <w:ilvl w:val="0"/>
          <w:numId w:val="0"/>
        </w:numPr>
        <w:ind w:left="453"/>
        <w:rPr>
          <w:ins w:id="14405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843"/>
        <w:gridCol w:w="2126"/>
        <w:gridCol w:w="2551"/>
        <w:gridCol w:w="1808"/>
      </w:tblGrid>
      <w:tr w:rsidR="00634B72" w:rsidTr="002008CA">
        <w:trPr>
          <w:ins w:id="14406" w:author="Автор"/>
        </w:trPr>
        <w:tc>
          <w:tcPr>
            <w:tcW w:w="534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4407" w:author="Автор"/>
                <w:lang w:val="en-US"/>
              </w:rPr>
            </w:pPr>
            <w:ins w:id="14408" w:author="Автор">
              <w:r>
                <w:t>№</w:t>
              </w:r>
            </w:ins>
          </w:p>
        </w:tc>
        <w:tc>
          <w:tcPr>
            <w:tcW w:w="1559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4409" w:author="Автор"/>
              </w:rPr>
            </w:pPr>
            <w:ins w:id="14410" w:author="Автор">
              <w:r w:rsidRPr="00703AC4">
                <w:t xml:space="preserve">Код параметра </w:t>
              </w:r>
            </w:ins>
          </w:p>
        </w:tc>
        <w:tc>
          <w:tcPr>
            <w:tcW w:w="1843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4411" w:author="Автор"/>
              </w:rPr>
            </w:pPr>
            <w:ins w:id="14412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4413" w:author="Автор"/>
              </w:rPr>
            </w:pPr>
            <w:ins w:id="14414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4415" w:author="Автор"/>
              </w:rPr>
            </w:pPr>
            <w:ins w:id="14416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4417" w:author="Автор"/>
              </w:rPr>
            </w:pPr>
            <w:ins w:id="14418" w:author="Автор">
              <w:r w:rsidRPr="00703AC4">
                <w:t xml:space="preserve">Комментарий </w:t>
              </w:r>
            </w:ins>
          </w:p>
        </w:tc>
      </w:tr>
      <w:tr w:rsidR="00634B72" w:rsidTr="002008CA">
        <w:trPr>
          <w:ins w:id="14419" w:author="Автор"/>
        </w:trPr>
        <w:tc>
          <w:tcPr>
            <w:tcW w:w="534" w:type="dxa"/>
            <w:vAlign w:val="center"/>
          </w:tcPr>
          <w:p w:rsidR="00634B72" w:rsidRPr="007E0526" w:rsidRDefault="00634B72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420" w:author="Автор"/>
                <w:sz w:val="20"/>
                <w:szCs w:val="20"/>
              </w:rPr>
            </w:pPr>
            <w:ins w:id="14421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559" w:type="dxa"/>
          </w:tcPr>
          <w:p w:rsidR="00634B72" w:rsidRPr="000A29E6" w:rsidRDefault="008366B2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422" w:author="Автор"/>
                <w:sz w:val="20"/>
                <w:szCs w:val="20"/>
                <w:rPrChange w:id="14423" w:author="Автор">
                  <w:rPr>
                    <w:ins w:id="14424" w:author="Автор"/>
                    <w:sz w:val="20"/>
                    <w:szCs w:val="20"/>
                    <w:lang w:val="en-US"/>
                  </w:rPr>
                </w:rPrChange>
              </w:rPr>
            </w:pPr>
            <w:ins w:id="14425" w:author="Автор">
              <w:r w:rsidRPr="000A29E6">
                <w:rPr>
                  <w:sz w:val="20"/>
                  <w:szCs w:val="20"/>
                  <w:lang w:val="en-US"/>
                  <w:rPrChange w:id="14426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Rep</w:t>
              </w:r>
              <w:del w:id="14427" w:author="Автор">
                <w:r w:rsidR="00634B72" w:rsidRPr="00634B72" w:rsidDel="008366B2">
                  <w:rPr>
                    <w:sz w:val="20"/>
                    <w:szCs w:val="20"/>
                    <w:lang w:val="en-US"/>
                  </w:rPr>
                  <w:delText>cRep</w:delText>
                </w:r>
                <w:r w:rsidR="00634B72" w:rsidRPr="00634B72" w:rsidDel="006C7245">
                  <w:rPr>
                    <w:sz w:val="20"/>
                    <w:szCs w:val="20"/>
                    <w:lang w:val="en-US"/>
                  </w:rPr>
                  <w:delText>s</w:delText>
                </w:r>
              </w:del>
            </w:ins>
          </w:p>
        </w:tc>
        <w:tc>
          <w:tcPr>
            <w:tcW w:w="1843" w:type="dxa"/>
          </w:tcPr>
          <w:p w:rsidR="00634B72" w:rsidRPr="000B3732" w:rsidRDefault="00634B72" w:rsidP="002008CA">
            <w:pPr>
              <w:snapToGrid w:val="0"/>
              <w:spacing w:before="120" w:line="360" w:lineRule="auto"/>
              <w:rPr>
                <w:ins w:id="14428" w:author="Автор"/>
                <w:sz w:val="20"/>
                <w:szCs w:val="20"/>
                <w:lang w:val="en-US"/>
                <w:rPrChange w:id="14429" w:author="Автор">
                  <w:rPr>
                    <w:ins w:id="14430" w:author="Автор"/>
                    <w:sz w:val="20"/>
                    <w:szCs w:val="20"/>
                  </w:rPr>
                </w:rPrChange>
              </w:rPr>
            </w:pPr>
            <w:ins w:id="14431" w:author="Автор">
              <w:r>
                <w:rPr>
                  <w:sz w:val="20"/>
                  <w:szCs w:val="20"/>
                </w:rPr>
                <w:t>Данные о  клиент</w:t>
              </w:r>
              <w:r w:rsidR="008366B2">
                <w:rPr>
                  <w:sz w:val="20"/>
                  <w:szCs w:val="20"/>
                </w:rPr>
                <w:t>е</w:t>
              </w:r>
              <w:del w:id="14432" w:author="Автор">
                <w:r w:rsidR="006C7245" w:rsidDel="008366B2">
                  <w:rPr>
                    <w:sz w:val="20"/>
                    <w:szCs w:val="20"/>
                  </w:rPr>
                  <w:delText>ах</w:delText>
                </w:r>
                <w:r w:rsidDel="006C7245">
                  <w:rPr>
                    <w:sz w:val="20"/>
                    <w:szCs w:val="20"/>
                  </w:rPr>
                  <w:delText>е</w:delText>
                </w:r>
              </w:del>
            </w:ins>
          </w:p>
        </w:tc>
        <w:tc>
          <w:tcPr>
            <w:tcW w:w="2126" w:type="dxa"/>
          </w:tcPr>
          <w:p w:rsidR="00634B72" w:rsidRPr="007E0526" w:rsidRDefault="00634B72" w:rsidP="002008CA">
            <w:pPr>
              <w:pStyle w:val="affff1"/>
              <w:ind w:left="0"/>
              <w:rPr>
                <w:ins w:id="14433" w:author="Автор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:rsidR="00634B72" w:rsidRPr="007E0526" w:rsidRDefault="006C7245" w:rsidP="002008CA">
            <w:pPr>
              <w:pStyle w:val="affff1"/>
              <w:ind w:left="0"/>
              <w:jc w:val="center"/>
              <w:rPr>
                <w:ins w:id="14434" w:author="Автор"/>
                <w:sz w:val="20"/>
                <w:szCs w:val="20"/>
                <w:lang w:val="en-US"/>
              </w:rPr>
            </w:pPr>
            <w:ins w:id="14435" w:author="Автор">
              <w:r w:rsidRPr="006C7245">
                <w:rPr>
                  <w:lang w:val="en-US"/>
                </w:rPr>
                <w:t>ClientRepresentative</w:t>
              </w:r>
              <w:del w:id="14436" w:author="Автор">
                <w:r w:rsidRPr="006C7245" w:rsidDel="000A29E6">
                  <w:rPr>
                    <w:lang w:val="en-US"/>
                  </w:rPr>
                  <w:delText>s</w:delText>
                </w:r>
                <w:r w:rsidR="00634B72" w:rsidRPr="00E20C62" w:rsidDel="006C7245">
                  <w:rPr>
                    <w:lang w:val="en-US"/>
                  </w:rPr>
                  <w:delText>ClientSummaryExt</w:delText>
                </w:r>
              </w:del>
            </w:ins>
          </w:p>
        </w:tc>
        <w:tc>
          <w:tcPr>
            <w:tcW w:w="1808" w:type="dxa"/>
          </w:tcPr>
          <w:p w:rsidR="00634B72" w:rsidRPr="007E0526" w:rsidRDefault="00634B72" w:rsidP="002008CA">
            <w:pPr>
              <w:pStyle w:val="affff1"/>
              <w:ind w:left="0"/>
              <w:rPr>
                <w:ins w:id="14437" w:author="Автор"/>
                <w:sz w:val="20"/>
                <w:szCs w:val="20"/>
              </w:rPr>
            </w:pPr>
          </w:p>
        </w:tc>
      </w:tr>
    </w:tbl>
    <w:p w:rsidR="009A379E" w:rsidRDefault="009A379E">
      <w:pPr>
        <w:pStyle w:val="30"/>
        <w:numPr>
          <w:ilvl w:val="0"/>
          <w:numId w:val="0"/>
        </w:numPr>
        <w:rPr>
          <w:ins w:id="14438" w:author="Автор"/>
        </w:rPr>
        <w:pPrChange w:id="14439" w:author="Автор">
          <w:pPr/>
        </w:pPrChange>
      </w:pPr>
    </w:p>
    <w:p w:rsidR="006C7245" w:rsidRDefault="006C7245">
      <w:pPr>
        <w:pStyle w:val="30"/>
        <w:rPr>
          <w:ins w:id="14440" w:author="Автор"/>
        </w:rPr>
        <w:pPrChange w:id="14441" w:author="Автор">
          <w:pPr>
            <w:pStyle w:val="30"/>
            <w:numPr>
              <w:numId w:val="25"/>
            </w:numPr>
          </w:pPr>
        </w:pPrChange>
      </w:pPr>
      <w:bookmarkStart w:id="14442" w:name="_Toc414982478"/>
      <w:ins w:id="14443" w:author="Автор">
        <w:r>
          <w:t xml:space="preserve">Параметр комплексного типа: </w:t>
        </w:r>
        <w:r w:rsidRPr="006C7245">
          <w:rPr>
            <w:lang w:val="en-US"/>
          </w:rPr>
          <w:t>ClientRepresentative</w:t>
        </w:r>
        <w:del w:id="14444" w:author="Автор">
          <w:r w:rsidRPr="006C7245" w:rsidDel="000A29E6">
            <w:rPr>
              <w:lang w:val="en-US"/>
            </w:rPr>
            <w:delText>s</w:delText>
          </w:r>
        </w:del>
        <w:bookmarkEnd w:id="14442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843"/>
        <w:gridCol w:w="2126"/>
        <w:gridCol w:w="2551"/>
        <w:gridCol w:w="1808"/>
      </w:tblGrid>
      <w:tr w:rsidR="006C7245" w:rsidTr="002008CA">
        <w:trPr>
          <w:ins w:id="14445" w:author="Автор"/>
        </w:trPr>
        <w:tc>
          <w:tcPr>
            <w:tcW w:w="534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4446" w:author="Автор"/>
                <w:lang w:val="en-US"/>
              </w:rPr>
            </w:pPr>
            <w:ins w:id="14447" w:author="Автор">
              <w:r>
                <w:t>№</w:t>
              </w:r>
            </w:ins>
          </w:p>
        </w:tc>
        <w:tc>
          <w:tcPr>
            <w:tcW w:w="1559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4448" w:author="Автор"/>
              </w:rPr>
            </w:pPr>
            <w:ins w:id="14449" w:author="Автор">
              <w:r w:rsidRPr="00703AC4">
                <w:t xml:space="preserve">Код параметра </w:t>
              </w:r>
            </w:ins>
          </w:p>
        </w:tc>
        <w:tc>
          <w:tcPr>
            <w:tcW w:w="1843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4450" w:author="Автор"/>
              </w:rPr>
            </w:pPr>
            <w:ins w:id="14451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4452" w:author="Автор"/>
              </w:rPr>
            </w:pPr>
            <w:ins w:id="14453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4454" w:author="Автор"/>
              </w:rPr>
            </w:pPr>
            <w:ins w:id="14455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4456" w:author="Автор"/>
              </w:rPr>
            </w:pPr>
            <w:ins w:id="14457" w:author="Автор">
              <w:r w:rsidRPr="00703AC4">
                <w:t xml:space="preserve">Комментарий </w:t>
              </w:r>
            </w:ins>
          </w:p>
        </w:tc>
      </w:tr>
      <w:tr w:rsidR="006C7245" w:rsidTr="002008CA">
        <w:trPr>
          <w:ins w:id="14458" w:author="Автор"/>
        </w:trPr>
        <w:tc>
          <w:tcPr>
            <w:tcW w:w="534" w:type="dxa"/>
            <w:vAlign w:val="center"/>
          </w:tcPr>
          <w:p w:rsidR="006C7245" w:rsidRPr="007E0526" w:rsidRDefault="006C7245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459" w:author="Автор"/>
                <w:sz w:val="20"/>
                <w:szCs w:val="20"/>
              </w:rPr>
            </w:pPr>
            <w:ins w:id="14460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559" w:type="dxa"/>
          </w:tcPr>
          <w:p w:rsidR="006C7245" w:rsidRPr="002A4A95" w:rsidRDefault="006C7245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461" w:author="Автор"/>
                <w:sz w:val="20"/>
                <w:szCs w:val="20"/>
                <w:lang w:val="en-US"/>
              </w:rPr>
            </w:pPr>
            <w:ins w:id="14462" w:author="Автор">
              <w:r w:rsidRPr="006C7245">
                <w:rPr>
                  <w:sz w:val="20"/>
                  <w:szCs w:val="20"/>
                  <w:lang w:val="en-US"/>
                </w:rPr>
                <w:t>Id</w:t>
              </w:r>
            </w:ins>
          </w:p>
        </w:tc>
        <w:tc>
          <w:tcPr>
            <w:tcW w:w="1843" w:type="dxa"/>
          </w:tcPr>
          <w:p w:rsidR="006C7245" w:rsidRPr="0060707F" w:rsidRDefault="000A29E6" w:rsidP="002008CA">
            <w:pPr>
              <w:snapToGrid w:val="0"/>
              <w:spacing w:before="120" w:line="360" w:lineRule="auto"/>
              <w:rPr>
                <w:ins w:id="14463" w:author="Автор"/>
                <w:sz w:val="20"/>
                <w:szCs w:val="20"/>
                <w:lang w:val="en-US"/>
              </w:rPr>
            </w:pPr>
            <w:ins w:id="14464" w:author="Автор">
              <w:r w:rsidRPr="00B26251">
                <w:rPr>
                  <w:sz w:val="20"/>
                </w:rPr>
                <w:t>Номер договора (лицевого счета)</w:t>
              </w:r>
              <w:del w:id="14465" w:author="Автор">
                <w:r w:rsidR="006C7245" w:rsidDel="000A29E6">
                  <w:rPr>
                    <w:sz w:val="20"/>
                    <w:szCs w:val="20"/>
                  </w:rPr>
                  <w:delText>Данные о  клиентах</w:delText>
                </w:r>
              </w:del>
            </w:ins>
          </w:p>
        </w:tc>
        <w:tc>
          <w:tcPr>
            <w:tcW w:w="2126" w:type="dxa"/>
          </w:tcPr>
          <w:p w:rsidR="006C7245" w:rsidRPr="000A29E6" w:rsidRDefault="000A29E6" w:rsidP="002008CA">
            <w:pPr>
              <w:pStyle w:val="affff1"/>
              <w:ind w:left="0"/>
              <w:rPr>
                <w:ins w:id="14466" w:author="Автор"/>
                <w:sz w:val="20"/>
                <w:szCs w:val="20"/>
                <w:rPrChange w:id="14467" w:author="Автор">
                  <w:rPr>
                    <w:ins w:id="14468" w:author="Автор"/>
                    <w:sz w:val="20"/>
                    <w:szCs w:val="20"/>
                    <w:lang w:val="en-US"/>
                  </w:rPr>
                </w:rPrChange>
              </w:rPr>
            </w:pPr>
            <w:ins w:id="1446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6C7245" w:rsidRPr="000A29E6" w:rsidRDefault="000A29E6">
            <w:pPr>
              <w:snapToGrid w:val="0"/>
              <w:spacing w:before="120" w:line="360" w:lineRule="auto"/>
              <w:rPr>
                <w:ins w:id="14470" w:author="Автор"/>
                <w:sz w:val="20"/>
                <w:rPrChange w:id="14471" w:author="Автор">
                  <w:rPr>
                    <w:ins w:id="14472" w:author="Автор"/>
                    <w:sz w:val="20"/>
                    <w:szCs w:val="20"/>
                    <w:lang w:val="en-US"/>
                  </w:rPr>
                </w:rPrChange>
              </w:rPr>
              <w:pPrChange w:id="14473" w:author="Автор">
                <w:pPr>
                  <w:pStyle w:val="affff1"/>
                  <w:ind w:left="0"/>
                  <w:jc w:val="center"/>
                </w:pPr>
              </w:pPrChange>
            </w:pPr>
            <w:ins w:id="14474" w:author="Автор">
              <w:r w:rsidRPr="000A29E6">
                <w:rPr>
                  <w:sz w:val="20"/>
                  <w:rPrChange w:id="14475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xs:long</w:t>
              </w:r>
              <w:del w:id="14476" w:author="Автор">
                <w:r w:rsidR="006C7245" w:rsidRPr="000A29E6" w:rsidDel="000A29E6">
                  <w:rPr>
                    <w:sz w:val="20"/>
                    <w:rPrChange w:id="14477" w:author="Автор">
                      <w:rPr>
                        <w:lang w:val="en-US"/>
                      </w:rPr>
                    </w:rPrChange>
                  </w:rPr>
                  <w:delText>ClientRepresentatives</w:delText>
                </w:r>
              </w:del>
            </w:ins>
          </w:p>
        </w:tc>
        <w:tc>
          <w:tcPr>
            <w:tcW w:w="1808" w:type="dxa"/>
          </w:tcPr>
          <w:p w:rsidR="006C7245" w:rsidRPr="007E0526" w:rsidRDefault="006C7245" w:rsidP="002008CA">
            <w:pPr>
              <w:pStyle w:val="affff1"/>
              <w:ind w:left="0"/>
              <w:rPr>
                <w:ins w:id="14478" w:author="Автор"/>
                <w:sz w:val="20"/>
                <w:szCs w:val="20"/>
              </w:rPr>
            </w:pPr>
          </w:p>
        </w:tc>
      </w:tr>
      <w:tr w:rsidR="000A29E6" w:rsidTr="002008CA">
        <w:trPr>
          <w:ins w:id="14479" w:author="Автор"/>
        </w:trPr>
        <w:tc>
          <w:tcPr>
            <w:tcW w:w="534" w:type="dxa"/>
            <w:vAlign w:val="center"/>
          </w:tcPr>
          <w:p w:rsidR="000A29E6" w:rsidRPr="007E0526" w:rsidRDefault="000A29E6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480" w:author="Автор"/>
                <w:sz w:val="20"/>
                <w:szCs w:val="20"/>
              </w:rPr>
            </w:pPr>
            <w:ins w:id="14481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1559" w:type="dxa"/>
          </w:tcPr>
          <w:p w:rsidR="000A29E6" w:rsidRPr="000A29E6" w:rsidRDefault="000A29E6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482" w:author="Автор"/>
                <w:sz w:val="20"/>
                <w:szCs w:val="20"/>
                <w:lang w:val="en-US"/>
              </w:rPr>
            </w:pPr>
            <w:ins w:id="14483" w:author="Автор">
              <w:r>
                <w:rPr>
                  <w:sz w:val="20"/>
                  <w:szCs w:val="20"/>
                  <w:lang w:val="en-US"/>
                </w:rPr>
                <w:t>Name</w:t>
              </w:r>
            </w:ins>
          </w:p>
        </w:tc>
        <w:tc>
          <w:tcPr>
            <w:tcW w:w="1843" w:type="dxa"/>
          </w:tcPr>
          <w:p w:rsidR="000A29E6" w:rsidRPr="000A29E6" w:rsidRDefault="000A29E6" w:rsidP="002008CA">
            <w:pPr>
              <w:snapToGrid w:val="0"/>
              <w:spacing w:before="120" w:line="360" w:lineRule="auto"/>
              <w:rPr>
                <w:ins w:id="14484" w:author="Автор"/>
                <w:sz w:val="20"/>
                <w:szCs w:val="20"/>
              </w:rPr>
            </w:pPr>
            <w:ins w:id="14485" w:author="Автор">
              <w:r>
                <w:rPr>
                  <w:sz w:val="20"/>
                  <w:szCs w:val="20"/>
                </w:rPr>
                <w:t>ФИО представителя ребенка</w:t>
              </w:r>
            </w:ins>
          </w:p>
        </w:tc>
        <w:tc>
          <w:tcPr>
            <w:tcW w:w="2126" w:type="dxa"/>
          </w:tcPr>
          <w:p w:rsidR="000A29E6" w:rsidRPr="000A29E6" w:rsidRDefault="000A29E6" w:rsidP="002008CA">
            <w:pPr>
              <w:pStyle w:val="affff1"/>
              <w:ind w:left="0"/>
              <w:rPr>
                <w:ins w:id="14486" w:author="Автор"/>
                <w:sz w:val="20"/>
                <w:szCs w:val="20"/>
                <w:rPrChange w:id="14487" w:author="Автор">
                  <w:rPr>
                    <w:ins w:id="14488" w:author="Автор"/>
                    <w:sz w:val="20"/>
                    <w:szCs w:val="20"/>
                    <w:lang w:val="en-US"/>
                  </w:rPr>
                </w:rPrChange>
              </w:rPr>
            </w:pPr>
            <w:ins w:id="1448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0A29E6" w:rsidRPr="000A29E6" w:rsidRDefault="000A29E6">
            <w:pPr>
              <w:snapToGrid w:val="0"/>
              <w:spacing w:before="120" w:line="360" w:lineRule="auto"/>
              <w:rPr>
                <w:ins w:id="14490" w:author="Автор"/>
                <w:sz w:val="20"/>
                <w:rPrChange w:id="14491" w:author="Автор">
                  <w:rPr>
                    <w:ins w:id="14492" w:author="Автор"/>
                    <w:lang w:val="en-US"/>
                  </w:rPr>
                </w:rPrChange>
              </w:rPr>
              <w:pPrChange w:id="14493" w:author="Автор">
                <w:pPr>
                  <w:pStyle w:val="affff1"/>
                  <w:ind w:left="0"/>
                  <w:jc w:val="center"/>
                </w:pPr>
              </w:pPrChange>
            </w:pPr>
            <w:ins w:id="14494" w:author="Автор">
              <w:r w:rsidRPr="000A29E6">
                <w:rPr>
                  <w:sz w:val="20"/>
                  <w:rPrChange w:id="14495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xs:string</w:t>
              </w:r>
            </w:ins>
          </w:p>
        </w:tc>
        <w:tc>
          <w:tcPr>
            <w:tcW w:w="1808" w:type="dxa"/>
          </w:tcPr>
          <w:p w:rsidR="000A29E6" w:rsidRPr="007E0526" w:rsidRDefault="000A29E6" w:rsidP="002008CA">
            <w:pPr>
              <w:pStyle w:val="affff1"/>
              <w:ind w:left="0"/>
              <w:rPr>
                <w:ins w:id="14496" w:author="Автор"/>
                <w:sz w:val="20"/>
                <w:szCs w:val="20"/>
              </w:rPr>
            </w:pPr>
          </w:p>
        </w:tc>
      </w:tr>
    </w:tbl>
    <w:p w:rsidR="00634B72" w:rsidRDefault="00634B72" w:rsidP="00634B72">
      <w:pPr>
        <w:rPr>
          <w:ins w:id="14497" w:author="Автор"/>
          <w:lang w:val="en-US"/>
        </w:rPr>
      </w:pPr>
    </w:p>
    <w:p w:rsidR="00CF7C67" w:rsidRDefault="00CF7C67">
      <w:pPr>
        <w:pStyle w:val="30"/>
        <w:rPr>
          <w:ins w:id="14498" w:author="Автор"/>
          <w:lang w:val="en-US"/>
        </w:rPr>
        <w:pPrChange w:id="14499" w:author="Автор">
          <w:pPr/>
        </w:pPrChange>
      </w:pPr>
      <w:bookmarkStart w:id="14500" w:name="_Toc414982479"/>
      <w:ins w:id="14501" w:author="Автор">
        <w:r>
          <w:t xml:space="preserve">Параметр комплексного типа: </w:t>
        </w:r>
        <w:r w:rsidRPr="00CF7C67">
          <w:rPr>
            <w:rPrChange w:id="14502" w:author="Автор">
              <w:rPr>
                <w:b/>
                <w:bCs/>
                <w:sz w:val="20"/>
                <w:szCs w:val="20"/>
                <w:lang w:val="en-US"/>
              </w:rPr>
            </w:rPrChange>
          </w:rPr>
          <w:t>SubscriptionFeedingExt</w:t>
        </w:r>
        <w:bookmarkEnd w:id="14500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4503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1842"/>
        <w:gridCol w:w="1560"/>
        <w:gridCol w:w="2126"/>
        <w:gridCol w:w="2551"/>
        <w:gridCol w:w="1808"/>
        <w:tblGridChange w:id="14504">
          <w:tblGrid>
            <w:gridCol w:w="534"/>
            <w:gridCol w:w="1559"/>
            <w:gridCol w:w="283"/>
            <w:gridCol w:w="1560"/>
            <w:gridCol w:w="2126"/>
            <w:gridCol w:w="2551"/>
            <w:gridCol w:w="1808"/>
          </w:tblGrid>
        </w:tblGridChange>
      </w:tblGrid>
      <w:tr w:rsidR="00CF7C67" w:rsidTr="00CF7C67">
        <w:trPr>
          <w:ins w:id="14505" w:author="Автор"/>
        </w:trPr>
        <w:tc>
          <w:tcPr>
            <w:tcW w:w="534" w:type="dxa"/>
            <w:vAlign w:val="center"/>
            <w:tcPrChange w:id="14506" w:author="Автор">
              <w:tcPr>
                <w:tcW w:w="534" w:type="dxa"/>
                <w:vAlign w:val="center"/>
              </w:tcPr>
            </w:tcPrChange>
          </w:tcPr>
          <w:p w:rsidR="00CF7C67" w:rsidRPr="00703AC4" w:rsidRDefault="00CF7C67" w:rsidP="00147D09">
            <w:pPr>
              <w:pStyle w:val="a9"/>
              <w:rPr>
                <w:ins w:id="14507" w:author="Автор"/>
                <w:lang w:val="en-US"/>
              </w:rPr>
            </w:pPr>
            <w:ins w:id="14508" w:author="Автор">
              <w:r>
                <w:t>№</w:t>
              </w:r>
            </w:ins>
          </w:p>
        </w:tc>
        <w:tc>
          <w:tcPr>
            <w:tcW w:w="1842" w:type="dxa"/>
            <w:vAlign w:val="center"/>
            <w:tcPrChange w:id="14509" w:author="Автор">
              <w:tcPr>
                <w:tcW w:w="1559" w:type="dxa"/>
                <w:vAlign w:val="center"/>
              </w:tcPr>
            </w:tcPrChange>
          </w:tcPr>
          <w:p w:rsidR="00CF7C67" w:rsidRPr="00703AC4" w:rsidRDefault="00CF7C67" w:rsidP="00147D09">
            <w:pPr>
              <w:pStyle w:val="a9"/>
              <w:rPr>
                <w:ins w:id="14510" w:author="Автор"/>
              </w:rPr>
            </w:pPr>
            <w:ins w:id="14511" w:author="Автор">
              <w:r w:rsidRPr="00703AC4">
                <w:t xml:space="preserve">Код параметра </w:t>
              </w:r>
            </w:ins>
          </w:p>
        </w:tc>
        <w:tc>
          <w:tcPr>
            <w:tcW w:w="1560" w:type="dxa"/>
            <w:vAlign w:val="center"/>
            <w:tcPrChange w:id="14512" w:author="Автор">
              <w:tcPr>
                <w:tcW w:w="1843" w:type="dxa"/>
                <w:gridSpan w:val="2"/>
                <w:vAlign w:val="center"/>
              </w:tcPr>
            </w:tcPrChange>
          </w:tcPr>
          <w:p w:rsidR="00CF7C67" w:rsidRPr="00703AC4" w:rsidRDefault="00CF7C67" w:rsidP="00147D09">
            <w:pPr>
              <w:pStyle w:val="a9"/>
              <w:rPr>
                <w:ins w:id="14513" w:author="Автор"/>
              </w:rPr>
            </w:pPr>
            <w:ins w:id="14514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  <w:tcPrChange w:id="14515" w:author="Автор">
              <w:tcPr>
                <w:tcW w:w="2126" w:type="dxa"/>
                <w:vAlign w:val="center"/>
              </w:tcPr>
            </w:tcPrChange>
          </w:tcPr>
          <w:p w:rsidR="00CF7C67" w:rsidRPr="00703AC4" w:rsidRDefault="00CF7C67" w:rsidP="00147D09">
            <w:pPr>
              <w:pStyle w:val="a9"/>
              <w:rPr>
                <w:ins w:id="14516" w:author="Автор"/>
              </w:rPr>
            </w:pPr>
            <w:ins w:id="14517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  <w:tcPrChange w:id="14518" w:author="Автор">
              <w:tcPr>
                <w:tcW w:w="2551" w:type="dxa"/>
                <w:vAlign w:val="center"/>
              </w:tcPr>
            </w:tcPrChange>
          </w:tcPr>
          <w:p w:rsidR="00CF7C67" w:rsidRPr="00703AC4" w:rsidRDefault="00CF7C67" w:rsidP="00147D09">
            <w:pPr>
              <w:pStyle w:val="a9"/>
              <w:rPr>
                <w:ins w:id="14519" w:author="Автор"/>
              </w:rPr>
            </w:pPr>
            <w:ins w:id="14520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  <w:tcPrChange w:id="14521" w:author="Автор">
              <w:tcPr>
                <w:tcW w:w="1808" w:type="dxa"/>
                <w:vAlign w:val="center"/>
              </w:tcPr>
            </w:tcPrChange>
          </w:tcPr>
          <w:p w:rsidR="00CF7C67" w:rsidRPr="00703AC4" w:rsidRDefault="00CF7C67" w:rsidP="00147D09">
            <w:pPr>
              <w:pStyle w:val="a9"/>
              <w:rPr>
                <w:ins w:id="14522" w:author="Автор"/>
              </w:rPr>
            </w:pPr>
            <w:ins w:id="14523" w:author="Автор">
              <w:r w:rsidRPr="00703AC4">
                <w:t xml:space="preserve">Комментарий </w:t>
              </w:r>
            </w:ins>
          </w:p>
        </w:tc>
      </w:tr>
      <w:tr w:rsidR="00CF7C67" w:rsidTr="00CF7C67">
        <w:trPr>
          <w:ins w:id="14524" w:author="Автор"/>
        </w:trPr>
        <w:tc>
          <w:tcPr>
            <w:tcW w:w="534" w:type="dxa"/>
            <w:vAlign w:val="center"/>
            <w:tcPrChange w:id="14525" w:author="Автор">
              <w:tcPr>
                <w:tcW w:w="534" w:type="dxa"/>
                <w:vAlign w:val="center"/>
              </w:tcPr>
            </w:tcPrChange>
          </w:tcPr>
          <w:p w:rsidR="00CF7C67" w:rsidRPr="007E0526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526" w:author="Автор"/>
                <w:sz w:val="20"/>
                <w:szCs w:val="20"/>
              </w:rPr>
            </w:pPr>
            <w:ins w:id="14527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842" w:type="dxa"/>
            <w:tcPrChange w:id="14528" w:author="Автор">
              <w:tcPr>
                <w:tcW w:w="1559" w:type="dxa"/>
              </w:tcPr>
            </w:tcPrChange>
          </w:tcPr>
          <w:p w:rsidR="00CF7C67" w:rsidRPr="002A4A95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529" w:author="Автор"/>
                <w:sz w:val="20"/>
                <w:szCs w:val="20"/>
                <w:lang w:val="en-US"/>
              </w:rPr>
            </w:pPr>
            <w:ins w:id="14530" w:author="Автор">
              <w:r w:rsidRPr="00CF7C67">
                <w:rPr>
                  <w:sz w:val="20"/>
                  <w:szCs w:val="20"/>
                  <w:lang w:val="en-US"/>
                </w:rPr>
                <w:t>IdOfSubscriptionFe</w:t>
              </w:r>
              <w:r w:rsidRPr="00CF7C67">
                <w:rPr>
                  <w:sz w:val="20"/>
                  <w:szCs w:val="20"/>
                  <w:lang w:val="en-US"/>
                </w:rPr>
                <w:lastRenderedPageBreak/>
                <w:t>eding</w:t>
              </w:r>
            </w:ins>
          </w:p>
        </w:tc>
        <w:tc>
          <w:tcPr>
            <w:tcW w:w="1560" w:type="dxa"/>
            <w:tcPrChange w:id="14531" w:author="Автор">
              <w:tcPr>
                <w:tcW w:w="1843" w:type="dxa"/>
                <w:gridSpan w:val="2"/>
              </w:tcPr>
            </w:tcPrChange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4532" w:author="Автор"/>
                <w:sz w:val="20"/>
                <w:szCs w:val="20"/>
                <w:rPrChange w:id="14533" w:author="Автор">
                  <w:rPr>
                    <w:ins w:id="14534" w:author="Автор"/>
                    <w:sz w:val="20"/>
                    <w:szCs w:val="20"/>
                    <w:lang w:val="en-US"/>
                  </w:rPr>
                </w:rPrChange>
              </w:rPr>
            </w:pPr>
            <w:ins w:id="14535" w:author="Автор">
              <w:r>
                <w:rPr>
                  <w:sz w:val="20"/>
                </w:rPr>
                <w:lastRenderedPageBreak/>
                <w:t>Идентификато</w:t>
              </w:r>
              <w:r>
                <w:rPr>
                  <w:sz w:val="20"/>
                </w:rPr>
                <w:lastRenderedPageBreak/>
                <w:t>р подписки</w:t>
              </w:r>
            </w:ins>
          </w:p>
        </w:tc>
        <w:tc>
          <w:tcPr>
            <w:tcW w:w="2126" w:type="dxa"/>
            <w:tcPrChange w:id="14536" w:author="Автор">
              <w:tcPr>
                <w:tcW w:w="2126" w:type="dxa"/>
              </w:tcPr>
            </w:tcPrChange>
          </w:tcPr>
          <w:p w:rsidR="00CF7C67" w:rsidRPr="00976910" w:rsidRDefault="00CF7C67" w:rsidP="00147D09">
            <w:pPr>
              <w:pStyle w:val="affff1"/>
              <w:ind w:left="0"/>
              <w:rPr>
                <w:ins w:id="14537" w:author="Автор"/>
                <w:sz w:val="20"/>
                <w:szCs w:val="20"/>
              </w:rPr>
            </w:pPr>
            <w:ins w:id="14538" w:author="Автор">
              <w:r>
                <w:rPr>
                  <w:sz w:val="20"/>
                  <w:szCs w:val="20"/>
                </w:rPr>
                <w:lastRenderedPageBreak/>
                <w:t>+</w:t>
              </w:r>
            </w:ins>
          </w:p>
        </w:tc>
        <w:tc>
          <w:tcPr>
            <w:tcW w:w="2551" w:type="dxa"/>
            <w:tcPrChange w:id="14539" w:author="Автор">
              <w:tcPr>
                <w:tcW w:w="2551" w:type="dxa"/>
              </w:tcPr>
            </w:tcPrChange>
          </w:tcPr>
          <w:p w:rsidR="00CF7C67" w:rsidRPr="00976910" w:rsidRDefault="00CF7C67" w:rsidP="00147D09">
            <w:pPr>
              <w:snapToGrid w:val="0"/>
              <w:spacing w:before="120" w:line="360" w:lineRule="auto"/>
              <w:rPr>
                <w:ins w:id="14540" w:author="Автор"/>
                <w:sz w:val="20"/>
              </w:rPr>
            </w:pPr>
            <w:ins w:id="14541" w:author="Автор">
              <w:r w:rsidRPr="00976910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4542" w:author="Автор">
              <w:tcPr>
                <w:tcW w:w="1808" w:type="dxa"/>
              </w:tcPr>
            </w:tcPrChange>
          </w:tcPr>
          <w:p w:rsidR="00CF7C67" w:rsidRPr="007E0526" w:rsidRDefault="00CF7C67" w:rsidP="00147D09">
            <w:pPr>
              <w:pStyle w:val="affff1"/>
              <w:ind w:left="0"/>
              <w:rPr>
                <w:ins w:id="14543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4544" w:author="Автор"/>
        </w:trPr>
        <w:tc>
          <w:tcPr>
            <w:tcW w:w="534" w:type="dxa"/>
            <w:vAlign w:val="center"/>
            <w:tcPrChange w:id="14545" w:author="Автор">
              <w:tcPr>
                <w:tcW w:w="534" w:type="dxa"/>
                <w:vAlign w:val="center"/>
              </w:tcPr>
            </w:tcPrChange>
          </w:tcPr>
          <w:p w:rsidR="00CF7C67" w:rsidRPr="007E0526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546" w:author="Автор"/>
                <w:sz w:val="20"/>
                <w:szCs w:val="20"/>
              </w:rPr>
            </w:pPr>
            <w:ins w:id="14547" w:author="Автор">
              <w:r>
                <w:rPr>
                  <w:sz w:val="20"/>
                  <w:szCs w:val="20"/>
                </w:rPr>
                <w:lastRenderedPageBreak/>
                <w:t>2</w:t>
              </w:r>
            </w:ins>
          </w:p>
        </w:tc>
        <w:tc>
          <w:tcPr>
            <w:tcW w:w="1842" w:type="dxa"/>
            <w:tcPrChange w:id="14548" w:author="Автор">
              <w:tcPr>
                <w:tcW w:w="1559" w:type="dxa"/>
              </w:tcPr>
            </w:tcPrChange>
          </w:tcPr>
          <w:p w:rsidR="00CF7C67" w:rsidRPr="000A29E6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549" w:author="Автор"/>
                <w:sz w:val="20"/>
                <w:szCs w:val="20"/>
                <w:lang w:val="en-US"/>
              </w:rPr>
            </w:pPr>
            <w:ins w:id="14550" w:author="Автор">
              <w:r w:rsidRPr="00CF7C67">
                <w:rPr>
                  <w:sz w:val="20"/>
                  <w:szCs w:val="20"/>
                  <w:lang w:val="en-US"/>
                </w:rPr>
                <w:t>guid</w:t>
              </w:r>
            </w:ins>
          </w:p>
        </w:tc>
        <w:tc>
          <w:tcPr>
            <w:tcW w:w="1560" w:type="dxa"/>
            <w:tcPrChange w:id="14551" w:author="Автор">
              <w:tcPr>
                <w:tcW w:w="1843" w:type="dxa"/>
                <w:gridSpan w:val="2"/>
              </w:tcPr>
            </w:tcPrChange>
          </w:tcPr>
          <w:p w:rsidR="00CF7C67" w:rsidRPr="000A29E6" w:rsidRDefault="00CF7C67" w:rsidP="00147D09">
            <w:pPr>
              <w:snapToGrid w:val="0"/>
              <w:spacing w:before="120" w:line="360" w:lineRule="auto"/>
              <w:rPr>
                <w:ins w:id="14552" w:author="Автор"/>
                <w:sz w:val="20"/>
                <w:szCs w:val="20"/>
              </w:rPr>
            </w:pPr>
            <w:ins w:id="14553" w:author="Автор">
              <w:r>
                <w:rPr>
                  <w:sz w:val="20"/>
                  <w:szCs w:val="20"/>
                </w:rPr>
                <w:t>Глобальный идентификатор подписки</w:t>
              </w:r>
            </w:ins>
          </w:p>
        </w:tc>
        <w:tc>
          <w:tcPr>
            <w:tcW w:w="2126" w:type="dxa"/>
            <w:tcPrChange w:id="14554" w:author="Автор">
              <w:tcPr>
                <w:tcW w:w="2126" w:type="dxa"/>
              </w:tcPr>
            </w:tcPrChange>
          </w:tcPr>
          <w:p w:rsidR="00CF7C67" w:rsidRPr="00976910" w:rsidRDefault="00CF7C67" w:rsidP="00147D09">
            <w:pPr>
              <w:pStyle w:val="affff1"/>
              <w:ind w:left="0"/>
              <w:rPr>
                <w:ins w:id="14555" w:author="Автор"/>
                <w:sz w:val="20"/>
                <w:szCs w:val="20"/>
              </w:rPr>
            </w:pPr>
            <w:ins w:id="1455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4557" w:author="Автор">
              <w:tcPr>
                <w:tcW w:w="2551" w:type="dxa"/>
              </w:tcPr>
            </w:tcPrChange>
          </w:tcPr>
          <w:p w:rsidR="00CF7C67" w:rsidRPr="00976910" w:rsidRDefault="00CF7C67" w:rsidP="00147D09">
            <w:pPr>
              <w:snapToGrid w:val="0"/>
              <w:spacing w:before="120" w:line="360" w:lineRule="auto"/>
              <w:rPr>
                <w:ins w:id="14558" w:author="Автор"/>
                <w:sz w:val="20"/>
              </w:rPr>
            </w:pPr>
            <w:ins w:id="14559" w:author="Автор">
              <w:r w:rsidRPr="00976910">
                <w:rPr>
                  <w:sz w:val="20"/>
                </w:rPr>
                <w:t>xs:string</w:t>
              </w:r>
            </w:ins>
          </w:p>
        </w:tc>
        <w:tc>
          <w:tcPr>
            <w:tcW w:w="1808" w:type="dxa"/>
            <w:tcPrChange w:id="14560" w:author="Автор">
              <w:tcPr>
                <w:tcW w:w="1808" w:type="dxa"/>
              </w:tcPr>
            </w:tcPrChange>
          </w:tcPr>
          <w:p w:rsidR="00CF7C67" w:rsidRPr="007E0526" w:rsidRDefault="00CF7C67" w:rsidP="00147D09">
            <w:pPr>
              <w:pStyle w:val="affff1"/>
              <w:ind w:left="0"/>
              <w:rPr>
                <w:ins w:id="14561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4562" w:author="Автор"/>
        </w:trPr>
        <w:tc>
          <w:tcPr>
            <w:tcW w:w="534" w:type="dxa"/>
            <w:vAlign w:val="center"/>
            <w:tcPrChange w:id="14563" w:author="Автор">
              <w:tcPr>
                <w:tcW w:w="534" w:type="dxa"/>
                <w:vAlign w:val="center"/>
              </w:tcPr>
            </w:tcPrChange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564" w:author="Автор"/>
                <w:sz w:val="20"/>
                <w:szCs w:val="20"/>
              </w:rPr>
            </w:pPr>
            <w:ins w:id="14565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1842" w:type="dxa"/>
            <w:tcPrChange w:id="14566" w:author="Автор">
              <w:tcPr>
                <w:tcW w:w="1559" w:type="dxa"/>
              </w:tcPr>
            </w:tcPrChange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567" w:author="Автор"/>
                <w:sz w:val="20"/>
                <w:szCs w:val="20"/>
                <w:lang w:val="en-US"/>
              </w:rPr>
            </w:pPr>
            <w:ins w:id="14568" w:author="Автор">
              <w:r w:rsidRPr="00CF7C67">
                <w:rPr>
                  <w:sz w:val="20"/>
                  <w:szCs w:val="20"/>
                  <w:lang w:val="en-US"/>
                </w:rPr>
                <w:t>DateCreateService</w:t>
              </w:r>
            </w:ins>
          </w:p>
        </w:tc>
        <w:tc>
          <w:tcPr>
            <w:tcW w:w="1560" w:type="dxa"/>
            <w:tcPrChange w:id="14569" w:author="Автор">
              <w:tcPr>
                <w:tcW w:w="1843" w:type="dxa"/>
                <w:gridSpan w:val="2"/>
              </w:tcPr>
            </w:tcPrChange>
          </w:tcPr>
          <w:p w:rsidR="00CF7C67" w:rsidRDefault="00CF7C67" w:rsidP="00147D09">
            <w:pPr>
              <w:snapToGrid w:val="0"/>
              <w:spacing w:before="120" w:line="360" w:lineRule="auto"/>
              <w:rPr>
                <w:ins w:id="14570" w:author="Автор"/>
                <w:sz w:val="20"/>
                <w:szCs w:val="20"/>
              </w:rPr>
            </w:pPr>
            <w:ins w:id="14571" w:author="Автор">
              <w:r>
                <w:rPr>
                  <w:sz w:val="20"/>
                  <w:szCs w:val="20"/>
                </w:rPr>
                <w:t>Дата создания услуги</w:t>
              </w:r>
            </w:ins>
          </w:p>
        </w:tc>
        <w:tc>
          <w:tcPr>
            <w:tcW w:w="2126" w:type="dxa"/>
            <w:tcPrChange w:id="14572" w:author="Автор">
              <w:tcPr>
                <w:tcW w:w="2126" w:type="dxa"/>
              </w:tcPr>
            </w:tcPrChange>
          </w:tcPr>
          <w:p w:rsidR="00CF7C67" w:rsidRDefault="00CF7C67" w:rsidP="00147D09">
            <w:pPr>
              <w:pStyle w:val="affff1"/>
              <w:ind w:left="0"/>
              <w:rPr>
                <w:ins w:id="14573" w:author="Автор"/>
                <w:sz w:val="20"/>
                <w:szCs w:val="20"/>
              </w:rPr>
            </w:pPr>
            <w:ins w:id="1457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4575" w:author="Автор">
              <w:tcPr>
                <w:tcW w:w="2551" w:type="dxa"/>
              </w:tcPr>
            </w:tcPrChange>
          </w:tcPr>
          <w:p w:rsidR="00CF7C67" w:rsidRPr="00976910" w:rsidRDefault="00CF7C67" w:rsidP="00147D09">
            <w:pPr>
              <w:snapToGrid w:val="0"/>
              <w:spacing w:before="120" w:line="360" w:lineRule="auto"/>
              <w:rPr>
                <w:ins w:id="14576" w:author="Автор"/>
                <w:sz w:val="20"/>
              </w:rPr>
            </w:pPr>
            <w:ins w:id="14577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  <w:tcPrChange w:id="14578" w:author="Автор">
              <w:tcPr>
                <w:tcW w:w="1808" w:type="dxa"/>
              </w:tcPr>
            </w:tcPrChange>
          </w:tcPr>
          <w:p w:rsidR="00CF7C67" w:rsidRPr="007E0526" w:rsidRDefault="00CF7C67" w:rsidP="00147D09">
            <w:pPr>
              <w:pStyle w:val="affff1"/>
              <w:ind w:left="0"/>
              <w:rPr>
                <w:ins w:id="14579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4580" w:author="Автор"/>
        </w:trPr>
        <w:tc>
          <w:tcPr>
            <w:tcW w:w="534" w:type="dxa"/>
            <w:vAlign w:val="center"/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581" w:author="Автор"/>
                <w:sz w:val="20"/>
                <w:szCs w:val="20"/>
              </w:rPr>
            </w:pPr>
            <w:ins w:id="14582" w:author="Автор">
              <w:r>
                <w:rPr>
                  <w:sz w:val="20"/>
                  <w:szCs w:val="20"/>
                </w:rPr>
                <w:t>4</w:t>
              </w:r>
            </w:ins>
          </w:p>
        </w:tc>
        <w:tc>
          <w:tcPr>
            <w:tcW w:w="1842" w:type="dxa"/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583" w:author="Автор"/>
                <w:sz w:val="20"/>
                <w:szCs w:val="20"/>
                <w:lang w:val="en-US"/>
              </w:rPr>
            </w:pPr>
            <w:ins w:id="14584" w:author="Автор">
              <w:r w:rsidRPr="00CF7C67">
                <w:rPr>
                  <w:sz w:val="20"/>
                  <w:szCs w:val="20"/>
                  <w:lang w:val="en-US"/>
                </w:rPr>
                <w:t>DateActivateSubscription</w:t>
              </w:r>
            </w:ins>
          </w:p>
        </w:tc>
        <w:tc>
          <w:tcPr>
            <w:tcW w:w="1560" w:type="dxa"/>
          </w:tcPr>
          <w:p w:rsidR="00CF7C67" w:rsidRDefault="00CF7C67" w:rsidP="00147D09">
            <w:pPr>
              <w:snapToGrid w:val="0"/>
              <w:spacing w:before="120" w:line="360" w:lineRule="auto"/>
              <w:rPr>
                <w:ins w:id="14585" w:author="Автор"/>
                <w:sz w:val="20"/>
                <w:szCs w:val="20"/>
              </w:rPr>
            </w:pPr>
            <w:ins w:id="14586" w:author="Автор">
              <w:r>
                <w:rPr>
                  <w:sz w:val="20"/>
                  <w:szCs w:val="20"/>
                </w:rPr>
                <w:t>Дата активации подписки</w:t>
              </w:r>
            </w:ins>
          </w:p>
        </w:tc>
        <w:tc>
          <w:tcPr>
            <w:tcW w:w="2126" w:type="dxa"/>
          </w:tcPr>
          <w:p w:rsidR="00CF7C67" w:rsidRDefault="00CF7C67" w:rsidP="00147D09">
            <w:pPr>
              <w:pStyle w:val="affff1"/>
              <w:ind w:left="0"/>
              <w:rPr>
                <w:ins w:id="14587" w:author="Автор"/>
                <w:sz w:val="20"/>
                <w:szCs w:val="20"/>
              </w:rPr>
            </w:pPr>
            <w:ins w:id="1458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4589" w:author="Автор"/>
                <w:sz w:val="20"/>
              </w:rPr>
            </w:pPr>
            <w:ins w:id="14590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147D09">
            <w:pPr>
              <w:pStyle w:val="affff1"/>
              <w:ind w:left="0"/>
              <w:rPr>
                <w:ins w:id="14591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4592" w:author="Автор"/>
        </w:trPr>
        <w:tc>
          <w:tcPr>
            <w:tcW w:w="534" w:type="dxa"/>
            <w:vAlign w:val="center"/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593" w:author="Автор"/>
                <w:sz w:val="20"/>
                <w:szCs w:val="20"/>
              </w:rPr>
            </w:pPr>
            <w:ins w:id="14594" w:author="Автор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1842" w:type="dxa"/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595" w:author="Автор"/>
                <w:sz w:val="20"/>
                <w:szCs w:val="20"/>
                <w:lang w:val="en-US"/>
              </w:rPr>
            </w:pPr>
            <w:ins w:id="14596" w:author="Автор">
              <w:r w:rsidRPr="00CF7C67">
                <w:rPr>
                  <w:sz w:val="20"/>
                  <w:szCs w:val="20"/>
                  <w:lang w:val="en-US"/>
                </w:rPr>
                <w:t>LastDatePauseSubscription</w:t>
              </w:r>
            </w:ins>
          </w:p>
        </w:tc>
        <w:tc>
          <w:tcPr>
            <w:tcW w:w="1560" w:type="dxa"/>
          </w:tcPr>
          <w:p w:rsidR="00CF7C67" w:rsidRDefault="00CF7C67" w:rsidP="00147D09">
            <w:pPr>
              <w:snapToGrid w:val="0"/>
              <w:spacing w:before="120" w:line="360" w:lineRule="auto"/>
              <w:rPr>
                <w:ins w:id="14597" w:author="Автор"/>
                <w:sz w:val="20"/>
                <w:szCs w:val="20"/>
              </w:rPr>
            </w:pPr>
            <w:ins w:id="14598" w:author="Автор">
              <w:r>
                <w:rPr>
                  <w:sz w:val="20"/>
                  <w:szCs w:val="20"/>
                </w:rPr>
                <w:t xml:space="preserve">Дата приостановки подписки </w:t>
              </w:r>
            </w:ins>
          </w:p>
        </w:tc>
        <w:tc>
          <w:tcPr>
            <w:tcW w:w="2126" w:type="dxa"/>
          </w:tcPr>
          <w:p w:rsidR="00CF7C67" w:rsidRDefault="00CF7C67" w:rsidP="00147D09">
            <w:pPr>
              <w:pStyle w:val="affff1"/>
              <w:ind w:left="0"/>
              <w:rPr>
                <w:ins w:id="14599" w:author="Автор"/>
                <w:sz w:val="20"/>
                <w:szCs w:val="20"/>
              </w:rPr>
            </w:pPr>
            <w:ins w:id="1460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4601" w:author="Автор"/>
                <w:sz w:val="20"/>
              </w:rPr>
            </w:pPr>
            <w:ins w:id="14602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147D09">
            <w:pPr>
              <w:pStyle w:val="affff1"/>
              <w:ind w:left="0"/>
              <w:rPr>
                <w:ins w:id="14603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4604" w:author="Автор"/>
        </w:trPr>
        <w:tc>
          <w:tcPr>
            <w:tcW w:w="534" w:type="dxa"/>
            <w:vAlign w:val="center"/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605" w:author="Автор"/>
                <w:sz w:val="20"/>
                <w:szCs w:val="20"/>
              </w:rPr>
            </w:pPr>
            <w:ins w:id="14606" w:author="Автор">
              <w:r>
                <w:rPr>
                  <w:sz w:val="20"/>
                  <w:szCs w:val="20"/>
                </w:rPr>
                <w:t>6</w:t>
              </w:r>
            </w:ins>
          </w:p>
        </w:tc>
        <w:tc>
          <w:tcPr>
            <w:tcW w:w="1842" w:type="dxa"/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607" w:author="Автор"/>
                <w:sz w:val="20"/>
                <w:szCs w:val="20"/>
                <w:lang w:val="en-US"/>
              </w:rPr>
            </w:pPr>
            <w:ins w:id="14608" w:author="Автор">
              <w:r w:rsidRPr="00CF7C67">
                <w:rPr>
                  <w:sz w:val="20"/>
                  <w:szCs w:val="20"/>
                  <w:lang w:val="en-US"/>
                </w:rPr>
                <w:t>DateDeactivateService</w:t>
              </w:r>
            </w:ins>
          </w:p>
        </w:tc>
        <w:tc>
          <w:tcPr>
            <w:tcW w:w="1560" w:type="dxa"/>
          </w:tcPr>
          <w:p w:rsidR="00CF7C67" w:rsidRDefault="00CF7C67" w:rsidP="00CF7C67">
            <w:pPr>
              <w:snapToGrid w:val="0"/>
              <w:spacing w:before="120" w:line="360" w:lineRule="auto"/>
              <w:rPr>
                <w:ins w:id="14609" w:author="Автор"/>
                <w:sz w:val="20"/>
                <w:szCs w:val="20"/>
              </w:rPr>
            </w:pPr>
            <w:ins w:id="14610" w:author="Автор">
              <w:r>
                <w:rPr>
                  <w:sz w:val="20"/>
                  <w:szCs w:val="20"/>
                </w:rPr>
                <w:t>Дата прекращения предоставления услуги</w:t>
              </w:r>
            </w:ins>
          </w:p>
        </w:tc>
        <w:tc>
          <w:tcPr>
            <w:tcW w:w="2126" w:type="dxa"/>
          </w:tcPr>
          <w:p w:rsidR="00CF7C67" w:rsidRDefault="00CF7C67" w:rsidP="00147D09">
            <w:pPr>
              <w:pStyle w:val="affff1"/>
              <w:ind w:left="0"/>
              <w:rPr>
                <w:ins w:id="14611" w:author="Автор"/>
                <w:sz w:val="20"/>
                <w:szCs w:val="20"/>
              </w:rPr>
            </w:pPr>
            <w:ins w:id="1461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4613" w:author="Автор"/>
                <w:sz w:val="20"/>
              </w:rPr>
            </w:pPr>
            <w:ins w:id="14614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147D09">
            <w:pPr>
              <w:pStyle w:val="affff1"/>
              <w:ind w:left="0"/>
              <w:rPr>
                <w:ins w:id="14615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4616" w:author="Автор"/>
        </w:trPr>
        <w:tc>
          <w:tcPr>
            <w:tcW w:w="534" w:type="dxa"/>
            <w:vAlign w:val="center"/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617" w:author="Автор"/>
                <w:sz w:val="20"/>
                <w:szCs w:val="20"/>
              </w:rPr>
            </w:pPr>
            <w:ins w:id="14618" w:author="Автор">
              <w:r>
                <w:rPr>
                  <w:sz w:val="20"/>
                  <w:szCs w:val="20"/>
                </w:rPr>
                <w:t>7</w:t>
              </w:r>
            </w:ins>
          </w:p>
        </w:tc>
        <w:tc>
          <w:tcPr>
            <w:tcW w:w="1842" w:type="dxa"/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619" w:author="Автор"/>
                <w:sz w:val="20"/>
                <w:szCs w:val="20"/>
                <w:lang w:val="en-US"/>
              </w:rPr>
            </w:pPr>
            <w:ins w:id="14620" w:author="Автор">
              <w:r w:rsidRPr="00CF7C67">
                <w:rPr>
                  <w:sz w:val="20"/>
                  <w:szCs w:val="20"/>
                  <w:lang w:val="en-US"/>
                </w:rPr>
                <w:t>UpdateDate</w:t>
              </w:r>
            </w:ins>
          </w:p>
        </w:tc>
        <w:tc>
          <w:tcPr>
            <w:tcW w:w="1560" w:type="dxa"/>
          </w:tcPr>
          <w:p w:rsidR="00CF7C67" w:rsidRDefault="00CF7C67" w:rsidP="00147D09">
            <w:pPr>
              <w:snapToGrid w:val="0"/>
              <w:spacing w:before="120" w:line="360" w:lineRule="auto"/>
              <w:rPr>
                <w:ins w:id="14621" w:author="Автор"/>
                <w:sz w:val="20"/>
                <w:szCs w:val="20"/>
              </w:rPr>
            </w:pPr>
            <w:ins w:id="14622" w:author="Автор">
              <w:r>
                <w:rPr>
                  <w:sz w:val="20"/>
                  <w:szCs w:val="20"/>
                </w:rPr>
                <w:t>Дата обновления подписки</w:t>
              </w:r>
            </w:ins>
          </w:p>
        </w:tc>
        <w:tc>
          <w:tcPr>
            <w:tcW w:w="2126" w:type="dxa"/>
          </w:tcPr>
          <w:p w:rsidR="00CF7C67" w:rsidRDefault="00CF7C67" w:rsidP="00147D09">
            <w:pPr>
              <w:pStyle w:val="affff1"/>
              <w:ind w:left="0"/>
              <w:rPr>
                <w:ins w:id="14623" w:author="Автор"/>
                <w:sz w:val="20"/>
                <w:szCs w:val="20"/>
              </w:rPr>
            </w:pPr>
            <w:ins w:id="1462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4625" w:author="Автор"/>
                <w:sz w:val="20"/>
              </w:rPr>
            </w:pPr>
            <w:ins w:id="14626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147D09">
            <w:pPr>
              <w:pStyle w:val="affff1"/>
              <w:ind w:left="0"/>
              <w:rPr>
                <w:ins w:id="14627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4628" w:author="Автор"/>
        </w:trPr>
        <w:tc>
          <w:tcPr>
            <w:tcW w:w="534" w:type="dxa"/>
            <w:vAlign w:val="center"/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629" w:author="Автор"/>
                <w:sz w:val="20"/>
                <w:szCs w:val="20"/>
              </w:rPr>
            </w:pPr>
            <w:ins w:id="14630" w:author="Автор">
              <w:r>
                <w:rPr>
                  <w:sz w:val="20"/>
                  <w:szCs w:val="20"/>
                </w:rPr>
                <w:t>8</w:t>
              </w:r>
            </w:ins>
          </w:p>
        </w:tc>
        <w:tc>
          <w:tcPr>
            <w:tcW w:w="1842" w:type="dxa"/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631" w:author="Автор"/>
                <w:sz w:val="20"/>
                <w:szCs w:val="20"/>
                <w:lang w:val="en-US"/>
              </w:rPr>
            </w:pPr>
            <w:ins w:id="14632" w:author="Автор">
              <w:r w:rsidRPr="00CF7C67">
                <w:rPr>
                  <w:sz w:val="20"/>
                  <w:szCs w:val="20"/>
                  <w:lang w:val="en-US"/>
                </w:rPr>
                <w:t>WasSuspended</w:t>
              </w:r>
            </w:ins>
          </w:p>
        </w:tc>
        <w:tc>
          <w:tcPr>
            <w:tcW w:w="1560" w:type="dxa"/>
          </w:tcPr>
          <w:p w:rsidR="00CF7C67" w:rsidRDefault="00CF7C67" w:rsidP="00147D09">
            <w:pPr>
              <w:snapToGrid w:val="0"/>
              <w:spacing w:before="120" w:line="360" w:lineRule="auto"/>
              <w:rPr>
                <w:ins w:id="14633" w:author="Автор"/>
                <w:sz w:val="20"/>
                <w:szCs w:val="20"/>
              </w:rPr>
            </w:pPr>
            <w:ins w:id="14634" w:author="Автор">
              <w:r>
                <w:rPr>
                  <w:sz w:val="20"/>
                  <w:szCs w:val="20"/>
                </w:rPr>
                <w:t>Флаг приостановки подписки</w:t>
              </w:r>
            </w:ins>
          </w:p>
        </w:tc>
        <w:tc>
          <w:tcPr>
            <w:tcW w:w="2126" w:type="dxa"/>
          </w:tcPr>
          <w:p w:rsidR="00CF7C67" w:rsidRDefault="00CF7C67" w:rsidP="00147D09">
            <w:pPr>
              <w:pStyle w:val="affff1"/>
              <w:ind w:left="0"/>
              <w:rPr>
                <w:ins w:id="14635" w:author="Автор"/>
                <w:sz w:val="20"/>
                <w:szCs w:val="20"/>
              </w:rPr>
            </w:pPr>
            <w:ins w:id="1463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4637" w:author="Автор"/>
                <w:sz w:val="20"/>
              </w:rPr>
            </w:pPr>
            <w:ins w:id="14638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CF7C67" w:rsidRDefault="00CF7C67" w:rsidP="00147D09">
            <w:pPr>
              <w:pStyle w:val="affff1"/>
              <w:ind w:left="0"/>
              <w:rPr>
                <w:ins w:id="14639" w:author="Автор"/>
                <w:sz w:val="20"/>
                <w:szCs w:val="20"/>
              </w:rPr>
            </w:pPr>
            <w:ins w:id="14640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C17835">
                <w:rPr>
                  <w:sz w:val="20"/>
                  <w:szCs w:val="20"/>
                  <w:rPrChange w:id="14641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приостановка;</w:t>
              </w:r>
            </w:ins>
          </w:p>
          <w:p w:rsidR="00CF7C67" w:rsidRPr="00CF7C67" w:rsidRDefault="00CF7C67" w:rsidP="00107DA0">
            <w:pPr>
              <w:pStyle w:val="affff1"/>
              <w:ind w:left="0"/>
              <w:rPr>
                <w:ins w:id="14642" w:author="Автор"/>
                <w:sz w:val="20"/>
                <w:szCs w:val="20"/>
              </w:rPr>
            </w:pPr>
            <w:ins w:id="14643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C17835">
                <w:rPr>
                  <w:sz w:val="20"/>
                  <w:szCs w:val="20"/>
                  <w:rPrChange w:id="14644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 w:rsidR="00107DA0">
                <w:rPr>
                  <w:sz w:val="20"/>
                  <w:szCs w:val="20"/>
                </w:rPr>
                <w:t>в противном случае.</w:t>
              </w:r>
              <w:del w:id="14645" w:author="Автор">
                <w:r w:rsidDel="00107DA0">
                  <w:rPr>
                    <w:sz w:val="20"/>
                    <w:szCs w:val="20"/>
                  </w:rPr>
                  <w:delText>отмена приостановки</w:delText>
                </w:r>
              </w:del>
            </w:ins>
          </w:p>
        </w:tc>
      </w:tr>
      <w:tr w:rsidR="00CF7C67" w:rsidTr="00CF7C67">
        <w:trPr>
          <w:ins w:id="14646" w:author="Автор"/>
        </w:trPr>
        <w:tc>
          <w:tcPr>
            <w:tcW w:w="534" w:type="dxa"/>
            <w:vAlign w:val="center"/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647" w:author="Автор"/>
                <w:sz w:val="20"/>
                <w:szCs w:val="20"/>
              </w:rPr>
            </w:pPr>
            <w:ins w:id="14648" w:author="Автор">
              <w:r>
                <w:rPr>
                  <w:sz w:val="20"/>
                  <w:szCs w:val="20"/>
                </w:rPr>
                <w:t>9</w:t>
              </w:r>
            </w:ins>
          </w:p>
        </w:tc>
        <w:tc>
          <w:tcPr>
            <w:tcW w:w="1842" w:type="dxa"/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649" w:author="Автор"/>
                <w:sz w:val="20"/>
                <w:szCs w:val="20"/>
                <w:lang w:val="en-US"/>
              </w:rPr>
            </w:pPr>
            <w:ins w:id="14650" w:author="Автор">
              <w:r w:rsidRPr="00CF7C67">
                <w:rPr>
                  <w:sz w:val="20"/>
                  <w:szCs w:val="20"/>
                  <w:lang w:val="en-US"/>
                </w:rPr>
                <w:t>ChangesPlace</w:t>
              </w:r>
            </w:ins>
          </w:p>
        </w:tc>
        <w:tc>
          <w:tcPr>
            <w:tcW w:w="1560" w:type="dxa"/>
          </w:tcPr>
          <w:p w:rsidR="00CF7C67" w:rsidRDefault="00CF7C67" w:rsidP="00147D09">
            <w:pPr>
              <w:snapToGrid w:val="0"/>
              <w:spacing w:before="120" w:line="360" w:lineRule="auto"/>
              <w:rPr>
                <w:ins w:id="14651" w:author="Автор"/>
                <w:sz w:val="20"/>
                <w:szCs w:val="20"/>
              </w:rPr>
            </w:pPr>
            <w:ins w:id="14652" w:author="Автор">
              <w:r>
                <w:rPr>
                  <w:sz w:val="20"/>
                  <w:szCs w:val="20"/>
                </w:rPr>
                <w:t>Определяет место изменения подписки</w:t>
              </w:r>
            </w:ins>
          </w:p>
        </w:tc>
        <w:tc>
          <w:tcPr>
            <w:tcW w:w="2126" w:type="dxa"/>
          </w:tcPr>
          <w:p w:rsidR="00CF7C67" w:rsidRDefault="00CF7C67" w:rsidP="00147D09">
            <w:pPr>
              <w:pStyle w:val="affff1"/>
              <w:ind w:left="0"/>
              <w:rPr>
                <w:ins w:id="14653" w:author="Автор"/>
                <w:sz w:val="20"/>
                <w:szCs w:val="20"/>
              </w:rPr>
            </w:pPr>
            <w:ins w:id="1465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4655" w:author="Автор"/>
                <w:sz w:val="20"/>
              </w:rPr>
            </w:pPr>
            <w:ins w:id="14656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3E2946" w:rsidRDefault="003E2946" w:rsidP="003E294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657" w:author="Автор"/>
                <w:sz w:val="20"/>
                <w:szCs w:val="20"/>
              </w:rPr>
            </w:pPr>
            <w:ins w:id="14658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C17835">
                <w:rPr>
                  <w:sz w:val="20"/>
                  <w:szCs w:val="20"/>
                  <w:rPrChange w:id="14659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АРМ Администратора;</w:t>
              </w:r>
            </w:ins>
          </w:p>
          <w:p w:rsidR="00CF7C67" w:rsidRPr="007E0526" w:rsidRDefault="003E2946" w:rsidP="003E2946">
            <w:pPr>
              <w:pStyle w:val="affff1"/>
              <w:ind w:left="0"/>
              <w:rPr>
                <w:ins w:id="14660" w:author="Автор"/>
                <w:sz w:val="20"/>
                <w:szCs w:val="20"/>
              </w:rPr>
            </w:pPr>
            <w:ins w:id="14661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C17835">
                <w:rPr>
                  <w:sz w:val="20"/>
                  <w:szCs w:val="20"/>
                  <w:rPrChange w:id="14662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Личный Кабинет</w:t>
              </w:r>
            </w:ins>
          </w:p>
        </w:tc>
      </w:tr>
    </w:tbl>
    <w:p w:rsidR="00CF7C67" w:rsidRPr="00C17835" w:rsidRDefault="00CF7C67" w:rsidP="00CF7C67">
      <w:pPr>
        <w:rPr>
          <w:ins w:id="14663" w:author="Автор"/>
          <w:rPrChange w:id="14664" w:author="Автор">
            <w:rPr>
              <w:ins w:id="14665" w:author="Автор"/>
              <w:lang w:val="en-US"/>
            </w:rPr>
          </w:rPrChange>
        </w:rPr>
      </w:pPr>
    </w:p>
    <w:p w:rsidR="0044186B" w:rsidRPr="0044186B" w:rsidRDefault="0044186B">
      <w:pPr>
        <w:pStyle w:val="30"/>
        <w:rPr>
          <w:ins w:id="14666" w:author="Автор"/>
          <w:rPrChange w:id="14667" w:author="Автор">
            <w:rPr>
              <w:ins w:id="14668" w:author="Автор"/>
              <w:lang w:val="en-US"/>
            </w:rPr>
          </w:rPrChange>
        </w:rPr>
        <w:pPrChange w:id="14669" w:author="Автор">
          <w:pPr>
            <w:pStyle w:val="30"/>
            <w:numPr>
              <w:numId w:val="35"/>
            </w:numPr>
          </w:pPr>
        </w:pPrChange>
      </w:pPr>
      <w:bookmarkStart w:id="14670" w:name="_Toc414982480"/>
      <w:ins w:id="14671" w:author="Автор">
        <w:r>
          <w:t xml:space="preserve">Параметр комплексного типа: </w:t>
        </w:r>
        <w:r w:rsidRPr="0044186B">
          <w:t>SubscriptionFeedingJournalExt</w:t>
        </w:r>
        <w:bookmarkEnd w:id="14670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560"/>
        <w:gridCol w:w="2126"/>
        <w:gridCol w:w="2551"/>
        <w:gridCol w:w="1808"/>
      </w:tblGrid>
      <w:tr w:rsidR="0044186B" w:rsidTr="00147D09">
        <w:trPr>
          <w:ins w:id="14672" w:author="Автор"/>
        </w:trPr>
        <w:tc>
          <w:tcPr>
            <w:tcW w:w="534" w:type="dxa"/>
            <w:vAlign w:val="center"/>
          </w:tcPr>
          <w:p w:rsidR="0044186B" w:rsidRPr="00703AC4" w:rsidRDefault="0044186B" w:rsidP="00147D09">
            <w:pPr>
              <w:pStyle w:val="a9"/>
              <w:rPr>
                <w:ins w:id="14673" w:author="Автор"/>
                <w:lang w:val="en-US"/>
              </w:rPr>
            </w:pPr>
            <w:ins w:id="14674" w:author="Автор">
              <w:r>
                <w:t>№</w:t>
              </w:r>
            </w:ins>
          </w:p>
        </w:tc>
        <w:tc>
          <w:tcPr>
            <w:tcW w:w="1842" w:type="dxa"/>
            <w:vAlign w:val="center"/>
          </w:tcPr>
          <w:p w:rsidR="0044186B" w:rsidRPr="00703AC4" w:rsidRDefault="0044186B" w:rsidP="00147D09">
            <w:pPr>
              <w:pStyle w:val="a9"/>
              <w:rPr>
                <w:ins w:id="14675" w:author="Автор"/>
              </w:rPr>
            </w:pPr>
            <w:ins w:id="14676" w:author="Автор">
              <w:r w:rsidRPr="00703AC4">
                <w:t xml:space="preserve">Код параметра </w:t>
              </w:r>
            </w:ins>
          </w:p>
        </w:tc>
        <w:tc>
          <w:tcPr>
            <w:tcW w:w="1560" w:type="dxa"/>
            <w:vAlign w:val="center"/>
          </w:tcPr>
          <w:p w:rsidR="0044186B" w:rsidRPr="00703AC4" w:rsidRDefault="0044186B" w:rsidP="00147D09">
            <w:pPr>
              <w:pStyle w:val="a9"/>
              <w:rPr>
                <w:ins w:id="14677" w:author="Автор"/>
              </w:rPr>
            </w:pPr>
            <w:ins w:id="14678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</w:tcPr>
          <w:p w:rsidR="0044186B" w:rsidRPr="00703AC4" w:rsidRDefault="0044186B" w:rsidP="00147D09">
            <w:pPr>
              <w:pStyle w:val="a9"/>
              <w:rPr>
                <w:ins w:id="14679" w:author="Автор"/>
              </w:rPr>
            </w:pPr>
            <w:ins w:id="14680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</w:tcPr>
          <w:p w:rsidR="0044186B" w:rsidRPr="00703AC4" w:rsidRDefault="0044186B" w:rsidP="00147D09">
            <w:pPr>
              <w:pStyle w:val="a9"/>
              <w:rPr>
                <w:ins w:id="14681" w:author="Автор"/>
              </w:rPr>
            </w:pPr>
            <w:ins w:id="14682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</w:tcPr>
          <w:p w:rsidR="0044186B" w:rsidRPr="00703AC4" w:rsidRDefault="0044186B" w:rsidP="00147D09">
            <w:pPr>
              <w:pStyle w:val="a9"/>
              <w:rPr>
                <w:ins w:id="14683" w:author="Автор"/>
              </w:rPr>
            </w:pPr>
            <w:ins w:id="14684" w:author="Автор">
              <w:r w:rsidRPr="00703AC4">
                <w:t xml:space="preserve">Комментарий </w:t>
              </w:r>
            </w:ins>
          </w:p>
        </w:tc>
      </w:tr>
      <w:tr w:rsidR="0044186B" w:rsidTr="00147D09">
        <w:trPr>
          <w:ins w:id="14685" w:author="Автор"/>
        </w:trPr>
        <w:tc>
          <w:tcPr>
            <w:tcW w:w="534" w:type="dxa"/>
            <w:vAlign w:val="center"/>
          </w:tcPr>
          <w:p w:rsidR="0044186B" w:rsidRPr="007E0526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686" w:author="Автор"/>
                <w:sz w:val="20"/>
                <w:szCs w:val="20"/>
              </w:rPr>
            </w:pPr>
            <w:ins w:id="14687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842" w:type="dxa"/>
          </w:tcPr>
          <w:p w:rsidR="0044186B" w:rsidRPr="002A4A95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688" w:author="Автор"/>
                <w:sz w:val="20"/>
                <w:szCs w:val="20"/>
                <w:lang w:val="en-US"/>
              </w:rPr>
            </w:pPr>
            <w:ins w:id="14689" w:author="Автор">
              <w:r w:rsidRPr="00CF7C67">
                <w:rPr>
                  <w:sz w:val="20"/>
                  <w:szCs w:val="20"/>
                  <w:lang w:val="en-US"/>
                </w:rPr>
                <w:t>IdOfSubscriptionFeeding</w:t>
              </w:r>
            </w:ins>
          </w:p>
        </w:tc>
        <w:tc>
          <w:tcPr>
            <w:tcW w:w="1560" w:type="dxa"/>
          </w:tcPr>
          <w:p w:rsidR="0044186B" w:rsidRPr="00976910" w:rsidRDefault="0044186B" w:rsidP="00147D09">
            <w:pPr>
              <w:snapToGrid w:val="0"/>
              <w:spacing w:before="120" w:line="360" w:lineRule="auto"/>
              <w:rPr>
                <w:ins w:id="14690" w:author="Автор"/>
                <w:sz w:val="20"/>
                <w:szCs w:val="20"/>
              </w:rPr>
            </w:pPr>
            <w:ins w:id="14691" w:author="Автор">
              <w:r>
                <w:rPr>
                  <w:sz w:val="20"/>
                </w:rPr>
                <w:t>Идентификатор подписки</w:t>
              </w:r>
            </w:ins>
          </w:p>
        </w:tc>
        <w:tc>
          <w:tcPr>
            <w:tcW w:w="2126" w:type="dxa"/>
          </w:tcPr>
          <w:p w:rsidR="0044186B" w:rsidRPr="00976910" w:rsidRDefault="0044186B" w:rsidP="00147D09">
            <w:pPr>
              <w:pStyle w:val="affff1"/>
              <w:ind w:left="0"/>
              <w:rPr>
                <w:ins w:id="14692" w:author="Автор"/>
                <w:sz w:val="20"/>
                <w:szCs w:val="20"/>
              </w:rPr>
            </w:pPr>
            <w:ins w:id="1469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976910" w:rsidRDefault="0044186B" w:rsidP="00147D09">
            <w:pPr>
              <w:snapToGrid w:val="0"/>
              <w:spacing w:before="120" w:line="360" w:lineRule="auto"/>
              <w:rPr>
                <w:ins w:id="14694" w:author="Автор"/>
                <w:sz w:val="20"/>
              </w:rPr>
            </w:pPr>
            <w:ins w:id="14695" w:author="Автор">
              <w:r w:rsidRPr="00976910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4696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4697" w:author="Автор"/>
        </w:trPr>
        <w:tc>
          <w:tcPr>
            <w:tcW w:w="534" w:type="dxa"/>
            <w:vAlign w:val="center"/>
          </w:tcPr>
          <w:p w:rsidR="0044186B" w:rsidRPr="007E0526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698" w:author="Автор"/>
                <w:sz w:val="20"/>
                <w:szCs w:val="20"/>
              </w:rPr>
            </w:pPr>
            <w:ins w:id="14699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1842" w:type="dxa"/>
          </w:tcPr>
          <w:p w:rsidR="0044186B" w:rsidRPr="000A29E6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700" w:author="Автор"/>
                <w:sz w:val="20"/>
                <w:szCs w:val="20"/>
                <w:lang w:val="en-US"/>
              </w:rPr>
            </w:pPr>
            <w:ins w:id="14701" w:author="Автор">
              <w:r w:rsidRPr="00CF7C67">
                <w:rPr>
                  <w:sz w:val="20"/>
                  <w:szCs w:val="20"/>
                  <w:lang w:val="en-US"/>
                </w:rPr>
                <w:t>guid</w:t>
              </w:r>
            </w:ins>
          </w:p>
        </w:tc>
        <w:tc>
          <w:tcPr>
            <w:tcW w:w="1560" w:type="dxa"/>
          </w:tcPr>
          <w:p w:rsidR="0044186B" w:rsidRPr="000A29E6" w:rsidRDefault="0044186B" w:rsidP="00147D09">
            <w:pPr>
              <w:snapToGrid w:val="0"/>
              <w:spacing w:before="120" w:line="360" w:lineRule="auto"/>
              <w:rPr>
                <w:ins w:id="14702" w:author="Автор"/>
                <w:sz w:val="20"/>
                <w:szCs w:val="20"/>
              </w:rPr>
            </w:pPr>
            <w:ins w:id="14703" w:author="Автор">
              <w:r>
                <w:rPr>
                  <w:sz w:val="20"/>
                  <w:szCs w:val="20"/>
                </w:rPr>
                <w:t xml:space="preserve">Глобальный идентификатор </w:t>
              </w:r>
              <w:r>
                <w:rPr>
                  <w:sz w:val="20"/>
                  <w:szCs w:val="20"/>
                </w:rPr>
                <w:lastRenderedPageBreak/>
                <w:t>подписки</w:t>
              </w:r>
            </w:ins>
          </w:p>
        </w:tc>
        <w:tc>
          <w:tcPr>
            <w:tcW w:w="2126" w:type="dxa"/>
          </w:tcPr>
          <w:p w:rsidR="0044186B" w:rsidRPr="00976910" w:rsidRDefault="0044186B" w:rsidP="00147D09">
            <w:pPr>
              <w:pStyle w:val="affff1"/>
              <w:ind w:left="0"/>
              <w:rPr>
                <w:ins w:id="14704" w:author="Автор"/>
                <w:sz w:val="20"/>
                <w:szCs w:val="20"/>
              </w:rPr>
            </w:pPr>
            <w:ins w:id="14705" w:author="Автор">
              <w:r>
                <w:rPr>
                  <w:sz w:val="20"/>
                  <w:szCs w:val="20"/>
                </w:rPr>
                <w:lastRenderedPageBreak/>
                <w:t>+</w:t>
              </w:r>
            </w:ins>
          </w:p>
        </w:tc>
        <w:tc>
          <w:tcPr>
            <w:tcW w:w="2551" w:type="dxa"/>
          </w:tcPr>
          <w:p w:rsidR="0044186B" w:rsidRPr="00976910" w:rsidRDefault="0044186B" w:rsidP="00147D09">
            <w:pPr>
              <w:snapToGrid w:val="0"/>
              <w:spacing w:before="120" w:line="360" w:lineRule="auto"/>
              <w:rPr>
                <w:ins w:id="14706" w:author="Автор"/>
                <w:sz w:val="20"/>
              </w:rPr>
            </w:pPr>
            <w:ins w:id="14707" w:author="Автор">
              <w:r w:rsidRPr="00976910">
                <w:rPr>
                  <w:sz w:val="20"/>
                </w:rPr>
                <w:t>xs:string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4708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4709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710" w:author="Автор"/>
                <w:sz w:val="20"/>
                <w:szCs w:val="20"/>
              </w:rPr>
            </w:pPr>
            <w:ins w:id="14711" w:author="Автор">
              <w:r>
                <w:rPr>
                  <w:sz w:val="20"/>
                  <w:szCs w:val="20"/>
                </w:rPr>
                <w:lastRenderedPageBreak/>
                <w:t>3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712" w:author="Автор"/>
                <w:sz w:val="20"/>
                <w:szCs w:val="20"/>
                <w:lang w:val="en-US"/>
              </w:rPr>
            </w:pPr>
            <w:ins w:id="14713" w:author="Автор">
              <w:r w:rsidRPr="00CF7C67">
                <w:rPr>
                  <w:sz w:val="20"/>
                  <w:szCs w:val="20"/>
                  <w:lang w:val="en-US"/>
                </w:rPr>
                <w:t>DateCreateService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4714" w:author="Автор"/>
                <w:sz w:val="20"/>
                <w:szCs w:val="20"/>
              </w:rPr>
            </w:pPr>
            <w:ins w:id="14715" w:author="Автор">
              <w:r>
                <w:rPr>
                  <w:sz w:val="20"/>
                  <w:szCs w:val="20"/>
                </w:rPr>
                <w:t>Дата создания услуги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4716" w:author="Автор"/>
                <w:sz w:val="20"/>
                <w:szCs w:val="20"/>
              </w:rPr>
            </w:pPr>
            <w:ins w:id="1471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976910" w:rsidRDefault="0044186B" w:rsidP="00147D09">
            <w:pPr>
              <w:snapToGrid w:val="0"/>
              <w:spacing w:before="120" w:line="360" w:lineRule="auto"/>
              <w:rPr>
                <w:ins w:id="14718" w:author="Автор"/>
                <w:sz w:val="20"/>
              </w:rPr>
            </w:pPr>
            <w:ins w:id="14719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4720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4721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722" w:author="Автор"/>
                <w:sz w:val="20"/>
                <w:szCs w:val="20"/>
              </w:rPr>
            </w:pPr>
            <w:ins w:id="14723" w:author="Автор">
              <w:r>
                <w:rPr>
                  <w:sz w:val="20"/>
                  <w:szCs w:val="20"/>
                </w:rPr>
                <w:t>4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724" w:author="Автор"/>
                <w:sz w:val="20"/>
                <w:szCs w:val="20"/>
                <w:lang w:val="en-US"/>
              </w:rPr>
            </w:pPr>
            <w:ins w:id="14725" w:author="Автор">
              <w:r w:rsidRPr="00CF7C67">
                <w:rPr>
                  <w:sz w:val="20"/>
                  <w:szCs w:val="20"/>
                  <w:lang w:val="en-US"/>
                </w:rPr>
                <w:t>DateActivateSubscription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4726" w:author="Автор"/>
                <w:sz w:val="20"/>
                <w:szCs w:val="20"/>
              </w:rPr>
            </w:pPr>
            <w:ins w:id="14727" w:author="Автор">
              <w:r>
                <w:rPr>
                  <w:sz w:val="20"/>
                  <w:szCs w:val="20"/>
                </w:rPr>
                <w:t>Дата активации подписки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4728" w:author="Автор"/>
                <w:sz w:val="20"/>
                <w:szCs w:val="20"/>
              </w:rPr>
            </w:pPr>
            <w:ins w:id="1472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4730" w:author="Автор"/>
                <w:sz w:val="20"/>
              </w:rPr>
            </w:pPr>
            <w:ins w:id="14731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4732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4733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734" w:author="Автор"/>
                <w:sz w:val="20"/>
                <w:szCs w:val="20"/>
              </w:rPr>
            </w:pPr>
            <w:ins w:id="14735" w:author="Автор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736" w:author="Автор"/>
                <w:sz w:val="20"/>
                <w:szCs w:val="20"/>
                <w:lang w:val="en-US"/>
              </w:rPr>
            </w:pPr>
            <w:ins w:id="14737" w:author="Автор">
              <w:r w:rsidRPr="00CF7C67">
                <w:rPr>
                  <w:sz w:val="20"/>
                  <w:szCs w:val="20"/>
                  <w:lang w:val="en-US"/>
                </w:rPr>
                <w:t>LastDatePauseSubscription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4738" w:author="Автор"/>
                <w:sz w:val="20"/>
                <w:szCs w:val="20"/>
              </w:rPr>
            </w:pPr>
            <w:ins w:id="14739" w:author="Автор">
              <w:r>
                <w:rPr>
                  <w:sz w:val="20"/>
                  <w:szCs w:val="20"/>
                </w:rPr>
                <w:t xml:space="preserve">Дата приостановки подписки 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4740" w:author="Автор"/>
                <w:sz w:val="20"/>
                <w:szCs w:val="20"/>
              </w:rPr>
            </w:pPr>
            <w:ins w:id="1474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4742" w:author="Автор"/>
                <w:sz w:val="20"/>
              </w:rPr>
            </w:pPr>
            <w:ins w:id="14743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4744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4745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746" w:author="Автор"/>
                <w:sz w:val="20"/>
                <w:szCs w:val="20"/>
              </w:rPr>
            </w:pPr>
            <w:ins w:id="14747" w:author="Автор">
              <w:r>
                <w:rPr>
                  <w:sz w:val="20"/>
                  <w:szCs w:val="20"/>
                </w:rPr>
                <w:t>6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748" w:author="Автор"/>
                <w:sz w:val="20"/>
                <w:szCs w:val="20"/>
                <w:lang w:val="en-US"/>
              </w:rPr>
            </w:pPr>
            <w:ins w:id="14749" w:author="Автор">
              <w:r w:rsidRPr="00CF7C67">
                <w:rPr>
                  <w:sz w:val="20"/>
                  <w:szCs w:val="20"/>
                  <w:lang w:val="en-US"/>
                </w:rPr>
                <w:t>DateDeactivateService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4750" w:author="Автор"/>
                <w:sz w:val="20"/>
                <w:szCs w:val="20"/>
              </w:rPr>
            </w:pPr>
            <w:ins w:id="14751" w:author="Автор">
              <w:r>
                <w:rPr>
                  <w:sz w:val="20"/>
                  <w:szCs w:val="20"/>
                </w:rPr>
                <w:t>Дата прекращения предоставления услуги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4752" w:author="Автор"/>
                <w:sz w:val="20"/>
                <w:szCs w:val="20"/>
              </w:rPr>
            </w:pPr>
            <w:ins w:id="1475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4754" w:author="Автор"/>
                <w:sz w:val="20"/>
              </w:rPr>
            </w:pPr>
            <w:ins w:id="14755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4756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4757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758" w:author="Автор"/>
                <w:sz w:val="20"/>
                <w:szCs w:val="20"/>
              </w:rPr>
            </w:pPr>
            <w:ins w:id="14759" w:author="Автор">
              <w:r>
                <w:rPr>
                  <w:sz w:val="20"/>
                  <w:szCs w:val="20"/>
                </w:rPr>
                <w:t>7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760" w:author="Автор"/>
                <w:sz w:val="20"/>
                <w:szCs w:val="20"/>
                <w:lang w:val="en-US"/>
              </w:rPr>
            </w:pPr>
            <w:ins w:id="14761" w:author="Автор">
              <w:r w:rsidRPr="00CF7C67">
                <w:rPr>
                  <w:sz w:val="20"/>
                  <w:szCs w:val="20"/>
                  <w:lang w:val="en-US"/>
                </w:rPr>
                <w:t>UpdateDate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4762" w:author="Автор"/>
                <w:sz w:val="20"/>
                <w:szCs w:val="20"/>
              </w:rPr>
            </w:pPr>
            <w:ins w:id="14763" w:author="Автор">
              <w:r>
                <w:rPr>
                  <w:sz w:val="20"/>
                  <w:szCs w:val="20"/>
                </w:rPr>
                <w:t>Дата обновления подписки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4764" w:author="Автор"/>
                <w:sz w:val="20"/>
                <w:szCs w:val="20"/>
              </w:rPr>
            </w:pPr>
            <w:ins w:id="1476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4766" w:author="Автор"/>
                <w:sz w:val="20"/>
              </w:rPr>
            </w:pPr>
            <w:ins w:id="14767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4768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4769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770" w:author="Автор"/>
                <w:sz w:val="20"/>
                <w:szCs w:val="20"/>
              </w:rPr>
            </w:pPr>
            <w:ins w:id="14771" w:author="Автор">
              <w:r>
                <w:rPr>
                  <w:sz w:val="20"/>
                  <w:szCs w:val="20"/>
                </w:rPr>
                <w:t>8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772" w:author="Автор"/>
                <w:sz w:val="20"/>
                <w:szCs w:val="20"/>
                <w:lang w:val="en-US"/>
              </w:rPr>
            </w:pPr>
            <w:ins w:id="14773" w:author="Автор">
              <w:r w:rsidRPr="00CF7C67">
                <w:rPr>
                  <w:sz w:val="20"/>
                  <w:szCs w:val="20"/>
                  <w:lang w:val="en-US"/>
                </w:rPr>
                <w:t>WasSuspended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4774" w:author="Автор"/>
                <w:sz w:val="20"/>
                <w:szCs w:val="20"/>
              </w:rPr>
            </w:pPr>
            <w:ins w:id="14775" w:author="Автор">
              <w:r>
                <w:rPr>
                  <w:sz w:val="20"/>
                  <w:szCs w:val="20"/>
                </w:rPr>
                <w:t>Флаг приостановки подписки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4776" w:author="Автор"/>
                <w:sz w:val="20"/>
                <w:szCs w:val="20"/>
              </w:rPr>
            </w:pPr>
            <w:ins w:id="1477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4778" w:author="Автор"/>
                <w:sz w:val="20"/>
              </w:rPr>
            </w:pPr>
            <w:ins w:id="14779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44186B" w:rsidRDefault="0044186B" w:rsidP="00147D09">
            <w:pPr>
              <w:pStyle w:val="affff1"/>
              <w:ind w:left="0"/>
              <w:rPr>
                <w:ins w:id="14780" w:author="Автор"/>
                <w:sz w:val="20"/>
                <w:szCs w:val="20"/>
              </w:rPr>
            </w:pPr>
            <w:ins w:id="14781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44186B">
                <w:rPr>
                  <w:sz w:val="20"/>
                  <w:szCs w:val="20"/>
                  <w:rPrChange w:id="14782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приостановка;</w:t>
              </w:r>
            </w:ins>
          </w:p>
          <w:p w:rsidR="0044186B" w:rsidRPr="00CF7C67" w:rsidRDefault="0044186B" w:rsidP="00147D09">
            <w:pPr>
              <w:pStyle w:val="affff1"/>
              <w:ind w:left="0"/>
              <w:rPr>
                <w:ins w:id="14783" w:author="Автор"/>
                <w:sz w:val="20"/>
                <w:szCs w:val="20"/>
              </w:rPr>
            </w:pPr>
            <w:ins w:id="14784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44186B">
                <w:rPr>
                  <w:sz w:val="20"/>
                  <w:szCs w:val="20"/>
                  <w:rPrChange w:id="14785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в противном случае.</w:t>
              </w:r>
            </w:ins>
          </w:p>
        </w:tc>
      </w:tr>
      <w:tr w:rsidR="0044186B" w:rsidTr="00147D09">
        <w:trPr>
          <w:ins w:id="14786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787" w:author="Автор"/>
                <w:sz w:val="20"/>
                <w:szCs w:val="20"/>
              </w:rPr>
            </w:pPr>
            <w:ins w:id="14788" w:author="Автор">
              <w:r>
                <w:rPr>
                  <w:sz w:val="20"/>
                  <w:szCs w:val="20"/>
                </w:rPr>
                <w:t>9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789" w:author="Автор"/>
                <w:sz w:val="20"/>
                <w:szCs w:val="20"/>
                <w:lang w:val="en-US"/>
              </w:rPr>
            </w:pPr>
            <w:ins w:id="14790" w:author="Автор">
              <w:r w:rsidRPr="00CF7C67">
                <w:rPr>
                  <w:sz w:val="20"/>
                  <w:szCs w:val="20"/>
                  <w:lang w:val="en-US"/>
                </w:rPr>
                <w:t>ChangesPlace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4791" w:author="Автор"/>
                <w:sz w:val="20"/>
                <w:szCs w:val="20"/>
              </w:rPr>
            </w:pPr>
            <w:ins w:id="14792" w:author="Автор">
              <w:r>
                <w:rPr>
                  <w:sz w:val="20"/>
                  <w:szCs w:val="20"/>
                </w:rPr>
                <w:t>Определяет место изменения подписки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4793" w:author="Автор"/>
                <w:sz w:val="20"/>
                <w:szCs w:val="20"/>
              </w:rPr>
            </w:pPr>
            <w:ins w:id="1479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4795" w:author="Автор"/>
                <w:sz w:val="20"/>
              </w:rPr>
            </w:pPr>
            <w:ins w:id="14796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797" w:author="Автор"/>
                <w:sz w:val="20"/>
                <w:szCs w:val="20"/>
              </w:rPr>
            </w:pPr>
            <w:ins w:id="14798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44186B">
                <w:rPr>
                  <w:sz w:val="20"/>
                  <w:szCs w:val="20"/>
                  <w:rPrChange w:id="14799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АРМ Администратора;</w:t>
              </w:r>
            </w:ins>
          </w:p>
          <w:p w:rsidR="0044186B" w:rsidRPr="007E0526" w:rsidRDefault="0044186B" w:rsidP="00147D09">
            <w:pPr>
              <w:pStyle w:val="affff1"/>
              <w:ind w:left="0"/>
              <w:rPr>
                <w:ins w:id="14800" w:author="Автор"/>
                <w:sz w:val="20"/>
                <w:szCs w:val="20"/>
              </w:rPr>
            </w:pPr>
            <w:ins w:id="14801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44186B">
                <w:rPr>
                  <w:sz w:val="20"/>
                  <w:szCs w:val="20"/>
                  <w:rPrChange w:id="14802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Личный Кабинет</w:t>
              </w:r>
            </w:ins>
          </w:p>
        </w:tc>
      </w:tr>
      <w:tr w:rsidR="0044186B" w:rsidTr="00147D09">
        <w:trPr>
          <w:ins w:id="14803" w:author="Автор"/>
        </w:trPr>
        <w:tc>
          <w:tcPr>
            <w:tcW w:w="534" w:type="dxa"/>
            <w:vAlign w:val="center"/>
          </w:tcPr>
          <w:p w:rsidR="0044186B" w:rsidRP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804" w:author="Автор"/>
                <w:sz w:val="20"/>
                <w:szCs w:val="20"/>
                <w:lang w:val="en-US"/>
                <w:rPrChange w:id="14805" w:author="Автор">
                  <w:rPr>
                    <w:ins w:id="14806" w:author="Автор"/>
                    <w:sz w:val="20"/>
                    <w:szCs w:val="20"/>
                  </w:rPr>
                </w:rPrChange>
              </w:rPr>
            </w:pPr>
            <w:ins w:id="14807" w:author="Автор">
              <w:r>
                <w:rPr>
                  <w:sz w:val="20"/>
                  <w:szCs w:val="20"/>
                  <w:lang w:val="en-US"/>
                </w:rPr>
                <w:t>10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4808" w:author="Автор"/>
                <w:sz w:val="20"/>
                <w:szCs w:val="20"/>
                <w:lang w:val="en-US"/>
              </w:rPr>
            </w:pPr>
            <w:ins w:id="14809" w:author="Автор">
              <w:r w:rsidRPr="0044186B">
                <w:rPr>
                  <w:sz w:val="20"/>
                  <w:szCs w:val="20"/>
                  <w:lang w:val="en-US"/>
                </w:rPr>
                <w:t>SubscriptionFeedingStatus</w:t>
              </w:r>
            </w:ins>
          </w:p>
        </w:tc>
        <w:tc>
          <w:tcPr>
            <w:tcW w:w="1560" w:type="dxa"/>
          </w:tcPr>
          <w:p w:rsidR="0044186B" w:rsidRPr="0044186B" w:rsidRDefault="0044186B" w:rsidP="00147D09">
            <w:pPr>
              <w:snapToGrid w:val="0"/>
              <w:spacing w:before="120" w:line="360" w:lineRule="auto"/>
              <w:rPr>
                <w:ins w:id="14810" w:author="Автор"/>
                <w:sz w:val="20"/>
                <w:szCs w:val="20"/>
              </w:rPr>
            </w:pPr>
            <w:ins w:id="14811" w:author="Автор">
              <w:r>
                <w:rPr>
                  <w:sz w:val="20"/>
                  <w:szCs w:val="20"/>
                </w:rPr>
                <w:t>Статус подписки в текстовой интерпретации</w:t>
              </w:r>
            </w:ins>
          </w:p>
        </w:tc>
        <w:tc>
          <w:tcPr>
            <w:tcW w:w="2126" w:type="dxa"/>
          </w:tcPr>
          <w:p w:rsidR="0044186B" w:rsidRPr="0044186B" w:rsidRDefault="0044186B" w:rsidP="00147D09">
            <w:pPr>
              <w:pStyle w:val="affff1"/>
              <w:ind w:left="0"/>
              <w:rPr>
                <w:ins w:id="14812" w:author="Автор"/>
                <w:sz w:val="20"/>
                <w:szCs w:val="20"/>
                <w:lang w:val="en-US"/>
                <w:rPrChange w:id="14813" w:author="Автор">
                  <w:rPr>
                    <w:ins w:id="14814" w:author="Автор"/>
                    <w:sz w:val="20"/>
                    <w:szCs w:val="20"/>
                  </w:rPr>
                </w:rPrChange>
              </w:rPr>
            </w:pPr>
            <w:ins w:id="14815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4816" w:author="Автор"/>
                <w:sz w:val="20"/>
              </w:rPr>
            </w:pPr>
            <w:ins w:id="14817" w:author="Автор">
              <w:r w:rsidRPr="0044186B">
                <w:rPr>
                  <w:sz w:val="20"/>
                </w:rPr>
                <w:t>xs:string</w:t>
              </w:r>
            </w:ins>
          </w:p>
        </w:tc>
        <w:tc>
          <w:tcPr>
            <w:tcW w:w="1808" w:type="dxa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818" w:author="Автор"/>
                <w:sz w:val="20"/>
                <w:szCs w:val="20"/>
                <w:lang w:val="en-US"/>
              </w:rPr>
            </w:pPr>
          </w:p>
        </w:tc>
      </w:tr>
    </w:tbl>
    <w:p w:rsidR="003E2946" w:rsidRDefault="003E2946" w:rsidP="00CF7C67"/>
    <w:p w:rsidR="00FF6CC3" w:rsidRPr="00A046D3" w:rsidRDefault="00FF6CC3">
      <w:pPr>
        <w:pStyle w:val="30"/>
        <w:pPrChange w:id="14819" w:author="Автор">
          <w:pPr>
            <w:pStyle w:val="30"/>
            <w:numPr>
              <w:numId w:val="42"/>
            </w:numPr>
          </w:pPr>
        </w:pPrChange>
      </w:pPr>
      <w:bookmarkStart w:id="14820" w:name="_Toc414982481"/>
      <w:r>
        <w:t xml:space="preserve">Параметр комплексного типа: </w:t>
      </w:r>
      <w:r w:rsidRPr="00590B82">
        <w:rPr>
          <w:rPrChange w:id="14821" w:author="Автор">
            <w:rPr>
              <w:sz w:val="20"/>
              <w:szCs w:val="20"/>
              <w:lang w:val="en-US"/>
            </w:rPr>
          </w:rPrChange>
        </w:rPr>
        <w:t>visitorsSummaryList</w:t>
      </w:r>
      <w:bookmarkEnd w:id="148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560"/>
        <w:gridCol w:w="2126"/>
        <w:gridCol w:w="2551"/>
        <w:gridCol w:w="1808"/>
      </w:tblGrid>
      <w:tr w:rsidR="00FF6CC3" w:rsidTr="00860F2B">
        <w:tc>
          <w:tcPr>
            <w:tcW w:w="534" w:type="dxa"/>
            <w:vAlign w:val="center"/>
          </w:tcPr>
          <w:p w:rsidR="00FF6CC3" w:rsidRPr="00703AC4" w:rsidRDefault="00FF6CC3" w:rsidP="00860F2B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1842" w:type="dxa"/>
            <w:vAlign w:val="center"/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560" w:type="dxa"/>
            <w:vAlign w:val="center"/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2126" w:type="dxa"/>
            <w:vAlign w:val="center"/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2551" w:type="dxa"/>
            <w:vAlign w:val="center"/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808" w:type="dxa"/>
            <w:vAlign w:val="center"/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F6CC3" w:rsidTr="00860F2B">
        <w:tc>
          <w:tcPr>
            <w:tcW w:w="534" w:type="dxa"/>
            <w:vAlign w:val="center"/>
          </w:tcPr>
          <w:p w:rsidR="00FF6CC3" w:rsidRPr="007E0526" w:rsidRDefault="00FF6CC3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FF6CC3" w:rsidRPr="002A4A95" w:rsidRDefault="00FF6CC3" w:rsidP="00860F2B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F6CC3">
              <w:rPr>
                <w:sz w:val="20"/>
                <w:szCs w:val="20"/>
                <w:lang w:val="en-US"/>
              </w:rPr>
              <w:t>org</w:t>
            </w:r>
          </w:p>
        </w:tc>
        <w:tc>
          <w:tcPr>
            <w:tcW w:w="1560" w:type="dxa"/>
          </w:tcPr>
          <w:p w:rsidR="00FF6CC3" w:rsidRPr="00976910" w:rsidRDefault="00FF6CC3" w:rsidP="00860F2B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</w:rPr>
              <w:t>Информация по одной организации</w:t>
            </w:r>
          </w:p>
        </w:tc>
        <w:tc>
          <w:tcPr>
            <w:tcW w:w="2126" w:type="dxa"/>
          </w:tcPr>
          <w:p w:rsidR="00FF6CC3" w:rsidRPr="00976910" w:rsidRDefault="00FF6CC3" w:rsidP="00860F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551" w:type="dxa"/>
          </w:tcPr>
          <w:p w:rsidR="00FF6CC3" w:rsidRPr="00976910" w:rsidRDefault="00FF6CC3" w:rsidP="00860F2B">
            <w:pPr>
              <w:snapToGrid w:val="0"/>
              <w:spacing w:before="120" w:line="360" w:lineRule="auto"/>
              <w:rPr>
                <w:sz w:val="20"/>
              </w:rPr>
            </w:pPr>
            <w:r w:rsidRPr="00FF6CC3">
              <w:rPr>
                <w:sz w:val="20"/>
              </w:rPr>
              <w:t>visitorsSummary</w:t>
            </w:r>
          </w:p>
        </w:tc>
        <w:tc>
          <w:tcPr>
            <w:tcW w:w="1808" w:type="dxa"/>
          </w:tcPr>
          <w:p w:rsidR="00FF6CC3" w:rsidRPr="007E0526" w:rsidRDefault="00FF6CC3" w:rsidP="00860F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F6CC3" w:rsidRPr="0044186B" w:rsidRDefault="00FF6CC3" w:rsidP="00FF6CC3"/>
    <w:p w:rsidR="00FF6CC3" w:rsidRPr="00A046D3" w:rsidRDefault="00FF6CC3">
      <w:pPr>
        <w:pStyle w:val="30"/>
        <w:pPrChange w:id="14822" w:author="Автор">
          <w:pPr>
            <w:pStyle w:val="30"/>
            <w:numPr>
              <w:numId w:val="44"/>
            </w:numPr>
          </w:pPr>
        </w:pPrChange>
      </w:pPr>
      <w:bookmarkStart w:id="14823" w:name="_Toc414982482"/>
      <w:r>
        <w:lastRenderedPageBreak/>
        <w:t>Параметр комплексного типа: visitorsSummar</w:t>
      </w:r>
      <w:r>
        <w:rPr>
          <w:lang w:val="en-US"/>
        </w:rPr>
        <w:t>y</w:t>
      </w:r>
      <w:bookmarkEnd w:id="148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4824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1842"/>
        <w:gridCol w:w="1843"/>
        <w:gridCol w:w="1843"/>
        <w:gridCol w:w="2551"/>
        <w:gridCol w:w="1808"/>
        <w:tblGridChange w:id="14825">
          <w:tblGrid>
            <w:gridCol w:w="534"/>
            <w:gridCol w:w="1842"/>
            <w:gridCol w:w="1560"/>
            <w:gridCol w:w="2126"/>
            <w:gridCol w:w="2551"/>
            <w:gridCol w:w="1808"/>
          </w:tblGrid>
        </w:tblGridChange>
      </w:tblGrid>
      <w:tr w:rsidR="00FF6CC3" w:rsidTr="00C9774D">
        <w:tc>
          <w:tcPr>
            <w:tcW w:w="534" w:type="dxa"/>
            <w:vAlign w:val="center"/>
            <w:tcPrChange w:id="14826" w:author="Автор">
              <w:tcPr>
                <w:tcW w:w="534" w:type="dxa"/>
                <w:vAlign w:val="center"/>
              </w:tcPr>
            </w:tcPrChange>
          </w:tcPr>
          <w:p w:rsidR="00FF6CC3" w:rsidRPr="00703AC4" w:rsidRDefault="00FF6CC3" w:rsidP="00860F2B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1842" w:type="dxa"/>
            <w:vAlign w:val="center"/>
            <w:tcPrChange w:id="14827" w:author="Автор">
              <w:tcPr>
                <w:tcW w:w="1842" w:type="dxa"/>
                <w:vAlign w:val="center"/>
              </w:tcPr>
            </w:tcPrChange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843" w:type="dxa"/>
            <w:vAlign w:val="center"/>
            <w:tcPrChange w:id="14828" w:author="Автор">
              <w:tcPr>
                <w:tcW w:w="1560" w:type="dxa"/>
                <w:vAlign w:val="center"/>
              </w:tcPr>
            </w:tcPrChange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843" w:type="dxa"/>
            <w:vAlign w:val="center"/>
            <w:tcPrChange w:id="14829" w:author="Автор">
              <w:tcPr>
                <w:tcW w:w="2126" w:type="dxa"/>
                <w:vAlign w:val="center"/>
              </w:tcPr>
            </w:tcPrChange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2551" w:type="dxa"/>
            <w:vAlign w:val="center"/>
            <w:tcPrChange w:id="14830" w:author="Автор">
              <w:tcPr>
                <w:tcW w:w="2551" w:type="dxa"/>
                <w:vAlign w:val="center"/>
              </w:tcPr>
            </w:tcPrChange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808" w:type="dxa"/>
            <w:vAlign w:val="center"/>
            <w:tcPrChange w:id="14831" w:author="Автор">
              <w:tcPr>
                <w:tcW w:w="1808" w:type="dxa"/>
                <w:vAlign w:val="center"/>
              </w:tcPr>
            </w:tcPrChange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F6CC3" w:rsidTr="00C9774D">
        <w:tc>
          <w:tcPr>
            <w:tcW w:w="534" w:type="dxa"/>
            <w:vAlign w:val="center"/>
            <w:tcPrChange w:id="14832" w:author="Автор">
              <w:tcPr>
                <w:tcW w:w="534" w:type="dxa"/>
                <w:vAlign w:val="center"/>
              </w:tcPr>
            </w:tcPrChange>
          </w:tcPr>
          <w:p w:rsidR="00FF6CC3" w:rsidRPr="007E0526" w:rsidRDefault="00FF6CC3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  <w:tcPrChange w:id="14833" w:author="Автор">
              <w:tcPr>
                <w:tcW w:w="1842" w:type="dxa"/>
              </w:tcPr>
            </w:tcPrChange>
          </w:tcPr>
          <w:p w:rsidR="00FF6CC3" w:rsidRPr="002A4A95" w:rsidRDefault="00FF6CC3" w:rsidP="00FF6CC3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CC3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3" w:type="dxa"/>
            <w:tcPrChange w:id="14834" w:author="Автор">
              <w:tcPr>
                <w:tcW w:w="1560" w:type="dxa"/>
              </w:tcPr>
            </w:tcPrChange>
          </w:tcPr>
          <w:p w:rsidR="00FF6CC3" w:rsidRPr="00976910" w:rsidRDefault="00FF6CC3" w:rsidP="00860F2B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</w:rPr>
              <w:t>Идентификатор организации</w:t>
            </w:r>
          </w:p>
        </w:tc>
        <w:tc>
          <w:tcPr>
            <w:tcW w:w="1843" w:type="dxa"/>
            <w:tcPrChange w:id="14835" w:author="Автор">
              <w:tcPr>
                <w:tcW w:w="2126" w:type="dxa"/>
              </w:tcPr>
            </w:tcPrChange>
          </w:tcPr>
          <w:p w:rsidR="00FF6CC3" w:rsidRPr="00976910" w:rsidRDefault="00FF6CC3" w:rsidP="00860F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551" w:type="dxa"/>
            <w:tcPrChange w:id="14836" w:author="Автор">
              <w:tcPr>
                <w:tcW w:w="2551" w:type="dxa"/>
              </w:tcPr>
            </w:tcPrChange>
          </w:tcPr>
          <w:p w:rsidR="00FF6CC3" w:rsidRPr="00976910" w:rsidRDefault="00FF6CC3" w:rsidP="00860F2B">
            <w:pPr>
              <w:snapToGrid w:val="0"/>
              <w:spacing w:before="120" w:line="360" w:lineRule="auto"/>
              <w:rPr>
                <w:sz w:val="20"/>
              </w:rPr>
            </w:pPr>
            <w:r w:rsidRPr="00FF6CC3">
              <w:rPr>
                <w:sz w:val="20"/>
              </w:rPr>
              <w:t>xs:long</w:t>
            </w:r>
          </w:p>
        </w:tc>
        <w:tc>
          <w:tcPr>
            <w:tcW w:w="1808" w:type="dxa"/>
            <w:tcPrChange w:id="14837" w:author="Автор">
              <w:tcPr>
                <w:tcW w:w="1808" w:type="dxa"/>
              </w:tcPr>
            </w:tcPrChange>
          </w:tcPr>
          <w:p w:rsidR="00FF6CC3" w:rsidRPr="007E0526" w:rsidRDefault="00FF6CC3" w:rsidP="00860F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F6CC3" w:rsidTr="00C9774D">
        <w:tc>
          <w:tcPr>
            <w:tcW w:w="534" w:type="dxa"/>
            <w:vAlign w:val="center"/>
            <w:tcPrChange w:id="14838" w:author="Автор">
              <w:tcPr>
                <w:tcW w:w="534" w:type="dxa"/>
                <w:vAlign w:val="center"/>
              </w:tcPr>
            </w:tcPrChange>
          </w:tcPr>
          <w:p w:rsidR="00FF6CC3" w:rsidRPr="007E0526" w:rsidRDefault="00FF6CC3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  <w:tcPrChange w:id="14839" w:author="Автор">
              <w:tcPr>
                <w:tcW w:w="1842" w:type="dxa"/>
              </w:tcPr>
            </w:tcPrChange>
          </w:tcPr>
          <w:p w:rsidR="00FF6CC3" w:rsidRPr="00FF6CC3" w:rsidRDefault="00860F2B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sz w:val="20"/>
                <w:szCs w:val="20"/>
                <w:lang w:val="en-US"/>
              </w:rPr>
              <w:pPrChange w:id="14840" w:author="Автор">
                <w:pPr>
                  <w:tabs>
                    <w:tab w:val="center" w:pos="917"/>
                  </w:tabs>
                  <w:snapToGrid w:val="0"/>
                  <w:spacing w:before="120" w:line="360" w:lineRule="auto"/>
                </w:pPr>
              </w:pPrChange>
            </w:pPr>
            <w:ins w:id="14841" w:author="Автор">
              <w:r w:rsidRPr="00860F2B">
                <w:rPr>
                  <w:sz w:val="20"/>
                  <w:szCs w:val="20"/>
                  <w:lang w:val="en-US"/>
                </w:rPr>
                <w:t>studentsTotal</w:t>
              </w:r>
              <w:del w:id="14842" w:author="Автор">
                <w:r w:rsidR="00FF6CC3" w:rsidRPr="00FF6CC3" w:rsidDel="00860F2B">
                  <w:rPr>
                    <w:sz w:val="20"/>
                    <w:szCs w:val="20"/>
                    <w:lang w:val="en-US"/>
                  </w:rPr>
                  <w:delText>students</w:delText>
                </w:r>
              </w:del>
            </w:ins>
          </w:p>
        </w:tc>
        <w:tc>
          <w:tcPr>
            <w:tcW w:w="1843" w:type="dxa"/>
            <w:tcPrChange w:id="14843" w:author="Автор">
              <w:tcPr>
                <w:tcW w:w="1560" w:type="dxa"/>
              </w:tcPr>
            </w:tcPrChange>
          </w:tcPr>
          <w:p w:rsidR="00FF6CC3" w:rsidRDefault="00860F2B" w:rsidP="00860F2B">
            <w:pPr>
              <w:snapToGrid w:val="0"/>
              <w:spacing w:before="120" w:line="360" w:lineRule="auto"/>
              <w:rPr>
                <w:sz w:val="20"/>
              </w:rPr>
            </w:pPr>
            <w:ins w:id="14844" w:author="Автор">
              <w:r w:rsidRPr="00860F2B">
                <w:rPr>
                  <w:sz w:val="20"/>
                </w:rPr>
                <w:t>Количество учащихся внутри здания</w:t>
              </w:r>
              <w:r>
                <w:rPr>
                  <w:sz w:val="20"/>
                </w:rPr>
                <w:t>, которые отметились внутри здания</w:t>
              </w:r>
              <w:r w:rsidRPr="00860F2B">
                <w:rPr>
                  <w:sz w:val="20"/>
                </w:rPr>
                <w:t xml:space="preserve"> на дату</w:t>
              </w:r>
            </w:ins>
            <w:del w:id="14845" w:author="Автор">
              <w:r w:rsidR="00FF6CC3" w:rsidDel="00860F2B">
                <w:rPr>
                  <w:sz w:val="20"/>
                </w:rPr>
                <w:delText>К</w:delText>
              </w:r>
              <w:r w:rsidR="00FF6CC3" w:rsidRPr="00FF6CC3" w:rsidDel="00860F2B">
                <w:rPr>
                  <w:sz w:val="20"/>
                </w:rPr>
                <w:delText xml:space="preserve">оличество </w:delText>
              </w:r>
            </w:del>
            <w:ins w:id="14846" w:author="Автор">
              <w:del w:id="14847" w:author="Автор">
                <w:r w:rsidR="00590B82" w:rsidDel="00860F2B">
                  <w:rPr>
                    <w:sz w:val="20"/>
                  </w:rPr>
                  <w:delText>учащихся</w:delText>
                </w:r>
                <w:r w:rsidR="00590B82" w:rsidRPr="00FF6CC3" w:rsidDel="00860F2B">
                  <w:rPr>
                    <w:sz w:val="20"/>
                  </w:rPr>
                  <w:delText xml:space="preserve"> </w:delText>
                </w:r>
              </w:del>
            </w:ins>
            <w:del w:id="14848" w:author="Автор">
              <w:r w:rsidR="00FF6CC3" w:rsidRPr="00FF6CC3" w:rsidDel="00860F2B">
                <w:rPr>
                  <w:sz w:val="20"/>
                </w:rPr>
                <w:delText>внутри</w:delText>
              </w:r>
              <w:r w:rsidR="00FF6CC3" w:rsidDel="00860F2B">
                <w:rPr>
                  <w:sz w:val="20"/>
                </w:rPr>
                <w:delText xml:space="preserve"> здания</w:delText>
              </w:r>
            </w:del>
          </w:p>
        </w:tc>
        <w:tc>
          <w:tcPr>
            <w:tcW w:w="1843" w:type="dxa"/>
            <w:tcPrChange w:id="14849" w:author="Автор">
              <w:tcPr>
                <w:tcW w:w="2126" w:type="dxa"/>
              </w:tcPr>
            </w:tcPrChange>
          </w:tcPr>
          <w:p w:rsidR="00FF6CC3" w:rsidRDefault="00FF6CC3" w:rsidP="00860F2B">
            <w:pPr>
              <w:pStyle w:val="affff1"/>
              <w:ind w:left="0"/>
              <w:rPr>
                <w:sz w:val="20"/>
                <w:szCs w:val="20"/>
              </w:rPr>
            </w:pPr>
            <w:ins w:id="1485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4851" w:author="Автор">
              <w:tcPr>
                <w:tcW w:w="2551" w:type="dxa"/>
              </w:tcPr>
            </w:tcPrChange>
          </w:tcPr>
          <w:p w:rsidR="00FF6CC3" w:rsidRPr="00FF6CC3" w:rsidRDefault="00FF6CC3" w:rsidP="00860F2B">
            <w:pPr>
              <w:snapToGrid w:val="0"/>
              <w:spacing w:before="120" w:line="360" w:lineRule="auto"/>
              <w:rPr>
                <w:sz w:val="20"/>
              </w:rPr>
            </w:pPr>
            <w:ins w:id="14852" w:author="Автор">
              <w:r w:rsidRPr="00FF6CC3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4853" w:author="Автор">
              <w:tcPr>
                <w:tcW w:w="1808" w:type="dxa"/>
              </w:tcPr>
            </w:tcPrChange>
          </w:tcPr>
          <w:p w:rsidR="00FF6CC3" w:rsidRPr="007E0526" w:rsidRDefault="00FF6CC3" w:rsidP="00860F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0F2B" w:rsidTr="00C9774D">
        <w:trPr>
          <w:ins w:id="14854" w:author="Автор"/>
        </w:trPr>
        <w:tc>
          <w:tcPr>
            <w:tcW w:w="534" w:type="dxa"/>
            <w:vAlign w:val="center"/>
            <w:tcPrChange w:id="14855" w:author="Автор">
              <w:tcPr>
                <w:tcW w:w="534" w:type="dxa"/>
                <w:vAlign w:val="center"/>
              </w:tcPr>
            </w:tcPrChange>
          </w:tcPr>
          <w:p w:rsidR="00860F2B" w:rsidRDefault="00860F2B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856" w:author="Автор"/>
                <w:sz w:val="20"/>
                <w:szCs w:val="20"/>
              </w:rPr>
            </w:pPr>
            <w:ins w:id="14857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1842" w:type="dxa"/>
            <w:vAlign w:val="center"/>
            <w:tcPrChange w:id="14858" w:author="Автор">
              <w:tcPr>
                <w:tcW w:w="1842" w:type="dxa"/>
                <w:vAlign w:val="center"/>
              </w:tcPr>
            </w:tcPrChange>
          </w:tcPr>
          <w:p w:rsidR="00860F2B" w:rsidRPr="00860F2B" w:rsidRDefault="00860F2B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ins w:id="14859" w:author="Автор"/>
                <w:sz w:val="20"/>
                <w:szCs w:val="20"/>
                <w:lang w:val="en-US"/>
              </w:rPr>
            </w:pPr>
            <w:ins w:id="14860" w:author="Автор">
              <w:r w:rsidRPr="00860F2B">
                <w:rPr>
                  <w:sz w:val="20"/>
                  <w:szCs w:val="20"/>
                  <w:lang w:val="en-US"/>
                </w:rPr>
                <w:t>studentsInside</w:t>
              </w:r>
            </w:ins>
          </w:p>
        </w:tc>
        <w:tc>
          <w:tcPr>
            <w:tcW w:w="1843" w:type="dxa"/>
            <w:tcPrChange w:id="14861" w:author="Автор">
              <w:tcPr>
                <w:tcW w:w="1560" w:type="dxa"/>
              </w:tcPr>
            </w:tcPrChange>
          </w:tcPr>
          <w:p w:rsidR="00860F2B" w:rsidRPr="00860F2B" w:rsidRDefault="00860F2B" w:rsidP="00860F2B">
            <w:pPr>
              <w:snapToGrid w:val="0"/>
              <w:spacing w:before="120" w:line="360" w:lineRule="auto"/>
              <w:rPr>
                <w:ins w:id="14862" w:author="Автор"/>
                <w:sz w:val="20"/>
              </w:rPr>
            </w:pPr>
            <w:ins w:id="14863" w:author="Автор">
              <w:r w:rsidRPr="00860F2B">
                <w:rPr>
                  <w:sz w:val="20"/>
                </w:rPr>
                <w:t>Количество учащихся внутри здания</w:t>
              </w:r>
            </w:ins>
          </w:p>
        </w:tc>
        <w:tc>
          <w:tcPr>
            <w:tcW w:w="1843" w:type="dxa"/>
            <w:tcPrChange w:id="14864" w:author="Автор">
              <w:tcPr>
                <w:tcW w:w="2126" w:type="dxa"/>
              </w:tcPr>
            </w:tcPrChange>
          </w:tcPr>
          <w:p w:rsidR="00860F2B" w:rsidRDefault="00860F2B" w:rsidP="00860F2B">
            <w:pPr>
              <w:pStyle w:val="affff1"/>
              <w:ind w:left="0"/>
              <w:rPr>
                <w:ins w:id="14865" w:author="Автор"/>
                <w:sz w:val="20"/>
                <w:szCs w:val="20"/>
              </w:rPr>
            </w:pPr>
            <w:ins w:id="1486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4867" w:author="Автор">
              <w:tcPr>
                <w:tcW w:w="2551" w:type="dxa"/>
              </w:tcPr>
            </w:tcPrChange>
          </w:tcPr>
          <w:p w:rsidR="00860F2B" w:rsidRPr="00FF6CC3" w:rsidRDefault="00860F2B" w:rsidP="00860F2B">
            <w:pPr>
              <w:snapToGrid w:val="0"/>
              <w:spacing w:before="120" w:line="360" w:lineRule="auto"/>
              <w:rPr>
                <w:ins w:id="14868" w:author="Автор"/>
                <w:sz w:val="20"/>
              </w:rPr>
            </w:pPr>
            <w:ins w:id="14869" w:author="Автор">
              <w:r w:rsidRPr="00FF6CC3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4870" w:author="Автор">
              <w:tcPr>
                <w:tcW w:w="1808" w:type="dxa"/>
              </w:tcPr>
            </w:tcPrChange>
          </w:tcPr>
          <w:p w:rsidR="00860F2B" w:rsidRPr="007E0526" w:rsidRDefault="00860F2B" w:rsidP="00860F2B">
            <w:pPr>
              <w:pStyle w:val="affff1"/>
              <w:ind w:left="0"/>
              <w:rPr>
                <w:ins w:id="14871" w:author="Автор"/>
                <w:sz w:val="20"/>
                <w:szCs w:val="20"/>
              </w:rPr>
            </w:pPr>
          </w:p>
        </w:tc>
      </w:tr>
      <w:tr w:rsidR="00FF6CC3" w:rsidTr="00C9774D">
        <w:tc>
          <w:tcPr>
            <w:tcW w:w="534" w:type="dxa"/>
            <w:vAlign w:val="center"/>
            <w:tcPrChange w:id="14872" w:author="Автор">
              <w:tcPr>
                <w:tcW w:w="534" w:type="dxa"/>
                <w:vAlign w:val="center"/>
              </w:tcPr>
            </w:tcPrChange>
          </w:tcPr>
          <w:p w:rsidR="00FF6CC3" w:rsidRDefault="00860F2B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4873" w:author="Автор">
              <w:r>
                <w:rPr>
                  <w:sz w:val="20"/>
                  <w:szCs w:val="20"/>
                </w:rPr>
                <w:t>4</w:t>
              </w:r>
            </w:ins>
            <w:del w:id="14874" w:author="Автор">
              <w:r w:rsidR="00FF6CC3" w:rsidDel="00860F2B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1842" w:type="dxa"/>
            <w:vAlign w:val="center"/>
            <w:tcPrChange w:id="14875" w:author="Автор">
              <w:tcPr>
                <w:tcW w:w="1842" w:type="dxa"/>
              </w:tcPr>
            </w:tcPrChange>
          </w:tcPr>
          <w:p w:rsidR="00FF6CC3" w:rsidRPr="00C9774D" w:rsidRDefault="00590B82" w:rsidP="00590B82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sz w:val="20"/>
                <w:szCs w:val="20"/>
                <w:rPrChange w:id="14876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590B82">
              <w:rPr>
                <w:sz w:val="20"/>
                <w:szCs w:val="20"/>
                <w:lang w:val="en-US"/>
              </w:rPr>
              <w:t>employee</w:t>
            </w:r>
          </w:p>
        </w:tc>
        <w:tc>
          <w:tcPr>
            <w:tcW w:w="1843" w:type="dxa"/>
            <w:tcPrChange w:id="14877" w:author="Автор">
              <w:tcPr>
                <w:tcW w:w="1560" w:type="dxa"/>
              </w:tcPr>
            </w:tcPrChange>
          </w:tcPr>
          <w:p w:rsidR="00FF6CC3" w:rsidRDefault="00590B82" w:rsidP="00590B82">
            <w:pPr>
              <w:snapToGrid w:val="0"/>
              <w:spacing w:before="120" w:line="360" w:lineRule="auto"/>
              <w:rPr>
                <w:sz w:val="20"/>
              </w:rPr>
            </w:pPr>
            <w:r>
              <w:rPr>
                <w:sz w:val="20"/>
              </w:rPr>
              <w:t>К</w:t>
            </w:r>
            <w:r w:rsidRPr="00FF6CC3">
              <w:rPr>
                <w:sz w:val="20"/>
              </w:rPr>
              <w:t xml:space="preserve">оличество </w:t>
            </w:r>
            <w:r>
              <w:rPr>
                <w:sz w:val="20"/>
              </w:rPr>
              <w:t>сотрудников</w:t>
            </w:r>
            <w:r w:rsidRPr="00FF6CC3">
              <w:rPr>
                <w:sz w:val="20"/>
              </w:rPr>
              <w:t xml:space="preserve"> внутри</w:t>
            </w:r>
            <w:r>
              <w:rPr>
                <w:sz w:val="20"/>
              </w:rPr>
              <w:t xml:space="preserve"> здания</w:t>
            </w:r>
          </w:p>
        </w:tc>
        <w:tc>
          <w:tcPr>
            <w:tcW w:w="1843" w:type="dxa"/>
            <w:tcPrChange w:id="14878" w:author="Автор">
              <w:tcPr>
                <w:tcW w:w="2126" w:type="dxa"/>
              </w:tcPr>
            </w:tcPrChange>
          </w:tcPr>
          <w:p w:rsidR="00FF6CC3" w:rsidRDefault="00590B82" w:rsidP="00860F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551" w:type="dxa"/>
            <w:tcPrChange w:id="14879" w:author="Автор">
              <w:tcPr>
                <w:tcW w:w="2551" w:type="dxa"/>
              </w:tcPr>
            </w:tcPrChange>
          </w:tcPr>
          <w:p w:rsidR="00FF6CC3" w:rsidRPr="00FF6CC3" w:rsidRDefault="00590B82" w:rsidP="00860F2B">
            <w:pPr>
              <w:snapToGrid w:val="0"/>
              <w:spacing w:before="120" w:line="360" w:lineRule="auto"/>
              <w:rPr>
                <w:sz w:val="20"/>
              </w:rPr>
            </w:pPr>
            <w:r w:rsidRPr="00590B82">
              <w:rPr>
                <w:sz w:val="20"/>
              </w:rPr>
              <w:t>xs:long</w:t>
            </w:r>
          </w:p>
        </w:tc>
        <w:tc>
          <w:tcPr>
            <w:tcW w:w="1808" w:type="dxa"/>
            <w:tcPrChange w:id="14880" w:author="Автор">
              <w:tcPr>
                <w:tcW w:w="1808" w:type="dxa"/>
              </w:tcPr>
            </w:tcPrChange>
          </w:tcPr>
          <w:p w:rsidR="00FF6CC3" w:rsidRPr="007E0526" w:rsidRDefault="00FF6CC3" w:rsidP="00860F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0F2B" w:rsidTr="00C9774D">
        <w:trPr>
          <w:ins w:id="14881" w:author="Автор"/>
        </w:trPr>
        <w:tc>
          <w:tcPr>
            <w:tcW w:w="534" w:type="dxa"/>
            <w:vAlign w:val="center"/>
            <w:tcPrChange w:id="14882" w:author="Автор">
              <w:tcPr>
                <w:tcW w:w="534" w:type="dxa"/>
                <w:vAlign w:val="center"/>
              </w:tcPr>
            </w:tcPrChange>
          </w:tcPr>
          <w:p w:rsidR="00860F2B" w:rsidRDefault="00860F2B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883" w:author="Автор"/>
                <w:sz w:val="20"/>
                <w:szCs w:val="20"/>
              </w:rPr>
            </w:pPr>
            <w:ins w:id="14884" w:author="Автор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1842" w:type="dxa"/>
            <w:vAlign w:val="center"/>
            <w:tcPrChange w:id="14885" w:author="Автор">
              <w:tcPr>
                <w:tcW w:w="1842" w:type="dxa"/>
                <w:vAlign w:val="center"/>
              </w:tcPr>
            </w:tcPrChange>
          </w:tcPr>
          <w:p w:rsidR="00860F2B" w:rsidRPr="00860F2B" w:rsidRDefault="00860F2B" w:rsidP="00590B82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ins w:id="14886" w:author="Автор"/>
                <w:sz w:val="20"/>
                <w:szCs w:val="20"/>
                <w:lang w:val="en-US"/>
              </w:rPr>
            </w:pPr>
            <w:ins w:id="14887" w:author="Автор">
              <w:r>
                <w:rPr>
                  <w:sz w:val="20"/>
                  <w:szCs w:val="20"/>
                  <w:lang w:val="en-US"/>
                </w:rPr>
                <w:t>others1</w:t>
              </w:r>
            </w:ins>
          </w:p>
        </w:tc>
        <w:tc>
          <w:tcPr>
            <w:tcW w:w="1843" w:type="dxa"/>
            <w:tcPrChange w:id="14888" w:author="Автор">
              <w:tcPr>
                <w:tcW w:w="1560" w:type="dxa"/>
              </w:tcPr>
            </w:tcPrChange>
          </w:tcPr>
          <w:p w:rsidR="00860F2B" w:rsidRDefault="00860F2B" w:rsidP="00590B82">
            <w:pPr>
              <w:snapToGrid w:val="0"/>
              <w:spacing w:before="120" w:line="360" w:lineRule="auto"/>
              <w:rPr>
                <w:ins w:id="14889" w:author="Автор"/>
                <w:sz w:val="20"/>
              </w:rPr>
            </w:pPr>
            <w:ins w:id="14890" w:author="Автор">
              <w:r>
                <w:rPr>
                  <w:sz w:val="20"/>
                </w:rPr>
                <w:t>Клиенты, которые состоят в след</w:t>
              </w:r>
              <w:proofErr w:type="gramStart"/>
              <w:r>
                <w:rPr>
                  <w:sz w:val="20"/>
                </w:rPr>
                <w:t>.</w:t>
              </w:r>
              <w:proofErr w:type="gramEnd"/>
              <w:r>
                <w:rPr>
                  <w:sz w:val="20"/>
                </w:rPr>
                <w:t xml:space="preserve"> </w:t>
              </w:r>
              <w:proofErr w:type="gramStart"/>
              <w:r>
                <w:rPr>
                  <w:sz w:val="20"/>
                </w:rPr>
                <w:t>г</w:t>
              </w:r>
              <w:proofErr w:type="gramEnd"/>
              <w:r>
                <w:rPr>
                  <w:sz w:val="20"/>
                </w:rPr>
                <w:t>руппах</w:t>
              </w:r>
              <w:r w:rsidRPr="00860F2B">
                <w:rPr>
                  <w:sz w:val="20"/>
                </w:rPr>
                <w:t xml:space="preserve">: </w:t>
              </w:r>
              <w:r w:rsidR="00C9774D">
                <w:rPr>
                  <w:sz w:val="20"/>
                </w:rPr>
                <w:t>«</w:t>
              </w:r>
              <w:r w:rsidRPr="00860F2B">
                <w:rPr>
                  <w:sz w:val="20"/>
                </w:rPr>
                <w:t>Родители</w:t>
              </w:r>
              <w:r w:rsidR="00C9774D">
                <w:rPr>
                  <w:sz w:val="20"/>
                </w:rPr>
                <w:t>»</w:t>
              </w:r>
              <w:r w:rsidRPr="00860F2B">
                <w:rPr>
                  <w:sz w:val="20"/>
                </w:rPr>
                <w:t xml:space="preserve">, </w:t>
              </w:r>
              <w:r w:rsidR="00C9774D">
                <w:rPr>
                  <w:sz w:val="20"/>
                </w:rPr>
                <w:t>«</w:t>
              </w:r>
              <w:r w:rsidRPr="00860F2B">
                <w:rPr>
                  <w:sz w:val="20"/>
                </w:rPr>
                <w:t>Посетители</w:t>
              </w:r>
              <w:r w:rsidR="00C9774D">
                <w:rPr>
                  <w:sz w:val="20"/>
                </w:rPr>
                <w:t>»</w:t>
              </w:r>
              <w:r w:rsidRPr="00860F2B">
                <w:rPr>
                  <w:sz w:val="20"/>
                </w:rPr>
                <w:t>,</w:t>
              </w:r>
              <w:r w:rsidR="00C9774D">
                <w:rPr>
                  <w:sz w:val="20"/>
                </w:rPr>
                <w:t xml:space="preserve"> «</w:t>
              </w:r>
              <w:r w:rsidRPr="00860F2B">
                <w:rPr>
                  <w:sz w:val="20"/>
                </w:rPr>
                <w:t>Другое</w:t>
              </w:r>
              <w:r w:rsidR="00C9774D">
                <w:rPr>
                  <w:sz w:val="20"/>
                </w:rPr>
                <w:t>»</w:t>
              </w:r>
              <w:r w:rsidRPr="00860F2B">
                <w:rPr>
                  <w:sz w:val="20"/>
                </w:rPr>
                <w:t xml:space="preserve">, </w:t>
              </w:r>
              <w:r w:rsidR="00C9774D">
                <w:rPr>
                  <w:sz w:val="20"/>
                </w:rPr>
                <w:t>«</w:t>
              </w:r>
              <w:r w:rsidRPr="00860F2B">
                <w:rPr>
                  <w:sz w:val="20"/>
                </w:rPr>
                <w:t>Выбывшие</w:t>
              </w:r>
              <w:r w:rsidR="00C9774D">
                <w:rPr>
                  <w:sz w:val="20"/>
                </w:rPr>
                <w:t>»</w:t>
              </w:r>
              <w:r w:rsidRPr="00860F2B">
                <w:rPr>
                  <w:sz w:val="20"/>
                </w:rPr>
                <w:t xml:space="preserve">, </w:t>
              </w:r>
              <w:r w:rsidR="00C9774D">
                <w:rPr>
                  <w:sz w:val="20"/>
                </w:rPr>
                <w:t>«</w:t>
              </w:r>
              <w:r w:rsidRPr="00860F2B">
                <w:rPr>
                  <w:sz w:val="20"/>
                </w:rPr>
                <w:t>Удаленные</w:t>
              </w:r>
              <w:r w:rsidR="00C9774D">
                <w:rPr>
                  <w:sz w:val="20"/>
                </w:rPr>
                <w:t>»</w:t>
              </w:r>
              <w:r w:rsidRPr="00860F2B">
                <w:rPr>
                  <w:sz w:val="20"/>
                </w:rPr>
                <w:t xml:space="preserve">, </w:t>
              </w:r>
              <w:r w:rsidR="00C9774D">
                <w:rPr>
                  <w:sz w:val="20"/>
                </w:rPr>
                <w:t>«</w:t>
              </w:r>
              <w:r w:rsidRPr="00860F2B">
                <w:rPr>
                  <w:sz w:val="20"/>
                </w:rPr>
                <w:t>Перемещенные</w:t>
              </w:r>
              <w:r w:rsidR="00C9774D">
                <w:rPr>
                  <w:sz w:val="20"/>
                </w:rPr>
                <w:t>»</w:t>
              </w:r>
            </w:ins>
          </w:p>
        </w:tc>
        <w:tc>
          <w:tcPr>
            <w:tcW w:w="1843" w:type="dxa"/>
            <w:tcPrChange w:id="14891" w:author="Автор">
              <w:tcPr>
                <w:tcW w:w="2126" w:type="dxa"/>
              </w:tcPr>
            </w:tcPrChange>
          </w:tcPr>
          <w:p w:rsidR="00860F2B" w:rsidRDefault="00860F2B" w:rsidP="00860F2B">
            <w:pPr>
              <w:pStyle w:val="affff1"/>
              <w:ind w:left="0"/>
              <w:rPr>
                <w:ins w:id="14892" w:author="Автор"/>
                <w:sz w:val="20"/>
                <w:szCs w:val="20"/>
              </w:rPr>
            </w:pPr>
            <w:ins w:id="1489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4894" w:author="Автор">
              <w:tcPr>
                <w:tcW w:w="2551" w:type="dxa"/>
              </w:tcPr>
            </w:tcPrChange>
          </w:tcPr>
          <w:p w:rsidR="00860F2B" w:rsidRPr="00590B82" w:rsidRDefault="00860F2B" w:rsidP="00860F2B">
            <w:pPr>
              <w:snapToGrid w:val="0"/>
              <w:spacing w:before="120" w:line="360" w:lineRule="auto"/>
              <w:rPr>
                <w:ins w:id="14895" w:author="Автор"/>
                <w:sz w:val="20"/>
              </w:rPr>
            </w:pPr>
            <w:ins w:id="14896" w:author="Автор">
              <w:r w:rsidRPr="00590B82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4897" w:author="Автор">
              <w:tcPr>
                <w:tcW w:w="1808" w:type="dxa"/>
              </w:tcPr>
            </w:tcPrChange>
          </w:tcPr>
          <w:p w:rsidR="00860F2B" w:rsidRPr="007E0526" w:rsidRDefault="00860F2B" w:rsidP="00860F2B">
            <w:pPr>
              <w:pStyle w:val="affff1"/>
              <w:ind w:left="0"/>
              <w:rPr>
                <w:ins w:id="14898" w:author="Автор"/>
                <w:sz w:val="20"/>
                <w:szCs w:val="20"/>
              </w:rPr>
            </w:pPr>
          </w:p>
        </w:tc>
      </w:tr>
      <w:tr w:rsidR="00860F2B" w:rsidTr="00C9774D">
        <w:trPr>
          <w:ins w:id="14899" w:author="Автор"/>
        </w:trPr>
        <w:tc>
          <w:tcPr>
            <w:tcW w:w="534" w:type="dxa"/>
            <w:vAlign w:val="center"/>
            <w:tcPrChange w:id="14900" w:author="Автор">
              <w:tcPr>
                <w:tcW w:w="534" w:type="dxa"/>
                <w:vAlign w:val="center"/>
              </w:tcPr>
            </w:tcPrChange>
          </w:tcPr>
          <w:p w:rsidR="00860F2B" w:rsidRDefault="00860F2B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901" w:author="Автор"/>
                <w:sz w:val="20"/>
                <w:szCs w:val="20"/>
              </w:rPr>
            </w:pPr>
            <w:ins w:id="14902" w:author="Автор">
              <w:r>
                <w:rPr>
                  <w:sz w:val="20"/>
                  <w:szCs w:val="20"/>
                </w:rPr>
                <w:t>6</w:t>
              </w:r>
            </w:ins>
          </w:p>
        </w:tc>
        <w:tc>
          <w:tcPr>
            <w:tcW w:w="1842" w:type="dxa"/>
            <w:vAlign w:val="center"/>
            <w:tcPrChange w:id="14903" w:author="Автор">
              <w:tcPr>
                <w:tcW w:w="1842" w:type="dxa"/>
                <w:vAlign w:val="center"/>
              </w:tcPr>
            </w:tcPrChange>
          </w:tcPr>
          <w:p w:rsidR="00860F2B" w:rsidRPr="00860F2B" w:rsidRDefault="00860F2B" w:rsidP="00590B82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ins w:id="14904" w:author="Автор"/>
                <w:sz w:val="20"/>
                <w:szCs w:val="20"/>
                <w:lang w:val="en-US"/>
              </w:rPr>
            </w:pPr>
            <w:ins w:id="14905" w:author="Автор">
              <w:r>
                <w:rPr>
                  <w:sz w:val="20"/>
                  <w:szCs w:val="20"/>
                  <w:lang w:val="en-US"/>
                </w:rPr>
                <w:t>others2</w:t>
              </w:r>
            </w:ins>
          </w:p>
        </w:tc>
        <w:tc>
          <w:tcPr>
            <w:tcW w:w="1843" w:type="dxa"/>
            <w:tcPrChange w:id="14906" w:author="Автор">
              <w:tcPr>
                <w:tcW w:w="1560" w:type="dxa"/>
              </w:tcPr>
            </w:tcPrChange>
          </w:tcPr>
          <w:p w:rsidR="00860F2B" w:rsidRPr="00860F2B" w:rsidRDefault="00860F2B" w:rsidP="00C9774D">
            <w:pPr>
              <w:snapToGrid w:val="0"/>
              <w:spacing w:before="120" w:line="360" w:lineRule="auto"/>
              <w:rPr>
                <w:ins w:id="14907" w:author="Автор"/>
                <w:sz w:val="20"/>
              </w:rPr>
            </w:pPr>
            <w:ins w:id="14908" w:author="Автор">
              <w:r>
                <w:rPr>
                  <w:sz w:val="20"/>
                </w:rPr>
                <w:t>Клиенты, которые</w:t>
              </w:r>
              <w:r w:rsidR="00C9774D">
                <w:rPr>
                  <w:sz w:val="20"/>
                </w:rPr>
                <w:t xml:space="preserve"> не</w:t>
              </w:r>
              <w:r>
                <w:rPr>
                  <w:sz w:val="20"/>
                </w:rPr>
                <w:t xml:space="preserve"> </w:t>
              </w:r>
              <w:r w:rsidR="00C9774D">
                <w:rPr>
                  <w:sz w:val="20"/>
                </w:rPr>
                <w:t xml:space="preserve">имеют </w:t>
              </w:r>
              <w:r>
                <w:rPr>
                  <w:sz w:val="20"/>
                </w:rPr>
                <w:t>группы</w:t>
              </w:r>
              <w:r w:rsidR="00C9774D">
                <w:rPr>
                  <w:sz w:val="20"/>
                </w:rPr>
                <w:t xml:space="preserve"> (т.е. ученики без классов, либо сотрудники без соответствующих групп)</w:t>
              </w:r>
            </w:ins>
          </w:p>
        </w:tc>
        <w:tc>
          <w:tcPr>
            <w:tcW w:w="1843" w:type="dxa"/>
            <w:tcPrChange w:id="14909" w:author="Автор">
              <w:tcPr>
                <w:tcW w:w="2126" w:type="dxa"/>
              </w:tcPr>
            </w:tcPrChange>
          </w:tcPr>
          <w:p w:rsidR="00860F2B" w:rsidRDefault="00860F2B" w:rsidP="00860F2B">
            <w:pPr>
              <w:pStyle w:val="affff1"/>
              <w:ind w:left="0"/>
              <w:rPr>
                <w:ins w:id="14910" w:author="Автор"/>
                <w:sz w:val="20"/>
                <w:szCs w:val="20"/>
              </w:rPr>
            </w:pPr>
            <w:ins w:id="1491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4912" w:author="Автор">
              <w:tcPr>
                <w:tcW w:w="2551" w:type="dxa"/>
              </w:tcPr>
            </w:tcPrChange>
          </w:tcPr>
          <w:p w:rsidR="00860F2B" w:rsidRPr="00590B82" w:rsidRDefault="00860F2B" w:rsidP="00860F2B">
            <w:pPr>
              <w:snapToGrid w:val="0"/>
              <w:spacing w:before="120" w:line="360" w:lineRule="auto"/>
              <w:rPr>
                <w:ins w:id="14913" w:author="Автор"/>
                <w:sz w:val="20"/>
              </w:rPr>
            </w:pPr>
            <w:ins w:id="14914" w:author="Автор">
              <w:r w:rsidRPr="00590B82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4915" w:author="Автор">
              <w:tcPr>
                <w:tcW w:w="1808" w:type="dxa"/>
              </w:tcPr>
            </w:tcPrChange>
          </w:tcPr>
          <w:p w:rsidR="00860F2B" w:rsidRPr="007E0526" w:rsidRDefault="00860F2B" w:rsidP="00860F2B">
            <w:pPr>
              <w:pStyle w:val="affff1"/>
              <w:ind w:left="0"/>
              <w:rPr>
                <w:ins w:id="14916" w:author="Автор"/>
                <w:sz w:val="20"/>
                <w:szCs w:val="20"/>
              </w:rPr>
            </w:pPr>
          </w:p>
        </w:tc>
      </w:tr>
      <w:tr w:rsidR="00590B82" w:rsidTr="00C9774D">
        <w:tc>
          <w:tcPr>
            <w:tcW w:w="534" w:type="dxa"/>
            <w:vAlign w:val="center"/>
            <w:tcPrChange w:id="14917" w:author="Автор">
              <w:tcPr>
                <w:tcW w:w="534" w:type="dxa"/>
                <w:vAlign w:val="center"/>
              </w:tcPr>
            </w:tcPrChange>
          </w:tcPr>
          <w:p w:rsidR="00590B82" w:rsidRDefault="00860F2B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4918" w:author="Автор">
              <w:r>
                <w:rPr>
                  <w:sz w:val="20"/>
                  <w:szCs w:val="20"/>
                </w:rPr>
                <w:t>7</w:t>
              </w:r>
            </w:ins>
            <w:del w:id="14919" w:author="Автор">
              <w:r w:rsidR="00590B82" w:rsidDel="00860F2B">
                <w:rPr>
                  <w:sz w:val="20"/>
                  <w:szCs w:val="20"/>
                </w:rPr>
                <w:delText>4</w:delText>
              </w:r>
            </w:del>
          </w:p>
        </w:tc>
        <w:tc>
          <w:tcPr>
            <w:tcW w:w="1842" w:type="dxa"/>
            <w:tcPrChange w:id="14920" w:author="Автор">
              <w:tcPr>
                <w:tcW w:w="1842" w:type="dxa"/>
              </w:tcPr>
            </w:tcPrChange>
          </w:tcPr>
          <w:p w:rsidR="00590B82" w:rsidRPr="00C9774D" w:rsidRDefault="00860F2B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sz w:val="20"/>
                <w:szCs w:val="20"/>
                <w:rPrChange w:id="14921" w:author="Автор">
                  <w:rPr>
                    <w:sz w:val="20"/>
                    <w:szCs w:val="20"/>
                    <w:lang w:val="en-US"/>
                  </w:rPr>
                </w:rPrChange>
              </w:rPr>
              <w:pPrChange w:id="14922" w:author="Автор">
                <w:pPr>
                  <w:tabs>
                    <w:tab w:val="center" w:pos="917"/>
                  </w:tabs>
                  <w:snapToGrid w:val="0"/>
                  <w:spacing w:before="120" w:line="360" w:lineRule="auto"/>
                </w:pPr>
              </w:pPrChange>
            </w:pPr>
            <w:ins w:id="14923" w:author="Автор">
              <w:del w:id="14924" w:author="Автор">
                <w:r w:rsidRPr="00590B82" w:rsidDel="00860F2B">
                  <w:rPr>
                    <w:sz w:val="20"/>
                    <w:szCs w:val="20"/>
                    <w:lang w:val="en-US"/>
                  </w:rPr>
                  <w:delText>O</w:delText>
                </w:r>
                <w:r w:rsidR="00590B82" w:rsidRPr="00590B82" w:rsidDel="00860F2B">
                  <w:rPr>
                    <w:sz w:val="20"/>
                    <w:szCs w:val="20"/>
                    <w:lang w:val="en-US"/>
                  </w:rPr>
                  <w:delText>thers</w:delText>
                </w:r>
              </w:del>
              <w:r>
                <w:rPr>
                  <w:sz w:val="20"/>
                  <w:szCs w:val="20"/>
                  <w:lang w:val="en-US"/>
                </w:rPr>
                <w:t>others</w:t>
              </w:r>
              <w:r w:rsidRPr="00C9774D">
                <w:rPr>
                  <w:sz w:val="20"/>
                  <w:szCs w:val="20"/>
                  <w:rPrChange w:id="14925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>3</w:t>
              </w:r>
            </w:ins>
          </w:p>
        </w:tc>
        <w:tc>
          <w:tcPr>
            <w:tcW w:w="1843" w:type="dxa"/>
            <w:tcPrChange w:id="14926" w:author="Автор">
              <w:tcPr>
                <w:tcW w:w="1560" w:type="dxa"/>
              </w:tcPr>
            </w:tcPrChange>
          </w:tcPr>
          <w:p w:rsidR="00590B82" w:rsidRPr="00860F2B" w:rsidRDefault="00590B82" w:rsidP="00590B82">
            <w:pPr>
              <w:snapToGrid w:val="0"/>
              <w:spacing w:before="120" w:line="360" w:lineRule="auto"/>
              <w:rPr>
                <w:sz w:val="20"/>
              </w:rPr>
            </w:pPr>
            <w:ins w:id="14927" w:author="Автор">
              <w:del w:id="14928" w:author="Автор">
                <w:r w:rsidDel="00860F2B">
                  <w:rPr>
                    <w:sz w:val="20"/>
                  </w:rPr>
                  <w:delText>Количество иных посетителей внутри здания</w:delText>
                </w:r>
              </w:del>
              <w:r w:rsidR="00860F2B">
                <w:rPr>
                  <w:sz w:val="20"/>
                </w:rPr>
                <w:t xml:space="preserve">Количество </w:t>
              </w:r>
              <w:r w:rsidR="00860F2B">
                <w:rPr>
                  <w:sz w:val="20"/>
                </w:rPr>
                <w:lastRenderedPageBreak/>
                <w:t>посетителей</w:t>
              </w:r>
              <w:r w:rsidR="00C9774D">
                <w:rPr>
                  <w:sz w:val="20"/>
                </w:rPr>
                <w:t>, которые используют</w:t>
              </w:r>
              <w:r w:rsidR="00860F2B">
                <w:rPr>
                  <w:sz w:val="20"/>
                </w:rPr>
                <w:t xml:space="preserve"> временные карты</w:t>
              </w:r>
            </w:ins>
          </w:p>
        </w:tc>
        <w:tc>
          <w:tcPr>
            <w:tcW w:w="1843" w:type="dxa"/>
            <w:tcPrChange w:id="14929" w:author="Автор">
              <w:tcPr>
                <w:tcW w:w="2126" w:type="dxa"/>
              </w:tcPr>
            </w:tcPrChange>
          </w:tcPr>
          <w:p w:rsidR="00590B82" w:rsidRDefault="00590B82" w:rsidP="00860F2B">
            <w:pPr>
              <w:pStyle w:val="affff1"/>
              <w:ind w:left="0"/>
              <w:rPr>
                <w:sz w:val="20"/>
                <w:szCs w:val="20"/>
              </w:rPr>
            </w:pPr>
            <w:ins w:id="14930" w:author="Автор">
              <w:r>
                <w:rPr>
                  <w:sz w:val="20"/>
                  <w:szCs w:val="20"/>
                </w:rPr>
                <w:lastRenderedPageBreak/>
                <w:t>+</w:t>
              </w:r>
            </w:ins>
          </w:p>
        </w:tc>
        <w:tc>
          <w:tcPr>
            <w:tcW w:w="2551" w:type="dxa"/>
            <w:tcPrChange w:id="14931" w:author="Автор">
              <w:tcPr>
                <w:tcW w:w="2551" w:type="dxa"/>
              </w:tcPr>
            </w:tcPrChange>
          </w:tcPr>
          <w:p w:rsidR="00590B82" w:rsidRPr="00590B82" w:rsidRDefault="00590B82" w:rsidP="00860F2B">
            <w:pPr>
              <w:snapToGrid w:val="0"/>
              <w:spacing w:before="120" w:line="360" w:lineRule="auto"/>
              <w:rPr>
                <w:sz w:val="20"/>
              </w:rPr>
            </w:pPr>
            <w:ins w:id="14932" w:author="Автор">
              <w:r w:rsidRPr="00590B82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4933" w:author="Автор">
              <w:tcPr>
                <w:tcW w:w="1808" w:type="dxa"/>
              </w:tcPr>
            </w:tcPrChange>
          </w:tcPr>
          <w:p w:rsidR="00590B82" w:rsidRPr="007E0526" w:rsidRDefault="00590B82" w:rsidP="00860F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90B82" w:rsidTr="00C9774D">
        <w:trPr>
          <w:ins w:id="14934" w:author="Автор"/>
        </w:trPr>
        <w:tc>
          <w:tcPr>
            <w:tcW w:w="534" w:type="dxa"/>
            <w:vAlign w:val="center"/>
            <w:tcPrChange w:id="14935" w:author="Автор">
              <w:tcPr>
                <w:tcW w:w="534" w:type="dxa"/>
                <w:vAlign w:val="center"/>
              </w:tcPr>
            </w:tcPrChange>
          </w:tcPr>
          <w:p w:rsidR="00590B82" w:rsidRDefault="00590B82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936" w:author="Автор"/>
                <w:sz w:val="20"/>
                <w:szCs w:val="20"/>
              </w:rPr>
            </w:pPr>
            <w:ins w:id="14937" w:author="Автор">
              <w:r>
                <w:rPr>
                  <w:sz w:val="20"/>
                  <w:szCs w:val="20"/>
                </w:rPr>
                <w:lastRenderedPageBreak/>
                <w:t>5</w:t>
              </w:r>
            </w:ins>
          </w:p>
        </w:tc>
        <w:tc>
          <w:tcPr>
            <w:tcW w:w="1842" w:type="dxa"/>
            <w:tcPrChange w:id="14938" w:author="Автор">
              <w:tcPr>
                <w:tcW w:w="1842" w:type="dxa"/>
              </w:tcPr>
            </w:tcPrChange>
          </w:tcPr>
          <w:p w:rsidR="00590B82" w:rsidRPr="00C9774D" w:rsidRDefault="00590B82" w:rsidP="00590B82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ins w:id="14939" w:author="Автор"/>
                <w:sz w:val="20"/>
                <w:szCs w:val="20"/>
                <w:rPrChange w:id="14940" w:author="Автор">
                  <w:rPr>
                    <w:ins w:id="14941" w:author="Автор"/>
                    <w:sz w:val="20"/>
                    <w:szCs w:val="20"/>
                    <w:lang w:val="en-US"/>
                  </w:rPr>
                </w:rPrChange>
              </w:rPr>
            </w:pPr>
            <w:proofErr w:type="gramStart"/>
            <w:ins w:id="14942" w:author="Автор">
              <w:r>
                <w:rPr>
                  <w:sz w:val="20"/>
                  <w:szCs w:val="20"/>
                </w:rPr>
                <w:t>с</w:t>
              </w:r>
              <w:proofErr w:type="gramEnd"/>
              <w:r w:rsidRPr="00590B82">
                <w:rPr>
                  <w:sz w:val="20"/>
                  <w:szCs w:val="20"/>
                  <w:lang w:val="en-US"/>
                </w:rPr>
                <w:t>ardless</w:t>
              </w:r>
            </w:ins>
          </w:p>
        </w:tc>
        <w:tc>
          <w:tcPr>
            <w:tcW w:w="1843" w:type="dxa"/>
            <w:tcPrChange w:id="14943" w:author="Автор">
              <w:tcPr>
                <w:tcW w:w="1560" w:type="dxa"/>
              </w:tcPr>
            </w:tcPrChange>
          </w:tcPr>
          <w:p w:rsidR="00590B82" w:rsidRDefault="00590B82" w:rsidP="00590B82">
            <w:pPr>
              <w:snapToGrid w:val="0"/>
              <w:spacing w:before="120" w:line="360" w:lineRule="auto"/>
              <w:rPr>
                <w:ins w:id="14944" w:author="Автор"/>
                <w:sz w:val="20"/>
              </w:rPr>
            </w:pPr>
            <w:ins w:id="14945" w:author="Автор">
              <w:r>
                <w:rPr>
                  <w:sz w:val="20"/>
                </w:rPr>
                <w:t>К</w:t>
              </w:r>
              <w:r w:rsidRPr="00590B82">
                <w:rPr>
                  <w:sz w:val="20"/>
                </w:rPr>
                <w:t>оличество проходов без карт</w:t>
              </w:r>
            </w:ins>
          </w:p>
        </w:tc>
        <w:tc>
          <w:tcPr>
            <w:tcW w:w="1843" w:type="dxa"/>
            <w:tcPrChange w:id="14946" w:author="Автор">
              <w:tcPr>
                <w:tcW w:w="2126" w:type="dxa"/>
              </w:tcPr>
            </w:tcPrChange>
          </w:tcPr>
          <w:p w:rsidR="00590B82" w:rsidRDefault="00590B82" w:rsidP="00860F2B">
            <w:pPr>
              <w:pStyle w:val="affff1"/>
              <w:ind w:left="0"/>
              <w:rPr>
                <w:ins w:id="14947" w:author="Автор"/>
                <w:sz w:val="20"/>
                <w:szCs w:val="20"/>
              </w:rPr>
            </w:pPr>
            <w:ins w:id="1494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4949" w:author="Автор">
              <w:tcPr>
                <w:tcW w:w="2551" w:type="dxa"/>
              </w:tcPr>
            </w:tcPrChange>
          </w:tcPr>
          <w:p w:rsidR="00590B82" w:rsidRPr="00590B82" w:rsidRDefault="00590B82" w:rsidP="00860F2B">
            <w:pPr>
              <w:snapToGrid w:val="0"/>
              <w:spacing w:before="120" w:line="360" w:lineRule="auto"/>
              <w:rPr>
                <w:ins w:id="14950" w:author="Автор"/>
                <w:sz w:val="20"/>
              </w:rPr>
            </w:pPr>
            <w:ins w:id="14951" w:author="Автор">
              <w:r w:rsidRPr="00590B82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4952" w:author="Автор">
              <w:tcPr>
                <w:tcW w:w="1808" w:type="dxa"/>
              </w:tcPr>
            </w:tcPrChange>
          </w:tcPr>
          <w:p w:rsidR="00590B82" w:rsidRPr="007E0526" w:rsidRDefault="00590B82" w:rsidP="00860F2B">
            <w:pPr>
              <w:pStyle w:val="affff1"/>
              <w:ind w:left="0"/>
              <w:rPr>
                <w:ins w:id="14953" w:author="Автор"/>
                <w:sz w:val="20"/>
                <w:szCs w:val="20"/>
              </w:rPr>
            </w:pPr>
          </w:p>
        </w:tc>
      </w:tr>
      <w:tr w:rsidR="00590B82" w:rsidTr="00C9774D">
        <w:trPr>
          <w:ins w:id="14954" w:author="Автор"/>
        </w:trPr>
        <w:tc>
          <w:tcPr>
            <w:tcW w:w="534" w:type="dxa"/>
            <w:vAlign w:val="center"/>
            <w:tcPrChange w:id="14955" w:author="Автор">
              <w:tcPr>
                <w:tcW w:w="534" w:type="dxa"/>
                <w:vAlign w:val="center"/>
              </w:tcPr>
            </w:tcPrChange>
          </w:tcPr>
          <w:p w:rsidR="00590B82" w:rsidRDefault="00590B82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956" w:author="Автор"/>
                <w:sz w:val="20"/>
                <w:szCs w:val="20"/>
              </w:rPr>
            </w:pPr>
            <w:ins w:id="14957" w:author="Автор">
              <w:r>
                <w:rPr>
                  <w:sz w:val="20"/>
                  <w:szCs w:val="20"/>
                </w:rPr>
                <w:t>6</w:t>
              </w:r>
            </w:ins>
          </w:p>
        </w:tc>
        <w:tc>
          <w:tcPr>
            <w:tcW w:w="1842" w:type="dxa"/>
            <w:tcPrChange w:id="14958" w:author="Автор">
              <w:tcPr>
                <w:tcW w:w="1842" w:type="dxa"/>
              </w:tcPr>
            </w:tcPrChange>
          </w:tcPr>
          <w:p w:rsidR="00590B82" w:rsidRPr="00590B82" w:rsidRDefault="00590B82" w:rsidP="00590B82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ins w:id="14959" w:author="Автор"/>
                <w:sz w:val="20"/>
                <w:szCs w:val="20"/>
                <w:lang w:val="en-US"/>
              </w:rPr>
            </w:pPr>
            <w:ins w:id="14960" w:author="Автор">
              <w:r w:rsidRPr="00590B82">
                <w:rPr>
                  <w:sz w:val="20"/>
                  <w:szCs w:val="20"/>
                  <w:lang w:val="en-US"/>
                </w:rPr>
                <w:t>exitsCardless</w:t>
              </w:r>
            </w:ins>
          </w:p>
        </w:tc>
        <w:tc>
          <w:tcPr>
            <w:tcW w:w="1843" w:type="dxa"/>
            <w:tcPrChange w:id="14961" w:author="Автор">
              <w:tcPr>
                <w:tcW w:w="1560" w:type="dxa"/>
              </w:tcPr>
            </w:tcPrChange>
          </w:tcPr>
          <w:p w:rsidR="00590B82" w:rsidRDefault="00590B82" w:rsidP="00590B82">
            <w:pPr>
              <w:snapToGrid w:val="0"/>
              <w:spacing w:before="120" w:line="360" w:lineRule="auto"/>
              <w:rPr>
                <w:ins w:id="14962" w:author="Автор"/>
                <w:sz w:val="20"/>
              </w:rPr>
            </w:pPr>
            <w:ins w:id="14963" w:author="Автор">
              <w:r>
                <w:rPr>
                  <w:sz w:val="20"/>
                </w:rPr>
                <w:t>К</w:t>
              </w:r>
              <w:r w:rsidRPr="00590B82">
                <w:rPr>
                  <w:sz w:val="20"/>
                </w:rPr>
                <w:t>оличество выходов без карт</w:t>
              </w:r>
            </w:ins>
          </w:p>
        </w:tc>
        <w:tc>
          <w:tcPr>
            <w:tcW w:w="1843" w:type="dxa"/>
            <w:tcPrChange w:id="14964" w:author="Автор">
              <w:tcPr>
                <w:tcW w:w="2126" w:type="dxa"/>
              </w:tcPr>
            </w:tcPrChange>
          </w:tcPr>
          <w:p w:rsidR="00590B82" w:rsidRDefault="00590B82" w:rsidP="00860F2B">
            <w:pPr>
              <w:pStyle w:val="affff1"/>
              <w:ind w:left="0"/>
              <w:rPr>
                <w:ins w:id="14965" w:author="Автор"/>
                <w:sz w:val="20"/>
                <w:szCs w:val="20"/>
              </w:rPr>
            </w:pPr>
            <w:ins w:id="1496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4967" w:author="Автор">
              <w:tcPr>
                <w:tcW w:w="2551" w:type="dxa"/>
              </w:tcPr>
            </w:tcPrChange>
          </w:tcPr>
          <w:p w:rsidR="00590B82" w:rsidRPr="00590B82" w:rsidRDefault="00590B82" w:rsidP="00860F2B">
            <w:pPr>
              <w:snapToGrid w:val="0"/>
              <w:spacing w:before="120" w:line="360" w:lineRule="auto"/>
              <w:rPr>
                <w:ins w:id="14968" w:author="Автор"/>
                <w:sz w:val="20"/>
              </w:rPr>
            </w:pPr>
            <w:ins w:id="14969" w:author="Автор">
              <w:r w:rsidRPr="00590B82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4970" w:author="Автор">
              <w:tcPr>
                <w:tcW w:w="1808" w:type="dxa"/>
              </w:tcPr>
            </w:tcPrChange>
          </w:tcPr>
          <w:p w:rsidR="00590B82" w:rsidRPr="007E0526" w:rsidRDefault="00590B82" w:rsidP="00860F2B">
            <w:pPr>
              <w:pStyle w:val="affff1"/>
              <w:ind w:left="0"/>
              <w:rPr>
                <w:ins w:id="14971" w:author="Автор"/>
                <w:sz w:val="20"/>
                <w:szCs w:val="20"/>
              </w:rPr>
            </w:pPr>
          </w:p>
        </w:tc>
      </w:tr>
    </w:tbl>
    <w:p w:rsidR="00FF6CC3" w:rsidRPr="0044186B" w:rsidRDefault="00FF6CC3" w:rsidP="00CF7C67">
      <w:bookmarkStart w:id="14972" w:name="_GoBack"/>
      <w:bookmarkEnd w:id="14972"/>
    </w:p>
    <w:sectPr w:rsidR="00FF6CC3" w:rsidRPr="0044186B" w:rsidSect="008A7C5D">
      <w:headerReference w:type="default" r:id="rId9"/>
      <w:footerReference w:type="default" r:id="rId10"/>
      <w:headerReference w:type="first" r:id="rId11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C83" w:rsidRDefault="003C1C83" w:rsidP="002F27E2">
      <w:r>
        <w:separator/>
      </w:r>
    </w:p>
    <w:p w:rsidR="003C1C83" w:rsidRDefault="003C1C83"/>
    <w:p w:rsidR="003C1C83" w:rsidRDefault="003C1C83"/>
    <w:p w:rsidR="003C1C83" w:rsidRDefault="003C1C83"/>
    <w:p w:rsidR="003C1C83" w:rsidRDefault="003C1C83"/>
    <w:p w:rsidR="003C1C83" w:rsidRDefault="003C1C83"/>
  </w:endnote>
  <w:endnote w:type="continuationSeparator" w:id="0">
    <w:p w:rsidR="003C1C83" w:rsidRDefault="003C1C83" w:rsidP="002F27E2">
      <w:r>
        <w:continuationSeparator/>
      </w:r>
    </w:p>
    <w:p w:rsidR="003C1C83" w:rsidRDefault="003C1C83"/>
    <w:p w:rsidR="003C1C83" w:rsidRDefault="003C1C83"/>
    <w:p w:rsidR="003C1C83" w:rsidRDefault="003C1C83"/>
    <w:p w:rsidR="003C1C83" w:rsidRDefault="003C1C83"/>
    <w:p w:rsidR="003C1C83" w:rsidRDefault="003C1C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2B" w:rsidRDefault="00860F2B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B0D9B">
      <w:rPr>
        <w:noProof/>
      </w:rPr>
      <w:t>207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C83" w:rsidRDefault="003C1C83" w:rsidP="002F27E2">
      <w:r>
        <w:separator/>
      </w:r>
    </w:p>
    <w:p w:rsidR="003C1C83" w:rsidRDefault="003C1C83"/>
    <w:p w:rsidR="003C1C83" w:rsidRDefault="003C1C83"/>
    <w:p w:rsidR="003C1C83" w:rsidRDefault="003C1C83"/>
    <w:p w:rsidR="003C1C83" w:rsidRDefault="003C1C83"/>
    <w:p w:rsidR="003C1C83" w:rsidRDefault="003C1C83"/>
  </w:footnote>
  <w:footnote w:type="continuationSeparator" w:id="0">
    <w:p w:rsidR="003C1C83" w:rsidRDefault="003C1C83" w:rsidP="002F27E2">
      <w:r>
        <w:continuationSeparator/>
      </w:r>
    </w:p>
    <w:p w:rsidR="003C1C83" w:rsidRDefault="003C1C83"/>
    <w:p w:rsidR="003C1C83" w:rsidRDefault="003C1C83"/>
    <w:p w:rsidR="003C1C83" w:rsidRDefault="003C1C83"/>
    <w:p w:rsidR="003C1C83" w:rsidRDefault="003C1C83"/>
    <w:p w:rsidR="003C1C83" w:rsidRDefault="003C1C8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2B" w:rsidRPr="007F797C" w:rsidRDefault="00860F2B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860F2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860F2B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860F2B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860F2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860F2B" w:rsidRPr="00F62E6D" w:rsidRDefault="00860F2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860F2B" w:rsidRDefault="00860F2B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0" t="0" r="13970" b="29210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F2B" w:rsidRPr="002B5D6A" w:rsidRDefault="00860F2B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0F2B" w:rsidRPr="002B5D6A" w:rsidRDefault="00860F2B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0F2B" w:rsidRPr="002B5D6A" w:rsidRDefault="00860F2B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860F2B" w:rsidRPr="002B5D6A" w:rsidRDefault="00860F2B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860F2B" w:rsidRPr="002B5D6A" w:rsidRDefault="00860F2B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860F2B" w:rsidRPr="002B5D6A" w:rsidRDefault="00860F2B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DBDE74B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184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17">
    <w:nsid w:val="7C4D68F0"/>
    <w:multiLevelType w:val="hybridMultilevel"/>
    <w:tmpl w:val="010EEE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7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4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removePersonalInformation/>
  <w:removeDateAndTime/>
  <w:hideSpellingErrors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1714"/>
    <w:rsid w:val="0000589A"/>
    <w:rsid w:val="00010F66"/>
    <w:rsid w:val="00013BA1"/>
    <w:rsid w:val="000143AF"/>
    <w:rsid w:val="00015600"/>
    <w:rsid w:val="00015A73"/>
    <w:rsid w:val="00016BC8"/>
    <w:rsid w:val="000212EA"/>
    <w:rsid w:val="000231DC"/>
    <w:rsid w:val="00023E74"/>
    <w:rsid w:val="000243B5"/>
    <w:rsid w:val="00027632"/>
    <w:rsid w:val="0003207D"/>
    <w:rsid w:val="00032EB7"/>
    <w:rsid w:val="000369DF"/>
    <w:rsid w:val="000409C8"/>
    <w:rsid w:val="00041D74"/>
    <w:rsid w:val="0004223F"/>
    <w:rsid w:val="0004381D"/>
    <w:rsid w:val="00043E70"/>
    <w:rsid w:val="000472BB"/>
    <w:rsid w:val="0004746B"/>
    <w:rsid w:val="000515E0"/>
    <w:rsid w:val="00054C04"/>
    <w:rsid w:val="000553DE"/>
    <w:rsid w:val="00062C2B"/>
    <w:rsid w:val="00063A79"/>
    <w:rsid w:val="0006773D"/>
    <w:rsid w:val="00070532"/>
    <w:rsid w:val="00071221"/>
    <w:rsid w:val="00071288"/>
    <w:rsid w:val="00072B7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0CDD"/>
    <w:rsid w:val="000A2301"/>
    <w:rsid w:val="000A29E6"/>
    <w:rsid w:val="000A57E4"/>
    <w:rsid w:val="000A65D3"/>
    <w:rsid w:val="000B3732"/>
    <w:rsid w:val="000B37D9"/>
    <w:rsid w:val="000B49E9"/>
    <w:rsid w:val="000B5DD5"/>
    <w:rsid w:val="000B6E0A"/>
    <w:rsid w:val="000B7A8D"/>
    <w:rsid w:val="000C315E"/>
    <w:rsid w:val="000C3AEA"/>
    <w:rsid w:val="000C5F06"/>
    <w:rsid w:val="000D3C28"/>
    <w:rsid w:val="000E4392"/>
    <w:rsid w:val="000F2BE3"/>
    <w:rsid w:val="000F521B"/>
    <w:rsid w:val="000F75A2"/>
    <w:rsid w:val="00104473"/>
    <w:rsid w:val="00104B36"/>
    <w:rsid w:val="00107DA0"/>
    <w:rsid w:val="00110F64"/>
    <w:rsid w:val="0011118C"/>
    <w:rsid w:val="0011695B"/>
    <w:rsid w:val="00117329"/>
    <w:rsid w:val="00117D3D"/>
    <w:rsid w:val="001258F9"/>
    <w:rsid w:val="001266EA"/>
    <w:rsid w:val="00127A5E"/>
    <w:rsid w:val="0013617E"/>
    <w:rsid w:val="001368E2"/>
    <w:rsid w:val="00141055"/>
    <w:rsid w:val="00141AB8"/>
    <w:rsid w:val="0014332F"/>
    <w:rsid w:val="00143685"/>
    <w:rsid w:val="00144539"/>
    <w:rsid w:val="00147D09"/>
    <w:rsid w:val="00150D8D"/>
    <w:rsid w:val="00151949"/>
    <w:rsid w:val="001533A1"/>
    <w:rsid w:val="00153D83"/>
    <w:rsid w:val="001540CF"/>
    <w:rsid w:val="001565ED"/>
    <w:rsid w:val="00160317"/>
    <w:rsid w:val="00161010"/>
    <w:rsid w:val="001638A7"/>
    <w:rsid w:val="00164D94"/>
    <w:rsid w:val="0017389A"/>
    <w:rsid w:val="00180D63"/>
    <w:rsid w:val="0018677D"/>
    <w:rsid w:val="00194C24"/>
    <w:rsid w:val="0019582F"/>
    <w:rsid w:val="00197776"/>
    <w:rsid w:val="001A5149"/>
    <w:rsid w:val="001A6E51"/>
    <w:rsid w:val="001B0EB2"/>
    <w:rsid w:val="001B36A9"/>
    <w:rsid w:val="001B3C47"/>
    <w:rsid w:val="001B6966"/>
    <w:rsid w:val="001B7E41"/>
    <w:rsid w:val="001C268B"/>
    <w:rsid w:val="001C3CA6"/>
    <w:rsid w:val="001C4DC5"/>
    <w:rsid w:val="001D02BB"/>
    <w:rsid w:val="001D3917"/>
    <w:rsid w:val="001D41C4"/>
    <w:rsid w:val="001D42D3"/>
    <w:rsid w:val="001D6A02"/>
    <w:rsid w:val="001E0F67"/>
    <w:rsid w:val="001E1144"/>
    <w:rsid w:val="001E32BB"/>
    <w:rsid w:val="001E3696"/>
    <w:rsid w:val="001E5298"/>
    <w:rsid w:val="001E64D0"/>
    <w:rsid w:val="001F1505"/>
    <w:rsid w:val="001F17D3"/>
    <w:rsid w:val="001F2261"/>
    <w:rsid w:val="001F26C9"/>
    <w:rsid w:val="001F4C8B"/>
    <w:rsid w:val="001F63CD"/>
    <w:rsid w:val="001F7437"/>
    <w:rsid w:val="002008CA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1438"/>
    <w:rsid w:val="00242B99"/>
    <w:rsid w:val="00242DE6"/>
    <w:rsid w:val="0025017C"/>
    <w:rsid w:val="00250BEB"/>
    <w:rsid w:val="0025364B"/>
    <w:rsid w:val="00256E5C"/>
    <w:rsid w:val="0026068D"/>
    <w:rsid w:val="00262381"/>
    <w:rsid w:val="002657EB"/>
    <w:rsid w:val="002734DA"/>
    <w:rsid w:val="00280AFB"/>
    <w:rsid w:val="002818D0"/>
    <w:rsid w:val="00281CB7"/>
    <w:rsid w:val="0028493B"/>
    <w:rsid w:val="00284D28"/>
    <w:rsid w:val="00285F38"/>
    <w:rsid w:val="00292BBB"/>
    <w:rsid w:val="00294732"/>
    <w:rsid w:val="00296200"/>
    <w:rsid w:val="00296D53"/>
    <w:rsid w:val="002A095A"/>
    <w:rsid w:val="002A0BD8"/>
    <w:rsid w:val="002A25FC"/>
    <w:rsid w:val="002A306A"/>
    <w:rsid w:val="002A4A95"/>
    <w:rsid w:val="002B3BFF"/>
    <w:rsid w:val="002B50A7"/>
    <w:rsid w:val="002B6E0E"/>
    <w:rsid w:val="002B7F20"/>
    <w:rsid w:val="002C2841"/>
    <w:rsid w:val="002C3C86"/>
    <w:rsid w:val="002C73F4"/>
    <w:rsid w:val="002C7480"/>
    <w:rsid w:val="002D5A3F"/>
    <w:rsid w:val="002D6192"/>
    <w:rsid w:val="002E1E24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664D"/>
    <w:rsid w:val="003209D6"/>
    <w:rsid w:val="003232B6"/>
    <w:rsid w:val="00325F2A"/>
    <w:rsid w:val="003266ED"/>
    <w:rsid w:val="00327C01"/>
    <w:rsid w:val="00331346"/>
    <w:rsid w:val="00331961"/>
    <w:rsid w:val="00331F07"/>
    <w:rsid w:val="00335DAF"/>
    <w:rsid w:val="0034340B"/>
    <w:rsid w:val="003435BD"/>
    <w:rsid w:val="0034732F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46CD"/>
    <w:rsid w:val="003950CA"/>
    <w:rsid w:val="0039724A"/>
    <w:rsid w:val="0039778C"/>
    <w:rsid w:val="003A1E0A"/>
    <w:rsid w:val="003A4C75"/>
    <w:rsid w:val="003A7C2E"/>
    <w:rsid w:val="003B1887"/>
    <w:rsid w:val="003B45E4"/>
    <w:rsid w:val="003B67D5"/>
    <w:rsid w:val="003C15A9"/>
    <w:rsid w:val="003C1C83"/>
    <w:rsid w:val="003C281F"/>
    <w:rsid w:val="003C2CC5"/>
    <w:rsid w:val="003C335A"/>
    <w:rsid w:val="003C48D8"/>
    <w:rsid w:val="003D099B"/>
    <w:rsid w:val="003D181E"/>
    <w:rsid w:val="003D1D9F"/>
    <w:rsid w:val="003D6EE4"/>
    <w:rsid w:val="003E0196"/>
    <w:rsid w:val="003E1357"/>
    <w:rsid w:val="003E2946"/>
    <w:rsid w:val="003E3797"/>
    <w:rsid w:val="003E6FD5"/>
    <w:rsid w:val="003F243B"/>
    <w:rsid w:val="003F42BB"/>
    <w:rsid w:val="003F5D6C"/>
    <w:rsid w:val="0040168A"/>
    <w:rsid w:val="00402A46"/>
    <w:rsid w:val="00403BAF"/>
    <w:rsid w:val="004048B5"/>
    <w:rsid w:val="004056E3"/>
    <w:rsid w:val="00411856"/>
    <w:rsid w:val="00412E6F"/>
    <w:rsid w:val="00414642"/>
    <w:rsid w:val="00416B1A"/>
    <w:rsid w:val="00420CAD"/>
    <w:rsid w:val="004270D2"/>
    <w:rsid w:val="00431EB5"/>
    <w:rsid w:val="00435C8E"/>
    <w:rsid w:val="00440167"/>
    <w:rsid w:val="0044186B"/>
    <w:rsid w:val="00441DCE"/>
    <w:rsid w:val="00442D39"/>
    <w:rsid w:val="00451FF2"/>
    <w:rsid w:val="00452ED3"/>
    <w:rsid w:val="00454648"/>
    <w:rsid w:val="0045611A"/>
    <w:rsid w:val="00461F1E"/>
    <w:rsid w:val="00462B91"/>
    <w:rsid w:val="00463656"/>
    <w:rsid w:val="00463F1B"/>
    <w:rsid w:val="00466F8E"/>
    <w:rsid w:val="00472F42"/>
    <w:rsid w:val="00476A33"/>
    <w:rsid w:val="00491CFA"/>
    <w:rsid w:val="0049359F"/>
    <w:rsid w:val="004938A9"/>
    <w:rsid w:val="004938DC"/>
    <w:rsid w:val="00494A5C"/>
    <w:rsid w:val="004956E6"/>
    <w:rsid w:val="00497339"/>
    <w:rsid w:val="004A1A30"/>
    <w:rsid w:val="004A24BF"/>
    <w:rsid w:val="004A2CC8"/>
    <w:rsid w:val="004A39CC"/>
    <w:rsid w:val="004A489E"/>
    <w:rsid w:val="004A687D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C6224"/>
    <w:rsid w:val="004D6E27"/>
    <w:rsid w:val="004E016D"/>
    <w:rsid w:val="004E1BA1"/>
    <w:rsid w:val="004E38F4"/>
    <w:rsid w:val="004E4FDF"/>
    <w:rsid w:val="004F0339"/>
    <w:rsid w:val="004F1959"/>
    <w:rsid w:val="004F1ABF"/>
    <w:rsid w:val="004F1F66"/>
    <w:rsid w:val="004F5268"/>
    <w:rsid w:val="004F6303"/>
    <w:rsid w:val="004F6C12"/>
    <w:rsid w:val="004F6D4D"/>
    <w:rsid w:val="005003F5"/>
    <w:rsid w:val="00501CF8"/>
    <w:rsid w:val="00501DFD"/>
    <w:rsid w:val="00503080"/>
    <w:rsid w:val="0051343C"/>
    <w:rsid w:val="00522AB4"/>
    <w:rsid w:val="00525309"/>
    <w:rsid w:val="00526075"/>
    <w:rsid w:val="00526784"/>
    <w:rsid w:val="005267DC"/>
    <w:rsid w:val="00527F26"/>
    <w:rsid w:val="005331EF"/>
    <w:rsid w:val="00534557"/>
    <w:rsid w:val="0053482B"/>
    <w:rsid w:val="00534ED1"/>
    <w:rsid w:val="005377F7"/>
    <w:rsid w:val="00540333"/>
    <w:rsid w:val="00541FFA"/>
    <w:rsid w:val="005424AD"/>
    <w:rsid w:val="00547386"/>
    <w:rsid w:val="00552C6C"/>
    <w:rsid w:val="00554343"/>
    <w:rsid w:val="00554C0B"/>
    <w:rsid w:val="00556606"/>
    <w:rsid w:val="0055784D"/>
    <w:rsid w:val="005606B0"/>
    <w:rsid w:val="00565248"/>
    <w:rsid w:val="00571F60"/>
    <w:rsid w:val="0057275E"/>
    <w:rsid w:val="00572A80"/>
    <w:rsid w:val="00572DE7"/>
    <w:rsid w:val="005748C4"/>
    <w:rsid w:val="00574A95"/>
    <w:rsid w:val="00577B28"/>
    <w:rsid w:val="005801E4"/>
    <w:rsid w:val="00581188"/>
    <w:rsid w:val="005830A5"/>
    <w:rsid w:val="00586CF9"/>
    <w:rsid w:val="00590B82"/>
    <w:rsid w:val="00591F53"/>
    <w:rsid w:val="005952BB"/>
    <w:rsid w:val="005968F1"/>
    <w:rsid w:val="005A03C8"/>
    <w:rsid w:val="005A2516"/>
    <w:rsid w:val="005A2E52"/>
    <w:rsid w:val="005A330A"/>
    <w:rsid w:val="005A5E77"/>
    <w:rsid w:val="005B0EE4"/>
    <w:rsid w:val="005B3100"/>
    <w:rsid w:val="005B3D75"/>
    <w:rsid w:val="005B40C2"/>
    <w:rsid w:val="005B747F"/>
    <w:rsid w:val="005B77ED"/>
    <w:rsid w:val="005B793C"/>
    <w:rsid w:val="005C5A93"/>
    <w:rsid w:val="005D0881"/>
    <w:rsid w:val="005D1B09"/>
    <w:rsid w:val="005D2A63"/>
    <w:rsid w:val="005D492B"/>
    <w:rsid w:val="005D7CFA"/>
    <w:rsid w:val="005E1412"/>
    <w:rsid w:val="005E3FB7"/>
    <w:rsid w:val="005F6793"/>
    <w:rsid w:val="005F707F"/>
    <w:rsid w:val="005F7753"/>
    <w:rsid w:val="006030B7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473F"/>
    <w:rsid w:val="00634B72"/>
    <w:rsid w:val="00635176"/>
    <w:rsid w:val="00637AEA"/>
    <w:rsid w:val="00640D56"/>
    <w:rsid w:val="00641A17"/>
    <w:rsid w:val="006434CB"/>
    <w:rsid w:val="00645998"/>
    <w:rsid w:val="0064737F"/>
    <w:rsid w:val="00654140"/>
    <w:rsid w:val="00654ADF"/>
    <w:rsid w:val="00656B04"/>
    <w:rsid w:val="00656D4C"/>
    <w:rsid w:val="00657DB2"/>
    <w:rsid w:val="0066050C"/>
    <w:rsid w:val="0066082B"/>
    <w:rsid w:val="00660A93"/>
    <w:rsid w:val="00661EC2"/>
    <w:rsid w:val="00665D12"/>
    <w:rsid w:val="00670B39"/>
    <w:rsid w:val="006712A8"/>
    <w:rsid w:val="00672989"/>
    <w:rsid w:val="0067580C"/>
    <w:rsid w:val="00675FC6"/>
    <w:rsid w:val="00677CFB"/>
    <w:rsid w:val="00681E7C"/>
    <w:rsid w:val="006824A7"/>
    <w:rsid w:val="00685613"/>
    <w:rsid w:val="0069365C"/>
    <w:rsid w:val="00693C11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245"/>
    <w:rsid w:val="006C7538"/>
    <w:rsid w:val="006C767B"/>
    <w:rsid w:val="006D1ECC"/>
    <w:rsid w:val="006D220D"/>
    <w:rsid w:val="006D71A5"/>
    <w:rsid w:val="006D74E8"/>
    <w:rsid w:val="006E0B9B"/>
    <w:rsid w:val="006E2B03"/>
    <w:rsid w:val="006E305A"/>
    <w:rsid w:val="006E4A90"/>
    <w:rsid w:val="006E5F8C"/>
    <w:rsid w:val="006E7284"/>
    <w:rsid w:val="006F1065"/>
    <w:rsid w:val="007008A2"/>
    <w:rsid w:val="00703AC4"/>
    <w:rsid w:val="00706B3D"/>
    <w:rsid w:val="0071374B"/>
    <w:rsid w:val="00721F03"/>
    <w:rsid w:val="007256BD"/>
    <w:rsid w:val="00726C6F"/>
    <w:rsid w:val="0073077E"/>
    <w:rsid w:val="00732A9A"/>
    <w:rsid w:val="00732FDD"/>
    <w:rsid w:val="00735D71"/>
    <w:rsid w:val="007365A8"/>
    <w:rsid w:val="007405FF"/>
    <w:rsid w:val="00742363"/>
    <w:rsid w:val="007441D3"/>
    <w:rsid w:val="00750584"/>
    <w:rsid w:val="00750C2C"/>
    <w:rsid w:val="0075275A"/>
    <w:rsid w:val="00762BD6"/>
    <w:rsid w:val="00762C8F"/>
    <w:rsid w:val="00762E76"/>
    <w:rsid w:val="00772020"/>
    <w:rsid w:val="00773BA2"/>
    <w:rsid w:val="00775B23"/>
    <w:rsid w:val="00780902"/>
    <w:rsid w:val="00782C66"/>
    <w:rsid w:val="007846BD"/>
    <w:rsid w:val="007855B0"/>
    <w:rsid w:val="007855DE"/>
    <w:rsid w:val="00785E65"/>
    <w:rsid w:val="00785F16"/>
    <w:rsid w:val="0078715A"/>
    <w:rsid w:val="00790338"/>
    <w:rsid w:val="0079204E"/>
    <w:rsid w:val="007A00B1"/>
    <w:rsid w:val="007A1064"/>
    <w:rsid w:val="007A1A70"/>
    <w:rsid w:val="007A1D90"/>
    <w:rsid w:val="007B5BDA"/>
    <w:rsid w:val="007B7E3E"/>
    <w:rsid w:val="007C1AAF"/>
    <w:rsid w:val="007C590D"/>
    <w:rsid w:val="007C6D3C"/>
    <w:rsid w:val="007D1BA0"/>
    <w:rsid w:val="007D200E"/>
    <w:rsid w:val="007D3BE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08BD"/>
    <w:rsid w:val="0080278B"/>
    <w:rsid w:val="008057A3"/>
    <w:rsid w:val="00805D83"/>
    <w:rsid w:val="008060F8"/>
    <w:rsid w:val="00806D68"/>
    <w:rsid w:val="00811ED8"/>
    <w:rsid w:val="00813628"/>
    <w:rsid w:val="008144DE"/>
    <w:rsid w:val="008160A5"/>
    <w:rsid w:val="008214B0"/>
    <w:rsid w:val="00826156"/>
    <w:rsid w:val="00827F99"/>
    <w:rsid w:val="00831967"/>
    <w:rsid w:val="00832E0D"/>
    <w:rsid w:val="00833FEA"/>
    <w:rsid w:val="008366B2"/>
    <w:rsid w:val="008411D0"/>
    <w:rsid w:val="0084212D"/>
    <w:rsid w:val="00842E9D"/>
    <w:rsid w:val="0084673F"/>
    <w:rsid w:val="00857179"/>
    <w:rsid w:val="00860F2B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07AE"/>
    <w:rsid w:val="00891096"/>
    <w:rsid w:val="008A333B"/>
    <w:rsid w:val="008A5611"/>
    <w:rsid w:val="008A7BD0"/>
    <w:rsid w:val="008A7C5D"/>
    <w:rsid w:val="008B0487"/>
    <w:rsid w:val="008B1C82"/>
    <w:rsid w:val="008B28C3"/>
    <w:rsid w:val="008B419D"/>
    <w:rsid w:val="008C15D9"/>
    <w:rsid w:val="008C2151"/>
    <w:rsid w:val="008C271A"/>
    <w:rsid w:val="008D3841"/>
    <w:rsid w:val="008D46A8"/>
    <w:rsid w:val="008D4A12"/>
    <w:rsid w:val="008D5B15"/>
    <w:rsid w:val="008E064E"/>
    <w:rsid w:val="008F3C83"/>
    <w:rsid w:val="00910D16"/>
    <w:rsid w:val="00914051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4780C"/>
    <w:rsid w:val="0094796B"/>
    <w:rsid w:val="0095124E"/>
    <w:rsid w:val="0095619B"/>
    <w:rsid w:val="00962A85"/>
    <w:rsid w:val="00963D33"/>
    <w:rsid w:val="0097102A"/>
    <w:rsid w:val="009711BA"/>
    <w:rsid w:val="009712E5"/>
    <w:rsid w:val="00972091"/>
    <w:rsid w:val="00974A1F"/>
    <w:rsid w:val="009763A8"/>
    <w:rsid w:val="0098079E"/>
    <w:rsid w:val="00982104"/>
    <w:rsid w:val="00982170"/>
    <w:rsid w:val="00985863"/>
    <w:rsid w:val="00987B51"/>
    <w:rsid w:val="00991222"/>
    <w:rsid w:val="00997B9D"/>
    <w:rsid w:val="009A00B7"/>
    <w:rsid w:val="009A020F"/>
    <w:rsid w:val="009A14D3"/>
    <w:rsid w:val="009A379E"/>
    <w:rsid w:val="009A4240"/>
    <w:rsid w:val="009A5310"/>
    <w:rsid w:val="009A53D8"/>
    <w:rsid w:val="009A64C0"/>
    <w:rsid w:val="009B0B35"/>
    <w:rsid w:val="009B37FE"/>
    <w:rsid w:val="009B579E"/>
    <w:rsid w:val="009B5858"/>
    <w:rsid w:val="009B7C79"/>
    <w:rsid w:val="009C3E73"/>
    <w:rsid w:val="009C78C4"/>
    <w:rsid w:val="009C7E0E"/>
    <w:rsid w:val="009D12CB"/>
    <w:rsid w:val="009D465B"/>
    <w:rsid w:val="009D6AAF"/>
    <w:rsid w:val="009E197A"/>
    <w:rsid w:val="009E2AF4"/>
    <w:rsid w:val="009F0FA0"/>
    <w:rsid w:val="009F456A"/>
    <w:rsid w:val="009F647A"/>
    <w:rsid w:val="009F6E82"/>
    <w:rsid w:val="00A01F25"/>
    <w:rsid w:val="00A029A8"/>
    <w:rsid w:val="00A0322C"/>
    <w:rsid w:val="00A03BB4"/>
    <w:rsid w:val="00A042AB"/>
    <w:rsid w:val="00A0475C"/>
    <w:rsid w:val="00A06EC6"/>
    <w:rsid w:val="00A10F56"/>
    <w:rsid w:val="00A113F2"/>
    <w:rsid w:val="00A141E8"/>
    <w:rsid w:val="00A15290"/>
    <w:rsid w:val="00A160C4"/>
    <w:rsid w:val="00A16CBF"/>
    <w:rsid w:val="00A17652"/>
    <w:rsid w:val="00A2433F"/>
    <w:rsid w:val="00A31CF6"/>
    <w:rsid w:val="00A33F15"/>
    <w:rsid w:val="00A40F06"/>
    <w:rsid w:val="00A44E7B"/>
    <w:rsid w:val="00A46C79"/>
    <w:rsid w:val="00A504D5"/>
    <w:rsid w:val="00A50CFF"/>
    <w:rsid w:val="00A53C27"/>
    <w:rsid w:val="00A57DF0"/>
    <w:rsid w:val="00A65227"/>
    <w:rsid w:val="00A652F1"/>
    <w:rsid w:val="00A6651D"/>
    <w:rsid w:val="00A66891"/>
    <w:rsid w:val="00A67C88"/>
    <w:rsid w:val="00A70702"/>
    <w:rsid w:val="00A71E98"/>
    <w:rsid w:val="00A736ED"/>
    <w:rsid w:val="00A75305"/>
    <w:rsid w:val="00A75B69"/>
    <w:rsid w:val="00A770AE"/>
    <w:rsid w:val="00A80AB5"/>
    <w:rsid w:val="00A80BFE"/>
    <w:rsid w:val="00A81313"/>
    <w:rsid w:val="00A82A51"/>
    <w:rsid w:val="00A83146"/>
    <w:rsid w:val="00A8451F"/>
    <w:rsid w:val="00A90DD8"/>
    <w:rsid w:val="00A948DD"/>
    <w:rsid w:val="00A951AD"/>
    <w:rsid w:val="00A971EB"/>
    <w:rsid w:val="00AA082C"/>
    <w:rsid w:val="00AA1F86"/>
    <w:rsid w:val="00AA4A11"/>
    <w:rsid w:val="00AA4C60"/>
    <w:rsid w:val="00AA6802"/>
    <w:rsid w:val="00AA6D91"/>
    <w:rsid w:val="00AA7022"/>
    <w:rsid w:val="00AB0A0B"/>
    <w:rsid w:val="00AB1F8B"/>
    <w:rsid w:val="00AB2B42"/>
    <w:rsid w:val="00AB492F"/>
    <w:rsid w:val="00AC137B"/>
    <w:rsid w:val="00AC7DEF"/>
    <w:rsid w:val="00AD0FC7"/>
    <w:rsid w:val="00AD199A"/>
    <w:rsid w:val="00AD4202"/>
    <w:rsid w:val="00AD5FB0"/>
    <w:rsid w:val="00AD72D3"/>
    <w:rsid w:val="00AE26B4"/>
    <w:rsid w:val="00AE2DCB"/>
    <w:rsid w:val="00AE5725"/>
    <w:rsid w:val="00AF2462"/>
    <w:rsid w:val="00AF3146"/>
    <w:rsid w:val="00AF4365"/>
    <w:rsid w:val="00AF571B"/>
    <w:rsid w:val="00AF686D"/>
    <w:rsid w:val="00AF6E23"/>
    <w:rsid w:val="00B001A6"/>
    <w:rsid w:val="00B025F7"/>
    <w:rsid w:val="00B03CB2"/>
    <w:rsid w:val="00B10890"/>
    <w:rsid w:val="00B14C16"/>
    <w:rsid w:val="00B15F47"/>
    <w:rsid w:val="00B16CBE"/>
    <w:rsid w:val="00B20A28"/>
    <w:rsid w:val="00B22D27"/>
    <w:rsid w:val="00B24700"/>
    <w:rsid w:val="00B256CF"/>
    <w:rsid w:val="00B257A3"/>
    <w:rsid w:val="00B261D7"/>
    <w:rsid w:val="00B26251"/>
    <w:rsid w:val="00B31A64"/>
    <w:rsid w:val="00B31AE7"/>
    <w:rsid w:val="00B348E7"/>
    <w:rsid w:val="00B35CC3"/>
    <w:rsid w:val="00B37A5D"/>
    <w:rsid w:val="00B37C48"/>
    <w:rsid w:val="00B418B5"/>
    <w:rsid w:val="00B432D3"/>
    <w:rsid w:val="00B4462C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77658"/>
    <w:rsid w:val="00B837B0"/>
    <w:rsid w:val="00B83DF0"/>
    <w:rsid w:val="00B847BC"/>
    <w:rsid w:val="00B852EC"/>
    <w:rsid w:val="00B905AA"/>
    <w:rsid w:val="00B9482C"/>
    <w:rsid w:val="00B95681"/>
    <w:rsid w:val="00B96223"/>
    <w:rsid w:val="00BA0490"/>
    <w:rsid w:val="00BA1D09"/>
    <w:rsid w:val="00BA1D5E"/>
    <w:rsid w:val="00BB0646"/>
    <w:rsid w:val="00BB0D9B"/>
    <w:rsid w:val="00BB6B23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07A3"/>
    <w:rsid w:val="00C0167D"/>
    <w:rsid w:val="00C02F55"/>
    <w:rsid w:val="00C040A6"/>
    <w:rsid w:val="00C100F2"/>
    <w:rsid w:val="00C1151E"/>
    <w:rsid w:val="00C115CA"/>
    <w:rsid w:val="00C11B3D"/>
    <w:rsid w:val="00C127FC"/>
    <w:rsid w:val="00C1582A"/>
    <w:rsid w:val="00C16236"/>
    <w:rsid w:val="00C17147"/>
    <w:rsid w:val="00C17835"/>
    <w:rsid w:val="00C203AC"/>
    <w:rsid w:val="00C213C1"/>
    <w:rsid w:val="00C22319"/>
    <w:rsid w:val="00C22696"/>
    <w:rsid w:val="00C23959"/>
    <w:rsid w:val="00C27CA6"/>
    <w:rsid w:val="00C30B09"/>
    <w:rsid w:val="00C31078"/>
    <w:rsid w:val="00C3311E"/>
    <w:rsid w:val="00C34CB5"/>
    <w:rsid w:val="00C37188"/>
    <w:rsid w:val="00C4160E"/>
    <w:rsid w:val="00C43B4D"/>
    <w:rsid w:val="00C47BC4"/>
    <w:rsid w:val="00C52499"/>
    <w:rsid w:val="00C52AC4"/>
    <w:rsid w:val="00C54B1D"/>
    <w:rsid w:val="00C54BE3"/>
    <w:rsid w:val="00C54BE9"/>
    <w:rsid w:val="00C57523"/>
    <w:rsid w:val="00C61146"/>
    <w:rsid w:val="00C625D5"/>
    <w:rsid w:val="00C63032"/>
    <w:rsid w:val="00C64201"/>
    <w:rsid w:val="00C65759"/>
    <w:rsid w:val="00C66E25"/>
    <w:rsid w:val="00C70B87"/>
    <w:rsid w:val="00C74401"/>
    <w:rsid w:val="00C749EF"/>
    <w:rsid w:val="00C7613C"/>
    <w:rsid w:val="00C87F29"/>
    <w:rsid w:val="00C96E5E"/>
    <w:rsid w:val="00C9774D"/>
    <w:rsid w:val="00CA0298"/>
    <w:rsid w:val="00CA1C4D"/>
    <w:rsid w:val="00CA29C4"/>
    <w:rsid w:val="00CA5A84"/>
    <w:rsid w:val="00CA767C"/>
    <w:rsid w:val="00CB280C"/>
    <w:rsid w:val="00CB2F72"/>
    <w:rsid w:val="00CB4D69"/>
    <w:rsid w:val="00CB670C"/>
    <w:rsid w:val="00CB6B56"/>
    <w:rsid w:val="00CC234F"/>
    <w:rsid w:val="00CC24E6"/>
    <w:rsid w:val="00CC6C8D"/>
    <w:rsid w:val="00CD1147"/>
    <w:rsid w:val="00CD1F52"/>
    <w:rsid w:val="00CD54D2"/>
    <w:rsid w:val="00CE067D"/>
    <w:rsid w:val="00CE2D30"/>
    <w:rsid w:val="00CE5927"/>
    <w:rsid w:val="00CF665D"/>
    <w:rsid w:val="00CF744C"/>
    <w:rsid w:val="00CF7C67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653A"/>
    <w:rsid w:val="00D27CAE"/>
    <w:rsid w:val="00D31E9E"/>
    <w:rsid w:val="00D3422F"/>
    <w:rsid w:val="00D46150"/>
    <w:rsid w:val="00D461C7"/>
    <w:rsid w:val="00D51808"/>
    <w:rsid w:val="00D5371F"/>
    <w:rsid w:val="00D56DF4"/>
    <w:rsid w:val="00D577A5"/>
    <w:rsid w:val="00D64E90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8CB"/>
    <w:rsid w:val="00DB2AA4"/>
    <w:rsid w:val="00DB2D64"/>
    <w:rsid w:val="00DB527F"/>
    <w:rsid w:val="00DC4A68"/>
    <w:rsid w:val="00DD08CB"/>
    <w:rsid w:val="00DD7904"/>
    <w:rsid w:val="00DE1280"/>
    <w:rsid w:val="00DE2CDC"/>
    <w:rsid w:val="00DE2DAF"/>
    <w:rsid w:val="00DE67FA"/>
    <w:rsid w:val="00DE6AEE"/>
    <w:rsid w:val="00DE6D22"/>
    <w:rsid w:val="00DF19BD"/>
    <w:rsid w:val="00DF454A"/>
    <w:rsid w:val="00DF5583"/>
    <w:rsid w:val="00E00E25"/>
    <w:rsid w:val="00E02045"/>
    <w:rsid w:val="00E036CF"/>
    <w:rsid w:val="00E04098"/>
    <w:rsid w:val="00E05C85"/>
    <w:rsid w:val="00E10818"/>
    <w:rsid w:val="00E1238C"/>
    <w:rsid w:val="00E123BC"/>
    <w:rsid w:val="00E144D5"/>
    <w:rsid w:val="00E153C5"/>
    <w:rsid w:val="00E16E79"/>
    <w:rsid w:val="00E20C62"/>
    <w:rsid w:val="00E218FC"/>
    <w:rsid w:val="00E22D1A"/>
    <w:rsid w:val="00E30656"/>
    <w:rsid w:val="00E31A4B"/>
    <w:rsid w:val="00E3226D"/>
    <w:rsid w:val="00E339F9"/>
    <w:rsid w:val="00E41893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4A07"/>
    <w:rsid w:val="00E752E0"/>
    <w:rsid w:val="00E76415"/>
    <w:rsid w:val="00E83360"/>
    <w:rsid w:val="00E838FA"/>
    <w:rsid w:val="00E87AA2"/>
    <w:rsid w:val="00E904BD"/>
    <w:rsid w:val="00E938B3"/>
    <w:rsid w:val="00E974F2"/>
    <w:rsid w:val="00EA6998"/>
    <w:rsid w:val="00EA7300"/>
    <w:rsid w:val="00EB1A92"/>
    <w:rsid w:val="00EB3DE2"/>
    <w:rsid w:val="00EB4290"/>
    <w:rsid w:val="00EB4E24"/>
    <w:rsid w:val="00EB663A"/>
    <w:rsid w:val="00EB7828"/>
    <w:rsid w:val="00EC07DB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07CE"/>
    <w:rsid w:val="00EF24BB"/>
    <w:rsid w:val="00EF2BB3"/>
    <w:rsid w:val="00EF6169"/>
    <w:rsid w:val="00EF672F"/>
    <w:rsid w:val="00EF7C80"/>
    <w:rsid w:val="00F00637"/>
    <w:rsid w:val="00F023AE"/>
    <w:rsid w:val="00F029C7"/>
    <w:rsid w:val="00F05ED1"/>
    <w:rsid w:val="00F139C9"/>
    <w:rsid w:val="00F15568"/>
    <w:rsid w:val="00F15C38"/>
    <w:rsid w:val="00F22925"/>
    <w:rsid w:val="00F27A14"/>
    <w:rsid w:val="00F27B5A"/>
    <w:rsid w:val="00F306EE"/>
    <w:rsid w:val="00F30833"/>
    <w:rsid w:val="00F364EC"/>
    <w:rsid w:val="00F366CA"/>
    <w:rsid w:val="00F37F34"/>
    <w:rsid w:val="00F4168C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86951"/>
    <w:rsid w:val="00F8765B"/>
    <w:rsid w:val="00F90479"/>
    <w:rsid w:val="00F93CDE"/>
    <w:rsid w:val="00F96A39"/>
    <w:rsid w:val="00FA0B74"/>
    <w:rsid w:val="00FA2CD3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C7683"/>
    <w:rsid w:val="00FD0ABC"/>
    <w:rsid w:val="00FD1CCA"/>
    <w:rsid w:val="00FD27CC"/>
    <w:rsid w:val="00FD395F"/>
    <w:rsid w:val="00FD5314"/>
    <w:rsid w:val="00FE5E32"/>
    <w:rsid w:val="00FE66E9"/>
    <w:rsid w:val="00FF0125"/>
    <w:rsid w:val="00FF6CC3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  <w:style w:type="character" w:customStyle="1" w:styleId="apple-converted-space">
    <w:name w:val="apple-converted-space"/>
    <w:basedOn w:val="a6"/>
    <w:rsid w:val="00AA1F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  <w:style w:type="character" w:customStyle="1" w:styleId="apple-converted-space">
    <w:name w:val="apple-converted-space"/>
    <w:basedOn w:val="a6"/>
    <w:rsid w:val="00AA1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9579C-9347-427F-9E84-17D4A0612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207</Pages>
  <Words>66415</Words>
  <Characters>378569</Characters>
  <Application>Microsoft Office Word</Application>
  <DocSecurity>0</DocSecurity>
  <Lines>3154</Lines>
  <Paragraphs>888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444096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2014-08-26T16:03:00Z</dcterms:created>
  <dcterms:modified xsi:type="dcterms:W3CDTF">2015-03-24T14:47:00Z</dcterms:modified>
</cp:coreProperties>
</file>