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66082B">
        <w:rPr>
          <w:szCs w:val="22"/>
        </w:rPr>
        <w:t>26</w:t>
      </w:r>
      <w:r w:rsidR="003F42BB" w:rsidRPr="00785E65">
        <w:rPr>
          <w:szCs w:val="22"/>
        </w:rPr>
        <w:t>.</w:t>
      </w:r>
      <w:r w:rsidR="0066082B">
        <w:rPr>
          <w:szCs w:val="22"/>
        </w:rPr>
        <w:t>30</w:t>
      </w:r>
      <w:r w:rsidR="003F42BB" w:rsidRPr="00785E65">
        <w:rPr>
          <w:szCs w:val="22"/>
        </w:rPr>
        <w:t>.1</w:t>
      </w:r>
      <w:r w:rsidR="0066082B">
        <w:rPr>
          <w:szCs w:val="22"/>
        </w:rPr>
        <w:t>4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66082B">
        <w:rPr>
          <w:szCs w:val="22"/>
        </w:rPr>
        <w:t>.3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66082B">
        <w:t>154</w:t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8A333B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89033243" w:history="1">
        <w:r w:rsidR="008A333B" w:rsidRPr="007555C6">
          <w:rPr>
            <w:rStyle w:val="aff7"/>
          </w:rPr>
          <w:t>1</w:t>
        </w:r>
        <w:r w:rsidR="008A333B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8A333B" w:rsidRPr="007555C6">
          <w:rPr>
            <w:rStyle w:val="aff7"/>
          </w:rPr>
          <w:t>Общие сведения</w:t>
        </w:r>
        <w:r w:rsidR="008A333B">
          <w:rPr>
            <w:webHidden/>
          </w:rPr>
          <w:tab/>
        </w:r>
        <w:r w:rsidR="008A333B">
          <w:rPr>
            <w:webHidden/>
          </w:rPr>
          <w:fldChar w:fldCharType="begin"/>
        </w:r>
        <w:r w:rsidR="008A333B">
          <w:rPr>
            <w:webHidden/>
          </w:rPr>
          <w:instrText xml:space="preserve"> PAGEREF _Toc389033243 \h </w:instrText>
        </w:r>
        <w:r w:rsidR="008A333B">
          <w:rPr>
            <w:webHidden/>
          </w:rPr>
        </w:r>
        <w:r w:rsidR="008A333B">
          <w:rPr>
            <w:webHidden/>
          </w:rPr>
          <w:fldChar w:fldCharType="separate"/>
        </w:r>
        <w:r w:rsidR="008A333B">
          <w:rPr>
            <w:webHidden/>
          </w:rPr>
          <w:t>12</w:t>
        </w:r>
        <w:r w:rsidR="008A333B">
          <w:rPr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44" w:history="1">
        <w:r w:rsidR="008A333B" w:rsidRPr="007555C6">
          <w:rPr>
            <w:rStyle w:val="aff7"/>
            <w:noProof/>
          </w:rPr>
          <w:t>1.1 Руководящие документы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_Toc389033244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45" w:history="1">
        <w:r w:rsidR="008A333B" w:rsidRPr="007555C6">
          <w:rPr>
            <w:rStyle w:val="aff7"/>
            <w:noProof/>
          </w:rPr>
          <w:t>1.2 Описание электронного сервиса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_Toc389033245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46" w:history="1">
        <w:r w:rsidR="008A333B" w:rsidRPr="007555C6">
          <w:rPr>
            <w:rStyle w:val="aff7"/>
            <w:noProof/>
          </w:rPr>
          <w:t>1.3 Операции (методы) электронного сервиса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_Toc389033246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47" w:history="1">
        <w:r w:rsidR="008A333B" w:rsidRPr="007555C6">
          <w:rPr>
            <w:rStyle w:val="aff7"/>
            <w:noProof/>
          </w:rPr>
          <w:t>1.4 Сценарии использования и схема взаимодействия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_Toc389033247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48" w:history="1">
        <w:r w:rsidR="008A333B" w:rsidRPr="007555C6">
          <w:rPr>
            <w:rStyle w:val="aff7"/>
            <w:noProof/>
          </w:rPr>
          <w:t>1.5 Связи с другими электронными сервисами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_Toc389033248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89033249" w:history="1">
        <w:r w:rsidR="008A333B" w:rsidRPr="007555C6">
          <w:rPr>
            <w:rStyle w:val="aff7"/>
          </w:rPr>
          <w:t>2</w:t>
        </w:r>
        <w:r w:rsidR="008A333B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8A333B" w:rsidRPr="007555C6">
          <w:rPr>
            <w:rStyle w:val="aff7"/>
          </w:rPr>
          <w:t>Руководство пользователя</w:t>
        </w:r>
        <w:r w:rsidR="008A333B">
          <w:rPr>
            <w:webHidden/>
          </w:rPr>
          <w:tab/>
        </w:r>
        <w:r w:rsidR="008A333B">
          <w:rPr>
            <w:webHidden/>
          </w:rPr>
          <w:fldChar w:fldCharType="begin"/>
        </w:r>
        <w:r w:rsidR="008A333B">
          <w:rPr>
            <w:webHidden/>
          </w:rPr>
          <w:instrText xml:space="preserve"> PAGEREF _Toc389033249 \h </w:instrText>
        </w:r>
        <w:r w:rsidR="008A333B">
          <w:rPr>
            <w:webHidden/>
          </w:rPr>
        </w:r>
        <w:r w:rsidR="008A333B">
          <w:rPr>
            <w:webHidden/>
          </w:rPr>
          <w:fldChar w:fldCharType="separate"/>
        </w:r>
        <w:r w:rsidR="008A333B">
          <w:rPr>
            <w:webHidden/>
          </w:rPr>
          <w:t>15</w:t>
        </w:r>
        <w:r w:rsidR="008A333B">
          <w:rPr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50" w:history="1">
        <w:r w:rsidR="008A333B" w:rsidRPr="007555C6">
          <w:rPr>
            <w:rStyle w:val="aff7"/>
            <w:noProof/>
          </w:rPr>
          <w:t>2.1 Операция «Получение данных о лицевом счете»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_Toc389033250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5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_Toc389033251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5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_Toc389033252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5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_Toc389033253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5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_Toc389033254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5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_Toc389033255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56" w:history="1">
        <w:r w:rsidR="008A333B" w:rsidRPr="007555C6">
          <w:rPr>
            <w:rStyle w:val="aff7"/>
            <w:noProof/>
          </w:rPr>
          <w:t>2.2 Операция «Получение данных о лицевом счете через идентификатор»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_Toc389033256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5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_Toc389033257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5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_Toc389033258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5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_Toc389033259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6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_Toc389033260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6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_Toc389033261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62" w:history="1">
        <w:r w:rsidR="008A333B" w:rsidRPr="007555C6">
          <w:rPr>
            <w:rStyle w:val="aff7"/>
            <w:noProof/>
          </w:rPr>
          <w:t>2.3 Операция «Получение данных о покупках с лицевого счета»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_Toc389033262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6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_Toc389033263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6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_Toc389033264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6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_Toc389033265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6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_Toc389033266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6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_Toc389033267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68" w:history="1">
        <w:r w:rsidR="008A333B" w:rsidRPr="007555C6">
          <w:rPr>
            <w:rStyle w:val="aff7"/>
            <w:noProof/>
          </w:rPr>
          <w:t>2.4 Операция «Получение данных о пополнениях лицевого счета»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_Toc389033268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6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_Toc389033269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7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_Toc389033270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7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_Toc389033271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7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_Toc389033272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7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_Toc389033273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74" w:history="1">
        <w:r w:rsidR="008A333B" w:rsidRPr="007555C6">
          <w:rPr>
            <w:rStyle w:val="aff7"/>
            <w:noProof/>
          </w:rPr>
          <w:t>2.5 Операция «Получение информации о меню столовой»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_Toc389033274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7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_Toc389033275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7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_Toc389033276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7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_Toc389033277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7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_Toc389033278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7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_Toc389033279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80" w:history="1">
        <w:r w:rsidR="008A333B" w:rsidRPr="007555C6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_Toc389033280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8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_Toc389033281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8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_Toc389033282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8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_Toc389033283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8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_Toc389033284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29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8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_Toc389033285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86" w:history="1">
        <w:r w:rsidR="008A333B" w:rsidRPr="007555C6">
          <w:rPr>
            <w:rStyle w:val="aff7"/>
            <w:noProof/>
          </w:rPr>
          <w:t>2.7 Операция «Включить/отключить СМС-информирование»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_Toc389033286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8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_Toc389033287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8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_Toc389033288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8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_Toc389033289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9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_Toc389033290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9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_Toc389033291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92" w:history="1">
        <w:r w:rsidR="008A333B" w:rsidRPr="007555C6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_Toc389033292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9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_Toc389033293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9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_Toc389033294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9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_Toc389033295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9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_Toc389033296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9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_Toc389033297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98" w:history="1">
        <w:r w:rsidR="008A333B" w:rsidRPr="007555C6">
          <w:rPr>
            <w:rStyle w:val="aff7"/>
            <w:noProof/>
          </w:rPr>
          <w:t>2.9 Операция «Включить/отключить E-Mail-информирование»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_Toc389033298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29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_Toc389033299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0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_Toc389033300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0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_Toc389033301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0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_Toc389033302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0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_Toc389033303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04" w:history="1">
        <w:r w:rsidR="008A333B" w:rsidRPr="007555C6">
          <w:rPr>
            <w:rStyle w:val="aff7"/>
            <w:noProof/>
          </w:rPr>
          <w:t xml:space="preserve">2.10 Операция «Изменить адрес </w:t>
        </w:r>
        <w:r w:rsidR="008A333B" w:rsidRPr="007555C6">
          <w:rPr>
            <w:rStyle w:val="aff7"/>
            <w:noProof/>
            <w:lang w:val="en-US"/>
          </w:rPr>
          <w:t>e</w:t>
        </w:r>
        <w:r w:rsidR="008A333B" w:rsidRPr="007555C6">
          <w:rPr>
            <w:rStyle w:val="aff7"/>
            <w:noProof/>
          </w:rPr>
          <w:t>-</w:t>
        </w:r>
        <w:r w:rsidR="008A333B" w:rsidRPr="007555C6">
          <w:rPr>
            <w:rStyle w:val="aff7"/>
            <w:noProof/>
            <w:lang w:val="en-US"/>
          </w:rPr>
          <w:t>mail</w:t>
        </w:r>
        <w:r w:rsidR="008A333B" w:rsidRPr="007555C6">
          <w:rPr>
            <w:rStyle w:val="aff7"/>
            <w:noProof/>
          </w:rPr>
          <w:t xml:space="preserve"> для информирования»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_Toc389033304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0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_Toc389033305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0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_Toc389033306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0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_Toc389033307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0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_Toc389033308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0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_Toc389033309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10" w:history="1">
        <w:r w:rsidR="008A333B" w:rsidRPr="007555C6">
          <w:rPr>
            <w:rStyle w:val="aff7"/>
            <w:noProof/>
          </w:rPr>
          <w:t>2.11 Операция «Применить код активации»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_Toc389033310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1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_Toc389033311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1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_Toc389033312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1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_Toc389033313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1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_Toc389033314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1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_Toc389033315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39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16" w:history="1">
        <w:r w:rsidR="008A333B" w:rsidRPr="007555C6">
          <w:rPr>
            <w:rStyle w:val="aff7"/>
            <w:noProof/>
          </w:rPr>
          <w:t>2.12 Операция «Сформировать код активации»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_Toc389033316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1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_Toc389033317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1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_Toc389033318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1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_Toc389033319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2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_Toc389033320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2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_Toc389033321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22" w:history="1">
        <w:r w:rsidR="008A333B" w:rsidRPr="007555C6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_Toc389033322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2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_Toc389033323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2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_Toc389033324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2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_Toc389033325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2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_Toc389033326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2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_Toc389033327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28" w:history="1">
        <w:r w:rsidR="008A333B" w:rsidRPr="007555C6">
          <w:rPr>
            <w:rStyle w:val="aff7"/>
            <w:noProof/>
          </w:rPr>
          <w:t>2.14 Операция «Сформировать код активации и отправить по e-mail и SMS»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_Toc389033328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2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_Toc389033329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3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_Toc389033330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3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_Toc389033331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3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_Toc389033332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3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_Toc389033333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34" w:history="1">
        <w:r w:rsidR="008A333B" w:rsidRPr="007555C6">
          <w:rPr>
            <w:rStyle w:val="aff7"/>
            <w:noProof/>
          </w:rPr>
          <w:t>2.15 Операция «Изменить размер дневного ограничения на затраты»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_Toc389033334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3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_Toc389033335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3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_Toc389033336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3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_Toc389033337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3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_Toc389033338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3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_Toc389033339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40" w:history="1">
        <w:r w:rsidR="008A333B" w:rsidRPr="007555C6">
          <w:rPr>
            <w:rStyle w:val="aff7"/>
            <w:noProof/>
          </w:rPr>
          <w:t>2.16 Операция «Прикрепить СНИЛС опекуна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_Toc389033340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4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_Toc389033341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4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_Toc389033342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4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_Toc389033343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4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_Toc389033344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49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45" w:history="1">
        <w:r w:rsidR="008A333B" w:rsidRPr="007555C6">
          <w:rPr>
            <w:rStyle w:val="aff7"/>
            <w:noProof/>
          </w:rPr>
          <w:t>2.17 Операция «Прикрепить СНИЛС опекуна по СНИЛС клиента»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_Toc389033345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4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_Toc389033346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4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_Toc389033347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4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_Toc389033348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4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_Toc389033349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50" w:history="1">
        <w:r w:rsidR="008A333B" w:rsidRPr="007555C6">
          <w:rPr>
            <w:rStyle w:val="aff7"/>
            <w:noProof/>
          </w:rPr>
          <w:t>2.18 Операция «Открепить СНИЛС опекуна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_Toc389033350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5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_Toc389033351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5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_Toc389033352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5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_Toc389033353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5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_Toc389033354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55" w:history="1">
        <w:r w:rsidR="008A333B" w:rsidRPr="007555C6">
          <w:rPr>
            <w:rStyle w:val="aff7"/>
            <w:noProof/>
          </w:rPr>
          <w:t>2.19 Операция «Открепить СНИЛС опекуна по СНИЛС клиента»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_Toc389033355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5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_Toc389033356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5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_Toc389033357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5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_Toc389033358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5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_Toc389033359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60" w:history="1">
        <w:r w:rsidR="008A333B" w:rsidRPr="007555C6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_Toc389033360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6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_Toc389033361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6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_Toc389033362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6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_Toc389033363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6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_Toc389033364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6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_Toc389033365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66" w:history="1">
        <w:r w:rsidR="008A333B" w:rsidRPr="007555C6">
          <w:rPr>
            <w:rStyle w:val="aff7"/>
            <w:noProof/>
          </w:rPr>
          <w:t>2.21 Операция «Получить типы уведомлений»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_Toc389033366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6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_Toc389033367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6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_Toc389033368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6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_Toc389033369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7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_Toc389033370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71" w:history="1">
        <w:r w:rsidR="008A333B" w:rsidRPr="007555C6">
          <w:rPr>
            <w:rStyle w:val="aff7"/>
            <w:noProof/>
          </w:rPr>
          <w:t>2.22 Операция «Получить настройки уведомлений клиента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_Toc389033371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7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_Toc389033372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7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_Toc389033373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7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_Toc389033374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7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_Toc389033375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76" w:history="1">
        <w:r w:rsidR="008A333B" w:rsidRPr="007555C6">
          <w:rPr>
            <w:rStyle w:val="aff7"/>
            <w:noProof/>
          </w:rPr>
          <w:t>2.23 Операция «Установить настройки уведомлений клиента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_Toc389033376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7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_Toc389033377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7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_Toc389033378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7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_Toc389033379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8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_Toc389033380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81" w:history="1">
        <w:r w:rsidR="008A333B" w:rsidRPr="007555C6">
          <w:rPr>
            <w:rStyle w:val="aff7"/>
            <w:noProof/>
          </w:rPr>
          <w:t>2.24 Операция «Получить статистику по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_Toc389033381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8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_Toc389033382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8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_Toc389033383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8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_Toc389033384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8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_Toc389033385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59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86" w:history="1">
        <w:r w:rsidR="008A333B" w:rsidRPr="007555C6">
          <w:rPr>
            <w:rStyle w:val="aff7"/>
            <w:noProof/>
          </w:rPr>
          <w:t>2.25 Перевод средств клиента между субсчетами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_Toc389033386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8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_Toc389033387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8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_Toc389033388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8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_Toc389033389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9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_Toc389033390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91" w:history="1">
        <w:r w:rsidR="008A333B" w:rsidRPr="007555C6">
          <w:rPr>
            <w:rStyle w:val="aff7"/>
            <w:noProof/>
          </w:rPr>
          <w:t>2.26 Получение списка учащихся, которые после оплаты платного плана питания ушли в минус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_Toc389033391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9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_Toc389033392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9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_Toc389033393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9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_Toc389033394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9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_Toc389033395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96" w:history="1">
        <w:r w:rsidR="008A333B" w:rsidRPr="007555C6">
          <w:rPr>
            <w:rStyle w:val="aff7"/>
            <w:noProof/>
          </w:rPr>
          <w:t>2.27 Операция «Получение данных о покупках с субчета по абоненскому питанию лицевого счета»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_Toc389033396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9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_Toc389033397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9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_Toc389033398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39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_Toc389033399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0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_Toc389033400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0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_Toc389033401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02" w:history="1">
        <w:r w:rsidR="008A333B" w:rsidRPr="007555C6">
          <w:rPr>
            <w:rStyle w:val="aff7"/>
            <w:noProof/>
          </w:rPr>
          <w:t>2.28 Операция «Получение данных о пополнениях субсчета по абоненскому питанию»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_Toc389033402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0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_Toc389033403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0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_Toc389033404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0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_Toc389033405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0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_Toc389033406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0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_Toc389033407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08" w:history="1">
        <w:r w:rsidR="008A333B" w:rsidRPr="007555C6">
          <w:rPr>
            <w:rStyle w:val="aff7"/>
            <w:noProof/>
          </w:rPr>
          <w:t>2.29 Перевод средств клиента между субсчетами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_Toc389033408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0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_Toc389033409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1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_Toc389033410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1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_Toc389033411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1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_Toc389033412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1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_Toc389033413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14" w:history="1">
        <w:r w:rsidR="008A333B" w:rsidRPr="007555C6">
          <w:rPr>
            <w:rStyle w:val="aff7"/>
            <w:noProof/>
          </w:rPr>
          <w:t>2.30 Операция «Подключение подписки на АП клиенту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_Toc389033414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1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_Toc389033415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1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_Toc389033416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1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_Toc389033417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1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_Toc389033418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1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_Toc389033419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20" w:history="1">
        <w:r w:rsidR="008A333B" w:rsidRPr="007555C6">
          <w:rPr>
            <w:rStyle w:val="aff7"/>
            <w:noProof/>
          </w:rPr>
          <w:t>2.31 Операция «Подключение подписки на АП клиенту по номеру СНИЛС»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_Toc389033420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2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_Toc389033421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69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2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_Toc389033422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2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_Toc389033423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2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_Toc389033424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2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_Toc389033425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26" w:history="1">
        <w:r w:rsidR="008A333B" w:rsidRPr="007555C6">
          <w:rPr>
            <w:rStyle w:val="aff7"/>
            <w:noProof/>
          </w:rPr>
          <w:t>2.32 Операция «Получение данных об активной подписке АП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_Toc389033426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2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_Toc389033427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2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_Toc389033428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2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_Toc389033429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3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_Toc389033430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3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_Toc389033431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32" w:history="1">
        <w:r w:rsidR="008A333B" w:rsidRPr="007555C6">
          <w:rPr>
            <w:rStyle w:val="aff7"/>
            <w:noProof/>
          </w:rPr>
          <w:t>2.33 Операция «Получение данных об активной подписке АП по номеру СНИЛС»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_Toc389033432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3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_Toc389033433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3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_Toc389033434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3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_Toc389033435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3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_Toc389033436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3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_Toc389033437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38" w:history="1">
        <w:r w:rsidR="008A333B" w:rsidRPr="007555C6">
          <w:rPr>
            <w:rStyle w:val="aff7"/>
            <w:noProof/>
          </w:rPr>
          <w:t>2.34 Операция «Приостановка действия подписки на АП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_Toc389033438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3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_Toc389033439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4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_Toc389033440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4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_Toc389033441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4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_Toc389033442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4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_Toc389033443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44" w:history="1">
        <w:r w:rsidR="008A333B" w:rsidRPr="007555C6">
          <w:rPr>
            <w:rStyle w:val="aff7"/>
            <w:noProof/>
          </w:rPr>
          <w:t>2.35 Операция «Приостановка действия подписки на АП по номеру СНИЛС»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_Toc389033444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4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_Toc389033445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4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_Toc389033446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4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_Toc389033447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4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_Toc389033448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4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_Toc389033449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50" w:history="1">
        <w:r w:rsidR="008A333B" w:rsidRPr="007555C6">
          <w:rPr>
            <w:rStyle w:val="aff7"/>
            <w:noProof/>
          </w:rPr>
          <w:t>2.36 Операция «Возобновление подписки на АП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_Toc389033450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5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_Toc389033451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5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_Toc389033452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5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_Toc389033453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5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_Toc389033454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5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_Toc389033455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56" w:history="1">
        <w:r w:rsidR="008A333B" w:rsidRPr="007555C6">
          <w:rPr>
            <w:rStyle w:val="aff7"/>
            <w:noProof/>
          </w:rPr>
          <w:t>2.37 Операция «Возобновление подписки на АП по номеру СНИЛС»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_Toc389033456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5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_Toc389033457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5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_Toc389033458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79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5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_Toc389033459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6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_Toc389033460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6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_Toc389033461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62" w:history="1">
        <w:r w:rsidR="008A333B" w:rsidRPr="007555C6">
          <w:rPr>
            <w:rStyle w:val="aff7"/>
            <w:noProof/>
          </w:rPr>
          <w:t>2.38 Операция «Редактирование циклограммы питания по АП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_Toc389033462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6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_Toc389033463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6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_Toc389033464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6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_Toc389033465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6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_Toc389033466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6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_Toc389033467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68" w:history="1">
        <w:r w:rsidR="008A333B" w:rsidRPr="007555C6">
          <w:rPr>
            <w:rStyle w:val="aff7"/>
            <w:noProof/>
          </w:rPr>
          <w:t>2.39 Операция «Редактирование циклограммы питания по АП по номеру СНИЛС»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_Toc389033468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6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_Toc389033469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7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_Toc389033470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7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_Toc389033471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7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_Toc389033472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7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_Toc389033473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74" w:history="1">
        <w:r w:rsidR="008A333B" w:rsidRPr="007555C6">
          <w:rPr>
            <w:rStyle w:val="aff7"/>
            <w:noProof/>
          </w:rPr>
          <w:t>2.40 Операция «Получение данных о текущей активной циклограмме по АП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_Toc389033474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7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_Toc389033475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7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_Toc389033476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7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_Toc389033477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7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_Toc389033478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7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_Toc389033479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89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80" w:history="1">
        <w:r w:rsidR="008A333B" w:rsidRPr="007555C6">
          <w:rPr>
            <w:rStyle w:val="aff7"/>
            <w:noProof/>
          </w:rPr>
          <w:t>2.41 Операция «Получение данных о текущей активной циклограмме по АП по номеру СНИЛС»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_Toc389033480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8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_Toc389033481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8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_Toc389033482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8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_Toc389033483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8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_Toc389033484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8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_Toc389033485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86" w:history="1">
        <w:r w:rsidR="008A333B" w:rsidRPr="007555C6">
          <w:rPr>
            <w:rStyle w:val="aff7"/>
            <w:noProof/>
          </w:rPr>
          <w:t>2.42 Операция «Получить список комплексов, которые участвуют в АП, по номеру 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_Toc389033486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8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_Toc389033487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8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_Toc389033488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8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_Toc389033489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9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_Toc389033490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9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_Toc389033491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92" w:history="1">
        <w:r w:rsidR="008A333B" w:rsidRPr="007555C6">
          <w:rPr>
            <w:rStyle w:val="aff7"/>
            <w:noProof/>
          </w:rPr>
          <w:t>2.43 Операция «Получить список комплексов, которые участвуют в АП, по номеру СНИЛС»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_Toc389033492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9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_Toc389033493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9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_Toc389033494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9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_Toc389033495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9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_Toc389033496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9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_Toc389033497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98" w:history="1">
        <w:r w:rsidR="008A333B" w:rsidRPr="007555C6">
          <w:rPr>
            <w:rStyle w:val="aff7"/>
            <w:noProof/>
          </w:rPr>
          <w:t>2.44 Операция «Получение информации о меню буфетной продукции»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_Toc389033498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49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_Toc389033499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0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_Toc389033500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0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_Toc389033501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0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_Toc389033502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0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_Toc389033503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98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04" w:history="1">
        <w:r w:rsidR="008A333B" w:rsidRPr="007555C6">
          <w:rPr>
            <w:rStyle w:val="aff7"/>
            <w:noProof/>
          </w:rPr>
          <w:t>2.45 Операция «Выставление запрета на буфетную продукцию»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_Toc389033504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0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_Toc389033505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0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_Toc389033506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0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_Toc389033507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0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_Toc389033508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0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_Toc389033509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104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10" w:history="1">
        <w:r w:rsidR="008A333B" w:rsidRPr="007555C6">
          <w:rPr>
            <w:rStyle w:val="aff7"/>
            <w:noProof/>
          </w:rPr>
          <w:t>2.46 Операция «Выставление запрета на группу буфетной продукцию»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_Toc389033510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1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2.46.1</w:t>
        </w:r>
        <w:r w:rsidR="008A333B" w:rsidRPr="007555C6">
          <w:rPr>
            <w:rStyle w:val="aff7"/>
            <w:noProof/>
          </w:rPr>
          <w:t xml:space="preserve"> Общие сведения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_Toc389033511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1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2.46.2</w:t>
        </w:r>
        <w:r w:rsidR="008A333B" w:rsidRPr="007555C6">
          <w:rPr>
            <w:rStyle w:val="aff7"/>
            <w:noProof/>
          </w:rPr>
          <w:t xml:space="preserve"> Описание входных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_Toc389033512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1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2.46.3</w:t>
        </w:r>
        <w:r w:rsidR="008A333B" w:rsidRPr="007555C6">
          <w:rPr>
            <w:rStyle w:val="aff7"/>
            <w:noProof/>
          </w:rPr>
          <w:t xml:space="preserve"> Описание выходных параметров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_Toc389033513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1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2.46.4</w:t>
        </w:r>
        <w:r w:rsidR="008A333B" w:rsidRPr="007555C6">
          <w:rPr>
            <w:rStyle w:val="aff7"/>
            <w:noProof/>
          </w:rPr>
          <w:t xml:space="preserve"> Ошибки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_Toc389033514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1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2.46.5</w:t>
        </w:r>
        <w:r w:rsidR="008A333B" w:rsidRPr="007555C6">
          <w:rPr>
            <w:rStyle w:val="aff7"/>
            <w:noProof/>
          </w:rPr>
          <w:t xml:space="preserve"> Контрольные примеры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_Toc389033515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106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89033516" w:history="1">
        <w:r w:rsidR="008A333B" w:rsidRPr="007555C6">
          <w:rPr>
            <w:rStyle w:val="aff7"/>
          </w:rPr>
          <w:t>3</w:t>
        </w:r>
        <w:r w:rsidR="008A333B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8A333B" w:rsidRPr="007555C6">
          <w:rPr>
            <w:rStyle w:val="aff7"/>
          </w:rPr>
          <w:t>Приложения</w:t>
        </w:r>
        <w:r w:rsidR="008A333B">
          <w:rPr>
            <w:webHidden/>
          </w:rPr>
          <w:tab/>
        </w:r>
        <w:r w:rsidR="008A333B">
          <w:rPr>
            <w:webHidden/>
          </w:rPr>
          <w:fldChar w:fldCharType="begin"/>
        </w:r>
        <w:r w:rsidR="008A333B">
          <w:rPr>
            <w:webHidden/>
          </w:rPr>
          <w:instrText xml:space="preserve"> PAGEREF _Toc389033516 \h </w:instrText>
        </w:r>
        <w:r w:rsidR="008A333B">
          <w:rPr>
            <w:webHidden/>
          </w:rPr>
        </w:r>
        <w:r w:rsidR="008A333B">
          <w:rPr>
            <w:webHidden/>
          </w:rPr>
          <w:fldChar w:fldCharType="separate"/>
        </w:r>
        <w:r w:rsidR="008A333B">
          <w:rPr>
            <w:webHidden/>
          </w:rPr>
          <w:t>107</w:t>
        </w:r>
        <w:r w:rsidR="008A333B">
          <w:rPr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17" w:history="1">
        <w:r w:rsidR="008A333B" w:rsidRPr="007555C6">
          <w:rPr>
            <w:rStyle w:val="aff7"/>
            <w:noProof/>
          </w:rPr>
          <w:t>3.1 Описание сервиса (WSDL)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_Toc389033517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107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18" w:history="1">
        <w:r w:rsidR="008A333B" w:rsidRPr="007555C6">
          <w:rPr>
            <w:rStyle w:val="aff7"/>
            <w:noProof/>
            <w:lang w:val="en-US"/>
          </w:rPr>
          <w:t>3.2</w:t>
        </w:r>
        <w:r w:rsidR="008A333B" w:rsidRPr="007555C6">
          <w:rPr>
            <w:rStyle w:val="aff7"/>
            <w:noProof/>
          </w:rPr>
          <w:t xml:space="preserve"> Описание</w:t>
        </w:r>
        <w:r w:rsidR="008A333B" w:rsidRPr="007555C6">
          <w:rPr>
            <w:rStyle w:val="aff7"/>
            <w:noProof/>
            <w:lang w:val="en-US"/>
          </w:rPr>
          <w:t xml:space="preserve"> </w:t>
        </w:r>
        <w:r w:rsidR="008A333B" w:rsidRPr="007555C6">
          <w:rPr>
            <w:rStyle w:val="aff7"/>
            <w:noProof/>
          </w:rPr>
          <w:t>общих</w:t>
        </w:r>
        <w:r w:rsidR="008A333B" w:rsidRPr="007555C6">
          <w:rPr>
            <w:rStyle w:val="aff7"/>
            <w:noProof/>
            <w:lang w:val="en-US"/>
          </w:rPr>
          <w:t xml:space="preserve"> </w:t>
        </w:r>
        <w:r w:rsidR="008A333B" w:rsidRPr="007555C6">
          <w:rPr>
            <w:rStyle w:val="aff7"/>
            <w:noProof/>
          </w:rPr>
          <w:t>структур</w:t>
        </w:r>
        <w:r w:rsidR="008A333B" w:rsidRPr="007555C6">
          <w:rPr>
            <w:rStyle w:val="aff7"/>
            <w:noProof/>
            <w:lang w:val="en-US"/>
          </w:rPr>
          <w:t xml:space="preserve"> </w:t>
        </w:r>
        <w:r w:rsidR="008A333B" w:rsidRPr="007555C6">
          <w:rPr>
            <w:rStyle w:val="aff7"/>
            <w:noProof/>
          </w:rPr>
          <w:t>данных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_Toc389033518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1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ClientSummaryExt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_Toc389033519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155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2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ClientItem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_Toc389033520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2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PurchaseListExt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_Toc389033521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157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2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PurchaseExt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_Toc389033522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2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PaymentList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_Toc389033523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2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Payment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_Toc389033524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158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2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3.2.7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MenuListExt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_Toc389033525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2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3.2.8</w:t>
        </w:r>
        <w:r w:rsidR="008A333B" w:rsidRPr="007555C6">
          <w:rPr>
            <w:rStyle w:val="aff7"/>
            <w:noProof/>
          </w:rPr>
          <w:t xml:space="preserve"> Параметр комплексного типа: MenuDateItemExt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_Toc389033526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2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3.2.9</w:t>
        </w:r>
        <w:r w:rsidR="008A333B" w:rsidRPr="007555C6">
          <w:rPr>
            <w:rStyle w:val="aff7"/>
            <w:noProof/>
          </w:rPr>
          <w:t xml:space="preserve"> Параметр комплексного типа: MenuItemExt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_Toc389033527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159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2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3.2.10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EnterEventList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_Toc389033528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2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3.2.11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EnterEventItem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_Toc389033529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160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30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3.2.12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ClientNotificationSettingsItem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_Toc389033530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31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3.2.13</w:t>
        </w:r>
        <w:r w:rsidR="008A333B" w:rsidRPr="007555C6">
          <w:rPr>
            <w:rStyle w:val="aff7"/>
            <w:noProof/>
          </w:rPr>
          <w:t xml:space="preserve"> Параметр комплексного типа: StudentsConfirmPaymentList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_Toc389033531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32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3.2.14</w:t>
        </w:r>
        <w:r w:rsidR="008A333B" w:rsidRPr="007555C6">
          <w:rPr>
            <w:rStyle w:val="aff7"/>
            <w:noProof/>
          </w:rPr>
          <w:t xml:space="preserve"> Параметр комплексного типа: StudentMustPayItem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_Toc389033532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33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3.2.15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CycleDiagramIn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_Toc389033533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161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34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3.2.16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ComplexInfoList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_Toc389033534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35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3.2.17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ComplexInfoExt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_Toc389033535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162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36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3.2.18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BuffetListExt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_Toc389033536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37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3.2.19</w:t>
        </w:r>
        <w:r w:rsidR="008A333B" w:rsidRPr="007555C6">
          <w:rPr>
            <w:rStyle w:val="aff7"/>
            <w:noProof/>
          </w:rPr>
          <w:t xml:space="preserve"> Параметр комплексного типа: </w:t>
        </w:r>
        <w:r w:rsidR="008A333B" w:rsidRPr="007555C6">
          <w:rPr>
            <w:rStyle w:val="aff7"/>
            <w:noProof/>
            <w:lang w:val="en-US"/>
          </w:rPr>
          <w:t>Buffet</w:t>
        </w:r>
        <w:r w:rsidR="008A333B" w:rsidRPr="007555C6">
          <w:rPr>
            <w:rStyle w:val="aff7"/>
            <w:noProof/>
          </w:rPr>
          <w:t>DateItemExt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_Toc389033537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38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3.2.20</w:t>
        </w:r>
        <w:r w:rsidR="008A333B" w:rsidRPr="007555C6">
          <w:rPr>
            <w:rStyle w:val="aff7"/>
            <w:noProof/>
          </w:rPr>
          <w:t xml:space="preserve"> Параметр комплексного типа: BuffetGroupExt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_Toc389033538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163</w:t>
        </w:r>
        <w:r w:rsidR="008A333B">
          <w:rPr>
            <w:noProof/>
            <w:webHidden/>
          </w:rPr>
          <w:fldChar w:fldCharType="end"/>
        </w:r>
      </w:hyperlink>
    </w:p>
    <w:p w:rsidR="008A333B" w:rsidRDefault="00641A1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033539" w:history="1">
        <w:r w:rsidR="008A333B" w:rsidRPr="007555C6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3.2.21</w:t>
        </w:r>
        <w:r w:rsidR="008A333B" w:rsidRPr="007555C6">
          <w:rPr>
            <w:rStyle w:val="aff7"/>
            <w:noProof/>
          </w:rPr>
          <w:t xml:space="preserve"> Параметр комплексного типа: BuffetItemExt</w:t>
        </w:r>
        <w:r w:rsidR="008A333B">
          <w:rPr>
            <w:noProof/>
            <w:webHidden/>
          </w:rPr>
          <w:tab/>
        </w:r>
        <w:r w:rsidR="008A333B">
          <w:rPr>
            <w:noProof/>
            <w:webHidden/>
          </w:rPr>
          <w:fldChar w:fldCharType="begin"/>
        </w:r>
        <w:r w:rsidR="008A333B">
          <w:rPr>
            <w:noProof/>
            <w:webHidden/>
          </w:rPr>
          <w:instrText xml:space="preserve"> PAGEREF _Toc389033539 \h </w:instrText>
        </w:r>
        <w:r w:rsidR="008A333B">
          <w:rPr>
            <w:noProof/>
            <w:webHidden/>
          </w:rPr>
        </w:r>
        <w:r w:rsidR="008A333B">
          <w:rPr>
            <w:noProof/>
            <w:webHidden/>
          </w:rPr>
          <w:fldChar w:fldCharType="separate"/>
        </w:r>
        <w:r w:rsidR="008A333B">
          <w:rPr>
            <w:noProof/>
            <w:webHidden/>
          </w:rPr>
          <w:t>163</w:t>
        </w:r>
        <w:r w:rsidR="008A333B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864515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701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Добавлены методы по получению информации по питанию, поп</w:t>
            </w:r>
            <w:r w:rsidR="00D030A6">
              <w:t>о</w:t>
            </w:r>
            <w:r>
              <w:t>лнению и перевода стредств по АП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26</w:t>
            </w:r>
            <w:r w:rsidRPr="003C417B">
              <w:t>.</w:t>
            </w:r>
            <w:r>
              <w:t>03.2014</w:t>
            </w:r>
          </w:p>
        </w:tc>
        <w:tc>
          <w:tcPr>
            <w:tcW w:w="1701" w:type="dxa"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E16E79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Дополнены методы веб сервисов по АП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E16E79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27.05.2014</w:t>
            </w:r>
          </w:p>
        </w:tc>
        <w:tc>
          <w:tcPr>
            <w:tcW w:w="1701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Добавлены описания методов выборки буфетной продукции, и установка на запретов на продукции и на группы продукции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0A0CDD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8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0A0CDD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0" w:name="_Toc389033243"/>
      <w:r w:rsidR="0009437C" w:rsidRPr="004A24BF">
        <w:lastRenderedPageBreak/>
        <w:t>Общие сведения</w:t>
      </w:r>
      <w:bookmarkEnd w:id="0"/>
    </w:p>
    <w:p w:rsidR="00A80AB5" w:rsidRPr="00AE26B4" w:rsidRDefault="00A80AB5" w:rsidP="00A80AB5">
      <w:pPr>
        <w:pStyle w:val="23"/>
      </w:pPr>
      <w:bookmarkStart w:id="1" w:name="_Toc389033244"/>
      <w:r w:rsidRPr="00AE26B4">
        <w:t>Руководящие документы</w:t>
      </w:r>
      <w:bookmarkEnd w:id="1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2" w:name="_Toc389033245"/>
      <w:bookmarkStart w:id="3" w:name="_Toc294260366"/>
      <w:r>
        <w:t>Описание электронного сервиса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9"/>
        <w:gridCol w:w="8246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</w:tbl>
    <w:p w:rsidR="006C62E8" w:rsidRDefault="006C62E8" w:rsidP="005952BB">
      <w:pPr>
        <w:pStyle w:val="23"/>
      </w:pPr>
      <w:bookmarkStart w:id="4" w:name="_Toc389033246"/>
      <w:r>
        <w:t>Операции (методы) электронного сервиса</w:t>
      </w:r>
      <w:bookmarkEnd w:id="4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0"/>
        <w:gridCol w:w="5035"/>
      </w:tblGrid>
      <w:tr w:rsidR="00104473" w:rsidRPr="003D1D9F" w:rsidTr="00180D63">
        <w:tc>
          <w:tcPr>
            <w:tcW w:w="516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035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035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180D63">
        <w:tc>
          <w:tcPr>
            <w:tcW w:w="516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035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lastRenderedPageBreak/>
              <w:t>Получение данных посещениях образовательного учреждения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lastRenderedPageBreak/>
              <w:t>П</w:t>
            </w:r>
            <w:r w:rsidRPr="003F42BB">
              <w:t xml:space="preserve">олучение информации о посещении </w:t>
            </w:r>
            <w:r w:rsidRPr="003F42BB">
              <w:lastRenderedPageBreak/>
              <w:t>образовательного учреждения: дата, направление входа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lastRenderedPageBreak/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035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035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035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035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180D63">
        <w:tc>
          <w:tcPr>
            <w:tcW w:w="516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035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180D63">
        <w:tc>
          <w:tcPr>
            <w:tcW w:w="516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035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035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035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153D83" w:rsidRPr="003D1D9F" w:rsidTr="00180D63">
        <w:tc>
          <w:tcPr>
            <w:tcW w:w="516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153D83" w:rsidRPr="00153D83" w:rsidRDefault="00153D83" w:rsidP="006E0B9B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035" w:type="dxa"/>
          </w:tcPr>
          <w:p w:rsidR="00153D83" w:rsidRDefault="00153D83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153D83" w:rsidRPr="003D1D9F" w:rsidTr="00180D63">
        <w:tc>
          <w:tcPr>
            <w:tcW w:w="516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153D83" w:rsidRPr="00153D83" w:rsidRDefault="002077E3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="00153D83" w:rsidRPr="00153D83">
              <w:rPr>
                <w:bCs/>
              </w:rPr>
              <w:t xml:space="preserve">ащихся, </w:t>
            </w:r>
            <w:r w:rsidR="00153D83" w:rsidRPr="00153D83">
              <w:t xml:space="preserve">которые после </w:t>
            </w:r>
            <w:r w:rsidR="00153D83" w:rsidRPr="00153D83">
              <w:lastRenderedPageBreak/>
              <w:t>оплаты платного плана питания ушли в минус</w:t>
            </w:r>
          </w:p>
        </w:tc>
        <w:tc>
          <w:tcPr>
            <w:tcW w:w="5035" w:type="dxa"/>
          </w:tcPr>
          <w:p w:rsidR="00153D83" w:rsidRDefault="00153D8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lastRenderedPageBreak/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864515" w:rsidRPr="003D1D9F" w:rsidTr="00180D63">
        <w:tc>
          <w:tcPr>
            <w:tcW w:w="5160" w:type="dxa"/>
          </w:tcPr>
          <w:p w:rsidR="00864515" w:rsidRDefault="00864515" w:rsidP="00864515">
            <w:r w:rsidRPr="003F42BB">
              <w:rPr>
                <w:lang w:val="en-US"/>
              </w:rPr>
              <w:lastRenderedPageBreak/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864515" w:rsidRPr="003D1D9F" w:rsidTr="00180D63">
        <w:tc>
          <w:tcPr>
            <w:tcW w:w="5160" w:type="dxa"/>
          </w:tcPr>
          <w:p w:rsidR="00864515" w:rsidRDefault="00864515" w:rsidP="00864515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864515" w:rsidRPr="003D1D9F" w:rsidTr="00180D63">
        <w:tc>
          <w:tcPr>
            <w:tcW w:w="5160" w:type="dxa"/>
          </w:tcPr>
          <w:p w:rsidR="00864515" w:rsidRPr="00262381" w:rsidRDefault="00864515" w:rsidP="00864515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035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C57523" w:rsidRPr="003D1D9F" w:rsidTr="00180D63">
        <w:tc>
          <w:tcPr>
            <w:tcW w:w="5160" w:type="dxa"/>
          </w:tcPr>
          <w:p w:rsidR="00C57523" w:rsidRPr="00153D83" w:rsidRDefault="00C57523" w:rsidP="00C57523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createSubscriptionFeeding</w:t>
            </w:r>
          </w:p>
        </w:tc>
        <w:tc>
          <w:tcPr>
            <w:tcW w:w="5035" w:type="dxa"/>
          </w:tcPr>
          <w:p w:rsidR="00C57523" w:rsidRPr="00153D8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ЛС</w:t>
            </w:r>
          </w:p>
        </w:tc>
      </w:tr>
      <w:tr w:rsidR="00C57523" w:rsidRPr="003D1D9F" w:rsidTr="00180D63">
        <w:tc>
          <w:tcPr>
            <w:tcW w:w="5160" w:type="dxa"/>
          </w:tcPr>
          <w:p w:rsidR="00C57523" w:rsidRPr="00C57523" w:rsidRDefault="00C57523" w:rsidP="00C57523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</w:p>
        </w:tc>
        <w:tc>
          <w:tcPr>
            <w:tcW w:w="5035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об активной подписке АП по номеру ЛС</w:t>
            </w:r>
          </w:p>
        </w:tc>
      </w:tr>
      <w:tr w:rsidR="00C57523" w:rsidRPr="003D1D9F" w:rsidTr="00180D63">
        <w:tc>
          <w:tcPr>
            <w:tcW w:w="516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suspendSubscriptionFeeding</w:t>
            </w:r>
          </w:p>
        </w:tc>
        <w:tc>
          <w:tcPr>
            <w:tcW w:w="5035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ЛС</w:t>
            </w:r>
          </w:p>
        </w:tc>
      </w:tr>
      <w:tr w:rsidR="00C57523" w:rsidRPr="003D1D9F" w:rsidTr="00180D63">
        <w:tc>
          <w:tcPr>
            <w:tcW w:w="516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reopenSubscriptionFeeding</w:t>
            </w:r>
          </w:p>
        </w:tc>
        <w:tc>
          <w:tcPr>
            <w:tcW w:w="5035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ЛС</w:t>
            </w:r>
          </w:p>
        </w:tc>
      </w:tr>
      <w:tr w:rsidR="00C57523" w:rsidRPr="003D1D9F" w:rsidTr="00180D63">
        <w:tc>
          <w:tcPr>
            <w:tcW w:w="516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editSubscriptionFeedingPlan</w:t>
            </w:r>
          </w:p>
        </w:tc>
        <w:tc>
          <w:tcPr>
            <w:tcW w:w="5035" w:type="dxa"/>
          </w:tcPr>
          <w:p w:rsidR="00C57523" w:rsidRDefault="00C5752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Редактировать </w:t>
            </w:r>
            <w:r w:rsidR="00D030A6">
              <w:rPr>
                <w:bCs/>
              </w:rPr>
              <w:t>циклограмму питания по АП</w:t>
            </w:r>
            <w:r>
              <w:rPr>
                <w:bCs/>
              </w:rPr>
              <w:t xml:space="preserve"> по номеру ЛС</w:t>
            </w:r>
          </w:p>
        </w:tc>
      </w:tr>
      <w:tr w:rsidR="00C57523" w:rsidRPr="003D1D9F" w:rsidTr="00180D63">
        <w:tc>
          <w:tcPr>
            <w:tcW w:w="516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findClientCycleDiagram</w:t>
            </w:r>
          </w:p>
        </w:tc>
        <w:tc>
          <w:tcPr>
            <w:tcW w:w="5035" w:type="dxa"/>
          </w:tcPr>
          <w:p w:rsidR="00C57523" w:rsidRDefault="00C5752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данные </w:t>
            </w:r>
            <w:r w:rsidR="00D030A6">
              <w:rPr>
                <w:bCs/>
              </w:rPr>
              <w:t>о текущей циклограмме питания</w:t>
            </w:r>
            <w:r>
              <w:rPr>
                <w:bCs/>
              </w:rPr>
              <w:t xml:space="preserve"> по номеру ЛС</w:t>
            </w:r>
          </w:p>
        </w:tc>
      </w:tr>
      <w:tr w:rsidR="00C57523" w:rsidRPr="003D1D9F" w:rsidTr="00180D63">
        <w:tc>
          <w:tcPr>
            <w:tcW w:w="516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findComplexesWithSubFeeding</w:t>
            </w:r>
          </w:p>
        </w:tc>
        <w:tc>
          <w:tcPr>
            <w:tcW w:w="5035" w:type="dxa"/>
          </w:tcPr>
          <w:p w:rsidR="00C57523" w:rsidRDefault="00C57523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</w:t>
            </w:r>
            <w:r w:rsidR="0073077E">
              <w:rPr>
                <w:bCs/>
              </w:rPr>
              <w:t>, по номеру ЛС</w:t>
            </w:r>
          </w:p>
        </w:tc>
      </w:tr>
      <w:tr w:rsidR="0073077E" w:rsidRPr="003D1D9F" w:rsidTr="00180D63">
        <w:tc>
          <w:tcPr>
            <w:tcW w:w="516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createSubscriptionFeedingBySan</w:t>
            </w:r>
          </w:p>
        </w:tc>
        <w:tc>
          <w:tcPr>
            <w:tcW w:w="5035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Подключить подписку на АП по </w:t>
            </w:r>
            <w:r w:rsidR="00D030A6">
              <w:rPr>
                <w:bCs/>
              </w:rPr>
              <w:t xml:space="preserve">номеру </w:t>
            </w:r>
            <w:r>
              <w:rPr>
                <w:bCs/>
              </w:rPr>
              <w:t>СНИЛС клиента</w:t>
            </w:r>
          </w:p>
        </w:tc>
      </w:tr>
      <w:tr w:rsidR="0073077E" w:rsidRPr="003D1D9F" w:rsidTr="00180D63">
        <w:tc>
          <w:tcPr>
            <w:tcW w:w="516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findSubscriptionFeedingBySan</w:t>
            </w:r>
          </w:p>
        </w:tc>
        <w:tc>
          <w:tcPr>
            <w:tcW w:w="5035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об активной подписке АП по</w:t>
            </w:r>
            <w:r w:rsidR="00D030A6">
              <w:rPr>
                <w:bCs/>
              </w:rPr>
              <w:t xml:space="preserve"> номеру</w:t>
            </w:r>
            <w:r>
              <w:rPr>
                <w:bCs/>
              </w:rPr>
              <w:t xml:space="preserve"> СНИЛС клиента</w:t>
            </w:r>
          </w:p>
        </w:tc>
      </w:tr>
      <w:tr w:rsidR="0073077E" w:rsidRPr="003D1D9F" w:rsidTr="00180D63">
        <w:tc>
          <w:tcPr>
            <w:tcW w:w="516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suspendSubscriptionFeedingBySan</w:t>
            </w:r>
          </w:p>
        </w:tc>
        <w:tc>
          <w:tcPr>
            <w:tcW w:w="5035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</w:t>
            </w:r>
            <w:r w:rsidR="00D030A6">
              <w:rPr>
                <w:bCs/>
              </w:rPr>
              <w:t xml:space="preserve"> номеру</w:t>
            </w:r>
            <w:r>
              <w:rPr>
                <w:bCs/>
              </w:rPr>
              <w:t xml:space="preserve"> СНИЛС клиента</w:t>
            </w:r>
          </w:p>
        </w:tc>
      </w:tr>
      <w:tr w:rsidR="0073077E" w:rsidRPr="003D1D9F" w:rsidTr="00180D63">
        <w:tc>
          <w:tcPr>
            <w:tcW w:w="516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reopenSubscriptionFeedingBySan</w:t>
            </w:r>
          </w:p>
        </w:tc>
        <w:tc>
          <w:tcPr>
            <w:tcW w:w="5035" w:type="dxa"/>
          </w:tcPr>
          <w:p w:rsidR="0073077E" w:rsidRDefault="0073077E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</w:t>
            </w:r>
            <w:r w:rsidR="00D030A6">
              <w:rPr>
                <w:bCs/>
              </w:rPr>
              <w:t xml:space="preserve">ску на АП </w:t>
            </w:r>
            <w:r>
              <w:rPr>
                <w:bCs/>
              </w:rPr>
              <w:t>по</w:t>
            </w:r>
            <w:r w:rsidR="00D030A6">
              <w:rPr>
                <w:bCs/>
              </w:rPr>
              <w:t xml:space="preserve"> номеру </w:t>
            </w:r>
            <w:r>
              <w:rPr>
                <w:bCs/>
              </w:rPr>
              <w:t>СНИЛС клиента</w:t>
            </w:r>
          </w:p>
        </w:tc>
      </w:tr>
      <w:tr w:rsidR="0073077E" w:rsidRPr="003D1D9F" w:rsidTr="00180D63">
        <w:tc>
          <w:tcPr>
            <w:tcW w:w="516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editSubscriptionFeedingPlanBySan</w:t>
            </w:r>
          </w:p>
        </w:tc>
        <w:tc>
          <w:tcPr>
            <w:tcW w:w="5035" w:type="dxa"/>
          </w:tcPr>
          <w:p w:rsidR="0073077E" w:rsidRDefault="00D030A6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Редактировать циклограмму питания по АП </w:t>
            </w:r>
            <w:r w:rsidR="0073077E">
              <w:rPr>
                <w:bCs/>
              </w:rPr>
              <w:t>по</w:t>
            </w:r>
            <w:r>
              <w:rPr>
                <w:bCs/>
              </w:rPr>
              <w:t xml:space="preserve"> номеру</w:t>
            </w:r>
            <w:r w:rsidR="0073077E">
              <w:rPr>
                <w:bCs/>
              </w:rPr>
              <w:t xml:space="preserve"> СНИЛС клиента</w:t>
            </w:r>
          </w:p>
        </w:tc>
      </w:tr>
      <w:tr w:rsidR="0073077E" w:rsidRPr="003D1D9F" w:rsidTr="00180D63">
        <w:tc>
          <w:tcPr>
            <w:tcW w:w="516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findClientCycleDiagramBySan</w:t>
            </w:r>
          </w:p>
        </w:tc>
        <w:tc>
          <w:tcPr>
            <w:tcW w:w="5035" w:type="dxa"/>
          </w:tcPr>
          <w:p w:rsidR="0073077E" w:rsidRDefault="00D030A6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данные о текущей циклограмме питания по номеру </w:t>
            </w:r>
            <w:r w:rsidR="0073077E">
              <w:rPr>
                <w:bCs/>
              </w:rPr>
              <w:t>СНИЛС клиента</w:t>
            </w:r>
          </w:p>
        </w:tc>
      </w:tr>
      <w:tr w:rsidR="0073077E" w:rsidRPr="003D1D9F" w:rsidTr="00180D63">
        <w:tc>
          <w:tcPr>
            <w:tcW w:w="5160" w:type="dxa"/>
          </w:tcPr>
          <w:p w:rsidR="0073077E" w:rsidRPr="0073077E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findComplexesWithSubFeedingBySan</w:t>
            </w:r>
          </w:p>
        </w:tc>
        <w:tc>
          <w:tcPr>
            <w:tcW w:w="5035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комплексов, которые участвуют в АП, по </w:t>
            </w:r>
            <w:r w:rsidR="00D030A6">
              <w:rPr>
                <w:bCs/>
              </w:rPr>
              <w:t xml:space="preserve">номеру </w:t>
            </w:r>
            <w:r>
              <w:rPr>
                <w:bCs/>
              </w:rPr>
              <w:t>СНИЛС клиента</w:t>
            </w:r>
          </w:p>
        </w:tc>
      </w:tr>
      <w:tr w:rsidR="00E16E79" w:rsidRPr="003D1D9F" w:rsidTr="00180D63">
        <w:tc>
          <w:tcPr>
            <w:tcW w:w="5160" w:type="dxa"/>
          </w:tcPr>
          <w:p w:rsidR="00E16E79" w:rsidRPr="0073077E" w:rsidRDefault="00E16E79" w:rsidP="00C57523">
            <w:pPr>
              <w:rPr>
                <w:bCs/>
              </w:rPr>
            </w:pPr>
            <w:del w:id="5" w:author="Автор">
              <w:r w:rsidRPr="00E16E79" w:rsidDel="000A0CDD">
                <w:rPr>
                  <w:bCs/>
                </w:rPr>
                <w:delText>getBuffetList</w:delText>
              </w:r>
            </w:del>
          </w:p>
        </w:tc>
        <w:tc>
          <w:tcPr>
            <w:tcW w:w="5035" w:type="dxa"/>
          </w:tcPr>
          <w:p w:rsidR="00E16E79" w:rsidRDefault="00E16E79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del w:id="6" w:author="Автор">
              <w:r w:rsidRPr="00E16E79" w:rsidDel="000A0CDD">
                <w:rPr>
                  <w:bCs/>
                </w:rPr>
                <w:delText>Получение информации о меню буфетной продукции</w:delText>
              </w:r>
            </w:del>
          </w:p>
        </w:tc>
      </w:tr>
      <w:tr w:rsidR="00E16E79" w:rsidRPr="003D1D9F" w:rsidTr="00180D63">
        <w:tc>
          <w:tcPr>
            <w:tcW w:w="5160" w:type="dxa"/>
          </w:tcPr>
          <w:p w:rsidR="00E16E79" w:rsidRPr="00E16E79" w:rsidRDefault="00E16E79" w:rsidP="00C57523">
            <w:pPr>
              <w:rPr>
                <w:bCs/>
              </w:rPr>
            </w:pPr>
            <w:del w:id="7" w:author="Автор">
              <w:r w:rsidRPr="00E16E79" w:rsidDel="000A0CDD">
                <w:rPr>
                  <w:bCs/>
                </w:rPr>
                <w:delText>setProhibitionOnBuffetElement</w:delText>
              </w:r>
            </w:del>
          </w:p>
        </w:tc>
        <w:tc>
          <w:tcPr>
            <w:tcW w:w="5035" w:type="dxa"/>
          </w:tcPr>
          <w:p w:rsidR="00E16E79" w:rsidRPr="00E16E79" w:rsidRDefault="00E16E79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del w:id="8" w:author="Автор">
              <w:r w:rsidRPr="00E16E79" w:rsidDel="000A0CDD">
                <w:rPr>
                  <w:bCs/>
                </w:rPr>
                <w:delText xml:space="preserve">Установка запрещенного наименования </w:delText>
              </w:r>
              <w:r w:rsidRPr="00E16E79" w:rsidDel="000A0CDD">
                <w:rPr>
                  <w:bCs/>
                </w:rPr>
                <w:lastRenderedPageBreak/>
                <w:delText>продукции</w:delText>
              </w:r>
            </w:del>
          </w:p>
        </w:tc>
      </w:tr>
      <w:tr w:rsidR="00E16E79" w:rsidRPr="003D1D9F" w:rsidTr="00180D63">
        <w:tc>
          <w:tcPr>
            <w:tcW w:w="5160" w:type="dxa"/>
          </w:tcPr>
          <w:p w:rsidR="00E16E79" w:rsidRPr="00E16E79" w:rsidRDefault="00E16E79" w:rsidP="00C57523">
            <w:pPr>
              <w:rPr>
                <w:bCs/>
              </w:rPr>
            </w:pPr>
            <w:del w:id="9" w:author="Автор">
              <w:r w:rsidRPr="00E16E79" w:rsidDel="000A0CDD">
                <w:rPr>
                  <w:bCs/>
                </w:rPr>
                <w:lastRenderedPageBreak/>
                <w:delText>setProhibitionOnBuffetGroup</w:delText>
              </w:r>
            </w:del>
          </w:p>
        </w:tc>
        <w:tc>
          <w:tcPr>
            <w:tcW w:w="5035" w:type="dxa"/>
          </w:tcPr>
          <w:p w:rsidR="00E16E79" w:rsidRPr="00E16E79" w:rsidRDefault="00E16E79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del w:id="10" w:author="Автор">
              <w:r w:rsidRPr="00E16E79" w:rsidDel="000A0CDD">
                <w:rPr>
                  <w:bCs/>
                </w:rPr>
                <w:delText>Установка запрета на группу буффетной продукции</w:delText>
              </w:r>
            </w:del>
          </w:p>
        </w:tc>
      </w:tr>
      <w:tr w:rsidR="000A0CDD" w:rsidRPr="003D1D9F" w:rsidTr="00180D63">
        <w:trPr>
          <w:ins w:id="11" w:author="Автор"/>
        </w:trPr>
        <w:tc>
          <w:tcPr>
            <w:tcW w:w="5160" w:type="dxa"/>
          </w:tcPr>
          <w:p w:rsidR="000A0CDD" w:rsidRPr="00E16E79" w:rsidRDefault="000A0CDD" w:rsidP="00C57523">
            <w:pPr>
              <w:rPr>
                <w:ins w:id="12" w:author="Автор"/>
                <w:bCs/>
              </w:rPr>
            </w:pPr>
            <w:ins w:id="13" w:author="Автор">
              <w:r w:rsidRPr="000A0CDD">
                <w:rPr>
                  <w:bCs/>
                </w:rPr>
                <w:t>getMenuListWithProhibitions</w:t>
              </w:r>
            </w:ins>
          </w:p>
        </w:tc>
        <w:tc>
          <w:tcPr>
            <w:tcW w:w="5035" w:type="dxa"/>
          </w:tcPr>
          <w:p w:rsidR="000A0CDD" w:rsidRPr="000A0CDD" w:rsidRDefault="00180D63" w:rsidP="00A0322C">
            <w:pPr>
              <w:pStyle w:val="1"/>
              <w:numPr>
                <w:ilvl w:val="0"/>
                <w:numId w:val="0"/>
              </w:numPr>
              <w:rPr>
                <w:ins w:id="14" w:author="Автор"/>
                <w:bCs/>
              </w:rPr>
            </w:pPr>
            <w:ins w:id="15" w:author="Автор">
              <w:r>
                <w:rPr>
                  <w:bCs/>
                </w:rPr>
                <w:t xml:space="preserve">Получить список меню с указанием правила запрета. </w:t>
              </w:r>
              <w:del w:id="16" w:author="Автор">
                <w:r w:rsidR="000A0CDD" w:rsidDel="00180D63">
                  <w:rPr>
                    <w:bCs/>
                  </w:rPr>
                  <w:delText xml:space="preserve">Получить список запрещенных товаров </w:delText>
                </w:r>
                <w:r w:rsidR="000A0CDD" w:rsidDel="00A0322C">
                  <w:rPr>
                    <w:bCs/>
                  </w:rPr>
                  <w:delText>для клиента</w:delText>
                </w:r>
              </w:del>
            </w:ins>
          </w:p>
        </w:tc>
      </w:tr>
      <w:tr w:rsidR="000A0CDD" w:rsidRPr="003D1D9F" w:rsidTr="00180D63">
        <w:trPr>
          <w:ins w:id="17" w:author="Автор"/>
        </w:trPr>
        <w:tc>
          <w:tcPr>
            <w:tcW w:w="5160" w:type="dxa"/>
          </w:tcPr>
          <w:p w:rsidR="000A0CDD" w:rsidRPr="000A0CDD" w:rsidRDefault="000A0CDD" w:rsidP="00C57523">
            <w:pPr>
              <w:rPr>
                <w:ins w:id="18" w:author="Автор"/>
                <w:bCs/>
              </w:rPr>
            </w:pPr>
            <w:ins w:id="19" w:author="Автор">
              <w:r w:rsidRPr="000A0CDD">
                <w:rPr>
                  <w:bCs/>
                </w:rPr>
                <w:t>addProhibition</w:t>
              </w:r>
            </w:ins>
          </w:p>
        </w:tc>
        <w:tc>
          <w:tcPr>
            <w:tcW w:w="5035" w:type="dxa"/>
          </w:tcPr>
          <w:p w:rsidR="000A0CDD" w:rsidRDefault="000A0CDD" w:rsidP="00A0322C">
            <w:pPr>
              <w:pStyle w:val="1"/>
              <w:numPr>
                <w:ilvl w:val="0"/>
                <w:numId w:val="0"/>
              </w:numPr>
              <w:rPr>
                <w:ins w:id="20" w:author="Автор"/>
                <w:bCs/>
              </w:rPr>
            </w:pPr>
            <w:ins w:id="21" w:author="Автор">
              <w:del w:id="22" w:author="Автор">
                <w:r w:rsidDel="00A0322C">
                  <w:rPr>
                    <w:bCs/>
                  </w:rPr>
                  <w:delText>Добавит</w:delText>
                </w:r>
              </w:del>
              <w:r w:rsidR="00A0322C">
                <w:rPr>
                  <w:bCs/>
                </w:rPr>
                <w:t>Установка</w:t>
              </w:r>
              <w:del w:id="23" w:author="Автор">
                <w:r w:rsidDel="00A0322C">
                  <w:rPr>
                    <w:bCs/>
                  </w:rPr>
                  <w:delText xml:space="preserve">ь правило </w:delText>
                </w:r>
              </w:del>
              <w:r>
                <w:rPr>
                  <w:bCs/>
                </w:rPr>
                <w:t>запрета</w:t>
              </w:r>
            </w:ins>
          </w:p>
        </w:tc>
      </w:tr>
      <w:tr w:rsidR="000A0CDD" w:rsidRPr="003D1D9F" w:rsidTr="00180D63">
        <w:trPr>
          <w:ins w:id="24" w:author="Автор"/>
        </w:trPr>
        <w:tc>
          <w:tcPr>
            <w:tcW w:w="5160" w:type="dxa"/>
          </w:tcPr>
          <w:p w:rsidR="000A0CDD" w:rsidRPr="000A0CDD" w:rsidRDefault="000A0CDD" w:rsidP="00C57523">
            <w:pPr>
              <w:rPr>
                <w:ins w:id="25" w:author="Автор"/>
                <w:bCs/>
              </w:rPr>
            </w:pPr>
            <w:ins w:id="26" w:author="Автор">
              <w:r w:rsidRPr="000A0CDD">
                <w:rPr>
                  <w:bCs/>
                </w:rPr>
                <w:t>removeProhbition</w:t>
              </w:r>
            </w:ins>
          </w:p>
        </w:tc>
        <w:tc>
          <w:tcPr>
            <w:tcW w:w="5035" w:type="dxa"/>
          </w:tcPr>
          <w:p w:rsidR="000A0CDD" w:rsidRDefault="00A0322C" w:rsidP="0073077E">
            <w:pPr>
              <w:pStyle w:val="1"/>
              <w:numPr>
                <w:ilvl w:val="0"/>
                <w:numId w:val="0"/>
              </w:numPr>
              <w:rPr>
                <w:ins w:id="27" w:author="Автор"/>
                <w:bCs/>
              </w:rPr>
            </w:pPr>
            <w:ins w:id="28" w:author="Автор">
              <w:r>
                <w:rPr>
                  <w:bCs/>
                </w:rPr>
                <w:t>Снятие запрета</w:t>
              </w:r>
              <w:del w:id="29" w:author="Автор">
                <w:r w:rsidR="000A0CDD" w:rsidDel="00A0322C">
                  <w:rPr>
                    <w:bCs/>
                  </w:rPr>
                  <w:delText xml:space="preserve">Снять </w:delText>
                </w:r>
              </w:del>
            </w:ins>
          </w:p>
        </w:tc>
      </w:tr>
    </w:tbl>
    <w:p w:rsidR="005952BB" w:rsidRDefault="005952BB" w:rsidP="005952BB">
      <w:pPr>
        <w:pStyle w:val="23"/>
      </w:pPr>
      <w:bookmarkStart w:id="30" w:name="_Toc389033247"/>
      <w:r>
        <w:t>Сценарии использования</w:t>
      </w:r>
      <w:r w:rsidR="00E83360">
        <w:t xml:space="preserve"> и схема взаимодействия</w:t>
      </w:r>
      <w:bookmarkEnd w:id="30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31" w:name="_Toc389033248"/>
      <w:r w:rsidRPr="00DB527F">
        <w:t>Связи с другими электронными сервисами</w:t>
      </w:r>
      <w:bookmarkEnd w:id="31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32" w:name="_Toc389033249"/>
      <w:r w:rsidRPr="00E938B3">
        <w:rPr>
          <w:b w:val="0"/>
        </w:rPr>
        <w:t>Руководство пользователя</w:t>
      </w:r>
      <w:bookmarkEnd w:id="32"/>
    </w:p>
    <w:p w:rsidR="00FB733B" w:rsidRPr="0009076A" w:rsidRDefault="00CA5A84" w:rsidP="0009076A">
      <w:pPr>
        <w:pStyle w:val="21"/>
      </w:pPr>
      <w:bookmarkStart w:id="33" w:name="_Toc389033250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33"/>
      <w:r w:rsidR="00790338" w:rsidRPr="0009076A">
        <w:t xml:space="preserve"> </w:t>
      </w:r>
    </w:p>
    <w:p w:rsidR="00703AC4" w:rsidRPr="0009076A" w:rsidRDefault="00703AC4" w:rsidP="0092666C">
      <w:pPr>
        <w:pStyle w:val="30"/>
      </w:pPr>
      <w:bookmarkStart w:id="34" w:name="_Toc389033251"/>
      <w:r w:rsidRPr="0009076A">
        <w:t>Общие сведения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7290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92666C">
      <w:pPr>
        <w:pStyle w:val="30"/>
      </w:pPr>
      <w:bookmarkStart w:id="35" w:name="_Toc389033252"/>
      <w:r w:rsidRPr="0009076A">
        <w:t>Описание входных параметров</w:t>
      </w:r>
      <w:bookmarkEnd w:id="35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92666C">
      <w:pPr>
        <w:pStyle w:val="30"/>
      </w:pPr>
      <w:bookmarkStart w:id="36" w:name="_Toc389033253"/>
      <w:r w:rsidRPr="0009076A">
        <w:lastRenderedPageBreak/>
        <w:t>Описание выходных параметров</w:t>
      </w:r>
      <w:bookmarkEnd w:id="36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92666C">
      <w:pPr>
        <w:pStyle w:val="30"/>
      </w:pPr>
      <w:bookmarkStart w:id="37" w:name="_Toc389033254"/>
      <w:r w:rsidRPr="0009076A">
        <w:t>Ошибки</w:t>
      </w:r>
      <w:bookmarkEnd w:id="37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92666C">
      <w:pPr>
        <w:pStyle w:val="30"/>
      </w:pPr>
      <w:bookmarkStart w:id="38" w:name="_Toc389033255"/>
      <w:r>
        <w:t>Контрольные примеры</w:t>
      </w:r>
      <w:bookmarkEnd w:id="38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39" w:name="_Toc389033256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39"/>
      <w:r w:rsidRPr="0009076A">
        <w:t xml:space="preserve"> </w:t>
      </w:r>
    </w:p>
    <w:p w:rsidR="00577B28" w:rsidRPr="0009076A" w:rsidRDefault="00577B28" w:rsidP="0092666C">
      <w:pPr>
        <w:pStyle w:val="30"/>
      </w:pPr>
      <w:bookmarkStart w:id="40" w:name="_Toc389033257"/>
      <w:r w:rsidRPr="0009076A">
        <w:t>Общие сведения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7293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92666C">
      <w:pPr>
        <w:pStyle w:val="30"/>
      </w:pPr>
      <w:bookmarkStart w:id="41" w:name="_Toc389033258"/>
      <w:r w:rsidRPr="0009076A">
        <w:t>Описание входных параметров</w:t>
      </w:r>
      <w:bookmarkEnd w:id="41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92666C">
      <w:pPr>
        <w:pStyle w:val="30"/>
      </w:pPr>
      <w:bookmarkStart w:id="42" w:name="_Toc389033259"/>
      <w:r w:rsidRPr="0009076A">
        <w:t>Описание выходных параметров</w:t>
      </w:r>
      <w:bookmarkEnd w:id="42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92666C">
      <w:pPr>
        <w:pStyle w:val="30"/>
      </w:pPr>
      <w:bookmarkStart w:id="43" w:name="_Toc389033260"/>
      <w:r w:rsidRPr="0009076A">
        <w:t>Ошибки</w:t>
      </w:r>
      <w:bookmarkEnd w:id="43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92666C">
      <w:pPr>
        <w:pStyle w:val="30"/>
      </w:pPr>
      <w:bookmarkStart w:id="44" w:name="_Toc389033261"/>
      <w:r w:rsidRPr="00B418B5">
        <w:t>Контрольные</w:t>
      </w:r>
      <w:r>
        <w:t xml:space="preserve"> примеры</w:t>
      </w:r>
      <w:bookmarkEnd w:id="44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45" w:name="_Toc389033262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45"/>
      <w:r w:rsidRPr="0009076A">
        <w:t xml:space="preserve"> </w:t>
      </w:r>
    </w:p>
    <w:p w:rsidR="000D3C28" w:rsidRPr="0009076A" w:rsidRDefault="000D3C28" w:rsidP="0092666C">
      <w:pPr>
        <w:pStyle w:val="30"/>
      </w:pPr>
      <w:bookmarkStart w:id="46" w:name="_Toc389033263"/>
      <w:r w:rsidRPr="0009076A">
        <w:t>Общие сведения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7290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92666C">
      <w:pPr>
        <w:pStyle w:val="30"/>
      </w:pPr>
      <w:bookmarkStart w:id="47" w:name="_Toc389033264"/>
      <w:r w:rsidRPr="0009076A">
        <w:t>Описание входных параметров</w:t>
      </w:r>
      <w:bookmarkEnd w:id="47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92666C">
      <w:pPr>
        <w:pStyle w:val="30"/>
      </w:pPr>
      <w:bookmarkStart w:id="48" w:name="_Toc389033265"/>
      <w:r w:rsidRPr="0009076A">
        <w:t>Описание выходных параметров</w:t>
      </w:r>
      <w:bookmarkEnd w:id="48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92666C">
      <w:pPr>
        <w:pStyle w:val="30"/>
      </w:pPr>
      <w:bookmarkStart w:id="49" w:name="_Toc389033266"/>
      <w:r w:rsidRPr="0009076A">
        <w:t>Ошибки</w:t>
      </w:r>
      <w:bookmarkEnd w:id="49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92666C">
      <w:pPr>
        <w:pStyle w:val="30"/>
      </w:pPr>
      <w:bookmarkStart w:id="50" w:name="_Toc389033267"/>
      <w:r>
        <w:lastRenderedPageBreak/>
        <w:t>Контрольные примеры</w:t>
      </w:r>
      <w:bookmarkEnd w:id="50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51" w:name="_Toc389033268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51"/>
      <w:r w:rsidRPr="0009076A">
        <w:t xml:space="preserve"> </w:t>
      </w:r>
    </w:p>
    <w:p w:rsidR="00EB7828" w:rsidRPr="0009076A" w:rsidRDefault="00EB7828" w:rsidP="0092666C">
      <w:pPr>
        <w:pStyle w:val="30"/>
      </w:pPr>
      <w:bookmarkStart w:id="52" w:name="_Toc389033269"/>
      <w:r w:rsidRPr="0009076A">
        <w:t>Общие сведения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7290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92666C">
      <w:pPr>
        <w:pStyle w:val="30"/>
      </w:pPr>
      <w:bookmarkStart w:id="53" w:name="_Toc389033270"/>
      <w:r w:rsidRPr="0009076A">
        <w:t>Описание входных параметров</w:t>
      </w:r>
      <w:bookmarkEnd w:id="53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54" w:name="_Toc389033271"/>
      <w:r w:rsidRPr="0009076A">
        <w:t>Описание выходных параметров</w:t>
      </w:r>
      <w:bookmarkEnd w:id="54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55" w:name="_Toc389033272"/>
      <w:r w:rsidRPr="0009076A">
        <w:t>Ошибки</w:t>
      </w:r>
      <w:bookmarkEnd w:id="55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56" w:name="_Toc389033273"/>
      <w:r>
        <w:lastRenderedPageBreak/>
        <w:t>Контрольные примеры</w:t>
      </w:r>
      <w:bookmarkEnd w:id="56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57" w:name="_Toc389033274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57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58" w:name="_Toc389033275"/>
      <w:r w:rsidRPr="0009076A">
        <w:t>Общие сведения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7289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92666C">
      <w:pPr>
        <w:pStyle w:val="30"/>
      </w:pPr>
      <w:bookmarkStart w:id="59" w:name="_Toc389033276"/>
      <w:r w:rsidRPr="0009076A">
        <w:t>Описание входных параметров</w:t>
      </w:r>
      <w:bookmarkEnd w:id="5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60" w:name="_Toc389033277"/>
      <w:r w:rsidRPr="0009076A">
        <w:t>Описание выходных параметров</w:t>
      </w:r>
      <w:bookmarkEnd w:id="60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61" w:name="_Toc389033278"/>
      <w:r w:rsidRPr="0009076A">
        <w:t>Ошибки</w:t>
      </w:r>
      <w:bookmarkEnd w:id="61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62" w:name="_Toc389033279"/>
      <w:r>
        <w:lastRenderedPageBreak/>
        <w:t>Контрольные примеры</w:t>
      </w:r>
      <w:bookmarkEnd w:id="62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A75B69">
              <w:rPr>
                <w:i/>
                <w:sz w:val="20"/>
                <w:szCs w:val="20"/>
                <w:rPrChange w:id="6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A75B69">
              <w:rPr>
                <w:i/>
                <w:sz w:val="20"/>
                <w:szCs w:val="20"/>
                <w:rPrChange w:id="6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A75B69">
              <w:rPr>
                <w:i/>
                <w:sz w:val="20"/>
                <w:szCs w:val="20"/>
                <w:rPrChange w:id="6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A75B69">
              <w:rPr>
                <w:i/>
                <w:sz w:val="20"/>
                <w:szCs w:val="20"/>
                <w:rPrChange w:id="6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A75B69">
              <w:rPr>
                <w:i/>
                <w:sz w:val="20"/>
                <w:szCs w:val="20"/>
                <w:rPrChange w:id="6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A75B69">
              <w:rPr>
                <w:i/>
                <w:sz w:val="20"/>
                <w:szCs w:val="20"/>
                <w:rPrChange w:id="6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A75B69">
              <w:rPr>
                <w:i/>
                <w:sz w:val="20"/>
                <w:szCs w:val="20"/>
                <w:rPrChange w:id="6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A75B69">
              <w:rPr>
                <w:i/>
                <w:sz w:val="20"/>
                <w:szCs w:val="20"/>
                <w:rPrChange w:id="7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A75B69">
              <w:rPr>
                <w:i/>
                <w:sz w:val="20"/>
                <w:szCs w:val="20"/>
                <w:rPrChange w:id="7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A75B69">
              <w:rPr>
                <w:i/>
                <w:sz w:val="20"/>
                <w:szCs w:val="20"/>
                <w:rPrChange w:id="7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A75B69">
              <w:rPr>
                <w:i/>
                <w:sz w:val="20"/>
                <w:szCs w:val="20"/>
                <w:rPrChange w:id="7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A75B69">
              <w:rPr>
                <w:i/>
                <w:sz w:val="20"/>
                <w:szCs w:val="20"/>
                <w:rPrChange w:id="7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питьевой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="3100"/&gt;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r w:rsidRPr="002077E3">
              <w:rPr>
                <w:i/>
                <w:sz w:val="20"/>
                <w:szCs w:val="20"/>
              </w:rPr>
              <w:t>.</w:t>
            </w:r>
            <w:r w:rsidRPr="004A2CC8">
              <w:rPr>
                <w:i/>
                <w:sz w:val="20"/>
                <w:szCs w:val="20"/>
              </w:rPr>
              <w:t>стак</w:t>
            </w:r>
            <w:r w:rsidRPr="002077E3">
              <w:rPr>
                <w:i/>
                <w:sz w:val="20"/>
                <w:szCs w:val="20"/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2077E3">
              <w:rPr>
                <w:i/>
                <w:sz w:val="20"/>
                <w:szCs w:val="20"/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A75B69">
              <w:rPr>
                <w:i/>
                <w:sz w:val="20"/>
                <w:szCs w:val="20"/>
                <w:lang w:val="en-US"/>
                <w:rPrChange w:id="75" w:author="Автор">
                  <w:rPr>
                    <w:i/>
                    <w:sz w:val="20"/>
                    <w:szCs w:val="20"/>
                  </w:rPr>
                </w:rPrChange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A75B69">
              <w:rPr>
                <w:i/>
                <w:sz w:val="20"/>
                <w:szCs w:val="20"/>
                <w:lang w:val="en-US"/>
                <w:rPrChange w:id="76" w:author="Автор">
                  <w:rPr>
                    <w:i/>
                    <w:sz w:val="20"/>
                    <w:szCs w:val="20"/>
                  </w:rPr>
                </w:rPrChange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66082B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6082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6082B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66082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66082B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77" w:name="_Toc389033280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77"/>
      <w:r w:rsidRPr="0009076A">
        <w:t xml:space="preserve"> </w:t>
      </w:r>
    </w:p>
    <w:p w:rsidR="000C3AEA" w:rsidRPr="0009076A" w:rsidRDefault="000C3AEA" w:rsidP="0092666C">
      <w:pPr>
        <w:pStyle w:val="30"/>
      </w:pPr>
      <w:bookmarkStart w:id="78" w:name="_Toc389033281"/>
      <w:r w:rsidRPr="0009076A">
        <w:t>Общие сведения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4"/>
        <w:gridCol w:w="7291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92666C">
      <w:pPr>
        <w:pStyle w:val="30"/>
      </w:pPr>
      <w:bookmarkStart w:id="79" w:name="_Toc389033282"/>
      <w:r w:rsidRPr="0009076A">
        <w:t>Описание входных параметров</w:t>
      </w:r>
      <w:bookmarkEnd w:id="79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92666C">
      <w:pPr>
        <w:pStyle w:val="30"/>
      </w:pPr>
      <w:bookmarkStart w:id="80" w:name="_Toc389033283"/>
      <w:r w:rsidRPr="0009076A">
        <w:t>Описание выходных параметров</w:t>
      </w:r>
      <w:bookmarkEnd w:id="80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92666C">
      <w:pPr>
        <w:pStyle w:val="30"/>
      </w:pPr>
      <w:bookmarkStart w:id="81" w:name="_Toc389033284"/>
      <w:r w:rsidRPr="0009076A">
        <w:t>Ошибки</w:t>
      </w:r>
      <w:bookmarkEnd w:id="81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92666C">
      <w:pPr>
        <w:pStyle w:val="30"/>
      </w:pPr>
      <w:bookmarkStart w:id="82" w:name="_Toc389033285"/>
      <w:r>
        <w:t>Контрольные примеры</w:t>
      </w:r>
      <w:bookmarkEnd w:id="82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83" w:name="_Toc389033286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83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84" w:name="_Toc389033287"/>
      <w:r w:rsidRPr="0009076A">
        <w:t>Общие сведения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7295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92666C">
      <w:pPr>
        <w:pStyle w:val="30"/>
      </w:pPr>
      <w:bookmarkStart w:id="85" w:name="_Toc389033288"/>
      <w:r w:rsidRPr="0009076A">
        <w:t>Описание входных параметров</w:t>
      </w:r>
      <w:bookmarkEnd w:id="85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86" w:name="_Toc389033289"/>
      <w:r w:rsidRPr="0009076A">
        <w:t>Описание выходных параметров</w:t>
      </w:r>
      <w:bookmarkEnd w:id="86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87" w:name="_Toc389033290"/>
      <w:r w:rsidRPr="0009076A">
        <w:t>Ошибки</w:t>
      </w:r>
      <w:bookmarkEnd w:id="87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92666C">
      <w:pPr>
        <w:pStyle w:val="30"/>
      </w:pPr>
      <w:bookmarkStart w:id="88" w:name="_Toc389033291"/>
      <w:r>
        <w:t>Контрольные примеры</w:t>
      </w:r>
      <w:bookmarkEnd w:id="88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85978" w:rsidRPr="000A0CD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89" w:name="_Toc389033292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89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90" w:name="_Toc389033293"/>
      <w:r w:rsidRPr="0009076A">
        <w:t>Общие сведения</w:t>
      </w:r>
      <w:bookmarkEnd w:id="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3"/>
        <w:gridCol w:w="7292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92666C">
      <w:pPr>
        <w:pStyle w:val="30"/>
      </w:pPr>
      <w:bookmarkStart w:id="91" w:name="_Toc389033294"/>
      <w:r w:rsidRPr="0009076A">
        <w:t>Описание входных параметров</w:t>
      </w:r>
      <w:bookmarkEnd w:id="91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92" w:name="_Toc389033295"/>
      <w:r w:rsidRPr="0009076A">
        <w:t>Описание выходных параметров</w:t>
      </w:r>
      <w:bookmarkEnd w:id="92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AA4C60">
      <w:pPr>
        <w:pStyle w:val="30"/>
      </w:pPr>
      <w:bookmarkStart w:id="93" w:name="_Toc389033296"/>
      <w:r w:rsidRPr="0009076A">
        <w:t>Ошибки</w:t>
      </w:r>
      <w:bookmarkEnd w:id="93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AA4C60">
      <w:pPr>
        <w:pStyle w:val="30"/>
      </w:pPr>
      <w:bookmarkStart w:id="94" w:name="_Toc389033297"/>
      <w:r>
        <w:t>Контрольные примеры</w:t>
      </w:r>
      <w:bookmarkEnd w:id="94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95" w:name="_Toc389033298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95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96" w:name="_Toc389033299"/>
      <w:r w:rsidRPr="0009076A">
        <w:t>Общие сведения</w:t>
      </w:r>
      <w:bookmarkEnd w:id="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9"/>
        <w:gridCol w:w="7296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AA4C60">
      <w:pPr>
        <w:pStyle w:val="30"/>
      </w:pPr>
      <w:bookmarkStart w:id="97" w:name="_Toc389033300"/>
      <w:r w:rsidRPr="0009076A">
        <w:t>Описание входных параметров</w:t>
      </w:r>
      <w:bookmarkEnd w:id="97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98" w:name="_Toc389033301"/>
      <w:r w:rsidRPr="0009076A">
        <w:t>Описание выходных параметров</w:t>
      </w:r>
      <w:bookmarkEnd w:id="98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99" w:name="_Toc389033302"/>
      <w:r w:rsidRPr="0009076A">
        <w:t>Ошибки</w:t>
      </w:r>
      <w:bookmarkEnd w:id="99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100" w:name="_Toc389033303"/>
      <w:r>
        <w:t>Контрольные примеры</w:t>
      </w:r>
      <w:bookmarkEnd w:id="100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4E4FDF" w:rsidRPr="000A0CDD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101" w:name="_Toc389033304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101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102" w:name="_Toc389033305"/>
      <w:r w:rsidRPr="0009076A">
        <w:t>Общие сведения</w:t>
      </w:r>
      <w:bookmarkEnd w:id="1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7290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AA4C60">
      <w:pPr>
        <w:pStyle w:val="30"/>
      </w:pPr>
      <w:bookmarkStart w:id="103" w:name="_Toc389033306"/>
      <w:r w:rsidRPr="0009076A">
        <w:t>Описание входных параметров</w:t>
      </w:r>
      <w:bookmarkEnd w:id="103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04" w:name="_Toc389033307"/>
      <w:r w:rsidRPr="0009076A">
        <w:t>Описание выходных параметров</w:t>
      </w:r>
      <w:bookmarkEnd w:id="104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05" w:name="_Toc389033308"/>
      <w:r w:rsidRPr="0009076A">
        <w:t>Ошибки</w:t>
      </w:r>
      <w:bookmarkEnd w:id="105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106" w:name="_Toc389033309"/>
      <w:r>
        <w:t>Контрольные примеры</w:t>
      </w:r>
      <w:bookmarkEnd w:id="106"/>
    </w:p>
    <w:p w:rsidR="004E4FDF" w:rsidRPr="00B77388" w:rsidRDefault="004E4FDF" w:rsidP="004E4FDF">
      <w:pPr>
        <w:pStyle w:val="af7"/>
        <w:rPr>
          <w:color w:val="A6A6A6"/>
        </w:rPr>
      </w:pPr>
      <w:r w:rsidRPr="00916933">
        <w:rPr>
          <w:b/>
        </w:rPr>
        <w:t>Запрос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E974F2" w:rsidRPr="000A0CDD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107" w:name="_Toc389033310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107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108" w:name="_Toc389033311"/>
      <w:r w:rsidRPr="0009076A">
        <w:t>Общие сведения</w:t>
      </w:r>
      <w:bookmarkEnd w:id="1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3"/>
        <w:gridCol w:w="7292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AA4C60">
      <w:pPr>
        <w:pStyle w:val="30"/>
      </w:pPr>
      <w:bookmarkStart w:id="109" w:name="_Toc389033312"/>
      <w:r w:rsidRPr="0009076A">
        <w:t>Описание входных параметров</w:t>
      </w:r>
      <w:bookmarkEnd w:id="109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10" w:name="_Toc389033313"/>
      <w:r w:rsidRPr="0009076A">
        <w:t>Описание выходных параметров</w:t>
      </w:r>
      <w:bookmarkEnd w:id="110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11" w:name="_Toc389033314"/>
      <w:r w:rsidRPr="0009076A">
        <w:t>Ошибки</w:t>
      </w:r>
      <w:bookmarkEnd w:id="111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112" w:name="_Toc389033315"/>
      <w:r>
        <w:t>Контрольные примеры</w:t>
      </w:r>
      <w:bookmarkEnd w:id="112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113" w:name="_Toc389033316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113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114" w:name="_Toc389033317"/>
      <w:r w:rsidRPr="0009076A">
        <w:t>Общие сведения</w:t>
      </w:r>
      <w:bookmarkEnd w:id="1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7293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115" w:name="_Toc389033318"/>
      <w:r w:rsidRPr="0009076A">
        <w:t>Описание входных параметров</w:t>
      </w:r>
      <w:bookmarkEnd w:id="115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16" w:name="_Toc389033319"/>
      <w:r w:rsidRPr="0009076A">
        <w:t>Описание выходных параметров</w:t>
      </w:r>
      <w:bookmarkEnd w:id="116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17" w:name="_Toc389033320"/>
      <w:r w:rsidRPr="0009076A">
        <w:t>Ошибки</w:t>
      </w:r>
      <w:bookmarkEnd w:id="117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118" w:name="_Toc389033321"/>
      <w:r>
        <w:t>Контрольные примеры</w:t>
      </w:r>
      <w:bookmarkEnd w:id="118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119" w:name="_Toc389033322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119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120" w:name="_Toc389033323"/>
      <w:r w:rsidRPr="0009076A">
        <w:t>Общие сведения</w:t>
      </w:r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5"/>
        <w:gridCol w:w="7300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121" w:name="_Toc389033324"/>
      <w:r w:rsidRPr="0009076A">
        <w:t>Описание входных параметров</w:t>
      </w:r>
      <w:bookmarkEnd w:id="121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22" w:name="_Toc389033325"/>
      <w:r w:rsidRPr="0009076A">
        <w:t>Описание выходных параметров</w:t>
      </w:r>
      <w:bookmarkEnd w:id="122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AA4C60">
      <w:pPr>
        <w:pStyle w:val="30"/>
      </w:pPr>
      <w:bookmarkStart w:id="123" w:name="_Toc389033326"/>
      <w:r w:rsidRPr="0009076A">
        <w:t>Ошибки</w:t>
      </w:r>
      <w:bookmarkEnd w:id="123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124" w:name="_Toc389033327"/>
      <w:r>
        <w:t>Контрольные примеры</w:t>
      </w:r>
      <w:bookmarkEnd w:id="124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125" w:name="_Toc389033328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125"/>
      <w:r w:rsidRPr="0009076A">
        <w:t xml:space="preserve"> </w:t>
      </w:r>
    </w:p>
    <w:p w:rsidR="006E0B9B" w:rsidRPr="0009076A" w:rsidRDefault="006E0B9B" w:rsidP="00AA4C60">
      <w:pPr>
        <w:pStyle w:val="30"/>
      </w:pPr>
      <w:bookmarkStart w:id="126" w:name="_Toc389033329"/>
      <w:r w:rsidRPr="0009076A">
        <w:t>Общие сведения</w:t>
      </w:r>
      <w:bookmarkEnd w:id="1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7297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AA4C60">
      <w:pPr>
        <w:pStyle w:val="30"/>
      </w:pPr>
      <w:bookmarkStart w:id="127" w:name="_Toc389033330"/>
      <w:r w:rsidRPr="0009076A">
        <w:t>Описание входных параметров</w:t>
      </w:r>
      <w:bookmarkEnd w:id="127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AA4C60">
      <w:pPr>
        <w:pStyle w:val="30"/>
      </w:pPr>
      <w:bookmarkStart w:id="128" w:name="_Toc389033331"/>
      <w:r w:rsidRPr="0009076A">
        <w:t>Описание выходных параметров</w:t>
      </w:r>
      <w:bookmarkEnd w:id="128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AA4C60">
      <w:pPr>
        <w:pStyle w:val="30"/>
      </w:pPr>
      <w:bookmarkStart w:id="129" w:name="_Toc389033332"/>
      <w:r w:rsidRPr="0009076A">
        <w:t>Ошибки</w:t>
      </w:r>
      <w:bookmarkEnd w:id="129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AA4C60">
      <w:pPr>
        <w:pStyle w:val="30"/>
      </w:pPr>
      <w:bookmarkStart w:id="130" w:name="_Toc389033333"/>
      <w:r>
        <w:t>Контрольные примеры</w:t>
      </w:r>
      <w:bookmarkEnd w:id="130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131" w:name="_Toc389033334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131"/>
    </w:p>
    <w:p w:rsidR="00454648" w:rsidRDefault="00454648" w:rsidP="00ED47C8">
      <w:pPr>
        <w:pStyle w:val="30"/>
        <w:ind w:left="709"/>
        <w:rPr>
          <w:lang w:val="en-US"/>
        </w:rPr>
      </w:pPr>
      <w:bookmarkStart w:id="132" w:name="_Toc389033335"/>
      <w:r w:rsidRPr="0009076A">
        <w:t>Общие сведения</w:t>
      </w:r>
      <w:bookmarkEnd w:id="1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1"/>
        <w:gridCol w:w="7294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133" w:name="_Toc389033336"/>
      <w:r w:rsidRPr="0009076A">
        <w:t>Описание входных параметров</w:t>
      </w:r>
      <w:bookmarkEnd w:id="133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134" w:name="_Toc389033337"/>
      <w:r w:rsidR="00CB2F72" w:rsidRPr="0009076A">
        <w:t>Описание выходных параметров</w:t>
      </w:r>
      <w:bookmarkEnd w:id="134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135" w:name="_Toc389033338"/>
      <w:r w:rsidRPr="0009076A">
        <w:t>Ошибки</w:t>
      </w:r>
      <w:bookmarkEnd w:id="135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136" w:name="_Toc389033339"/>
      <w:r>
        <w:t>Контрольные примеры</w:t>
      </w:r>
      <w:bookmarkEnd w:id="136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137" w:name="_Toc389033340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137"/>
    </w:p>
    <w:p w:rsidR="003E3797" w:rsidRDefault="003E3797" w:rsidP="003E3797">
      <w:pPr>
        <w:pStyle w:val="30"/>
        <w:ind w:left="709"/>
        <w:rPr>
          <w:lang w:val="en-US"/>
        </w:rPr>
      </w:pPr>
      <w:bookmarkStart w:id="138" w:name="_Toc389033341"/>
      <w:r w:rsidRPr="0009076A">
        <w:t>Общие сведения</w:t>
      </w:r>
      <w:bookmarkEnd w:id="1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7289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39" w:name="_Toc389033342"/>
      <w:r w:rsidRPr="0009076A">
        <w:t>Описание входных параметров</w:t>
      </w:r>
      <w:bookmarkEnd w:id="139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40" w:name="_Toc389033343"/>
      <w:r w:rsidRPr="0009076A">
        <w:t>Описание выходных параметров</w:t>
      </w:r>
      <w:bookmarkEnd w:id="140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41" w:name="_Toc389033344"/>
      <w:r w:rsidRPr="0009076A">
        <w:t>Ошибки</w:t>
      </w:r>
      <w:bookmarkEnd w:id="141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42" w:name="_Toc389033345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42"/>
    </w:p>
    <w:p w:rsidR="00292BBB" w:rsidRDefault="00292BBB" w:rsidP="00292BBB">
      <w:pPr>
        <w:pStyle w:val="30"/>
        <w:ind w:left="709"/>
        <w:rPr>
          <w:lang w:val="en-US"/>
        </w:rPr>
      </w:pPr>
      <w:bookmarkStart w:id="143" w:name="_Toc389033346"/>
      <w:r w:rsidRPr="0009076A">
        <w:t>Общие сведения</w:t>
      </w:r>
      <w:bookmarkEnd w:id="1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7293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44" w:name="_Toc389033347"/>
      <w:r w:rsidRPr="0009076A">
        <w:t>Описание входных параметров</w:t>
      </w:r>
      <w:bookmarkEnd w:id="144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45" w:name="_Toc389033348"/>
      <w:r w:rsidRPr="0009076A">
        <w:t>Описание выходных параметров</w:t>
      </w:r>
      <w:bookmarkEnd w:id="145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46" w:name="_Toc389033349"/>
      <w:r w:rsidRPr="0009076A">
        <w:t>Ошибки</w:t>
      </w:r>
      <w:bookmarkEnd w:id="146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47" w:name="_Toc389033350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47"/>
    </w:p>
    <w:p w:rsidR="00151949" w:rsidRDefault="00151949" w:rsidP="00151949">
      <w:pPr>
        <w:pStyle w:val="30"/>
        <w:ind w:left="709"/>
        <w:rPr>
          <w:lang w:val="en-US"/>
        </w:rPr>
      </w:pPr>
      <w:bookmarkStart w:id="148" w:name="_Toc389033351"/>
      <w:r w:rsidRPr="0009076A">
        <w:t>Общие сведения</w:t>
      </w:r>
      <w:bookmarkEnd w:id="1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7289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49" w:name="_Toc389033352"/>
      <w:r w:rsidRPr="0009076A">
        <w:t>Описание входных параметров</w:t>
      </w:r>
      <w:bookmarkEnd w:id="149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50" w:name="_Toc389033353"/>
      <w:r w:rsidRPr="0009076A">
        <w:t>Описание выходных параметров</w:t>
      </w:r>
      <w:bookmarkEnd w:id="150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51" w:name="_Toc389033354"/>
      <w:r w:rsidRPr="0009076A">
        <w:t>Ошибки</w:t>
      </w:r>
      <w:bookmarkEnd w:id="151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52" w:name="_Toc389033355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52"/>
    </w:p>
    <w:p w:rsidR="00151949" w:rsidRDefault="00151949" w:rsidP="00151949">
      <w:pPr>
        <w:pStyle w:val="30"/>
        <w:ind w:left="709"/>
        <w:rPr>
          <w:lang w:val="en-US"/>
        </w:rPr>
      </w:pPr>
      <w:bookmarkStart w:id="153" w:name="_Toc389033356"/>
      <w:r w:rsidRPr="0009076A">
        <w:t>Общие сведения</w:t>
      </w:r>
      <w:bookmarkEnd w:id="1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7293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54" w:name="_Toc389033357"/>
      <w:r w:rsidRPr="0009076A">
        <w:t>Описание входных параметров</w:t>
      </w:r>
      <w:bookmarkEnd w:id="154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55" w:name="_Toc389033358"/>
      <w:r w:rsidRPr="0009076A">
        <w:t>Описание выходных параметров</w:t>
      </w:r>
      <w:bookmarkEnd w:id="155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56" w:name="_Toc389033359"/>
      <w:r w:rsidRPr="0009076A">
        <w:t>Ошибки</w:t>
      </w:r>
      <w:bookmarkEnd w:id="156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57" w:name="_Toc389033360"/>
      <w:r>
        <w:t>Операция «</w:t>
      </w:r>
      <w:r>
        <w:rPr>
          <w:bCs w:val="0"/>
        </w:rPr>
        <w:t xml:space="preserve">Получить список прикрепленных лицевых счетов по </w:t>
      </w:r>
      <w:r>
        <w:rPr>
          <w:bCs w:val="0"/>
        </w:rPr>
        <w:lastRenderedPageBreak/>
        <w:t>СНИЛС опекуна</w:t>
      </w:r>
      <w:r>
        <w:rPr>
          <w:szCs w:val="32"/>
        </w:rPr>
        <w:t>»</w:t>
      </w:r>
      <w:bookmarkEnd w:id="157"/>
    </w:p>
    <w:p w:rsidR="006E4A90" w:rsidRDefault="006E4A90" w:rsidP="006E4A90">
      <w:pPr>
        <w:pStyle w:val="30"/>
        <w:ind w:left="709"/>
        <w:rPr>
          <w:lang w:val="en-US"/>
        </w:rPr>
      </w:pPr>
      <w:bookmarkStart w:id="158" w:name="_Toc389033361"/>
      <w:r w:rsidRPr="0009076A">
        <w:t>Общие сведения</w:t>
      </w:r>
      <w:bookmarkEnd w:id="1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7293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59" w:name="_Toc389033362"/>
      <w:r w:rsidRPr="0009076A">
        <w:t>Описание входных параметров</w:t>
      </w:r>
      <w:bookmarkEnd w:id="159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60" w:name="_Toc389033363"/>
      <w:r w:rsidRPr="0009076A">
        <w:t>Описание выходных параметров</w:t>
      </w:r>
      <w:bookmarkEnd w:id="160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61" w:name="_Toc389033364"/>
      <w:r w:rsidRPr="0009076A">
        <w:t>Ошибки</w:t>
      </w:r>
      <w:bookmarkEnd w:id="161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bookmarkStart w:id="162" w:name="_Toc389033365"/>
      <w:r>
        <w:t>Контрольные примеры</w:t>
      </w:r>
      <w:bookmarkEnd w:id="162"/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63" w:name="_Toc389033366"/>
      <w:r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63"/>
    </w:p>
    <w:p w:rsidR="00735D71" w:rsidRDefault="00735D71" w:rsidP="00735D71">
      <w:pPr>
        <w:pStyle w:val="30"/>
        <w:ind w:left="709"/>
        <w:rPr>
          <w:lang w:val="en-US"/>
        </w:rPr>
      </w:pPr>
      <w:bookmarkStart w:id="164" w:name="_Toc389033367"/>
      <w:r w:rsidRPr="0009076A">
        <w:t>Общие сведения</w:t>
      </w:r>
      <w:bookmarkEnd w:id="1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9"/>
        <w:gridCol w:w="7296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65" w:name="_Toc389033368"/>
      <w:r w:rsidRPr="0009076A">
        <w:t>Описание входных параметров</w:t>
      </w:r>
      <w:bookmarkEnd w:id="165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66" w:name="_Toc389033369"/>
      <w:r w:rsidRPr="0009076A">
        <w:t>Описание выходных параметров</w:t>
      </w:r>
      <w:bookmarkEnd w:id="166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67" w:name="_Toc389033370"/>
      <w:r w:rsidRPr="0009076A">
        <w:t>Ошибки</w:t>
      </w:r>
      <w:bookmarkEnd w:id="167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168" w:name="_Toc389033371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68"/>
    </w:p>
    <w:p w:rsidR="00735D71" w:rsidRDefault="00735D71" w:rsidP="00735D71">
      <w:pPr>
        <w:pStyle w:val="30"/>
        <w:ind w:left="709"/>
        <w:rPr>
          <w:lang w:val="en-US"/>
        </w:rPr>
      </w:pPr>
      <w:bookmarkStart w:id="169" w:name="_Toc389033372"/>
      <w:r w:rsidRPr="0009076A">
        <w:t>Общие сведения</w:t>
      </w:r>
      <w:bookmarkEnd w:id="1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7297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70" w:name="_Toc389033373"/>
      <w:r w:rsidRPr="0009076A">
        <w:t>Описание входных параметров</w:t>
      </w:r>
      <w:bookmarkEnd w:id="170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171" w:name="_Toc389033374"/>
      <w:r w:rsidRPr="0009076A">
        <w:t>Описание выходных параметров</w:t>
      </w:r>
      <w:bookmarkEnd w:id="171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установленных </w:t>
            </w:r>
            <w:r>
              <w:rPr>
                <w:sz w:val="20"/>
                <w:szCs w:val="20"/>
              </w:rPr>
              <w:lastRenderedPageBreak/>
              <w:t>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72" w:name="_Toc389033375"/>
      <w:r w:rsidRPr="0009076A">
        <w:lastRenderedPageBreak/>
        <w:t>Ошибки</w:t>
      </w:r>
      <w:bookmarkEnd w:id="172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173" w:name="_Toc389033376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173"/>
    </w:p>
    <w:p w:rsidR="004270D2" w:rsidRDefault="004270D2" w:rsidP="004270D2">
      <w:pPr>
        <w:pStyle w:val="30"/>
        <w:ind w:left="709"/>
        <w:rPr>
          <w:lang w:val="en-US"/>
        </w:rPr>
      </w:pPr>
      <w:bookmarkStart w:id="174" w:name="_Toc389033377"/>
      <w:r w:rsidRPr="0009076A">
        <w:t>Общие сведения</w:t>
      </w:r>
      <w:bookmarkEnd w:id="1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7297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175" w:name="_Toc389033378"/>
      <w:r w:rsidRPr="0009076A">
        <w:t>Описание входных параметров</w:t>
      </w:r>
      <w:bookmarkEnd w:id="175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176" w:name="_Toc389033379"/>
      <w:r w:rsidRPr="0009076A">
        <w:t>Описание выходных параметров</w:t>
      </w:r>
      <w:bookmarkEnd w:id="176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177" w:name="_Toc389033380"/>
      <w:r w:rsidRPr="0009076A">
        <w:t>Ошибки</w:t>
      </w:r>
      <w:bookmarkEnd w:id="177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178" w:name="_Toc389033381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178"/>
    </w:p>
    <w:p w:rsidR="009A14D3" w:rsidRDefault="009A14D3" w:rsidP="009A14D3">
      <w:pPr>
        <w:pStyle w:val="30"/>
        <w:ind w:left="709"/>
        <w:rPr>
          <w:lang w:val="en-US"/>
        </w:rPr>
      </w:pPr>
      <w:bookmarkStart w:id="179" w:name="_Toc389033382"/>
      <w:r w:rsidRPr="0009076A">
        <w:t>Общие сведения</w:t>
      </w:r>
      <w:bookmarkEnd w:id="1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7"/>
        <w:gridCol w:w="728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80" w:name="_Toc389033383"/>
      <w:r w:rsidRPr="0009076A">
        <w:t>Описание входных параметров</w:t>
      </w:r>
      <w:bookmarkEnd w:id="180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81" w:name="_Toc389033384"/>
      <w:r w:rsidRPr="0009076A">
        <w:t>Описание выходных параметров</w:t>
      </w:r>
      <w:bookmarkEnd w:id="181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 xml:space="preserve">JSON: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82" w:name="_Toc389033385"/>
      <w:r w:rsidRPr="0009076A">
        <w:t>Ошибки</w:t>
      </w:r>
      <w:bookmarkEnd w:id="182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bookmarkStart w:id="183" w:name="_Toc389033386"/>
      <w:r>
        <w:rPr>
          <w:bCs w:val="0"/>
        </w:rPr>
        <w:t>Перевод средств клиента между субсчетами</w:t>
      </w:r>
      <w:bookmarkEnd w:id="183"/>
    </w:p>
    <w:p w:rsidR="00A71E98" w:rsidRDefault="00A71E98" w:rsidP="00A71E98">
      <w:pPr>
        <w:pStyle w:val="30"/>
        <w:ind w:left="709"/>
        <w:rPr>
          <w:lang w:val="en-US"/>
        </w:rPr>
      </w:pPr>
      <w:bookmarkStart w:id="184" w:name="_Toc389033387"/>
      <w:r w:rsidRPr="0009076A">
        <w:t>Общие сведения</w:t>
      </w:r>
      <w:bookmarkEnd w:id="1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7289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bookmarkStart w:id="185" w:name="_Toc389033388"/>
      <w:r w:rsidRPr="0009076A">
        <w:t>Описание входных параметров</w:t>
      </w:r>
      <w:bookmarkEnd w:id="185"/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bookmarkStart w:id="186" w:name="_Toc389033389"/>
      <w:r w:rsidRPr="0009076A">
        <w:t>Описание выходных параметров</w:t>
      </w:r>
      <w:bookmarkEnd w:id="186"/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bookmarkStart w:id="187" w:name="_Toc389033390"/>
      <w:r w:rsidRPr="0009076A">
        <w:t>Ошибки</w:t>
      </w:r>
      <w:bookmarkEnd w:id="187"/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bookmarkStart w:id="188" w:name="_Toc389033391"/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  <w:bookmarkEnd w:id="188"/>
    </w:p>
    <w:p w:rsidR="006D1ECC" w:rsidRDefault="006D1ECC" w:rsidP="006D1ECC">
      <w:pPr>
        <w:pStyle w:val="30"/>
        <w:ind w:left="709"/>
        <w:rPr>
          <w:lang w:val="en-US"/>
        </w:rPr>
      </w:pPr>
      <w:bookmarkStart w:id="189" w:name="_Toc389033392"/>
      <w:r w:rsidRPr="0009076A">
        <w:t>Общие сведения</w:t>
      </w:r>
      <w:bookmarkEnd w:id="1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8"/>
        <w:gridCol w:w="7307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bookmarkStart w:id="190" w:name="_Toc389033393"/>
      <w:r w:rsidRPr="0009076A">
        <w:t>Описание входных параметров</w:t>
      </w:r>
      <w:bookmarkEnd w:id="190"/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t xml:space="preserve"> </w:t>
      </w:r>
      <w:bookmarkStart w:id="191" w:name="_Toc389033394"/>
      <w:r w:rsidRPr="0009076A">
        <w:t>Описание выходных параметров</w:t>
      </w:r>
      <w:bookmarkEnd w:id="191"/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bookmarkStart w:id="192" w:name="_Toc389033395"/>
      <w:r w:rsidRPr="0009076A">
        <w:t>Ошибки</w:t>
      </w:r>
      <w:bookmarkEnd w:id="192"/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21"/>
      </w:pPr>
      <w:bookmarkStart w:id="193" w:name="_Toc377564364"/>
      <w:bookmarkStart w:id="194" w:name="_Toc389033396"/>
      <w:r w:rsidRPr="0009076A"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>»</w:t>
      </w:r>
      <w:bookmarkEnd w:id="193"/>
      <w:bookmarkEnd w:id="194"/>
      <w:r w:rsidRPr="0009076A">
        <w:t xml:space="preserve"> </w:t>
      </w:r>
    </w:p>
    <w:p w:rsidR="00864515" w:rsidRPr="0009076A" w:rsidRDefault="00C61146" w:rsidP="009A379E">
      <w:pPr>
        <w:pStyle w:val="1----111"/>
      </w:pPr>
      <w:bookmarkStart w:id="195" w:name="_Toc389033397"/>
      <w:r>
        <w:t>Общие сведения</w:t>
      </w:r>
      <w:bookmarkEnd w:id="1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1"/>
        <w:gridCol w:w="7304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Предоставление информации о покупках: дата, сумма, состав</w:t>
            </w:r>
          </w:p>
        </w:tc>
      </w:tr>
    </w:tbl>
    <w:p w:rsidR="00864515" w:rsidRPr="0009076A" w:rsidRDefault="00864515" w:rsidP="009A379E">
      <w:pPr>
        <w:pStyle w:val="1----111"/>
      </w:pPr>
      <w:bookmarkStart w:id="196" w:name="_Toc377564366"/>
      <w:bookmarkStart w:id="197" w:name="_Toc389033398"/>
      <w:r w:rsidRPr="0009076A">
        <w:t>Описание входных параметров</w:t>
      </w:r>
      <w:bookmarkEnd w:id="196"/>
      <w:bookmarkEnd w:id="197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98" w:name="_Toc377564367"/>
      <w:bookmarkStart w:id="199" w:name="_Toc389033399"/>
      <w:r w:rsidRPr="0009076A">
        <w:t>Описание выходных параметров</w:t>
      </w:r>
      <w:bookmarkEnd w:id="198"/>
      <w:bookmarkEnd w:id="199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200" w:name="_Toc377564368"/>
      <w:bookmarkStart w:id="201" w:name="_Toc389033400"/>
      <w:r w:rsidRPr="0009076A">
        <w:t>Ошибки</w:t>
      </w:r>
      <w:bookmarkEnd w:id="200"/>
      <w:bookmarkEnd w:id="201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202" w:name="_Toc377564369"/>
      <w:bookmarkStart w:id="203" w:name="_Toc389033401"/>
      <w:r>
        <w:t>Контрольные примеры</w:t>
      </w:r>
      <w:bookmarkEnd w:id="202"/>
      <w:bookmarkEnd w:id="203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864515" w:rsidRPr="00F35F5B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&lt;description&gt;OK&lt;/description&gt;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C61146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09076A" w:rsidRDefault="00864515" w:rsidP="00864515">
      <w:pPr>
        <w:pStyle w:val="21"/>
      </w:pPr>
      <w:bookmarkStart w:id="204" w:name="_Toc377564370"/>
      <w:bookmarkStart w:id="205" w:name="_Toc389033402"/>
      <w:r w:rsidRPr="0009076A">
        <w:t>Операция «</w:t>
      </w:r>
      <w:r w:rsidRPr="00EB7828">
        <w:t xml:space="preserve">Получение данных о пополнениях </w:t>
      </w:r>
      <w:r>
        <w:t>субсчета по абоненскому питанию</w:t>
      </w:r>
      <w:r w:rsidRPr="0009076A">
        <w:t>»</w:t>
      </w:r>
      <w:bookmarkEnd w:id="204"/>
      <w:bookmarkEnd w:id="205"/>
      <w:r w:rsidRPr="0009076A">
        <w:t xml:space="preserve"> </w:t>
      </w:r>
    </w:p>
    <w:p w:rsidR="00864515" w:rsidRPr="0009076A" w:rsidRDefault="00864515" w:rsidP="009A379E">
      <w:pPr>
        <w:pStyle w:val="1----111"/>
      </w:pPr>
      <w:bookmarkStart w:id="206" w:name="_Toc377564371"/>
      <w:bookmarkStart w:id="207" w:name="_Toc389033403"/>
      <w:r w:rsidRPr="0009076A">
        <w:t>Общие сведения</w:t>
      </w:r>
      <w:bookmarkEnd w:id="206"/>
      <w:bookmarkEnd w:id="2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1"/>
        <w:gridCol w:w="7304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 xml:space="preserve">Получение данных о пополнениях </w:t>
            </w:r>
            <w:r>
              <w:t>субчета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864515" w:rsidRPr="0009076A" w:rsidRDefault="00864515" w:rsidP="009A379E">
      <w:pPr>
        <w:pStyle w:val="1----111"/>
      </w:pPr>
      <w:bookmarkStart w:id="208" w:name="_Toc377564372"/>
      <w:bookmarkStart w:id="209" w:name="_Toc389033404"/>
      <w:r w:rsidRPr="0009076A">
        <w:t>Описание входных параметров</w:t>
      </w:r>
      <w:bookmarkEnd w:id="208"/>
      <w:bookmarkEnd w:id="209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210" w:name="_Toc377564373"/>
      <w:bookmarkStart w:id="211" w:name="_Toc389033405"/>
      <w:r w:rsidRPr="0009076A">
        <w:t>Описание выходных параметров</w:t>
      </w:r>
      <w:bookmarkEnd w:id="210"/>
      <w:bookmarkEnd w:id="211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212" w:name="_Toc377564374"/>
      <w:bookmarkStart w:id="213" w:name="_Toc389033406"/>
      <w:r w:rsidRPr="0009076A">
        <w:t>Ошибки</w:t>
      </w:r>
      <w:bookmarkEnd w:id="212"/>
      <w:bookmarkEnd w:id="213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214" w:name="_Toc377564375"/>
      <w:bookmarkStart w:id="215" w:name="_Toc389033407"/>
      <w:r>
        <w:t>Контрольные примеры</w:t>
      </w:r>
      <w:bookmarkEnd w:id="214"/>
      <w:bookmarkEnd w:id="215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&lt;startDate&gt;2014-01-01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EB782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ED47C8" w:rsidRDefault="00864515" w:rsidP="00864515">
      <w:pPr>
        <w:pStyle w:val="21"/>
        <w:rPr>
          <w:b w:val="0"/>
        </w:rPr>
      </w:pPr>
      <w:bookmarkStart w:id="216" w:name="_Toc377564376"/>
      <w:bookmarkStart w:id="217" w:name="_Toc389033408"/>
      <w:r>
        <w:rPr>
          <w:bCs w:val="0"/>
        </w:rPr>
        <w:lastRenderedPageBreak/>
        <w:t>Перевод средств клиента между субсчетами</w:t>
      </w:r>
      <w:bookmarkEnd w:id="216"/>
      <w:bookmarkEnd w:id="217"/>
    </w:p>
    <w:p w:rsidR="00864515" w:rsidRDefault="00864515" w:rsidP="00864515">
      <w:pPr>
        <w:pStyle w:val="30"/>
        <w:ind w:left="709"/>
        <w:rPr>
          <w:lang w:val="en-US"/>
        </w:rPr>
      </w:pPr>
      <w:bookmarkStart w:id="218" w:name="_Toc377564377"/>
      <w:bookmarkStart w:id="219" w:name="_Toc389033409"/>
      <w:r w:rsidRPr="0009076A">
        <w:t>Общие сведения</w:t>
      </w:r>
      <w:bookmarkEnd w:id="218"/>
      <w:bookmarkEnd w:id="2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7293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151949" w:rsidRDefault="00864515" w:rsidP="00864515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735D71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9763A8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864515" w:rsidRPr="00ED47C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Default="00864515" w:rsidP="00864515">
      <w:pPr>
        <w:pStyle w:val="30"/>
        <w:ind w:left="709"/>
      </w:pPr>
      <w:bookmarkStart w:id="220" w:name="_Toc377564378"/>
      <w:bookmarkStart w:id="221" w:name="_Toc389033410"/>
      <w:r w:rsidRPr="0009076A">
        <w:t>Описание входных параметров</w:t>
      </w:r>
      <w:bookmarkEnd w:id="220"/>
      <w:bookmarkEnd w:id="221"/>
    </w:p>
    <w:p w:rsidR="00864515" w:rsidRPr="00151949" w:rsidRDefault="00864515" w:rsidP="00864515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735D71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864515" w:rsidRPr="00262381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864515" w:rsidRPr="009A14D3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864515" w:rsidRPr="0020138A" w:rsidRDefault="00864515" w:rsidP="00864515"/>
    <w:p w:rsidR="00864515" w:rsidRDefault="00864515" w:rsidP="00864515">
      <w:pPr>
        <w:pStyle w:val="30"/>
        <w:ind w:left="709"/>
      </w:pPr>
      <w:r>
        <w:t xml:space="preserve"> </w:t>
      </w:r>
      <w:bookmarkStart w:id="222" w:name="_Toc377564379"/>
      <w:bookmarkStart w:id="223" w:name="_Toc389033411"/>
      <w:r w:rsidRPr="0009076A">
        <w:t>Описание выходных параметров</w:t>
      </w:r>
      <w:bookmarkEnd w:id="222"/>
      <w:bookmarkEnd w:id="223"/>
    </w:p>
    <w:p w:rsidR="00864515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864515" w:rsidRPr="00CB2F72" w:rsidRDefault="00864515" w:rsidP="00864515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CB2F72" w:rsidRDefault="00864515" w:rsidP="00864515">
      <w:pPr>
        <w:pStyle w:val="30"/>
        <w:ind w:left="709"/>
      </w:pPr>
      <w:bookmarkStart w:id="224" w:name="_Toc377564380"/>
      <w:bookmarkStart w:id="225" w:name="_Toc389033412"/>
      <w:r w:rsidRPr="0009076A">
        <w:t>Ошибки</w:t>
      </w:r>
      <w:bookmarkEnd w:id="224"/>
      <w:bookmarkEnd w:id="225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4E4FDF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4270D2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226" w:name="_Toc377564381"/>
      <w:bookmarkStart w:id="227" w:name="_Toc389033413"/>
      <w:r>
        <w:t>Контрольные примеры</w:t>
      </w:r>
      <w:bookmarkEnd w:id="226"/>
      <w:bookmarkEnd w:id="227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077E" w:rsidRDefault="00D030A6" w:rsidP="0073077E">
      <w:pPr>
        <w:pStyle w:val="21"/>
      </w:pPr>
      <w:bookmarkStart w:id="228" w:name="_Toc389033414"/>
      <w:r>
        <w:t>Операция «</w:t>
      </w:r>
      <w:r w:rsidR="0073077E">
        <w:t>Подключение подписки на АП клиенту</w:t>
      </w:r>
      <w:r w:rsidR="00161010" w:rsidRPr="00161010">
        <w:t xml:space="preserve"> </w:t>
      </w:r>
      <w:r w:rsidR="00161010">
        <w:t>по номеру ЛС</w:t>
      </w:r>
      <w:r>
        <w:t>»</w:t>
      </w:r>
      <w:bookmarkEnd w:id="228"/>
    </w:p>
    <w:p w:rsidR="005267DC" w:rsidRDefault="005267DC" w:rsidP="005267DC">
      <w:pPr>
        <w:pStyle w:val="30"/>
        <w:ind w:left="709"/>
        <w:rPr>
          <w:lang w:val="en-US"/>
        </w:rPr>
      </w:pPr>
      <w:bookmarkStart w:id="229" w:name="_Toc389033415"/>
      <w:r w:rsidRPr="0009076A">
        <w:t>Общие сведения</w:t>
      </w:r>
      <w:bookmarkEnd w:id="2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9"/>
        <w:gridCol w:w="7296"/>
      </w:tblGrid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267DC" w:rsidRPr="006D1ECC" w:rsidRDefault="005267DC" w:rsidP="00864515">
            <w:pPr>
              <w:rPr>
                <w:bCs/>
                <w:lang w:val="en-US"/>
              </w:rPr>
            </w:pPr>
            <w:r w:rsidRPr="005267DC">
              <w:rPr>
                <w:bCs/>
                <w:lang w:val="en-US"/>
              </w:rPr>
              <w:t>createSubscriptionFeeding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267DC" w:rsidRPr="00735D71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267DC" w:rsidRPr="009763A8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</w:tbl>
    <w:p w:rsidR="005267DC" w:rsidRPr="00ED47C8" w:rsidRDefault="005267DC" w:rsidP="005267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267DC" w:rsidRDefault="005267DC" w:rsidP="005267DC">
      <w:pPr>
        <w:pStyle w:val="30"/>
        <w:ind w:left="709"/>
      </w:pPr>
      <w:bookmarkStart w:id="230" w:name="_Toc389033416"/>
      <w:r w:rsidRPr="0009076A">
        <w:lastRenderedPageBreak/>
        <w:t>Описание входных параметров</w:t>
      </w:r>
      <w:bookmarkEnd w:id="230"/>
    </w:p>
    <w:p w:rsidR="005267DC" w:rsidRPr="00151949" w:rsidRDefault="005267DC" w:rsidP="00E4793B">
      <w:pPr>
        <w:pStyle w:val="affff1"/>
      </w:pPr>
      <w:r w:rsidRPr="0009076A">
        <w:rPr>
          <w:b/>
        </w:rPr>
        <w:t xml:space="preserve">Входные данные: </w:t>
      </w:r>
      <w:r w:rsidRPr="005267DC">
        <w:rPr>
          <w:lang w:val="en-US"/>
        </w:rPr>
        <w:t>createSubscriptionFeeding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267DC" w:rsidRPr="00885978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5267DC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E456B" w:rsidRDefault="002E456B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5267DC" w:rsidRPr="0020138A" w:rsidRDefault="004F0339" w:rsidP="005267DC">
      <w:r w:rsidRPr="0009076A">
        <w:t>Параметры комплексного типа описаны в приложении «Описание общих структур данных».</w:t>
      </w:r>
    </w:p>
    <w:p w:rsidR="005267DC" w:rsidRDefault="005267DC" w:rsidP="005267DC">
      <w:pPr>
        <w:pStyle w:val="30"/>
        <w:ind w:left="709"/>
      </w:pPr>
      <w:r>
        <w:t xml:space="preserve"> </w:t>
      </w:r>
      <w:bookmarkStart w:id="231" w:name="_Toc389033417"/>
      <w:r w:rsidRPr="0009076A">
        <w:t>Описание выходных параметров</w:t>
      </w:r>
      <w:bookmarkEnd w:id="231"/>
    </w:p>
    <w:p w:rsidR="005267DC" w:rsidRPr="00CB2F72" w:rsidRDefault="00E4793B" w:rsidP="005267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267DC" w:rsidRPr="00CB2F72" w:rsidRDefault="005267DC" w:rsidP="005267DC">
      <w:pPr>
        <w:pStyle w:val="30"/>
        <w:ind w:left="709"/>
      </w:pPr>
      <w:bookmarkStart w:id="232" w:name="_Toc389033418"/>
      <w:r w:rsidRPr="0009076A">
        <w:t>Ошибки</w:t>
      </w:r>
      <w:bookmarkEnd w:id="232"/>
    </w:p>
    <w:p w:rsidR="005267DC" w:rsidRPr="0009076A" w:rsidRDefault="005267DC" w:rsidP="005267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Комментарий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267DC" w:rsidRPr="004E4FDF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 w:rsidR="005424AD">
              <w:rPr>
                <w:sz w:val="20"/>
                <w:szCs w:val="20"/>
              </w:rPr>
              <w:t xml:space="preserve"> </w:t>
            </w:r>
            <w:r w:rsidR="005424AD">
              <w:rPr>
                <w:sz w:val="20"/>
                <w:szCs w:val="20"/>
              </w:rPr>
              <w:lastRenderedPageBreak/>
              <w:t>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424AD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lastRenderedPageBreak/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161010">
              <w:rPr>
                <w:sz w:val="20"/>
                <w:szCs w:val="20"/>
              </w:rPr>
              <w:t>У клиента недостаточно средств на субсчете АП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D030A6" w:rsidRDefault="0016101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Причина ошибки – у клиента неположительный баланс субсчета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424AD" w:rsidRDefault="005424AD" w:rsidP="009A379E">
      <w:pPr>
        <w:pStyle w:val="1----111"/>
      </w:pPr>
      <w:bookmarkStart w:id="233" w:name="_Toc389033419"/>
      <w:r>
        <w:t>Контрольные примеры</w:t>
      </w:r>
      <w:bookmarkEnd w:id="233"/>
    </w:p>
    <w:p w:rsidR="005424AD" w:rsidRPr="0049359F" w:rsidRDefault="005424AD" w:rsidP="005424AD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&lt;soap:createSubscriptionFeeding&gt;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&lt;contractId&gt;600064&lt;/contractId&gt;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&lt;Tuesday&gt;2&lt;/Tuesday&gt;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&lt;Wednesday&gt;2&lt;/Wednesday&gt;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&lt;Thursday&gt;2&lt;/Thursday&gt;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&lt;Friday&gt;2&lt;/Friday&gt;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&lt;Saturday&gt;2&lt;/Saturday&gt;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&lt;Sunday&gt;2&lt;/Sunday&gt;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&lt;/soap:createSubscriptionFeeding&gt;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424AD" w:rsidRPr="00ED47C8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5424AD" w:rsidRDefault="005424AD" w:rsidP="005424AD"/>
    <w:p w:rsidR="005424AD" w:rsidRDefault="005424AD" w:rsidP="005424AD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&lt;ns2:createSubscriptionFeedingResponse xmlns:ns2="http://soap.integra.partner.web.processor.ecafe.axetta.ru/"&gt;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&lt;/ns2:createSubscriptionFeedingResponse&gt;</w:t>
            </w:r>
          </w:p>
          <w:p w:rsidR="008214B0" w:rsidRPr="00864515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424AD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161010" w:rsidRDefault="00D030A6" w:rsidP="00161010">
      <w:pPr>
        <w:pStyle w:val="21"/>
      </w:pPr>
      <w:bookmarkStart w:id="234" w:name="_Toc389033420"/>
      <w:r>
        <w:t>Операция «</w:t>
      </w:r>
      <w:r w:rsidR="00161010">
        <w:t>Подключение подписки на АП клиенту</w:t>
      </w:r>
      <w:r w:rsidR="00161010" w:rsidRPr="00161010">
        <w:t xml:space="preserve"> </w:t>
      </w:r>
      <w:r w:rsidR="00161010">
        <w:t>по номеру СНИЛС</w:t>
      </w:r>
      <w:r>
        <w:t>»</w:t>
      </w:r>
      <w:bookmarkEnd w:id="234"/>
    </w:p>
    <w:p w:rsidR="00161010" w:rsidRDefault="00161010" w:rsidP="00A971EB">
      <w:pPr>
        <w:pStyle w:val="1----111"/>
        <w:rPr>
          <w:lang w:val="en-US"/>
        </w:rPr>
      </w:pPr>
      <w:bookmarkStart w:id="235" w:name="_Toc389033421"/>
      <w:r w:rsidRPr="0009076A">
        <w:t>Общие сведения</w:t>
      </w:r>
      <w:bookmarkEnd w:id="2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4"/>
        <w:gridCol w:w="7301"/>
      </w:tblGrid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1010" w:rsidRPr="006D1ECC" w:rsidRDefault="00161010" w:rsidP="00161010">
            <w:pPr>
              <w:rPr>
                <w:bCs/>
                <w:lang w:val="en-US"/>
              </w:rPr>
            </w:pPr>
            <w:r w:rsidRPr="0073077E">
              <w:rPr>
                <w:bCs/>
              </w:rPr>
              <w:t>createSubscriptionFeedingBySan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1010" w:rsidRPr="00735D71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1010" w:rsidRPr="009763A8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</w:tbl>
    <w:p w:rsidR="00161010" w:rsidRPr="00ED47C8" w:rsidRDefault="00161010" w:rsidP="0016101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1010" w:rsidRDefault="00161010" w:rsidP="00A971EB">
      <w:pPr>
        <w:pStyle w:val="1----111"/>
      </w:pPr>
      <w:bookmarkStart w:id="236" w:name="_Toc389033422"/>
      <w:r w:rsidRPr="0009076A">
        <w:lastRenderedPageBreak/>
        <w:t>Описание входных параметров</w:t>
      </w:r>
      <w:bookmarkEnd w:id="236"/>
    </w:p>
    <w:p w:rsidR="00161010" w:rsidRPr="00151949" w:rsidRDefault="00161010" w:rsidP="00161010">
      <w:pPr>
        <w:pStyle w:val="affff1"/>
      </w:pPr>
      <w:r w:rsidRPr="0009076A">
        <w:rPr>
          <w:b/>
        </w:rPr>
        <w:t xml:space="preserve">Входные данные: </w:t>
      </w:r>
      <w:r w:rsidRPr="0073077E">
        <w:rPr>
          <w:bCs/>
        </w:rPr>
        <w:t>createSubscriptionFeedingBySan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клиента</w:t>
            </w:r>
          </w:p>
        </w:tc>
        <w:tc>
          <w:tcPr>
            <w:tcW w:w="1965" w:type="dxa"/>
          </w:tcPr>
          <w:p w:rsidR="00161010" w:rsidRPr="00885978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5267DC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735D71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E456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161010" w:rsidRPr="0020138A" w:rsidRDefault="00161010" w:rsidP="00161010">
      <w:r w:rsidRPr="0009076A">
        <w:t>Параметры комплексного типа описаны в приложении «Описание общих структур данных».</w:t>
      </w:r>
    </w:p>
    <w:p w:rsidR="00161010" w:rsidRDefault="00161010" w:rsidP="00A971EB">
      <w:pPr>
        <w:pStyle w:val="1----111"/>
      </w:pPr>
      <w:r>
        <w:t xml:space="preserve"> </w:t>
      </w:r>
      <w:bookmarkStart w:id="237" w:name="_Toc389033423"/>
      <w:r w:rsidRPr="0009076A">
        <w:t>Описание выходных параметров</w:t>
      </w:r>
      <w:bookmarkEnd w:id="237"/>
    </w:p>
    <w:p w:rsidR="00161010" w:rsidRPr="00CB2F72" w:rsidRDefault="00161010" w:rsidP="0016101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61010" w:rsidRPr="00CB2F72" w:rsidRDefault="00161010" w:rsidP="00A971EB">
      <w:pPr>
        <w:pStyle w:val="1----111"/>
      </w:pPr>
      <w:bookmarkStart w:id="238" w:name="_Toc389033424"/>
      <w:r w:rsidRPr="0009076A">
        <w:t>Ошибки</w:t>
      </w:r>
      <w:bookmarkEnd w:id="238"/>
    </w:p>
    <w:p w:rsidR="00161010" w:rsidRPr="0009076A" w:rsidRDefault="00161010" w:rsidP="0016101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Комментарий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161010" w:rsidRPr="004E4FDF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 w:rsidR="005801E4">
              <w:rPr>
                <w:sz w:val="20"/>
                <w:szCs w:val="20"/>
              </w:rPr>
              <w:t xml:space="preserve"> по данному </w:t>
            </w:r>
            <w:r>
              <w:rPr>
                <w:sz w:val="20"/>
                <w:szCs w:val="20"/>
              </w:rPr>
              <w:t>С</w:t>
            </w:r>
            <w:r w:rsidR="005801E4">
              <w:rPr>
                <w:sz w:val="20"/>
                <w:szCs w:val="20"/>
              </w:rPr>
              <w:t>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 xml:space="preserve">Отсутствуют настройки </w:t>
            </w:r>
            <w:r w:rsidRPr="005267DC">
              <w:rPr>
                <w:sz w:val="20"/>
                <w:szCs w:val="20"/>
              </w:rPr>
              <w:lastRenderedPageBreak/>
              <w:t>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lastRenderedPageBreak/>
              <w:t xml:space="preserve">Отсутствуют настройки абонементного питания для </w:t>
            </w:r>
            <w:r w:rsidRPr="005267DC">
              <w:rPr>
                <w:sz w:val="20"/>
                <w:szCs w:val="20"/>
              </w:rPr>
              <w:lastRenderedPageBreak/>
              <w:t>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7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161010">
              <w:rPr>
                <w:sz w:val="20"/>
                <w:szCs w:val="20"/>
              </w:rPr>
              <w:t>У клиента недостаточно средств на субсчете АП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Причина ошибки – у клиента неположительный баланс субсчета АП</w:t>
            </w:r>
            <w:r w:rsidRPr="00161010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1010" w:rsidRDefault="00161010" w:rsidP="00A971EB">
      <w:pPr>
        <w:pStyle w:val="1----111"/>
      </w:pPr>
      <w:bookmarkStart w:id="239" w:name="_Toc389033425"/>
      <w:r>
        <w:t>Контрольные примеры</w:t>
      </w:r>
      <w:bookmarkEnd w:id="239"/>
    </w:p>
    <w:p w:rsidR="00161010" w:rsidRPr="0049359F" w:rsidRDefault="00161010" w:rsidP="0016101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D030A6">
              <w:rPr>
                <w:lang w:val="en-US"/>
              </w:rPr>
              <w:t xml:space="preserve"> </w:t>
            </w:r>
            <w:r w:rsidRPr="00161010">
              <w:rPr>
                <w:i/>
                <w:sz w:val="20"/>
                <w:szCs w:val="20"/>
                <w:lang w:val="en-US"/>
              </w:rPr>
              <w:t>createSubscriptionFeedingBySan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san&gt;111-111-11</w:t>
            </w:r>
            <w:r w:rsidRPr="008214B0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&lt;Tuesday&gt;2&lt;/Tuesday&gt;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&lt;Wednesday&gt;2&lt;/Wednesday&gt;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&lt;Thursday&gt;2&lt;/Thursday&gt;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&lt;Friday&gt;2&lt;/Friday&gt;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&lt;Saturday&gt;2&lt;/Saturday&gt;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&lt;Sunday&gt;2&lt;/Sunday&gt;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D030A6">
              <w:rPr>
                <w:lang w:val="en-US"/>
              </w:rPr>
              <w:t xml:space="preserve"> </w:t>
            </w:r>
            <w:r w:rsidRPr="00161010">
              <w:rPr>
                <w:i/>
                <w:sz w:val="20"/>
                <w:szCs w:val="20"/>
                <w:lang w:val="en-US"/>
              </w:rPr>
              <w:t>createSubscriptionFeedingBySan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1010" w:rsidRPr="00ED47C8" w:rsidRDefault="00161010" w:rsidP="0016101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161010" w:rsidRDefault="00161010" w:rsidP="00161010"/>
    <w:p w:rsidR="00161010" w:rsidRDefault="00161010" w:rsidP="0016101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C64201" w:rsidRPr="00C64201">
              <w:rPr>
                <w:lang w:val="en-US"/>
              </w:rPr>
              <w:t xml:space="preserve"> 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createSubscriptionFeedingBySanResponse</w:t>
            </w:r>
            <w:r w:rsidR="00C6420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101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C64201" w:rsidRPr="00D030A6">
              <w:rPr>
                <w:lang w:val="en-US"/>
              </w:rPr>
              <w:t xml:space="preserve"> 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createSubscriptionFeedingBySanResponse</w:t>
            </w:r>
            <w:r w:rsidR="00C64201" w:rsidRPr="008214B0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64515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161010" w:rsidRDefault="00161010" w:rsidP="0016101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5267DC" w:rsidRDefault="00D030A6" w:rsidP="008214B0">
      <w:pPr>
        <w:pStyle w:val="21"/>
        <w:rPr>
          <w:bCs w:val="0"/>
        </w:rPr>
      </w:pPr>
      <w:bookmarkStart w:id="240" w:name="_Toc389033426"/>
      <w:r>
        <w:t>Операция «</w:t>
      </w:r>
      <w:r w:rsidR="008214B0">
        <w:rPr>
          <w:bCs w:val="0"/>
        </w:rPr>
        <w:t>Получение данных об активной подписке АП по номеру ЛС</w:t>
      </w:r>
      <w:r>
        <w:rPr>
          <w:bCs w:val="0"/>
        </w:rPr>
        <w:t>»</w:t>
      </w:r>
      <w:bookmarkEnd w:id="240"/>
    </w:p>
    <w:p w:rsidR="008214B0" w:rsidRDefault="008214B0" w:rsidP="00A971EB">
      <w:pPr>
        <w:pStyle w:val="1----111"/>
        <w:rPr>
          <w:lang w:val="en-US"/>
        </w:rPr>
      </w:pPr>
      <w:bookmarkStart w:id="241" w:name="_Toc389033427"/>
      <w:r w:rsidRPr="0009076A">
        <w:t>Общие сведения</w:t>
      </w:r>
      <w:bookmarkEnd w:id="2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1"/>
        <w:gridCol w:w="7294"/>
      </w:tblGrid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214B0" w:rsidRPr="006D1ECC" w:rsidRDefault="008214B0" w:rsidP="00864515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8214B0" w:rsidRPr="00735D71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214B0" w:rsidRPr="009763A8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</w:tbl>
    <w:p w:rsidR="008214B0" w:rsidRPr="00ED47C8" w:rsidRDefault="008214B0" w:rsidP="008214B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214B0" w:rsidRDefault="008214B0" w:rsidP="00A971EB">
      <w:pPr>
        <w:pStyle w:val="1----111"/>
      </w:pPr>
      <w:bookmarkStart w:id="242" w:name="_Toc389033428"/>
      <w:r w:rsidRPr="0009076A">
        <w:t>Описание входных параметров</w:t>
      </w:r>
      <w:bookmarkEnd w:id="242"/>
    </w:p>
    <w:p w:rsidR="008214B0" w:rsidRPr="00151949" w:rsidRDefault="008214B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rPr>
          <w:lang w:val="en-US"/>
        </w:rPr>
        <w:t>findSubscriptionFeeding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8214B0" w:rsidRPr="00735D71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214B0" w:rsidRPr="00885978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214B0" w:rsidRPr="0020138A" w:rsidRDefault="008214B0" w:rsidP="008214B0"/>
    <w:p w:rsidR="008214B0" w:rsidRDefault="008214B0" w:rsidP="00A971EB">
      <w:pPr>
        <w:pStyle w:val="1----111"/>
      </w:pPr>
      <w:r>
        <w:t xml:space="preserve"> </w:t>
      </w:r>
      <w:bookmarkStart w:id="243" w:name="_Toc389033429"/>
      <w:r w:rsidRPr="0009076A">
        <w:t>Описание выходных параметров</w:t>
      </w:r>
      <w:bookmarkEnd w:id="243"/>
    </w:p>
    <w:p w:rsidR="008214B0" w:rsidRPr="00CB2F72" w:rsidRDefault="00C61146" w:rsidP="008214B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214B0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IdOfSubscriptionFeeding</w:t>
            </w:r>
          </w:p>
        </w:tc>
        <w:tc>
          <w:tcPr>
            <w:tcW w:w="1903" w:type="dxa"/>
          </w:tcPr>
          <w:p w:rsidR="008214B0" w:rsidRPr="00C61146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подписки</w:t>
            </w:r>
          </w:p>
        </w:tc>
        <w:tc>
          <w:tcPr>
            <w:tcW w:w="1965" w:type="dxa"/>
          </w:tcPr>
          <w:p w:rsidR="008214B0" w:rsidRPr="008214B0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214B0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1146" w:rsidRPr="0009076A" w:rsidTr="00864515">
        <w:tc>
          <w:tcPr>
            <w:tcW w:w="534" w:type="dxa"/>
            <w:vAlign w:val="center"/>
          </w:tcPr>
          <w:p w:rsid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C61146" w:rsidRPr="00C61146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DateActivate</w:t>
            </w:r>
          </w:p>
        </w:tc>
        <w:tc>
          <w:tcPr>
            <w:tcW w:w="1903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подписки</w:t>
            </w:r>
          </w:p>
        </w:tc>
        <w:tc>
          <w:tcPr>
            <w:tcW w:w="1965" w:type="dxa"/>
          </w:tcPr>
          <w:p w:rsidR="00C61146" w:rsidRPr="008214B0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1146" w:rsidRPr="0009076A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1146" w:rsidRPr="0009076A" w:rsidTr="00864515">
        <w:tc>
          <w:tcPr>
            <w:tcW w:w="534" w:type="dxa"/>
            <w:vAlign w:val="center"/>
          </w:tcPr>
          <w:p w:rsid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C61146" w:rsidRPr="00C61146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LastDatePause</w:t>
            </w:r>
          </w:p>
        </w:tc>
        <w:tc>
          <w:tcPr>
            <w:tcW w:w="1903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последней приостановки</w:t>
            </w:r>
          </w:p>
        </w:tc>
        <w:tc>
          <w:tcPr>
            <w:tcW w:w="1965" w:type="dxa"/>
          </w:tcPr>
          <w:p w:rsidR="00C61146" w:rsidRPr="008214B0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1146" w:rsidRPr="0009076A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1146" w:rsidRPr="0009076A" w:rsidTr="00864515">
        <w:tc>
          <w:tcPr>
            <w:tcW w:w="534" w:type="dxa"/>
            <w:vAlign w:val="center"/>
          </w:tcPr>
          <w:p w:rsid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61146" w:rsidRPr="00C61146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Suspended</w:t>
            </w:r>
          </w:p>
        </w:tc>
        <w:tc>
          <w:tcPr>
            <w:tcW w:w="1903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приостановки подписки</w:t>
            </w:r>
          </w:p>
        </w:tc>
        <w:tc>
          <w:tcPr>
            <w:tcW w:w="1965" w:type="dxa"/>
          </w:tcPr>
          <w:p w:rsidR="00C61146" w:rsidRPr="008214B0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xs:boolean</w:t>
            </w:r>
          </w:p>
        </w:tc>
        <w:tc>
          <w:tcPr>
            <w:tcW w:w="1989" w:type="dxa"/>
            <w:vAlign w:val="center"/>
          </w:tcPr>
          <w:p w:rsidR="00C61146" w:rsidRP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true – </w:t>
            </w:r>
            <w:r w:rsidR="00043E70">
              <w:rPr>
                <w:sz w:val="20"/>
                <w:szCs w:val="20"/>
              </w:rPr>
              <w:t xml:space="preserve">если </w:t>
            </w:r>
            <w:r>
              <w:rPr>
                <w:sz w:val="20"/>
                <w:szCs w:val="20"/>
              </w:rPr>
              <w:t>подписка приостановлена.</w:t>
            </w:r>
          </w:p>
        </w:tc>
      </w:tr>
    </w:tbl>
    <w:p w:rsidR="00C61146" w:rsidRPr="00775B23" w:rsidRDefault="00C61146" w:rsidP="00C61146">
      <w:pPr>
        <w:pStyle w:val="affff1"/>
      </w:pPr>
      <w:r>
        <w:t xml:space="preserve">Если у клиента </w:t>
      </w:r>
      <w:r w:rsidR="00043E70">
        <w:t>нет подключенной подписки</w:t>
      </w:r>
      <w:r>
        <w:t>, параметры</w:t>
      </w:r>
      <w:r w:rsidRPr="00043E70">
        <w:t xml:space="preserve"> </w:t>
      </w:r>
      <w:r w:rsidR="00043E70" w:rsidRPr="00043E70">
        <w:rPr>
          <w:b/>
          <w:lang w:val="en-US"/>
        </w:rPr>
        <w:t>IdOfSubscriptionFeeding</w:t>
      </w:r>
      <w:r w:rsidR="00043E70" w:rsidRPr="00043E70">
        <w:t xml:space="preserve">, </w:t>
      </w:r>
      <w:r w:rsidR="00043E70" w:rsidRPr="00043E70">
        <w:rPr>
          <w:b/>
          <w:lang w:val="en-US"/>
        </w:rPr>
        <w:t>DateActivate</w:t>
      </w:r>
      <w:r w:rsidR="00043E70" w:rsidRPr="00043E70">
        <w:t xml:space="preserve">, </w:t>
      </w:r>
      <w:r w:rsidR="00043E70" w:rsidRPr="00043E70">
        <w:rPr>
          <w:b/>
          <w:lang w:val="en-US"/>
        </w:rPr>
        <w:t>LastDatePause</w:t>
      </w:r>
      <w:r w:rsidR="00043E70" w:rsidRPr="00043E70">
        <w:t xml:space="preserve">, </w:t>
      </w:r>
      <w:r w:rsidR="00043E70" w:rsidRPr="00043E70">
        <w:rPr>
          <w:b/>
          <w:lang w:val="en-US"/>
        </w:rPr>
        <w:t>Suspended</w:t>
      </w:r>
      <w:r w:rsidR="00043E70">
        <w:t xml:space="preserve"> отсутствуют в ответе.</w:t>
      </w:r>
    </w:p>
    <w:p w:rsidR="008214B0" w:rsidRPr="00CB2F72" w:rsidRDefault="008214B0" w:rsidP="00A971EB">
      <w:pPr>
        <w:pStyle w:val="1----111"/>
      </w:pPr>
      <w:bookmarkStart w:id="244" w:name="_Toc389033430"/>
      <w:r w:rsidRPr="0009076A">
        <w:t>Ошибки</w:t>
      </w:r>
      <w:bookmarkEnd w:id="244"/>
    </w:p>
    <w:p w:rsidR="008214B0" w:rsidRPr="0009076A" w:rsidRDefault="008214B0" w:rsidP="008214B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Комментарий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214B0" w:rsidRPr="004E4FDF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lastRenderedPageBreak/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214B0" w:rsidRDefault="008214B0" w:rsidP="00A971EB">
      <w:pPr>
        <w:pStyle w:val="1----111"/>
      </w:pPr>
      <w:bookmarkStart w:id="245" w:name="_Toc389033431"/>
      <w:r>
        <w:lastRenderedPageBreak/>
        <w:t>Контрольные примеры</w:t>
      </w:r>
      <w:bookmarkEnd w:id="245"/>
    </w:p>
    <w:p w:rsidR="008214B0" w:rsidRPr="0049359F" w:rsidRDefault="008214B0" w:rsidP="008214B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&lt;soap:findSubscriptionFeeding&gt;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&lt;contractId&gt;600049&lt;/contractId&gt;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&lt;/soap:findSubscriptionFeeding&gt;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214B0" w:rsidRPr="00ED47C8" w:rsidRDefault="00C61146" w:rsidP="00C61146">
            <w:pPr>
              <w:spacing w:line="240" w:lineRule="auto"/>
              <w:jc w:val="left"/>
            </w:pPr>
            <w:r w:rsidRPr="00C61146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214B0" w:rsidRDefault="008214B0" w:rsidP="008214B0"/>
    <w:p w:rsidR="008214B0" w:rsidRDefault="008214B0" w:rsidP="008214B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&lt;ns2:findSubscriptionFeedingResponse xmlns:ns2="http://soap.integra.partner.web.processor.ecafe.axetta.ru/"&gt;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&lt;IdOfSubscriptionFeeding&gt;15&lt;/IdOfSubscriptionFeeding&gt;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&lt;DateActivate&gt;2013-12-02T18:21:11.694+04:00&lt;/DateActivate&gt;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&lt;LastDatePause&gt;2013-12-03T15:48:24.166+04:00&lt;/LastDatePause&gt;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&lt;Suspended&gt;true&lt;/Suspended&gt;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&lt;/ns2:findSubscriptionFeedingResponse&gt;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214B0" w:rsidRDefault="00C61146" w:rsidP="00C61146">
            <w:pPr>
              <w:spacing w:line="240" w:lineRule="auto"/>
              <w:jc w:val="left"/>
            </w:pPr>
            <w:r w:rsidRPr="00C61146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246" w:name="_Toc389033432"/>
      <w:r>
        <w:t>Операция «</w:t>
      </w:r>
      <w:r w:rsidR="00C64201">
        <w:rPr>
          <w:bCs w:val="0"/>
        </w:rPr>
        <w:t>Получение данных об активной подписке АП по номеру СНИЛС</w:t>
      </w:r>
      <w:r>
        <w:rPr>
          <w:bCs w:val="0"/>
        </w:rPr>
        <w:t>»</w:t>
      </w:r>
      <w:bookmarkEnd w:id="246"/>
    </w:p>
    <w:p w:rsidR="00C64201" w:rsidRDefault="00C64201" w:rsidP="00A971EB">
      <w:pPr>
        <w:pStyle w:val="1----111"/>
        <w:rPr>
          <w:lang w:val="en-US"/>
        </w:rPr>
      </w:pPr>
      <w:bookmarkStart w:id="247" w:name="_Toc389033433"/>
      <w:r w:rsidRPr="0009076A">
        <w:t>Общие сведения</w:t>
      </w:r>
      <w:bookmarkEnd w:id="2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6"/>
        <w:gridCol w:w="7299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6D1ECC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66082B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D030A6" w:rsidRDefault="00C64201" w:rsidP="00C64201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48" w:name="_Toc389033434"/>
      <w:r w:rsidRPr="0009076A">
        <w:t>Описание входных параметров</w:t>
      </w:r>
      <w:bookmarkEnd w:id="248"/>
    </w:p>
    <w:p w:rsidR="00C64201" w:rsidRPr="00151949" w:rsidRDefault="00C64201" w:rsidP="00C64201">
      <w:pPr>
        <w:pStyle w:val="affff1"/>
      </w:pPr>
      <w:r w:rsidRPr="0009076A">
        <w:rPr>
          <w:b/>
        </w:rPr>
        <w:t xml:space="preserve">Входные данные: </w:t>
      </w:r>
      <w:r w:rsidRPr="00C57523">
        <w:rPr>
          <w:lang w:val="en-US"/>
        </w:rPr>
        <w:t>findSubscriptionFeeding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49" w:name="_Toc389033435"/>
      <w:r w:rsidRPr="0009076A">
        <w:t>Описание выходных параметров</w:t>
      </w:r>
      <w:bookmarkEnd w:id="249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IdOfSubscriptionFeeding</w:t>
            </w:r>
          </w:p>
        </w:tc>
        <w:tc>
          <w:tcPr>
            <w:tcW w:w="1903" w:type="dxa"/>
          </w:tcPr>
          <w:p w:rsidR="00C64201" w:rsidRPr="00C61146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подписки</w:t>
            </w:r>
          </w:p>
        </w:tc>
        <w:tc>
          <w:tcPr>
            <w:tcW w:w="1965" w:type="dxa"/>
          </w:tcPr>
          <w:p w:rsidR="00C64201" w:rsidRPr="008214B0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C64201" w:rsidRPr="00C61146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DateActivate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подписки</w:t>
            </w:r>
          </w:p>
        </w:tc>
        <w:tc>
          <w:tcPr>
            <w:tcW w:w="1965" w:type="dxa"/>
          </w:tcPr>
          <w:p w:rsidR="00C64201" w:rsidRPr="008214B0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C64201" w:rsidRPr="00C61146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LastDatePause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последней приостановки</w:t>
            </w:r>
          </w:p>
        </w:tc>
        <w:tc>
          <w:tcPr>
            <w:tcW w:w="1965" w:type="dxa"/>
          </w:tcPr>
          <w:p w:rsidR="00C64201" w:rsidRPr="008214B0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64201" w:rsidRPr="00C61146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Suspended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приостановки подписки</w:t>
            </w:r>
          </w:p>
        </w:tc>
        <w:tc>
          <w:tcPr>
            <w:tcW w:w="1965" w:type="dxa"/>
          </w:tcPr>
          <w:p w:rsidR="00C64201" w:rsidRPr="008214B0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xs:boolean</w:t>
            </w:r>
          </w:p>
        </w:tc>
        <w:tc>
          <w:tcPr>
            <w:tcW w:w="1989" w:type="dxa"/>
            <w:vAlign w:val="center"/>
          </w:tcPr>
          <w:p w:rsidR="00C64201" w:rsidRPr="00C61146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true – </w:t>
            </w:r>
            <w:r>
              <w:rPr>
                <w:sz w:val="20"/>
                <w:szCs w:val="20"/>
              </w:rPr>
              <w:t>если подписка приостановлена.</w:t>
            </w:r>
          </w:p>
        </w:tc>
      </w:tr>
    </w:tbl>
    <w:p w:rsidR="00C64201" w:rsidRPr="00775B23" w:rsidRDefault="00C64201" w:rsidP="00C64201">
      <w:pPr>
        <w:pStyle w:val="affff1"/>
      </w:pPr>
      <w:r>
        <w:t>Если у клиента нет подключенной подписки, параметры</w:t>
      </w:r>
      <w:r w:rsidRPr="00043E70">
        <w:t xml:space="preserve"> </w:t>
      </w:r>
      <w:r w:rsidRPr="00043E70">
        <w:rPr>
          <w:b/>
          <w:lang w:val="en-US"/>
        </w:rPr>
        <w:t>IdOfSubscriptionFeeding</w:t>
      </w:r>
      <w:r w:rsidRPr="00043E70">
        <w:t xml:space="preserve">, </w:t>
      </w:r>
      <w:r w:rsidRPr="00043E70">
        <w:rPr>
          <w:b/>
          <w:lang w:val="en-US"/>
        </w:rPr>
        <w:t>DateActivate</w:t>
      </w:r>
      <w:r w:rsidRPr="00043E70">
        <w:t xml:space="preserve">, </w:t>
      </w:r>
      <w:r w:rsidRPr="00043E70">
        <w:rPr>
          <w:b/>
          <w:lang w:val="en-US"/>
        </w:rPr>
        <w:t>LastDatePause</w:t>
      </w:r>
      <w:r w:rsidRPr="00043E70">
        <w:t xml:space="preserve">, </w:t>
      </w:r>
      <w:r w:rsidRPr="00043E70">
        <w:rPr>
          <w:b/>
          <w:lang w:val="en-US"/>
        </w:rPr>
        <w:t>Suspended</w:t>
      </w:r>
      <w:r>
        <w:t xml:space="preserve"> отсутствуют в ответе.</w:t>
      </w:r>
    </w:p>
    <w:p w:rsidR="00C64201" w:rsidRPr="00CB2F72" w:rsidRDefault="00C64201" w:rsidP="00A971EB">
      <w:pPr>
        <w:pStyle w:val="1----111"/>
      </w:pPr>
      <w:bookmarkStart w:id="250" w:name="_Toc389033436"/>
      <w:r w:rsidRPr="0009076A">
        <w:t>Ошибки</w:t>
      </w:r>
      <w:bookmarkEnd w:id="250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A971EB">
      <w:pPr>
        <w:pStyle w:val="1----111"/>
      </w:pPr>
      <w:bookmarkStart w:id="251" w:name="_Toc389033437"/>
      <w:r>
        <w:t>Контрольные примеры</w:t>
      </w:r>
      <w:bookmarkEnd w:id="251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&lt;soap:findSubscriptionFeedingBySan&gt;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lastRenderedPageBreak/>
              <w:t xml:space="preserve">         &lt;san&gt;111-111-11&lt;/san&gt;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&lt;/soap:findSubscriptionFeedingBySan&gt;</w:t>
            </w:r>
          </w:p>
          <w:p w:rsidR="00C64201" w:rsidRPr="00D030A6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030A6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&lt;ns2:findSubscriptionFeedingBySanResponse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&lt;IdOfSubscriptionFeeding&gt;14&lt;/IdOfSubscriptionFeeding&gt;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&lt;DateActivate&gt;2013-12-02T16:19:52.045+04:00&lt;/DateActivate&gt;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&lt;LastDatePause&gt;2014-01-15T16:12:35.942+04:00&lt;/LastDatePause&gt;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&lt;Suspended&gt;false&lt;/Suspended&gt;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&lt;/ns2:findSubscriptionFeedingBySanResponse&gt;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  <w:rPr>
          <w:bCs w:val="0"/>
        </w:rPr>
      </w:pPr>
      <w:bookmarkStart w:id="252" w:name="_Toc389033438"/>
      <w:r>
        <w:rPr>
          <w:bCs w:val="0"/>
        </w:rPr>
        <w:t>Операция «</w:t>
      </w:r>
      <w:r w:rsidR="00043E70">
        <w:rPr>
          <w:bCs w:val="0"/>
        </w:rPr>
        <w:t>Приостановка действия подписки на АП по номеру ЛС</w:t>
      </w:r>
      <w:r>
        <w:rPr>
          <w:bCs w:val="0"/>
        </w:rPr>
        <w:t>»</w:t>
      </w:r>
      <w:bookmarkEnd w:id="252"/>
    </w:p>
    <w:p w:rsidR="00043E70" w:rsidRDefault="00043E70" w:rsidP="00A971EB">
      <w:pPr>
        <w:pStyle w:val="1----111"/>
        <w:rPr>
          <w:lang w:val="en-US"/>
        </w:rPr>
      </w:pPr>
      <w:bookmarkStart w:id="253" w:name="_Toc389033439"/>
      <w:r w:rsidRPr="0009076A">
        <w:t>Общие сведения</w:t>
      </w:r>
      <w:bookmarkEnd w:id="2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7297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043E70" w:rsidP="00164D94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254" w:name="_Toc389033440"/>
      <w:r w:rsidRPr="0009076A">
        <w:t>Описание входных параметров</w:t>
      </w:r>
      <w:bookmarkEnd w:id="254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t>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255" w:name="_Toc389033441"/>
      <w:r w:rsidRPr="0009076A">
        <w:t>Описание выходных параметров</w:t>
      </w:r>
      <w:bookmarkEnd w:id="255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256" w:name="_Toc389033442"/>
      <w:r w:rsidRPr="0009076A">
        <w:lastRenderedPageBreak/>
        <w:t>Ошибки</w:t>
      </w:r>
      <w:bookmarkEnd w:id="256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257" w:name="_Toc389033443"/>
      <w:r>
        <w:t>Контрольные примеры</w:t>
      </w:r>
      <w:bookmarkEnd w:id="257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&lt;soap:suspendSubscriptionFeeding&gt;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&lt;/soap:suspendSubscriptionFeeding&gt;</w:t>
            </w:r>
          </w:p>
          <w:p w:rsidR="00043E70" w:rsidRPr="00775B23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775B23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043E70" w:rsidRPr="00ED47C8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&lt;ns2:suspendSubscriptionFeedingResponse xmlns:ns2="http://soap.integra.partner.web.processor.ecafe.axetta.ru/"&gt;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&lt;/ns2:suspendSubscriptionFeedingResponse&gt;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258" w:name="_Toc389033444"/>
      <w:r>
        <w:rPr>
          <w:bCs w:val="0"/>
        </w:rPr>
        <w:t>Операция «</w:t>
      </w:r>
      <w:r w:rsidR="00C64201">
        <w:rPr>
          <w:bCs w:val="0"/>
        </w:rPr>
        <w:t>Приостановка действия подписки на АП по номеру СНИЛС</w:t>
      </w:r>
      <w:r>
        <w:rPr>
          <w:bCs w:val="0"/>
        </w:rPr>
        <w:t>»</w:t>
      </w:r>
      <w:bookmarkEnd w:id="258"/>
    </w:p>
    <w:p w:rsidR="00C64201" w:rsidRDefault="00C64201" w:rsidP="00A971EB">
      <w:pPr>
        <w:pStyle w:val="1----111"/>
        <w:rPr>
          <w:lang w:val="en-US"/>
        </w:rPr>
      </w:pPr>
      <w:bookmarkStart w:id="259" w:name="_Toc389033445"/>
      <w:r w:rsidRPr="0009076A">
        <w:t>Общие сведения</w:t>
      </w:r>
      <w:bookmarkEnd w:id="2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7303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C64201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Назначение операции:</w:t>
            </w:r>
          </w:p>
        </w:tc>
        <w:tc>
          <w:tcPr>
            <w:tcW w:w="7478" w:type="dxa"/>
          </w:tcPr>
          <w:p w:rsidR="00C64201" w:rsidRPr="009763A8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60" w:name="_Toc389033446"/>
      <w:r w:rsidRPr="0009076A">
        <w:t>Описание входных параметров</w:t>
      </w:r>
      <w:bookmarkEnd w:id="260"/>
    </w:p>
    <w:p w:rsidR="00C64201" w:rsidRPr="00C64201" w:rsidRDefault="00C64201" w:rsidP="00C64201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C57523">
        <w:t>suspendSubscriptionFeeding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61" w:name="_Toc389033447"/>
      <w:r w:rsidRPr="0009076A">
        <w:t>Описание выходных параметров</w:t>
      </w:r>
      <w:bookmarkEnd w:id="261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64201" w:rsidRPr="00CB2F72" w:rsidRDefault="00C64201" w:rsidP="00A971EB">
      <w:pPr>
        <w:pStyle w:val="1----111"/>
      </w:pPr>
      <w:bookmarkStart w:id="262" w:name="_Toc389033448"/>
      <w:r w:rsidRPr="0009076A">
        <w:t>Ошибки</w:t>
      </w:r>
      <w:bookmarkEnd w:id="262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A971EB">
      <w:pPr>
        <w:pStyle w:val="1----111"/>
      </w:pPr>
      <w:bookmarkStart w:id="263" w:name="_Toc389033449"/>
      <w:r>
        <w:t>Контрольные примеры</w:t>
      </w:r>
      <w:bookmarkEnd w:id="263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lastRenderedPageBreak/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&lt;ns2:suspendSubscriptionFeedingBySanResponse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&lt;/ns2:suspendSubscriptionFeedingBySanResponse&gt;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</w:pPr>
      <w:bookmarkStart w:id="264" w:name="_Toc389033450"/>
      <w:r>
        <w:rPr>
          <w:bCs w:val="0"/>
        </w:rPr>
        <w:t>Операция «</w:t>
      </w:r>
      <w:r w:rsidR="00043E70">
        <w:rPr>
          <w:bCs w:val="0"/>
        </w:rPr>
        <w:t>Возобновление подписки</w:t>
      </w:r>
      <w:r w:rsidR="00043E70" w:rsidRPr="00043E70">
        <w:rPr>
          <w:bCs w:val="0"/>
        </w:rPr>
        <w:t xml:space="preserve"> на АП по номеру ЛС</w:t>
      </w:r>
      <w:r>
        <w:rPr>
          <w:bCs w:val="0"/>
        </w:rPr>
        <w:t>»</w:t>
      </w:r>
      <w:bookmarkEnd w:id="264"/>
    </w:p>
    <w:p w:rsidR="00043E70" w:rsidRDefault="00043E70" w:rsidP="00A971EB">
      <w:pPr>
        <w:pStyle w:val="1----111"/>
        <w:rPr>
          <w:lang w:val="en-US"/>
        </w:rPr>
      </w:pPr>
      <w:bookmarkStart w:id="265" w:name="_Toc389033451"/>
      <w:r w:rsidRPr="0009076A">
        <w:t>Общие сведения</w:t>
      </w:r>
      <w:bookmarkEnd w:id="2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9"/>
        <w:gridCol w:w="7296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C64201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Возобновить подписку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Возобновить подписку на АП по номеру ЛС</w:t>
            </w:r>
            <w:r>
              <w:t xml:space="preserve">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266" w:name="_Toc389033452"/>
      <w:r w:rsidRPr="0009076A">
        <w:t>Описание входных параметров</w:t>
      </w:r>
      <w:bookmarkEnd w:id="266"/>
    </w:p>
    <w:p w:rsidR="00043E70" w:rsidRPr="00C64201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="004F0339" w:rsidRPr="004F0339">
        <w:t>reopenSubscriptionFeeding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267" w:name="_Toc389033453"/>
      <w:r w:rsidRPr="0009076A">
        <w:t>Описание выходных параметров</w:t>
      </w:r>
      <w:bookmarkEnd w:id="267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268" w:name="_Toc389033454"/>
      <w:r w:rsidRPr="0009076A">
        <w:t>Ошибки</w:t>
      </w:r>
      <w:bookmarkEnd w:id="268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269" w:name="_Toc389033455"/>
      <w:r>
        <w:t>Контрольные примеры</w:t>
      </w:r>
      <w:bookmarkEnd w:id="269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43E70" w:rsidRPr="00ED47C8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&lt;ns2:reopenSubscriptionFeedingResponse xmlns:ns2="http://soap.integra.partner.web.processor.ecafe.axetta.ru/"&gt;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&lt;/ns2:reopenSubscriptionFeedingResponse&gt;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52AC4" w:rsidRDefault="00D030A6" w:rsidP="00C52AC4">
      <w:pPr>
        <w:pStyle w:val="21"/>
      </w:pPr>
      <w:bookmarkStart w:id="270" w:name="_Toc389033456"/>
      <w:r>
        <w:rPr>
          <w:bCs w:val="0"/>
        </w:rPr>
        <w:t>Операция «</w:t>
      </w:r>
      <w:r w:rsidR="00C52AC4">
        <w:rPr>
          <w:bCs w:val="0"/>
        </w:rPr>
        <w:t>Возобновление подписки</w:t>
      </w:r>
      <w:r w:rsidR="00C52AC4" w:rsidRPr="00043E70">
        <w:rPr>
          <w:bCs w:val="0"/>
        </w:rPr>
        <w:t xml:space="preserve"> на АП по номеру </w:t>
      </w:r>
      <w:r w:rsidR="00C52AC4">
        <w:rPr>
          <w:bCs w:val="0"/>
        </w:rPr>
        <w:t>СНИЛС</w:t>
      </w:r>
      <w:r>
        <w:rPr>
          <w:bCs w:val="0"/>
        </w:rPr>
        <w:t>»</w:t>
      </w:r>
      <w:bookmarkEnd w:id="270"/>
    </w:p>
    <w:p w:rsidR="00C52AC4" w:rsidRDefault="00C52AC4" w:rsidP="00A971EB">
      <w:pPr>
        <w:pStyle w:val="1----111"/>
        <w:rPr>
          <w:lang w:val="en-US"/>
        </w:rPr>
      </w:pPr>
      <w:bookmarkStart w:id="271" w:name="_Toc389033457"/>
      <w:r w:rsidRPr="0009076A">
        <w:t>Общие сведения</w:t>
      </w:r>
      <w:bookmarkEnd w:id="2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3"/>
        <w:gridCol w:w="7302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9763A8" w:rsidRDefault="00C52AC4" w:rsidP="00C52AC4">
            <w:r>
              <w:rPr>
                <w:bCs/>
              </w:rPr>
              <w:t>Возобновить подписку на АП по номеру СНИЛС</w:t>
            </w:r>
            <w:r>
              <w:t xml:space="preserve">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272" w:name="_Toc389033458"/>
      <w:r w:rsidRPr="0009076A">
        <w:t>Описание входных параметров</w:t>
      </w:r>
      <w:bookmarkEnd w:id="272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reopenSubscriptionFeeding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</w:t>
            </w:r>
            <w:r w:rsidRPr="00C52AC4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1965" w:type="dxa"/>
          </w:tcPr>
          <w:p w:rsidR="00C52AC4" w:rsidRPr="00885978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Pr="0020138A" w:rsidRDefault="00C52AC4" w:rsidP="00C52AC4"/>
    <w:p w:rsidR="00C52AC4" w:rsidRDefault="00C52AC4" w:rsidP="00A971EB">
      <w:pPr>
        <w:pStyle w:val="1----111"/>
      </w:pPr>
      <w:r>
        <w:t xml:space="preserve"> </w:t>
      </w:r>
      <w:bookmarkStart w:id="273" w:name="_Toc389033459"/>
      <w:r w:rsidRPr="0009076A">
        <w:t>Описание выходных параметров</w:t>
      </w:r>
      <w:bookmarkEnd w:id="273"/>
    </w:p>
    <w:p w:rsidR="00C52AC4" w:rsidRPr="00CB2F72" w:rsidRDefault="00C52AC4" w:rsidP="00C52AC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274" w:name="_Toc389033460"/>
      <w:r w:rsidRPr="0009076A">
        <w:t>Ошибки</w:t>
      </w:r>
      <w:bookmarkEnd w:id="274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Default="00C52AC4" w:rsidP="00A971EB">
      <w:pPr>
        <w:pStyle w:val="1----111"/>
      </w:pPr>
      <w:bookmarkStart w:id="275" w:name="_Toc389033461"/>
      <w:r>
        <w:t>Контрольные примеры</w:t>
      </w:r>
      <w:bookmarkEnd w:id="275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lastRenderedPageBreak/>
              <w:t xml:space="preserve">   &lt;soap:Body&gt;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&lt;ns2:reopenSubscriptionFeedingBySanResponse xmlns:ns2="http://soap.integra.partner.web.processor.ecafe.axetta.ru/"&gt;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&lt;/ns2:reopenSubscriptionFeedingBySanResponse&gt;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4F0339" w:rsidRDefault="00D030A6" w:rsidP="004F0339">
      <w:pPr>
        <w:pStyle w:val="21"/>
      </w:pPr>
      <w:bookmarkStart w:id="276" w:name="_Toc389033462"/>
      <w:r>
        <w:rPr>
          <w:bCs w:val="0"/>
        </w:rPr>
        <w:t>Операция «</w:t>
      </w:r>
      <w:r w:rsidR="004F0339">
        <w:rPr>
          <w:bCs w:val="0"/>
        </w:rPr>
        <w:t xml:space="preserve">Редактирование </w:t>
      </w:r>
      <w:r w:rsidR="00C64201">
        <w:rPr>
          <w:bCs w:val="0"/>
        </w:rPr>
        <w:t>циклограммы</w:t>
      </w:r>
      <w:r w:rsidR="004F0339">
        <w:rPr>
          <w:bCs w:val="0"/>
        </w:rPr>
        <w:t xml:space="preserve"> питания по АП по номеру ЛС</w:t>
      </w:r>
      <w:r>
        <w:rPr>
          <w:bCs w:val="0"/>
        </w:rPr>
        <w:t>»</w:t>
      </w:r>
      <w:bookmarkEnd w:id="276"/>
    </w:p>
    <w:p w:rsidR="004F0339" w:rsidRDefault="004F0339" w:rsidP="00A971EB">
      <w:pPr>
        <w:pStyle w:val="1----111"/>
        <w:rPr>
          <w:lang w:val="en-US"/>
        </w:rPr>
      </w:pPr>
      <w:bookmarkStart w:id="277" w:name="_Toc389033463"/>
      <w:r w:rsidRPr="0009076A">
        <w:t>Общие сведения</w:t>
      </w:r>
      <w:bookmarkEnd w:id="2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7297"/>
      </w:tblGrid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F0339" w:rsidRPr="006D1ECC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editSubscriptionFeedingPlan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F0339" w:rsidRPr="00735D71" w:rsidRDefault="004F0339" w:rsidP="00C52AC4">
            <w:r>
              <w:rPr>
                <w:bCs/>
              </w:rPr>
              <w:t xml:space="preserve">Редактирование </w:t>
            </w:r>
            <w:r w:rsidR="00C52AC4">
              <w:rPr>
                <w:bCs/>
              </w:rPr>
              <w:t xml:space="preserve">циклограммы питания по АП </w:t>
            </w:r>
            <w:r>
              <w:rPr>
                <w:bCs/>
              </w:rPr>
              <w:t>по номеру ЛС клиента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F0339" w:rsidRPr="009763A8" w:rsidRDefault="004F0339" w:rsidP="00C52AC4">
            <w:r>
              <w:rPr>
                <w:bCs/>
              </w:rPr>
              <w:t xml:space="preserve">Редактирование </w:t>
            </w:r>
            <w:r w:rsidR="00C52AC4">
              <w:rPr>
                <w:bCs/>
              </w:rPr>
              <w:t xml:space="preserve">циклограммы питания по АП </w:t>
            </w:r>
            <w:r>
              <w:rPr>
                <w:bCs/>
              </w:rPr>
              <w:t>по номеру ЛС клиента</w:t>
            </w:r>
          </w:p>
        </w:tc>
      </w:tr>
    </w:tbl>
    <w:p w:rsidR="004F0339" w:rsidRPr="00ED47C8" w:rsidRDefault="004F0339" w:rsidP="004F033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F0339" w:rsidRDefault="004F0339" w:rsidP="00A971EB">
      <w:pPr>
        <w:pStyle w:val="1----111"/>
      </w:pPr>
      <w:bookmarkStart w:id="278" w:name="_Toc389033464"/>
      <w:r w:rsidRPr="0009076A">
        <w:t>Описание входных параметров</w:t>
      </w:r>
      <w:bookmarkEnd w:id="278"/>
    </w:p>
    <w:p w:rsidR="004F0339" w:rsidRPr="00151949" w:rsidRDefault="004F0339" w:rsidP="00E4793B">
      <w:pPr>
        <w:pStyle w:val="affff1"/>
      </w:pPr>
      <w:r w:rsidRPr="0009076A">
        <w:rPr>
          <w:b/>
        </w:rPr>
        <w:t xml:space="preserve">Входные данные: </w:t>
      </w:r>
      <w:r w:rsidRPr="004F0339">
        <w:t>editSubscriptionFeedingPlan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E456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4F0339" w:rsidRPr="0020138A" w:rsidRDefault="004F0339" w:rsidP="004F0339">
      <w:r w:rsidRPr="0009076A">
        <w:t>Параметры комплексного типа описаны в приложении «Описание общих структур данных».</w:t>
      </w:r>
    </w:p>
    <w:p w:rsidR="004F0339" w:rsidRDefault="004F0339" w:rsidP="00A971EB">
      <w:pPr>
        <w:pStyle w:val="1----111"/>
      </w:pPr>
      <w:r>
        <w:t xml:space="preserve"> </w:t>
      </w:r>
      <w:bookmarkStart w:id="279" w:name="_Toc389033465"/>
      <w:r w:rsidRPr="0009076A">
        <w:t>Описание выходных параметров</w:t>
      </w:r>
      <w:bookmarkEnd w:id="279"/>
    </w:p>
    <w:p w:rsidR="004F0339" w:rsidRPr="00CB2F72" w:rsidRDefault="004F0339" w:rsidP="004F0339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  <w:r w:rsidR="00CC24E6">
              <w:rPr>
                <w:sz w:val="20"/>
                <w:szCs w:val="20"/>
              </w:rPr>
              <w:t xml:space="preserve"> созданной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циклограммы</w:t>
            </w:r>
          </w:p>
        </w:tc>
        <w:tc>
          <w:tcPr>
            <w:tcW w:w="1965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4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понедельник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понедельника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вторник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0231DC" w:rsidRPr="0009076A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среду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среды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четверг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четверга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пятницу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13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пятницы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субботу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субботы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17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0231DC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значения:</w:t>
            </w:r>
          </w:p>
          <w:p w:rsidR="00CC24E6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активная,</w:t>
            </w:r>
          </w:p>
          <w:p w:rsidR="00CC24E6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в ожидании активации,</w:t>
            </w:r>
          </w:p>
          <w:p w:rsidR="00CC24E6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блокированная</w:t>
            </w:r>
          </w:p>
        </w:tc>
      </w:tr>
    </w:tbl>
    <w:p w:rsidR="004F0339" w:rsidRPr="00CB2F72" w:rsidRDefault="004F0339" w:rsidP="00A971EB">
      <w:pPr>
        <w:pStyle w:val="1----111"/>
      </w:pPr>
      <w:bookmarkStart w:id="280" w:name="_Toc389033466"/>
      <w:r w:rsidRPr="0009076A">
        <w:t>Ошибки</w:t>
      </w:r>
      <w:bookmarkEnd w:id="280"/>
    </w:p>
    <w:p w:rsidR="004F0339" w:rsidRPr="0009076A" w:rsidRDefault="004F0339" w:rsidP="004F033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Комментарий</w:t>
            </w: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4E4FDF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C24E6" w:rsidRPr="00CC24E6" w:rsidRDefault="00CC24E6" w:rsidP="00CC24E6"/>
    <w:p w:rsidR="004F0339" w:rsidRDefault="004F0339" w:rsidP="00A971EB">
      <w:pPr>
        <w:pStyle w:val="1----111"/>
      </w:pPr>
      <w:bookmarkStart w:id="281" w:name="_Toc389033467"/>
      <w:r>
        <w:t>Контрольные примеры</w:t>
      </w:r>
      <w:bookmarkEnd w:id="281"/>
    </w:p>
    <w:p w:rsidR="004F0339" w:rsidRPr="0049359F" w:rsidRDefault="004F0339" w:rsidP="004F0339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&lt;soap:editSubscriptionFeedingPlan&gt;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&lt;Sunday&gt;1&lt;/Sunday&gt;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&lt;/soap:editSubscriptionFeedingPlan&gt;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F0339" w:rsidRPr="00ED47C8" w:rsidRDefault="00CC24E6" w:rsidP="00CC24E6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4F0339" w:rsidRDefault="004F0339" w:rsidP="004F0339"/>
    <w:p w:rsidR="004F0339" w:rsidRDefault="004F0339" w:rsidP="004F033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lastRenderedPageBreak/>
              <w:t xml:space="preserve">      &lt;ns2:editSubscriptionFeedingPlanResponse xmlns:ns2="http://soap.integra.partner.web.processor.ecafe.axetta.ru/"&gt;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&lt;GlobalId&gt;23&lt;/GlobalId&gt;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&lt;DateActivationDiagram&gt;2014-01-20T00:00:00+04:00&lt;/DateActivationDiagram&gt;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&lt;StateDiagram&gt;1&lt;/StateDiagram&gt;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&lt;MondayPrice&gt;6000&lt;/MondayPrice&gt;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&lt;WednesdayPrice&gt;9000&lt;/WednesdayPrice&gt;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&lt;ThursdayPrice&gt;3000&lt;/ThursdayPrice&gt;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&lt;FridayPrice&gt;6000&lt;/FridayPrice&gt;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&lt;SaturdayPrice&gt;3000&lt;/SaturdayPrice&gt;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C24E6" w:rsidRPr="00775B23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</w:t>
            </w:r>
            <w:r w:rsidRPr="00775B23">
              <w:rPr>
                <w:i/>
                <w:sz w:val="20"/>
                <w:szCs w:val="20"/>
                <w:lang w:val="en-US"/>
              </w:rPr>
              <w:t>&lt;/ns2:editSubscriptionFeedingPlanResponse&gt;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75B23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C24E6">
              <w:rPr>
                <w:i/>
                <w:sz w:val="20"/>
                <w:szCs w:val="20"/>
              </w:rPr>
              <w:t>&lt;/soap:Body&gt;</w:t>
            </w:r>
          </w:p>
          <w:p w:rsidR="004F0339" w:rsidRDefault="00CC24E6" w:rsidP="00CC24E6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</w:pPr>
    </w:p>
    <w:p w:rsidR="00C52AC4" w:rsidRDefault="00D030A6" w:rsidP="00C52AC4">
      <w:pPr>
        <w:pStyle w:val="21"/>
      </w:pPr>
      <w:bookmarkStart w:id="282" w:name="_Toc389033468"/>
      <w:r>
        <w:rPr>
          <w:bCs w:val="0"/>
        </w:rPr>
        <w:t>Операция «</w:t>
      </w:r>
      <w:r w:rsidR="00C52AC4">
        <w:rPr>
          <w:bCs w:val="0"/>
        </w:rPr>
        <w:t>Редактирование циклограммы питания по АП по номеру СНИЛС</w:t>
      </w:r>
      <w:r>
        <w:rPr>
          <w:bCs w:val="0"/>
        </w:rPr>
        <w:t>»</w:t>
      </w:r>
      <w:bookmarkEnd w:id="282"/>
    </w:p>
    <w:p w:rsidR="00C52AC4" w:rsidRDefault="00C52AC4" w:rsidP="00A971EB">
      <w:pPr>
        <w:pStyle w:val="1----111"/>
        <w:rPr>
          <w:lang w:val="en-US"/>
        </w:rPr>
      </w:pPr>
      <w:bookmarkStart w:id="283" w:name="_Toc389033469"/>
      <w:r w:rsidRPr="0009076A">
        <w:t>Общие сведения</w:t>
      </w:r>
      <w:bookmarkEnd w:id="2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7303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editSubscriptionFeedingPlan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Редактирование циклограммы питания по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D030A6" w:rsidRDefault="00C52AC4" w:rsidP="00C52AC4">
            <w:r>
              <w:rPr>
                <w:bCs/>
              </w:rPr>
              <w:t>Редактирование циклограммы питания по АП по номеру СНИЛС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284" w:name="_Toc389033470"/>
      <w:r w:rsidRPr="0009076A">
        <w:t>Описание входных параметров</w:t>
      </w:r>
      <w:bookmarkEnd w:id="284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editSubscriptionFeedingPlan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C52AC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4F0339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E456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C52AC4" w:rsidRPr="0020138A" w:rsidRDefault="00C52AC4" w:rsidP="00C52AC4">
      <w:r w:rsidRPr="0009076A">
        <w:t>Параметры комплексного типа описаны в приложении «Описание общих структур данных».</w:t>
      </w:r>
    </w:p>
    <w:p w:rsidR="00C52AC4" w:rsidRDefault="00C52AC4" w:rsidP="00A971EB">
      <w:pPr>
        <w:pStyle w:val="1----111"/>
      </w:pPr>
      <w:r>
        <w:lastRenderedPageBreak/>
        <w:t xml:space="preserve"> </w:t>
      </w:r>
      <w:bookmarkStart w:id="285" w:name="_Toc389033471"/>
      <w:r w:rsidRPr="0009076A">
        <w:t>Описание выходных параметров</w:t>
      </w:r>
      <w:bookmarkEnd w:id="285"/>
    </w:p>
    <w:p w:rsidR="00C52AC4" w:rsidRPr="00CB2F72" w:rsidRDefault="00C52AC4" w:rsidP="00C52AC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созданной циклограммы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понедельника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среды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четверга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13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пятницы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субботы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значения:</w:t>
            </w:r>
          </w:p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активная,</w:t>
            </w:r>
          </w:p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в ожидании активации,</w:t>
            </w:r>
          </w:p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блокированная</w:t>
            </w:r>
          </w:p>
        </w:tc>
      </w:tr>
    </w:tbl>
    <w:p w:rsidR="00C52AC4" w:rsidRPr="00CB2F72" w:rsidRDefault="00C52AC4" w:rsidP="00A971EB">
      <w:pPr>
        <w:pStyle w:val="1----111"/>
      </w:pPr>
      <w:bookmarkStart w:id="286" w:name="_Toc389033472"/>
      <w:r w:rsidRPr="0009076A">
        <w:t>Ошибки</w:t>
      </w:r>
      <w:bookmarkEnd w:id="286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Pr="00CC24E6" w:rsidRDefault="00C52AC4" w:rsidP="00C52AC4"/>
    <w:p w:rsidR="00C52AC4" w:rsidRDefault="00C52AC4" w:rsidP="00A971EB">
      <w:pPr>
        <w:pStyle w:val="1----111"/>
      </w:pPr>
      <w:bookmarkStart w:id="287" w:name="_Toc389033473"/>
      <w:r>
        <w:t>Контрольные примеры</w:t>
      </w:r>
      <w:bookmarkEnd w:id="287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lastRenderedPageBreak/>
              <w:t xml:space="preserve">      &lt;soap:</w:t>
            </w:r>
            <w:r w:rsidRPr="00C52AC4">
              <w:rPr>
                <w:i/>
                <w:sz w:val="20"/>
                <w:szCs w:val="20"/>
                <w:lang w:val="en-US"/>
              </w:rPr>
              <w:t>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&gt;</w:t>
            </w:r>
          </w:p>
          <w:p w:rsidR="00C52AC4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&lt;Sunday&gt;1&lt;/Sunday&gt;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C52AC4">
              <w:rPr>
                <w:i/>
                <w:sz w:val="20"/>
                <w:szCs w:val="20"/>
                <w:lang w:val="en-US"/>
              </w:rPr>
              <w:t>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66082B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C52AC4"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>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&lt;GlobalId&gt;23&lt;/GlobalId&gt;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&lt;DateActivationDiagram&gt;2014-01-20T00:00:00+04:00&lt;/DateActivationDiagram&gt;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&lt;StateDiagram&gt;1&lt;/StateDiagram&gt;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&lt;MondayPrice&gt;6000&lt;/MondayPrice&gt;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&lt;WednesdayPrice&gt;9000&lt;/WednesdayPrice&gt;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&lt;ThursdayPrice&gt;3000&lt;/ThursdayPrice&gt;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&lt;FridayPrice&gt;6000&lt;/FridayPrice&gt;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&lt;SaturdayPrice&gt;3000&lt;/SaturdayPrice&gt;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775B23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</w:t>
            </w:r>
            <w:r w:rsidRPr="00775B23">
              <w:rPr>
                <w:i/>
                <w:sz w:val="20"/>
                <w:szCs w:val="20"/>
                <w:lang w:val="en-US"/>
              </w:rPr>
              <w:t>&lt;/ns2:</w:t>
            </w:r>
            <w:r>
              <w:rPr>
                <w:i/>
                <w:sz w:val="20"/>
                <w:szCs w:val="20"/>
                <w:lang w:val="en-US"/>
              </w:rPr>
              <w:t xml:space="preserve"> 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Response</w:t>
            </w:r>
            <w:r w:rsidRPr="00775B23">
              <w:rPr>
                <w:i/>
                <w:sz w:val="20"/>
                <w:szCs w:val="20"/>
                <w:lang w:val="en-US"/>
              </w:rPr>
              <w:t>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75B23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C24E6">
              <w:rPr>
                <w:i/>
                <w:sz w:val="20"/>
                <w:szCs w:val="20"/>
              </w:rPr>
              <w:t>&lt;/soap:Body&gt;</w:t>
            </w:r>
          </w:p>
          <w:p w:rsidR="00C52AC4" w:rsidRDefault="00C52AC4" w:rsidP="0066082B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  <w:rPr>
          <w:lang w:val="en-US"/>
        </w:rPr>
      </w:pPr>
    </w:p>
    <w:p w:rsidR="00164D94" w:rsidRDefault="00D030A6" w:rsidP="00164D94">
      <w:pPr>
        <w:pStyle w:val="21"/>
      </w:pPr>
      <w:bookmarkStart w:id="288" w:name="_Toc389033474"/>
      <w:r>
        <w:rPr>
          <w:bCs w:val="0"/>
        </w:rPr>
        <w:t>Операция «</w:t>
      </w:r>
      <w:r w:rsidR="00864888">
        <w:rPr>
          <w:bCs w:val="0"/>
        </w:rPr>
        <w:t xml:space="preserve">Получение данных о текущей активной циклограмме </w:t>
      </w:r>
      <w:r w:rsidR="00164D94">
        <w:rPr>
          <w:bCs w:val="0"/>
        </w:rPr>
        <w:t>по АП по номеру ЛС</w:t>
      </w:r>
      <w:r>
        <w:rPr>
          <w:bCs w:val="0"/>
        </w:rPr>
        <w:t>»</w:t>
      </w:r>
      <w:bookmarkEnd w:id="288"/>
    </w:p>
    <w:p w:rsidR="00164D94" w:rsidRDefault="00164D94" w:rsidP="00A971EB">
      <w:pPr>
        <w:pStyle w:val="1----111"/>
        <w:rPr>
          <w:lang w:val="en-US"/>
        </w:rPr>
      </w:pPr>
      <w:bookmarkStart w:id="289" w:name="_Toc389033475"/>
      <w:r w:rsidRPr="0009076A">
        <w:t>Общие сведения</w:t>
      </w:r>
      <w:bookmarkEnd w:id="2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1"/>
        <w:gridCol w:w="7294"/>
      </w:tblGrid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4D94" w:rsidRPr="006D1ECC" w:rsidRDefault="00164D94" w:rsidP="00164D94">
            <w:pPr>
              <w:rPr>
                <w:bCs/>
                <w:lang w:val="en-US"/>
              </w:rPr>
            </w:pPr>
            <w:r w:rsidRPr="00164D94">
              <w:rPr>
                <w:bCs/>
              </w:rPr>
              <w:t>findClientCycleDiagram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4D94" w:rsidRPr="00735D71" w:rsidRDefault="00864888" w:rsidP="00864888">
            <w:r>
              <w:rPr>
                <w:bCs/>
              </w:rPr>
              <w:t>Получение данных об активной циклограмме питания</w:t>
            </w:r>
            <w:r w:rsidR="00164D94">
              <w:rPr>
                <w:bCs/>
              </w:rPr>
              <w:t xml:space="preserve"> по номеру ЛС клиента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4D94" w:rsidRPr="009763A8" w:rsidRDefault="00864888" w:rsidP="00164D94"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</w:tbl>
    <w:p w:rsidR="00164D94" w:rsidRPr="00ED47C8" w:rsidRDefault="00164D94" w:rsidP="00164D9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4D94" w:rsidRDefault="00164D94" w:rsidP="00A971EB">
      <w:pPr>
        <w:pStyle w:val="1----111"/>
      </w:pPr>
      <w:bookmarkStart w:id="290" w:name="_Toc389033476"/>
      <w:r w:rsidRPr="0009076A">
        <w:lastRenderedPageBreak/>
        <w:t>Описание входных параметров</w:t>
      </w:r>
      <w:bookmarkEnd w:id="290"/>
    </w:p>
    <w:p w:rsidR="00164D94" w:rsidRPr="00151949" w:rsidRDefault="00164D94" w:rsidP="00164D94">
      <w:pPr>
        <w:pStyle w:val="af7"/>
      </w:pPr>
      <w:r w:rsidRPr="0009076A">
        <w:rPr>
          <w:b/>
        </w:rPr>
        <w:t xml:space="preserve">Входные данные: </w:t>
      </w:r>
      <w:r w:rsidRPr="00164D94">
        <w:t>findClientCycleDiagram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F0339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735D71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4F0339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Default="00164D94" w:rsidP="00A971EB">
      <w:pPr>
        <w:pStyle w:val="1----111"/>
      </w:pPr>
      <w:bookmarkStart w:id="291" w:name="_Toc389033477"/>
      <w:r w:rsidRPr="0009076A">
        <w:t>Описание выходных параметров</w:t>
      </w:r>
      <w:bookmarkEnd w:id="291"/>
    </w:p>
    <w:p w:rsidR="00164D94" w:rsidRPr="00CB2F72" w:rsidRDefault="00164D94" w:rsidP="00164D9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циклограммы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понедельника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среды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четверга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13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пятницы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субботы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164D94" w:rsidRPr="0009076A" w:rsidRDefault="00F542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Всегда будет равно 0 (активная)</w:t>
            </w:r>
          </w:p>
        </w:tc>
      </w:tr>
    </w:tbl>
    <w:p w:rsidR="00164D94" w:rsidRPr="00CB2F72" w:rsidRDefault="00164D94" w:rsidP="00A971EB">
      <w:pPr>
        <w:pStyle w:val="1----111"/>
      </w:pPr>
      <w:bookmarkStart w:id="292" w:name="_Toc389033478"/>
      <w:r w:rsidRPr="0009076A">
        <w:t>Ошибки</w:t>
      </w:r>
      <w:bookmarkEnd w:id="292"/>
    </w:p>
    <w:p w:rsidR="00164D94" w:rsidRPr="0009076A" w:rsidRDefault="00164D94" w:rsidP="00164D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Комментарий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E4FDF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Pr="00CC24E6" w:rsidRDefault="00164D94" w:rsidP="00164D94"/>
    <w:p w:rsidR="00164D94" w:rsidRDefault="00164D94" w:rsidP="00A971EB">
      <w:pPr>
        <w:pStyle w:val="1----111"/>
      </w:pPr>
      <w:bookmarkStart w:id="293" w:name="_Toc389033479"/>
      <w:r>
        <w:t>Контрольные примеры</w:t>
      </w:r>
      <w:bookmarkEnd w:id="293"/>
    </w:p>
    <w:p w:rsidR="00164D94" w:rsidRPr="0049359F" w:rsidRDefault="00164D94" w:rsidP="00164D9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&lt;soap:findClientCycleDiagram&gt;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&lt;/soap:findClientCycleDiagram&gt;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4D94" w:rsidRPr="00ED47C8" w:rsidRDefault="00164D94" w:rsidP="00164D94">
            <w:pPr>
              <w:spacing w:line="240" w:lineRule="auto"/>
              <w:jc w:val="left"/>
            </w:pPr>
            <w:r w:rsidRPr="00164D9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164D94" w:rsidRDefault="00164D94" w:rsidP="00164D94"/>
    <w:p w:rsidR="00164D94" w:rsidRDefault="00164D94" w:rsidP="00164D94">
      <w:pPr>
        <w:pStyle w:val="af7"/>
        <w:rPr>
          <w:b/>
        </w:rPr>
      </w:pPr>
      <w:r w:rsidRPr="00916933">
        <w:rPr>
          <w:b/>
        </w:rPr>
        <w:lastRenderedPageBreak/>
        <w:t>Ответ на запрос в случае успешного исполнения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&lt;ns2:findClientCycleDiagramResponse xmlns:ns2="http://soap.integra.partner.web.processor.ecafe.axetta.ru/"&gt;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&lt;GlobalId&gt;10&lt;/GlobalId&gt;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&lt;Monday&gt;2;9;1&lt;/Monday&gt;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&lt;Tuesday&gt;3&lt;/Tuesday&gt;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&lt;Wednesday&gt;6;4&lt;/Wednesday&gt;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&lt;Thursday&gt;6;4&lt;/Thursday&gt;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&lt;Friday&gt;4&lt;/Friday&gt;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&lt;DateActivationDiagram&gt;2013-12-07T16:19:52.045+04:00&lt;/DateActivationDiagram&gt;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&lt;StateDiagram&gt;0&lt;/StateDiagram&gt;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&lt;MondayPrice&gt;9000&lt;/MondayPrice&gt;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&lt;WednesdayPrice&gt;6000&lt;/WednesdayPrice&gt;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&lt;ThursdayPrice&gt;6000&lt;/ThursdayPrice&gt;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&lt;FridayPrice&gt;3000&lt;/FridayPrice&gt;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&lt;SaturdayPrice&gt;0&lt;/SaturdayPrice&gt;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&lt;SundayPrice&gt;0&lt;/SundayPrice&gt;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&lt;/ns2:findClientCycleDiagramResponse&gt;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164D94">
              <w:rPr>
                <w:i/>
                <w:sz w:val="20"/>
                <w:szCs w:val="20"/>
              </w:rPr>
              <w:t>&lt;/soap:Body&gt;</w:t>
            </w:r>
          </w:p>
          <w:p w:rsidR="00164D94" w:rsidRDefault="00164D94" w:rsidP="00164D94">
            <w:pPr>
              <w:spacing w:line="240" w:lineRule="auto"/>
              <w:jc w:val="left"/>
            </w:pPr>
            <w:r w:rsidRPr="00164D9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</w:pPr>
    </w:p>
    <w:p w:rsidR="00864888" w:rsidRDefault="00D030A6" w:rsidP="00864888">
      <w:pPr>
        <w:pStyle w:val="21"/>
      </w:pPr>
      <w:bookmarkStart w:id="294" w:name="_Toc389033480"/>
      <w:r>
        <w:rPr>
          <w:bCs w:val="0"/>
        </w:rPr>
        <w:t>Операция «</w:t>
      </w:r>
      <w:r w:rsidR="00864888">
        <w:rPr>
          <w:bCs w:val="0"/>
        </w:rPr>
        <w:t>Получение данных о текущей активной циклограмме по АП по номеру СНИЛС</w:t>
      </w:r>
      <w:r>
        <w:rPr>
          <w:bCs w:val="0"/>
        </w:rPr>
        <w:t>»</w:t>
      </w:r>
      <w:bookmarkEnd w:id="294"/>
    </w:p>
    <w:p w:rsidR="00864888" w:rsidRDefault="00864888" w:rsidP="00A971EB">
      <w:pPr>
        <w:pStyle w:val="1----111"/>
        <w:rPr>
          <w:lang w:val="en-US"/>
        </w:rPr>
      </w:pPr>
      <w:bookmarkStart w:id="295" w:name="_Toc389033481"/>
      <w:r w:rsidRPr="0009076A">
        <w:t>Общие сведения</w:t>
      </w:r>
      <w:bookmarkEnd w:id="2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6"/>
        <w:gridCol w:w="7299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164D94">
              <w:rPr>
                <w:bCs/>
              </w:rPr>
              <w:t>findClientCycleDiagram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A971EB">
      <w:pPr>
        <w:pStyle w:val="1----111"/>
      </w:pPr>
      <w:bookmarkStart w:id="296" w:name="_Toc389033482"/>
      <w:r w:rsidRPr="0009076A">
        <w:t>Описание входных параметров</w:t>
      </w:r>
      <w:bookmarkEnd w:id="296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164D94">
        <w:t>findClientCycleDiagram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A971EB">
      <w:pPr>
        <w:pStyle w:val="1----111"/>
      </w:pPr>
      <w:bookmarkStart w:id="297" w:name="_Toc389033483"/>
      <w:r w:rsidRPr="0009076A">
        <w:t>Описание выходных параметров</w:t>
      </w:r>
      <w:bookmarkEnd w:id="297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циклограммы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понедельника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среды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четверга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пятницы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</w:t>
            </w:r>
            <w:r>
              <w:rPr>
                <w:sz w:val="20"/>
                <w:szCs w:val="20"/>
              </w:rPr>
              <w:lastRenderedPageBreak/>
              <w:t>комплексов питания на субботу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15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субботы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Всегда будет равно 0 (активная)</w:t>
            </w:r>
          </w:p>
        </w:tc>
      </w:tr>
    </w:tbl>
    <w:p w:rsidR="00864888" w:rsidRPr="00CB2F72" w:rsidRDefault="00864888" w:rsidP="00A971EB">
      <w:pPr>
        <w:pStyle w:val="1----111"/>
      </w:pPr>
      <w:bookmarkStart w:id="298" w:name="_Toc389033484"/>
      <w:r w:rsidRPr="0009076A">
        <w:t>Ошибки</w:t>
      </w:r>
      <w:bookmarkEnd w:id="298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A971EB">
      <w:pPr>
        <w:pStyle w:val="1----111"/>
      </w:pPr>
      <w:bookmarkStart w:id="299" w:name="_Toc389033485"/>
      <w:r>
        <w:t>Контрольные примеры</w:t>
      </w:r>
      <w:bookmarkEnd w:id="299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san&gt;111-111-11</w:t>
            </w:r>
            <w:r w:rsidRPr="00164D94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164D94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164D9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RP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&lt;GlobalId&gt;10&lt;/GlobalId&gt;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&lt;Monday&gt;2;9;1&lt;/Monday&gt;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&lt;Tuesday&gt;3&lt;/Tuesday&gt;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&lt;Wednesday&gt;6;4&lt;/Wednesday&gt;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&lt;Thursday&gt;6;4&lt;/Thursday&gt;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&lt;Friday&gt;4&lt;/Friday&gt;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&lt;DateActivationDiagram&gt;2013-12-07T16:19:52.045+04:00&lt;/DateActivationDiagram&gt;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&lt;StateDiagram&gt;0&lt;/StateDiagram&gt;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&lt;MondayPrice&gt;9000&lt;/MondayPrice&gt;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&lt;WednesdayPrice&gt;6000&lt;/WednesdayPrice&gt;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&lt;ThursdayPrice&gt;6000&lt;/ThursdayPrice&gt;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&lt;FridayPrice&gt;3000&lt;/FridayPrice&gt;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&lt;SaturdayPrice&gt;0&lt;/SaturdayPrice&gt;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&lt;SundayPrice&gt;0&lt;/SundayPrice&gt;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864888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888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864888" w:rsidRPr="00864888" w:rsidRDefault="00864888" w:rsidP="0066082B">
            <w:pPr>
              <w:spacing w:line="240" w:lineRule="auto"/>
              <w:jc w:val="left"/>
              <w:rPr>
                <w:lang w:val="en-US"/>
              </w:rPr>
            </w:pPr>
            <w:r w:rsidRPr="0086488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  <w:rPr>
          <w:lang w:val="en-US"/>
        </w:rPr>
      </w:pPr>
    </w:p>
    <w:p w:rsidR="00F542DC" w:rsidRDefault="00D030A6" w:rsidP="00F542DC">
      <w:pPr>
        <w:pStyle w:val="21"/>
      </w:pPr>
      <w:bookmarkStart w:id="300" w:name="_Toc389033486"/>
      <w:r>
        <w:rPr>
          <w:bCs w:val="0"/>
        </w:rPr>
        <w:t>Операция «</w:t>
      </w:r>
      <w:r w:rsidR="00F542DC">
        <w:rPr>
          <w:bCs w:val="0"/>
        </w:rPr>
        <w:t>Получить список комплексов, которые участвуют в АП, по номеру ЛС</w:t>
      </w:r>
      <w:r>
        <w:rPr>
          <w:bCs w:val="0"/>
        </w:rPr>
        <w:t>»</w:t>
      </w:r>
      <w:bookmarkEnd w:id="300"/>
    </w:p>
    <w:p w:rsidR="00F542DC" w:rsidRDefault="00F542DC" w:rsidP="0031664D">
      <w:pPr>
        <w:pStyle w:val="1----111"/>
        <w:rPr>
          <w:lang w:val="en-US"/>
        </w:rPr>
      </w:pPr>
      <w:bookmarkStart w:id="301" w:name="_Toc389033487"/>
      <w:r w:rsidRPr="0009076A">
        <w:t>Общие сведения</w:t>
      </w:r>
      <w:bookmarkEnd w:id="30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5"/>
        <w:gridCol w:w="7300"/>
      </w:tblGrid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542DC" w:rsidRPr="006D1ECC" w:rsidRDefault="00F542DC" w:rsidP="0092666C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542DC" w:rsidRPr="00735D71" w:rsidRDefault="00F542DC" w:rsidP="0092666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542DC" w:rsidRPr="009763A8" w:rsidRDefault="00F542DC" w:rsidP="00F542D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</w:tbl>
    <w:p w:rsidR="00F542DC" w:rsidRPr="00ED47C8" w:rsidRDefault="00F542DC" w:rsidP="00F542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F542DC" w:rsidRDefault="00F542DC" w:rsidP="0031664D">
      <w:pPr>
        <w:pStyle w:val="1----111"/>
      </w:pPr>
      <w:bookmarkStart w:id="302" w:name="_Toc389033488"/>
      <w:r w:rsidRPr="0009076A">
        <w:t>Описание входных параметров</w:t>
      </w:r>
      <w:bookmarkEnd w:id="302"/>
    </w:p>
    <w:p w:rsidR="00F542DC" w:rsidRPr="00151949" w:rsidRDefault="00F542DC" w:rsidP="00F542DC">
      <w:pPr>
        <w:pStyle w:val="af7"/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F0339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735D71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4F0339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Default="00F542DC" w:rsidP="0031664D">
      <w:pPr>
        <w:pStyle w:val="1----111"/>
      </w:pPr>
      <w:bookmarkStart w:id="303" w:name="_Toc389033489"/>
      <w:r w:rsidRPr="0009076A">
        <w:t>Описание выходных параметров</w:t>
      </w:r>
      <w:bookmarkEnd w:id="303"/>
    </w:p>
    <w:p w:rsidR="00F542DC" w:rsidRPr="00CB2F72" w:rsidRDefault="00F542DC" w:rsidP="00F542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F542DC" w:rsidRPr="0009076A" w:rsidRDefault="00F542DC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комплексов (</w:t>
            </w:r>
            <w:r w:rsidR="00E4793B">
              <w:rPr>
                <w:sz w:val="20"/>
                <w:szCs w:val="20"/>
              </w:rPr>
              <w:t xml:space="preserve">элементов </w:t>
            </w:r>
            <w:r w:rsidR="00E4793B" w:rsidRPr="00E4793B">
              <w:rPr>
                <w:sz w:val="20"/>
                <w:szCs w:val="20"/>
              </w:rPr>
              <w:lastRenderedPageBreak/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F542DC" w:rsidRP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F542DC" w:rsidRPr="0009076A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E4793B" w:rsidRPr="0009076A" w:rsidTr="0092666C">
        <w:tc>
          <w:tcPr>
            <w:tcW w:w="534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4</w:t>
            </w:r>
          </w:p>
        </w:tc>
        <w:tc>
          <w:tcPr>
            <w:tcW w:w="205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E4793B" w:rsidRDefault="00E4793B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4793B" w:rsidRDefault="00E4793B" w:rsidP="00E4793B">
      <w:r w:rsidRPr="0009076A">
        <w:t>Параметры комплексного типа описаны в приложении «Описание общих структур данных».</w:t>
      </w:r>
    </w:p>
    <w:p w:rsidR="00F542DC" w:rsidRPr="00CB2F72" w:rsidRDefault="00F542DC" w:rsidP="0031664D">
      <w:pPr>
        <w:pStyle w:val="1----111"/>
      </w:pPr>
      <w:bookmarkStart w:id="304" w:name="_Toc389033490"/>
      <w:r w:rsidRPr="0009076A">
        <w:t>Ошибки</w:t>
      </w:r>
      <w:bookmarkEnd w:id="304"/>
    </w:p>
    <w:p w:rsidR="00F542DC" w:rsidRPr="0009076A" w:rsidRDefault="00F542DC" w:rsidP="00F542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Комментарий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E4FDF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Pr="00CC24E6" w:rsidRDefault="00F542DC" w:rsidP="00F542DC"/>
    <w:p w:rsidR="00F542DC" w:rsidRDefault="00F542DC" w:rsidP="0031664D">
      <w:pPr>
        <w:pStyle w:val="1----111"/>
      </w:pPr>
      <w:bookmarkStart w:id="305" w:name="_Toc389033491"/>
      <w:r>
        <w:t>Контрольные примеры</w:t>
      </w:r>
      <w:bookmarkEnd w:id="305"/>
    </w:p>
    <w:p w:rsidR="00F542DC" w:rsidRPr="0049359F" w:rsidRDefault="00F542DC" w:rsidP="00F542DC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42DC" w:rsidRPr="00ED47C8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F542DC" w:rsidRDefault="00F542DC" w:rsidP="00F542DC"/>
    <w:p w:rsidR="00F542DC" w:rsidRDefault="00F542DC" w:rsidP="00F542DC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&lt;ns2:findComplexesWithSubFeedingResponse xmlns:ns2="http://soap.integra.partner.web.processor.ecafe.axetta.ru/"&gt;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&lt;/ns2:findComplexesWithSubFeedingResponse&gt;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42DC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214B0" w:rsidRDefault="008214B0" w:rsidP="008214B0">
      <w:pPr>
        <w:rPr>
          <w:lang w:val="en-US"/>
        </w:rPr>
      </w:pPr>
    </w:p>
    <w:p w:rsidR="00864888" w:rsidRDefault="00D030A6" w:rsidP="00864888">
      <w:pPr>
        <w:pStyle w:val="21"/>
      </w:pPr>
      <w:bookmarkStart w:id="306" w:name="_Toc389033492"/>
      <w:r>
        <w:rPr>
          <w:bCs w:val="0"/>
        </w:rPr>
        <w:t>Операция «</w:t>
      </w:r>
      <w:r w:rsidR="00864888">
        <w:rPr>
          <w:bCs w:val="0"/>
        </w:rPr>
        <w:t>Получить список комплексов, которые участвуют в АП, по номеру СНИЛС</w:t>
      </w:r>
      <w:r>
        <w:rPr>
          <w:bCs w:val="0"/>
        </w:rPr>
        <w:t>»</w:t>
      </w:r>
      <w:bookmarkEnd w:id="306"/>
    </w:p>
    <w:p w:rsidR="00864888" w:rsidRDefault="00864888" w:rsidP="0031664D">
      <w:pPr>
        <w:pStyle w:val="1----111"/>
        <w:rPr>
          <w:lang w:val="en-US"/>
        </w:rPr>
      </w:pPr>
      <w:bookmarkStart w:id="307" w:name="_Toc389033493"/>
      <w:r w:rsidRPr="0009076A">
        <w:t>Общие сведения</w:t>
      </w:r>
      <w:bookmarkEnd w:id="3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9"/>
        <w:gridCol w:w="7306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31664D">
      <w:pPr>
        <w:pStyle w:val="1----111"/>
      </w:pPr>
      <w:bookmarkStart w:id="308" w:name="_Toc389033494"/>
      <w:r w:rsidRPr="0009076A">
        <w:t>Описание входных параметров</w:t>
      </w:r>
      <w:bookmarkEnd w:id="308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31664D">
      <w:pPr>
        <w:pStyle w:val="1----111"/>
      </w:pPr>
      <w:bookmarkStart w:id="309" w:name="_Toc389033495"/>
      <w:r w:rsidRPr="0009076A">
        <w:t>Описание выходных параметров</w:t>
      </w:r>
      <w:bookmarkEnd w:id="309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комплексов (элементов </w:t>
            </w:r>
            <w:r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864888" w:rsidRPr="00E4793B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r w:rsidRPr="0009076A">
        <w:t>Параметры комплексного типа описаны в приложении «Описание общих структур данных».</w:t>
      </w:r>
    </w:p>
    <w:p w:rsidR="00864888" w:rsidRPr="00CB2F72" w:rsidRDefault="00864888" w:rsidP="0031664D">
      <w:pPr>
        <w:pStyle w:val="1----111"/>
      </w:pPr>
      <w:bookmarkStart w:id="310" w:name="_Toc389033496"/>
      <w:r w:rsidRPr="0009076A">
        <w:lastRenderedPageBreak/>
        <w:t>Ошибки</w:t>
      </w:r>
      <w:bookmarkEnd w:id="310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31664D">
      <w:pPr>
        <w:pStyle w:val="1----111"/>
      </w:pPr>
      <w:bookmarkStart w:id="311" w:name="_Toc389033497"/>
      <w:r>
        <w:t>Контрольные примеры</w:t>
      </w:r>
      <w:bookmarkEnd w:id="311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111-111-11</w:t>
            </w:r>
            <w:r w:rsidRPr="00E4793B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Del="008E064E" w:rsidRDefault="004C6224" w:rsidP="004C6224">
      <w:pPr>
        <w:pStyle w:val="21"/>
        <w:rPr>
          <w:del w:id="312" w:author="Автор"/>
        </w:rPr>
      </w:pPr>
      <w:bookmarkStart w:id="313" w:name="_Toc389033498"/>
      <w:del w:id="314" w:author="Автор">
        <w:r w:rsidDel="008E064E">
          <w:lastRenderedPageBreak/>
          <w:delText>О</w:delText>
        </w:r>
        <w:r w:rsidRPr="0009076A" w:rsidDel="008E064E">
          <w:delText>перация</w:delText>
        </w:r>
        <w:r w:rsidDel="008E064E">
          <w:delText xml:space="preserve"> </w:delText>
        </w:r>
        <w:r w:rsidRPr="0009076A" w:rsidDel="008E064E">
          <w:delText>«</w:delText>
        </w:r>
        <w:r w:rsidRPr="00EB7828" w:rsidDel="008E064E">
          <w:delText>Получение информации о меню</w:delText>
        </w:r>
        <w:r w:rsidDel="008E064E">
          <w:delText xml:space="preserve"> буфетной продукции</w:delText>
        </w:r>
        <w:r w:rsidRPr="0009076A" w:rsidDel="008E064E">
          <w:delText>»</w:delText>
        </w:r>
        <w:bookmarkEnd w:id="313"/>
      </w:del>
    </w:p>
    <w:p w:rsidR="004C6224" w:rsidRPr="0009076A" w:rsidDel="00180D63" w:rsidRDefault="004C6224" w:rsidP="00A75B69">
      <w:pPr>
        <w:pStyle w:val="1----111"/>
        <w:numPr>
          <w:ilvl w:val="0"/>
          <w:numId w:val="0"/>
        </w:numPr>
        <w:ind w:left="567"/>
        <w:rPr>
          <w:del w:id="315" w:author="Автор"/>
        </w:rPr>
        <w:pPrChange w:id="316" w:author="Автор">
          <w:pPr>
            <w:pStyle w:val="1----111"/>
          </w:pPr>
        </w:pPrChange>
      </w:pPr>
      <w:bookmarkStart w:id="317" w:name="_Toc389033499"/>
      <w:del w:id="318" w:author="Автор">
        <w:r w:rsidRPr="0009076A" w:rsidDel="008E064E">
          <w:delText>Общие сведения</w:delText>
        </w:r>
        <w:bookmarkEnd w:id="317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7289"/>
      </w:tblGrid>
      <w:tr w:rsidR="004C6224" w:rsidRPr="0009076A" w:rsidDel="00180D63" w:rsidTr="003C2CC5">
        <w:trPr>
          <w:del w:id="319" w:author="Автор"/>
        </w:trPr>
        <w:tc>
          <w:tcPr>
            <w:tcW w:w="2943" w:type="dxa"/>
          </w:tcPr>
          <w:p w:rsidR="004C6224" w:rsidRPr="0009076A" w:rsidDel="00180D63" w:rsidRDefault="004C6224" w:rsidP="003C2CC5">
            <w:pPr>
              <w:rPr>
                <w:del w:id="320" w:author="Автор"/>
                <w:b/>
              </w:rPr>
            </w:pPr>
            <w:del w:id="321" w:author="Автор">
              <w:r w:rsidRPr="0009076A" w:rsidDel="00180D63">
                <w:rPr>
                  <w:b/>
                </w:rPr>
                <w:delText>Код операции:</w:delText>
              </w:r>
            </w:del>
          </w:p>
        </w:tc>
        <w:tc>
          <w:tcPr>
            <w:tcW w:w="7478" w:type="dxa"/>
          </w:tcPr>
          <w:p w:rsidR="004C6224" w:rsidRPr="0009076A" w:rsidDel="00180D63" w:rsidRDefault="004C6224" w:rsidP="003C2CC5">
            <w:pPr>
              <w:pStyle w:val="af7"/>
              <w:ind w:firstLine="0"/>
              <w:rPr>
                <w:del w:id="322" w:author="Автор"/>
                <w:lang w:val="en-US"/>
              </w:rPr>
            </w:pPr>
            <w:del w:id="323" w:author="Автор">
              <w:r w:rsidRPr="00EB7828" w:rsidDel="00180D63">
                <w:delText>get</w:delText>
              </w:r>
              <w:r w:rsidR="003C2CC5" w:rsidDel="00180D63">
                <w:rPr>
                  <w:lang w:val="en-US"/>
                </w:rPr>
                <w:delText>B</w:delText>
              </w:r>
              <w:r w:rsidR="003C2CC5" w:rsidRPr="003C2CC5" w:rsidDel="00180D63">
                <w:delText>uffet</w:delText>
              </w:r>
              <w:r w:rsidRPr="00EB7828" w:rsidDel="00180D63">
                <w:delText>List</w:delText>
              </w:r>
            </w:del>
          </w:p>
        </w:tc>
      </w:tr>
      <w:tr w:rsidR="004C6224" w:rsidRPr="0009076A" w:rsidDel="00180D63" w:rsidTr="003C2CC5">
        <w:trPr>
          <w:del w:id="324" w:author="Автор"/>
        </w:trPr>
        <w:tc>
          <w:tcPr>
            <w:tcW w:w="2943" w:type="dxa"/>
          </w:tcPr>
          <w:p w:rsidR="004C6224" w:rsidRPr="0009076A" w:rsidDel="00180D63" w:rsidRDefault="004C6224" w:rsidP="003C2CC5">
            <w:pPr>
              <w:rPr>
                <w:del w:id="325" w:author="Автор"/>
                <w:b/>
              </w:rPr>
            </w:pPr>
            <w:del w:id="326" w:author="Автор">
              <w:r w:rsidRPr="0009076A" w:rsidDel="00180D63">
                <w:rPr>
                  <w:b/>
                </w:rPr>
                <w:delText>Наименование операции:</w:delText>
              </w:r>
            </w:del>
          </w:p>
        </w:tc>
        <w:tc>
          <w:tcPr>
            <w:tcW w:w="7478" w:type="dxa"/>
          </w:tcPr>
          <w:p w:rsidR="004C6224" w:rsidRPr="0009076A" w:rsidDel="00180D63" w:rsidRDefault="004C6224" w:rsidP="003C2CC5">
            <w:pPr>
              <w:rPr>
                <w:del w:id="327" w:author="Автор"/>
              </w:rPr>
            </w:pPr>
            <w:del w:id="328" w:author="Автор">
              <w:r w:rsidRPr="00EB7828" w:rsidDel="00180D63">
                <w:delText xml:space="preserve">Получение информации о меню </w:delText>
              </w:r>
              <w:r w:rsidR="003C2CC5" w:rsidDel="00180D63">
                <w:delText>буфетной продукции</w:delText>
              </w:r>
            </w:del>
          </w:p>
        </w:tc>
      </w:tr>
      <w:tr w:rsidR="004C6224" w:rsidRPr="0009076A" w:rsidDel="00180D63" w:rsidTr="003C2CC5">
        <w:trPr>
          <w:del w:id="329" w:author="Автор"/>
        </w:trPr>
        <w:tc>
          <w:tcPr>
            <w:tcW w:w="2943" w:type="dxa"/>
          </w:tcPr>
          <w:p w:rsidR="004C6224" w:rsidRPr="0009076A" w:rsidDel="00180D63" w:rsidRDefault="004C6224" w:rsidP="003C2CC5">
            <w:pPr>
              <w:rPr>
                <w:del w:id="330" w:author="Автор"/>
                <w:b/>
              </w:rPr>
            </w:pPr>
            <w:del w:id="331" w:author="Автор">
              <w:r w:rsidRPr="0009076A" w:rsidDel="00180D63">
                <w:rPr>
                  <w:b/>
                </w:rPr>
                <w:delText>Назначение операции:</w:delText>
              </w:r>
            </w:del>
          </w:p>
        </w:tc>
        <w:tc>
          <w:tcPr>
            <w:tcW w:w="7478" w:type="dxa"/>
          </w:tcPr>
          <w:p w:rsidR="004C6224" w:rsidRPr="0009076A" w:rsidDel="00180D63" w:rsidRDefault="004C6224" w:rsidP="003C2CC5">
            <w:pPr>
              <w:rPr>
                <w:del w:id="332" w:author="Автор"/>
              </w:rPr>
            </w:pPr>
            <w:del w:id="333" w:author="Автор">
              <w:r w:rsidRPr="00EB7828" w:rsidDel="00180D63">
                <w:delText xml:space="preserve">Получение информации о меню </w:delText>
              </w:r>
              <w:r w:rsidR="003C2CC5" w:rsidDel="00180D63">
                <w:delText>буфетной продукции</w:delText>
              </w:r>
              <w:r w:rsidRPr="00EB7828" w:rsidDel="00180D63">
                <w:delText>: дата, наименование, цена</w:delText>
              </w:r>
            </w:del>
          </w:p>
        </w:tc>
      </w:tr>
    </w:tbl>
    <w:p w:rsidR="004C6224" w:rsidRPr="0009076A" w:rsidDel="008E064E" w:rsidRDefault="004C6224" w:rsidP="0031664D">
      <w:pPr>
        <w:pStyle w:val="1----111"/>
        <w:rPr>
          <w:del w:id="334" w:author="Автор"/>
        </w:rPr>
      </w:pPr>
      <w:bookmarkStart w:id="335" w:name="_Toc389033500"/>
      <w:del w:id="336" w:author="Автор">
        <w:r w:rsidRPr="0009076A" w:rsidDel="008E064E">
          <w:delText>Описание входных параметров</w:delText>
        </w:r>
        <w:bookmarkEnd w:id="335"/>
      </w:del>
    </w:p>
    <w:p w:rsidR="004C6224" w:rsidRPr="0009076A" w:rsidDel="00180D63" w:rsidRDefault="004C6224" w:rsidP="004C6224">
      <w:pPr>
        <w:pStyle w:val="af7"/>
        <w:rPr>
          <w:del w:id="337" w:author="Автор"/>
          <w:b/>
        </w:rPr>
      </w:pPr>
      <w:del w:id="338" w:author="Автор">
        <w:r w:rsidRPr="0009076A" w:rsidDel="00180D63">
          <w:rPr>
            <w:b/>
          </w:rPr>
          <w:delText xml:space="preserve">Входные данные: </w:delText>
        </w:r>
        <w:r w:rsidR="003C2CC5" w:rsidRPr="003C2CC5" w:rsidDel="00180D63">
          <w:rPr>
            <w:b/>
          </w:rPr>
          <w:delText>get</w:delText>
        </w:r>
        <w:r w:rsidR="003C2CC5" w:rsidRPr="003C2CC5" w:rsidDel="00180D63">
          <w:rPr>
            <w:b/>
            <w:lang w:val="en-US"/>
          </w:rPr>
          <w:delText>B</w:delText>
        </w:r>
        <w:r w:rsidR="003C2CC5" w:rsidRPr="003C2CC5" w:rsidDel="00180D63">
          <w:rPr>
            <w:b/>
          </w:rPr>
          <w:delText>uffetList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C6224" w:rsidRPr="0009076A" w:rsidDel="00180D63" w:rsidTr="003C2CC5">
        <w:trPr>
          <w:del w:id="339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340" w:author="Автор"/>
                <w:lang w:val="en-US"/>
              </w:rPr>
            </w:pPr>
            <w:del w:id="341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342" w:author="Автор"/>
              </w:rPr>
            </w:pPr>
            <w:del w:id="343" w:author="Автор">
              <w:r w:rsidRPr="0009076A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344" w:author="Автор"/>
              </w:rPr>
            </w:pPr>
            <w:del w:id="345" w:author="Автор">
              <w:r w:rsidRPr="0009076A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346" w:author="Автор"/>
              </w:rPr>
            </w:pPr>
            <w:del w:id="347" w:author="Автор">
              <w:r w:rsidRPr="0009076A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348" w:author="Автор"/>
              </w:rPr>
            </w:pPr>
            <w:del w:id="349" w:author="Автор">
              <w:r w:rsidRPr="0009076A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350" w:author="Автор"/>
              </w:rPr>
            </w:pPr>
            <w:del w:id="351" w:author="Автор">
              <w:r w:rsidRPr="0009076A" w:rsidDel="00180D63">
                <w:delText xml:space="preserve">Комментарий </w:delText>
              </w:r>
            </w:del>
          </w:p>
        </w:tc>
      </w:tr>
      <w:tr w:rsidR="004C6224" w:rsidRPr="0009076A" w:rsidDel="00180D63" w:rsidTr="003C2CC5">
        <w:trPr>
          <w:del w:id="352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53" w:author="Автор"/>
              </w:rPr>
            </w:pPr>
            <w:del w:id="354" w:author="Автор">
              <w:r w:rsidRPr="0009076A" w:rsidDel="00180D63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4C6224" w:rsidRPr="000D3C28" w:rsidDel="00180D63" w:rsidRDefault="004C6224" w:rsidP="003C2CC5">
            <w:pPr>
              <w:pStyle w:val="affff1"/>
              <w:ind w:left="0"/>
              <w:rPr>
                <w:del w:id="355" w:author="Автор"/>
                <w:sz w:val="20"/>
                <w:szCs w:val="20"/>
              </w:rPr>
            </w:pPr>
            <w:del w:id="356" w:author="Автор">
              <w:r w:rsidRPr="000D3C28" w:rsidDel="00180D63">
                <w:rPr>
                  <w:sz w:val="20"/>
                  <w:szCs w:val="20"/>
                </w:rPr>
                <w:delText>contractId</w:delText>
              </w:r>
            </w:del>
          </w:p>
        </w:tc>
        <w:tc>
          <w:tcPr>
            <w:tcW w:w="1903" w:type="dxa"/>
          </w:tcPr>
          <w:p w:rsidR="004C6224" w:rsidRPr="000D3C28" w:rsidDel="00180D63" w:rsidRDefault="004C6224" w:rsidP="003C2CC5">
            <w:pPr>
              <w:pStyle w:val="affff1"/>
              <w:ind w:left="0"/>
              <w:rPr>
                <w:del w:id="357" w:author="Автор"/>
                <w:sz w:val="20"/>
                <w:szCs w:val="20"/>
              </w:rPr>
            </w:pPr>
            <w:del w:id="358" w:author="Автор">
              <w:r w:rsidDel="00180D63">
                <w:rPr>
                  <w:sz w:val="20"/>
                  <w:szCs w:val="20"/>
                </w:rPr>
                <w:delText>Номер лицевого счета</w:delText>
              </w:r>
            </w:del>
          </w:p>
        </w:tc>
        <w:tc>
          <w:tcPr>
            <w:tcW w:w="1965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359" w:author="Автор"/>
                <w:sz w:val="20"/>
                <w:szCs w:val="20"/>
              </w:rPr>
            </w:pPr>
            <w:del w:id="360" w:author="Автор">
              <w:r w:rsidRPr="0009076A"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4C6224" w:rsidRPr="000D3C28" w:rsidDel="00180D63" w:rsidRDefault="004C6224" w:rsidP="003C2CC5">
            <w:pPr>
              <w:pStyle w:val="affff1"/>
              <w:ind w:left="0"/>
              <w:rPr>
                <w:del w:id="361" w:author="Автор"/>
                <w:sz w:val="20"/>
                <w:szCs w:val="20"/>
              </w:rPr>
            </w:pPr>
            <w:del w:id="362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</w:delText>
              </w:r>
              <w:r w:rsidDel="00180D63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363" w:author="Автор"/>
                <w:sz w:val="20"/>
                <w:szCs w:val="20"/>
              </w:rPr>
            </w:pPr>
          </w:p>
        </w:tc>
      </w:tr>
      <w:tr w:rsidR="004C6224" w:rsidRPr="0009076A" w:rsidDel="00180D63" w:rsidTr="003C2CC5">
        <w:trPr>
          <w:del w:id="364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65" w:author="Автор"/>
                <w:lang w:val="en-US"/>
              </w:rPr>
            </w:pPr>
            <w:del w:id="366" w:author="Автор">
              <w:r w:rsidDel="00180D63">
                <w:rPr>
                  <w:lang w:val="en-US"/>
                </w:rPr>
                <w:delText>2</w:delText>
              </w:r>
            </w:del>
          </w:p>
        </w:tc>
        <w:tc>
          <w:tcPr>
            <w:tcW w:w="2050" w:type="dxa"/>
          </w:tcPr>
          <w:p w:rsidR="004C6224" w:rsidRPr="000D3C28" w:rsidDel="00180D63" w:rsidRDefault="004C6224" w:rsidP="003C2CC5">
            <w:pPr>
              <w:pStyle w:val="affff1"/>
              <w:ind w:left="0"/>
              <w:rPr>
                <w:del w:id="367" w:author="Автор"/>
                <w:sz w:val="20"/>
                <w:szCs w:val="20"/>
                <w:lang w:val="en-US"/>
              </w:rPr>
            </w:pPr>
            <w:del w:id="368" w:author="Автор">
              <w:r w:rsidRPr="000D3C28" w:rsidDel="00180D63">
                <w:rPr>
                  <w:sz w:val="20"/>
                  <w:szCs w:val="20"/>
                  <w:lang w:val="en-US"/>
                </w:rPr>
                <w:delText>startDate</w:delText>
              </w:r>
            </w:del>
          </w:p>
        </w:tc>
        <w:tc>
          <w:tcPr>
            <w:tcW w:w="1903" w:type="dxa"/>
          </w:tcPr>
          <w:p w:rsidR="004C6224" w:rsidDel="00180D63" w:rsidRDefault="004C6224" w:rsidP="003C2CC5">
            <w:pPr>
              <w:pStyle w:val="affff1"/>
              <w:ind w:left="0"/>
              <w:rPr>
                <w:del w:id="369" w:author="Автор"/>
                <w:sz w:val="20"/>
                <w:szCs w:val="20"/>
              </w:rPr>
            </w:pPr>
            <w:del w:id="370" w:author="Автор">
              <w:r w:rsidDel="00180D63">
                <w:rPr>
                  <w:sz w:val="20"/>
                  <w:szCs w:val="20"/>
                </w:rPr>
                <w:delText>Н</w:delText>
              </w:r>
              <w:r w:rsidRPr="006179CD" w:rsidDel="00180D63">
                <w:rPr>
                  <w:sz w:val="20"/>
                  <w:szCs w:val="20"/>
                </w:rPr>
                <w:delText>ачальная дата выборки</w:delText>
              </w:r>
            </w:del>
          </w:p>
        </w:tc>
        <w:tc>
          <w:tcPr>
            <w:tcW w:w="1965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371" w:author="Автор"/>
                <w:sz w:val="20"/>
                <w:szCs w:val="20"/>
              </w:rPr>
            </w:pPr>
            <w:del w:id="372" w:author="Автор">
              <w:r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373" w:author="Автор"/>
                <w:sz w:val="20"/>
                <w:szCs w:val="20"/>
                <w:lang w:val="en-US"/>
              </w:rPr>
            </w:pPr>
            <w:del w:id="374" w:author="Автор">
              <w:r w:rsidDel="00180D63">
                <w:rPr>
                  <w:sz w:val="20"/>
                  <w:szCs w:val="20"/>
                  <w:lang w:val="en-US"/>
                </w:rPr>
                <w:delText>xs:dateTime</w:delText>
              </w:r>
            </w:del>
          </w:p>
        </w:tc>
        <w:tc>
          <w:tcPr>
            <w:tcW w:w="1989" w:type="dxa"/>
          </w:tcPr>
          <w:p w:rsidR="004C6224" w:rsidRPr="000D3C28" w:rsidDel="00180D63" w:rsidRDefault="004C6224" w:rsidP="003C2CC5">
            <w:pPr>
              <w:pStyle w:val="affff1"/>
              <w:ind w:left="0"/>
              <w:rPr>
                <w:del w:id="375" w:author="Автор"/>
                <w:sz w:val="20"/>
                <w:szCs w:val="20"/>
              </w:rPr>
            </w:pPr>
          </w:p>
        </w:tc>
      </w:tr>
      <w:tr w:rsidR="004C6224" w:rsidRPr="0009076A" w:rsidDel="00180D63" w:rsidTr="003C2CC5">
        <w:trPr>
          <w:del w:id="376" w:author="Автор"/>
        </w:trPr>
        <w:tc>
          <w:tcPr>
            <w:tcW w:w="534" w:type="dxa"/>
            <w:vAlign w:val="center"/>
          </w:tcPr>
          <w:p w:rsidR="004C6224" w:rsidRPr="000D3C28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77" w:author="Автор"/>
              </w:rPr>
            </w:pPr>
            <w:del w:id="378" w:author="Автор">
              <w:r w:rsidDel="00180D63">
                <w:delText>3</w:delText>
              </w:r>
            </w:del>
          </w:p>
        </w:tc>
        <w:tc>
          <w:tcPr>
            <w:tcW w:w="2050" w:type="dxa"/>
          </w:tcPr>
          <w:p w:rsidR="004C6224" w:rsidRPr="000D3C28" w:rsidDel="00180D63" w:rsidRDefault="004C6224" w:rsidP="003C2CC5">
            <w:pPr>
              <w:pStyle w:val="affff1"/>
              <w:ind w:left="0"/>
              <w:rPr>
                <w:del w:id="379" w:author="Автор"/>
                <w:sz w:val="20"/>
                <w:szCs w:val="20"/>
                <w:lang w:val="en-US"/>
              </w:rPr>
            </w:pPr>
            <w:del w:id="380" w:author="Автор">
              <w:r w:rsidRPr="000D3C28" w:rsidDel="00180D63">
                <w:rPr>
                  <w:sz w:val="20"/>
                  <w:szCs w:val="20"/>
                  <w:lang w:val="en-US"/>
                </w:rPr>
                <w:delText>endDate</w:delText>
              </w:r>
            </w:del>
          </w:p>
        </w:tc>
        <w:tc>
          <w:tcPr>
            <w:tcW w:w="1903" w:type="dxa"/>
          </w:tcPr>
          <w:p w:rsidR="004C6224" w:rsidDel="00180D63" w:rsidRDefault="004C6224" w:rsidP="003C2CC5">
            <w:pPr>
              <w:pStyle w:val="affff1"/>
              <w:ind w:left="0"/>
              <w:rPr>
                <w:del w:id="381" w:author="Автор"/>
                <w:sz w:val="20"/>
                <w:szCs w:val="20"/>
              </w:rPr>
            </w:pPr>
            <w:del w:id="382" w:author="Автор">
              <w:r w:rsidDel="00180D63">
                <w:rPr>
                  <w:sz w:val="20"/>
                  <w:szCs w:val="20"/>
                </w:rPr>
                <w:delText>К</w:delText>
              </w:r>
              <w:r w:rsidRPr="006179CD" w:rsidDel="00180D63">
                <w:rPr>
                  <w:sz w:val="20"/>
                  <w:szCs w:val="20"/>
                </w:rPr>
                <w:delText>онечная дата выборки</w:delText>
              </w:r>
            </w:del>
          </w:p>
        </w:tc>
        <w:tc>
          <w:tcPr>
            <w:tcW w:w="1965" w:type="dxa"/>
          </w:tcPr>
          <w:p w:rsidR="004C6224" w:rsidRPr="006179CD" w:rsidDel="00180D63" w:rsidRDefault="004C6224" w:rsidP="003C2CC5">
            <w:pPr>
              <w:pStyle w:val="affff1"/>
              <w:ind w:left="0"/>
              <w:rPr>
                <w:del w:id="383" w:author="Автор"/>
                <w:sz w:val="20"/>
                <w:szCs w:val="20"/>
                <w:lang w:val="en-US"/>
              </w:rPr>
            </w:pPr>
            <w:del w:id="384" w:author="Автор">
              <w:r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4C6224" w:rsidDel="00180D63" w:rsidRDefault="004C6224" w:rsidP="003C2CC5">
            <w:pPr>
              <w:pStyle w:val="affff1"/>
              <w:ind w:left="0"/>
              <w:rPr>
                <w:del w:id="385" w:author="Автор"/>
                <w:sz w:val="20"/>
                <w:szCs w:val="20"/>
                <w:lang w:val="en-US"/>
              </w:rPr>
            </w:pPr>
            <w:del w:id="386" w:author="Автор">
              <w:r w:rsidDel="00180D63">
                <w:rPr>
                  <w:sz w:val="20"/>
                  <w:szCs w:val="20"/>
                  <w:lang w:val="en-US"/>
                </w:rPr>
                <w:delText>xs:dateTime</w:delText>
              </w:r>
            </w:del>
          </w:p>
        </w:tc>
        <w:tc>
          <w:tcPr>
            <w:tcW w:w="1989" w:type="dxa"/>
          </w:tcPr>
          <w:p w:rsidR="004C6224" w:rsidRPr="000D3C28" w:rsidDel="00180D63" w:rsidRDefault="004C6224" w:rsidP="003C2CC5">
            <w:pPr>
              <w:pStyle w:val="affff1"/>
              <w:ind w:left="0"/>
              <w:rPr>
                <w:del w:id="387" w:author="Автор"/>
                <w:sz w:val="20"/>
              </w:rPr>
            </w:pPr>
          </w:p>
        </w:tc>
      </w:tr>
    </w:tbl>
    <w:p w:rsidR="004C6224" w:rsidRPr="0009076A" w:rsidDel="008E064E" w:rsidRDefault="004C6224" w:rsidP="0031664D">
      <w:pPr>
        <w:pStyle w:val="1----111"/>
        <w:rPr>
          <w:del w:id="388" w:author="Автор"/>
        </w:rPr>
      </w:pPr>
      <w:bookmarkStart w:id="389" w:name="_Toc389033501"/>
      <w:del w:id="390" w:author="Автор">
        <w:r w:rsidRPr="0009076A" w:rsidDel="008E064E">
          <w:delText>Описание выходных параметров</w:delText>
        </w:r>
        <w:bookmarkEnd w:id="389"/>
      </w:del>
    </w:p>
    <w:p w:rsidR="004C6224" w:rsidRPr="0009076A" w:rsidDel="00180D63" w:rsidRDefault="004C6224" w:rsidP="004C6224">
      <w:pPr>
        <w:pStyle w:val="af7"/>
        <w:rPr>
          <w:del w:id="391" w:author="Автор"/>
          <w:b/>
        </w:rPr>
      </w:pPr>
      <w:del w:id="392" w:author="Автор">
        <w:r w:rsidRPr="0009076A" w:rsidDel="00180D63">
          <w:rPr>
            <w:b/>
          </w:rPr>
          <w:delText xml:space="preserve">Выходные данные: </w:delText>
        </w:r>
        <w:r w:rsidR="003C2CC5" w:rsidRPr="003C2CC5" w:rsidDel="00180D63">
          <w:rPr>
            <w:b/>
            <w:lang w:val="en-US"/>
          </w:rPr>
          <w:delText>b</w:delText>
        </w:r>
        <w:r w:rsidR="003C2CC5" w:rsidRPr="003C2CC5" w:rsidDel="00180D63">
          <w:rPr>
            <w:b/>
          </w:rPr>
          <w:delText>uffet</w:delText>
        </w:r>
        <w:r w:rsidRPr="003C2CC5" w:rsidDel="00180D63">
          <w:rPr>
            <w:b/>
            <w:lang w:val="en-US"/>
          </w:rPr>
          <w:delText>ListResult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C6224" w:rsidRPr="0009076A" w:rsidDel="00180D63" w:rsidTr="003C2CC5">
        <w:trPr>
          <w:del w:id="393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394" w:author="Автор"/>
                <w:lang w:val="en-US"/>
              </w:rPr>
            </w:pPr>
            <w:del w:id="395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396" w:author="Автор"/>
              </w:rPr>
            </w:pPr>
            <w:del w:id="397" w:author="Автор">
              <w:r w:rsidRPr="0009076A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398" w:author="Автор"/>
              </w:rPr>
            </w:pPr>
            <w:del w:id="399" w:author="Автор">
              <w:r w:rsidRPr="0009076A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400" w:author="Автор"/>
              </w:rPr>
            </w:pPr>
            <w:del w:id="401" w:author="Автор">
              <w:r w:rsidRPr="0009076A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402" w:author="Автор"/>
              </w:rPr>
            </w:pPr>
            <w:del w:id="403" w:author="Автор">
              <w:r w:rsidRPr="0009076A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404" w:author="Автор"/>
              </w:rPr>
            </w:pPr>
            <w:del w:id="405" w:author="Автор">
              <w:r w:rsidRPr="0009076A" w:rsidDel="00180D63">
                <w:delText xml:space="preserve">Комментарий </w:delText>
              </w:r>
            </w:del>
          </w:p>
        </w:tc>
      </w:tr>
      <w:tr w:rsidR="004C6224" w:rsidRPr="0009076A" w:rsidDel="00180D63" w:rsidTr="003C2CC5">
        <w:trPr>
          <w:del w:id="406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07" w:author="Автор"/>
              </w:rPr>
            </w:pPr>
            <w:del w:id="408" w:author="Автор">
              <w:r w:rsidRPr="0009076A" w:rsidDel="00180D63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09" w:author="Автор"/>
                <w:sz w:val="20"/>
                <w:szCs w:val="20"/>
                <w:lang w:val="en-US"/>
              </w:rPr>
            </w:pPr>
            <w:del w:id="410" w:author="Автор">
              <w:r w:rsidRPr="00EB7828" w:rsidDel="00180D63">
                <w:rPr>
                  <w:sz w:val="20"/>
                  <w:szCs w:val="20"/>
                  <w:lang w:val="en-US"/>
                </w:rPr>
                <w:delText>menuList</w:delText>
              </w:r>
            </w:del>
          </w:p>
        </w:tc>
        <w:tc>
          <w:tcPr>
            <w:tcW w:w="1903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11" w:author="Автор"/>
                <w:sz w:val="20"/>
                <w:szCs w:val="20"/>
                <w:lang w:val="en-US"/>
              </w:rPr>
            </w:pPr>
            <w:del w:id="412" w:author="Автор">
              <w:r w:rsidDel="00180D63">
                <w:rPr>
                  <w:sz w:val="20"/>
                  <w:szCs w:val="20"/>
                </w:rPr>
                <w:delText>Меню</w:delText>
              </w:r>
            </w:del>
          </w:p>
        </w:tc>
        <w:tc>
          <w:tcPr>
            <w:tcW w:w="1965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13" w:author="Автор"/>
                <w:sz w:val="20"/>
                <w:szCs w:val="20"/>
              </w:rPr>
            </w:pPr>
            <w:del w:id="414" w:author="Автор">
              <w:r w:rsidRPr="0009076A"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4C6224" w:rsidRPr="003C2CC5" w:rsidDel="00180D63" w:rsidRDefault="003C2CC5" w:rsidP="003C2CC5">
            <w:pPr>
              <w:pStyle w:val="affff1"/>
              <w:ind w:left="0"/>
              <w:rPr>
                <w:del w:id="415" w:author="Автор"/>
                <w:sz w:val="20"/>
                <w:szCs w:val="20"/>
              </w:rPr>
            </w:pPr>
            <w:del w:id="416" w:author="Автор">
              <w:r w:rsidRPr="003C2CC5" w:rsidDel="00180D63">
                <w:rPr>
                  <w:sz w:val="20"/>
                  <w:szCs w:val="20"/>
                  <w:lang w:val="en-US"/>
                </w:rPr>
                <w:delText>B</w:delText>
              </w:r>
              <w:r w:rsidRPr="003C2CC5" w:rsidDel="00180D63">
                <w:rPr>
                  <w:sz w:val="20"/>
                  <w:szCs w:val="20"/>
                </w:rPr>
                <w:delText>uffet</w:delText>
              </w:r>
              <w:r w:rsidR="00AA6802" w:rsidDel="00180D63">
                <w:rPr>
                  <w:sz w:val="20"/>
                  <w:szCs w:val="20"/>
                  <w:lang w:val="en-US"/>
                </w:rPr>
                <w:delText>List</w:delText>
              </w:r>
            </w:del>
          </w:p>
        </w:tc>
        <w:tc>
          <w:tcPr>
            <w:tcW w:w="1989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17" w:author="Автор"/>
                <w:sz w:val="20"/>
                <w:szCs w:val="20"/>
              </w:rPr>
            </w:pPr>
          </w:p>
        </w:tc>
      </w:tr>
      <w:tr w:rsidR="004C6224" w:rsidRPr="0009076A" w:rsidDel="00180D63" w:rsidTr="003C2CC5">
        <w:trPr>
          <w:del w:id="418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19" w:author="Автор"/>
              </w:rPr>
            </w:pPr>
            <w:del w:id="420" w:author="Автор">
              <w:r w:rsidRPr="0009076A" w:rsidDel="00180D63">
                <w:delText>2</w:delText>
              </w:r>
            </w:del>
          </w:p>
        </w:tc>
        <w:tc>
          <w:tcPr>
            <w:tcW w:w="2050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21" w:author="Автор"/>
                <w:sz w:val="20"/>
                <w:szCs w:val="20"/>
                <w:lang w:val="en-US"/>
              </w:rPr>
            </w:pPr>
            <w:del w:id="422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resultCode</w:delText>
              </w:r>
            </w:del>
          </w:p>
        </w:tc>
        <w:tc>
          <w:tcPr>
            <w:tcW w:w="1903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23" w:author="Автор"/>
                <w:sz w:val="20"/>
                <w:szCs w:val="20"/>
                <w:lang w:val="en-US"/>
              </w:rPr>
            </w:pPr>
            <w:del w:id="424" w:author="Автор">
              <w:r w:rsidRPr="0009076A" w:rsidDel="00180D63">
                <w:rPr>
                  <w:sz w:val="20"/>
                  <w:szCs w:val="20"/>
                </w:rPr>
                <w:delText>Код  возврата</w:delText>
              </w:r>
            </w:del>
          </w:p>
        </w:tc>
        <w:tc>
          <w:tcPr>
            <w:tcW w:w="1965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25" w:author="Автор"/>
                <w:sz w:val="20"/>
                <w:szCs w:val="20"/>
                <w:lang w:val="en-US"/>
              </w:rPr>
            </w:pPr>
            <w:del w:id="426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27" w:author="Автор"/>
                <w:sz w:val="20"/>
                <w:szCs w:val="20"/>
                <w:lang w:val="en-US"/>
              </w:rPr>
            </w:pPr>
            <w:del w:id="428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29" w:author="Автор"/>
                <w:sz w:val="20"/>
                <w:szCs w:val="20"/>
              </w:rPr>
            </w:pPr>
          </w:p>
        </w:tc>
      </w:tr>
      <w:tr w:rsidR="004C6224" w:rsidRPr="0009076A" w:rsidDel="00180D63" w:rsidTr="003C2CC5">
        <w:trPr>
          <w:del w:id="430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31" w:author="Автор"/>
              </w:rPr>
            </w:pPr>
            <w:del w:id="432" w:author="Автор">
              <w:r w:rsidRPr="0009076A" w:rsidDel="00180D63">
                <w:delText>3</w:delText>
              </w:r>
            </w:del>
          </w:p>
        </w:tc>
        <w:tc>
          <w:tcPr>
            <w:tcW w:w="2050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33" w:author="Автор"/>
                <w:sz w:val="20"/>
                <w:szCs w:val="20"/>
                <w:lang w:val="en-US"/>
              </w:rPr>
            </w:pPr>
            <w:del w:id="434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description</w:delText>
              </w:r>
            </w:del>
          </w:p>
        </w:tc>
        <w:tc>
          <w:tcPr>
            <w:tcW w:w="1903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35" w:author="Автор"/>
                <w:sz w:val="20"/>
                <w:szCs w:val="20"/>
                <w:lang w:val="en-US"/>
              </w:rPr>
            </w:pPr>
            <w:del w:id="436" w:author="Автор">
              <w:r w:rsidRPr="0009076A" w:rsidDel="00180D63">
                <w:rPr>
                  <w:sz w:val="20"/>
                  <w:szCs w:val="20"/>
                </w:rPr>
                <w:delText>Описание результата обработки</w:delText>
              </w:r>
            </w:del>
          </w:p>
        </w:tc>
        <w:tc>
          <w:tcPr>
            <w:tcW w:w="1965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37" w:author="Автор"/>
                <w:sz w:val="20"/>
                <w:szCs w:val="20"/>
              </w:rPr>
            </w:pPr>
            <w:del w:id="438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39" w:author="Автор"/>
                <w:sz w:val="20"/>
                <w:szCs w:val="20"/>
                <w:lang w:val="en-US"/>
              </w:rPr>
            </w:pPr>
            <w:del w:id="440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41" w:author="Автор"/>
                <w:sz w:val="20"/>
                <w:szCs w:val="20"/>
              </w:rPr>
            </w:pPr>
          </w:p>
        </w:tc>
      </w:tr>
    </w:tbl>
    <w:p w:rsidR="004C6224" w:rsidRPr="0009076A" w:rsidDel="00180D63" w:rsidRDefault="004C6224" w:rsidP="004C6224">
      <w:pPr>
        <w:pStyle w:val="af7"/>
        <w:rPr>
          <w:del w:id="442" w:author="Автор"/>
        </w:rPr>
      </w:pPr>
      <w:del w:id="443" w:author="Автор">
        <w:r w:rsidRPr="0009076A" w:rsidDel="00180D63">
          <w:delText>Параметры комплексного типа описаны в приложении «Описание общих структур данных».</w:delText>
        </w:r>
      </w:del>
    </w:p>
    <w:p w:rsidR="004C6224" w:rsidRPr="0009076A" w:rsidDel="008E064E" w:rsidRDefault="004C6224" w:rsidP="0031664D">
      <w:pPr>
        <w:pStyle w:val="1----111"/>
        <w:rPr>
          <w:del w:id="444" w:author="Автор"/>
        </w:rPr>
      </w:pPr>
      <w:bookmarkStart w:id="445" w:name="_Toc389033502"/>
      <w:del w:id="446" w:author="Автор">
        <w:r w:rsidRPr="0009076A" w:rsidDel="008E064E">
          <w:delText>Ошибки</w:delText>
        </w:r>
        <w:bookmarkEnd w:id="445"/>
      </w:del>
    </w:p>
    <w:p w:rsidR="004C6224" w:rsidRPr="0009076A" w:rsidDel="00180D63" w:rsidRDefault="004C6224" w:rsidP="004C6224">
      <w:pPr>
        <w:pStyle w:val="af7"/>
        <w:rPr>
          <w:del w:id="447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C6224" w:rsidRPr="0009076A" w:rsidDel="00180D63" w:rsidTr="003C2CC5">
        <w:trPr>
          <w:del w:id="448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449" w:author="Автор"/>
                <w:lang w:val="en-US"/>
              </w:rPr>
            </w:pPr>
            <w:del w:id="450" w:author="Автор">
              <w:r w:rsidRPr="0009076A" w:rsidDel="00180D63">
                <w:lastRenderedPageBreak/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451" w:author="Автор"/>
              </w:rPr>
            </w:pPr>
            <w:del w:id="452" w:author="Автор">
              <w:r w:rsidRPr="0009076A" w:rsidDel="00180D63">
                <w:delText xml:space="preserve">Код возврата </w:delText>
              </w:r>
            </w:del>
          </w:p>
        </w:tc>
        <w:tc>
          <w:tcPr>
            <w:tcW w:w="1903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453" w:author="Автор"/>
              </w:rPr>
            </w:pPr>
            <w:del w:id="454" w:author="Автор">
              <w:r w:rsidRPr="0009076A" w:rsidDel="00180D63">
                <w:delText xml:space="preserve">Описание кода возврата </w:delText>
              </w:r>
            </w:del>
          </w:p>
        </w:tc>
        <w:tc>
          <w:tcPr>
            <w:tcW w:w="3276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455" w:author="Автор"/>
              </w:rPr>
            </w:pPr>
            <w:del w:id="456" w:author="Автор">
              <w:r w:rsidRPr="0009076A" w:rsidDel="00180D63">
                <w:delText>Условия возникновения</w:delText>
              </w:r>
            </w:del>
          </w:p>
        </w:tc>
        <w:tc>
          <w:tcPr>
            <w:tcW w:w="2693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457" w:author="Автор"/>
              </w:rPr>
            </w:pPr>
            <w:del w:id="458" w:author="Автор">
              <w:r w:rsidRPr="0009076A" w:rsidDel="00180D63">
                <w:delText>Комментарий</w:delText>
              </w:r>
            </w:del>
          </w:p>
        </w:tc>
      </w:tr>
      <w:tr w:rsidR="004C6224" w:rsidRPr="0009076A" w:rsidDel="00180D63" w:rsidTr="003C2CC5">
        <w:trPr>
          <w:del w:id="459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60" w:author="Автор"/>
                <w:sz w:val="20"/>
                <w:szCs w:val="20"/>
              </w:rPr>
            </w:pPr>
            <w:del w:id="461" w:author="Автор">
              <w:r w:rsidRPr="0009076A" w:rsidDel="00180D63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62" w:author="Автор"/>
                <w:sz w:val="20"/>
                <w:szCs w:val="20"/>
                <w:lang w:val="en-US"/>
              </w:rPr>
            </w:pPr>
            <w:del w:id="463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0</w:delText>
              </w:r>
            </w:del>
          </w:p>
        </w:tc>
        <w:tc>
          <w:tcPr>
            <w:tcW w:w="1903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64" w:author="Автор"/>
                <w:sz w:val="20"/>
                <w:szCs w:val="20"/>
              </w:rPr>
            </w:pPr>
            <w:del w:id="465" w:author="Автор">
              <w:r w:rsidRPr="0009076A" w:rsidDel="00180D63">
                <w:rPr>
                  <w:sz w:val="20"/>
                  <w:szCs w:val="20"/>
                </w:rPr>
                <w:delText>Успешно</w:delText>
              </w:r>
            </w:del>
          </w:p>
        </w:tc>
        <w:tc>
          <w:tcPr>
            <w:tcW w:w="3276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66" w:author="Автор"/>
                <w:sz w:val="20"/>
                <w:szCs w:val="20"/>
                <w:lang w:val="en-US"/>
              </w:rPr>
            </w:pPr>
            <w:del w:id="467" w:author="Автор">
              <w:r w:rsidRPr="0009076A" w:rsidDel="00180D63">
                <w:rPr>
                  <w:sz w:val="20"/>
                  <w:szCs w:val="20"/>
                </w:rPr>
                <w:delText>Успешная обработка</w:delText>
              </w:r>
            </w:del>
          </w:p>
        </w:tc>
        <w:tc>
          <w:tcPr>
            <w:tcW w:w="2693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68" w:author="Автор"/>
                <w:sz w:val="20"/>
                <w:szCs w:val="20"/>
              </w:rPr>
            </w:pPr>
          </w:p>
        </w:tc>
      </w:tr>
      <w:tr w:rsidR="004C6224" w:rsidRPr="0009076A" w:rsidDel="00180D63" w:rsidTr="003C2CC5">
        <w:trPr>
          <w:del w:id="469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70" w:author="Автор"/>
                <w:sz w:val="20"/>
                <w:szCs w:val="20"/>
              </w:rPr>
            </w:pPr>
            <w:del w:id="471" w:author="Автор">
              <w:r w:rsidRPr="0009076A" w:rsidDel="00180D63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2050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72" w:author="Автор"/>
                <w:sz w:val="20"/>
                <w:szCs w:val="20"/>
                <w:lang w:val="en-US"/>
              </w:rPr>
            </w:pPr>
            <w:del w:id="473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100</w:delText>
              </w:r>
            </w:del>
          </w:p>
        </w:tc>
        <w:tc>
          <w:tcPr>
            <w:tcW w:w="1903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74" w:author="Автор"/>
                <w:sz w:val="20"/>
                <w:szCs w:val="20"/>
              </w:rPr>
            </w:pPr>
            <w:del w:id="475" w:author="Автор">
              <w:r w:rsidRPr="0009076A" w:rsidDel="00180D63">
                <w:rPr>
                  <w:sz w:val="20"/>
                  <w:szCs w:val="20"/>
                </w:rPr>
                <w:delText>Внутренняя ошибка</w:delText>
              </w:r>
            </w:del>
          </w:p>
        </w:tc>
        <w:tc>
          <w:tcPr>
            <w:tcW w:w="3276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76" w:author="Автор"/>
                <w:sz w:val="20"/>
                <w:szCs w:val="20"/>
              </w:rPr>
            </w:pPr>
            <w:del w:id="477" w:author="Автор">
              <w:r w:rsidRPr="0009076A" w:rsidDel="00180D63">
                <w:rPr>
                  <w:sz w:val="20"/>
                  <w:szCs w:val="20"/>
                </w:rPr>
                <w:delText>Внутренняя ошибка сервера при обработке</w:delText>
              </w:r>
            </w:del>
          </w:p>
        </w:tc>
        <w:tc>
          <w:tcPr>
            <w:tcW w:w="2693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78" w:author="Автор"/>
                <w:sz w:val="20"/>
                <w:szCs w:val="20"/>
              </w:rPr>
            </w:pPr>
          </w:p>
        </w:tc>
      </w:tr>
      <w:tr w:rsidR="004C6224" w:rsidRPr="0009076A" w:rsidDel="00180D63" w:rsidTr="003C2CC5">
        <w:trPr>
          <w:del w:id="479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80" w:author="Автор"/>
                <w:sz w:val="20"/>
                <w:szCs w:val="20"/>
              </w:rPr>
            </w:pPr>
            <w:del w:id="481" w:author="Автор">
              <w:r w:rsidRPr="0009076A" w:rsidDel="00180D63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2050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82" w:author="Автор"/>
                <w:sz w:val="20"/>
                <w:szCs w:val="20"/>
                <w:lang w:val="en-US"/>
              </w:rPr>
            </w:pPr>
            <w:del w:id="483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110</w:delText>
              </w:r>
            </w:del>
          </w:p>
        </w:tc>
        <w:tc>
          <w:tcPr>
            <w:tcW w:w="1903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84" w:author="Автор"/>
                <w:sz w:val="20"/>
                <w:szCs w:val="20"/>
              </w:rPr>
            </w:pPr>
            <w:del w:id="485" w:author="Автор">
              <w:r w:rsidRPr="0009076A" w:rsidDel="00180D63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3276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86" w:author="Автор"/>
                <w:sz w:val="20"/>
                <w:szCs w:val="20"/>
              </w:rPr>
            </w:pPr>
            <w:del w:id="487" w:author="Автор">
              <w:r w:rsidRPr="0009076A" w:rsidDel="00180D63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2693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488" w:author="Автор"/>
                <w:sz w:val="20"/>
                <w:szCs w:val="20"/>
              </w:rPr>
            </w:pPr>
          </w:p>
        </w:tc>
      </w:tr>
    </w:tbl>
    <w:p w:rsidR="004C6224" w:rsidDel="008E064E" w:rsidRDefault="004C6224" w:rsidP="0031664D">
      <w:pPr>
        <w:pStyle w:val="1----111"/>
        <w:rPr>
          <w:del w:id="489" w:author="Автор"/>
        </w:rPr>
      </w:pPr>
      <w:bookmarkStart w:id="490" w:name="_Toc389033503"/>
      <w:del w:id="491" w:author="Автор">
        <w:r w:rsidDel="008E064E">
          <w:delText>Контрольные примеры</w:delText>
        </w:r>
        <w:bookmarkEnd w:id="490"/>
      </w:del>
    </w:p>
    <w:p w:rsidR="004C6224" w:rsidDel="00180D63" w:rsidRDefault="004C6224" w:rsidP="004C6224">
      <w:pPr>
        <w:pStyle w:val="af7"/>
        <w:rPr>
          <w:del w:id="492" w:author="Автор"/>
          <w:b/>
        </w:rPr>
      </w:pPr>
      <w:del w:id="493" w:author="Автор">
        <w:r w:rsidRPr="00916933" w:rsidDel="00180D63">
          <w:rPr>
            <w:b/>
          </w:rPr>
          <w:delText>Запрос</w:delText>
        </w:r>
      </w:del>
    </w:p>
    <w:p w:rsidR="004C6224" w:rsidRPr="00B77388" w:rsidDel="00180D63" w:rsidRDefault="004C6224" w:rsidP="004C6224">
      <w:pPr>
        <w:pStyle w:val="af7"/>
        <w:rPr>
          <w:del w:id="494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4C6224" w:rsidRPr="00AA6D91" w:rsidDel="00180D63" w:rsidTr="003C2CC5">
        <w:trPr>
          <w:del w:id="495" w:author="Автор"/>
        </w:trPr>
        <w:tc>
          <w:tcPr>
            <w:tcW w:w="9604" w:type="dxa"/>
            <w:shd w:val="clear" w:color="auto" w:fill="F2F2F2"/>
          </w:tcPr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496" w:author="Автор"/>
                <w:i/>
                <w:sz w:val="20"/>
                <w:szCs w:val="20"/>
                <w:lang w:val="en-US"/>
              </w:rPr>
            </w:pPr>
            <w:del w:id="497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498" w:author="Автор"/>
                <w:i/>
                <w:sz w:val="20"/>
                <w:szCs w:val="20"/>
                <w:lang w:val="en-US"/>
              </w:rPr>
            </w:pPr>
            <w:del w:id="499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00" w:author="Автор"/>
                <w:i/>
                <w:sz w:val="20"/>
                <w:szCs w:val="20"/>
                <w:lang w:val="en-US"/>
              </w:rPr>
            </w:pPr>
            <w:del w:id="501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&lt;soapenv:Body&gt;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02" w:author="Автор"/>
                <w:i/>
                <w:sz w:val="20"/>
                <w:szCs w:val="20"/>
                <w:lang w:val="en-US"/>
              </w:rPr>
            </w:pPr>
            <w:del w:id="503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   &lt;soap:</w:delText>
              </w:r>
              <w:r w:rsidR="003C2CC5" w:rsidRPr="008A333B" w:rsidDel="00180D63">
                <w:rPr>
                  <w:i/>
                  <w:sz w:val="20"/>
                  <w:szCs w:val="20"/>
                  <w:lang w:val="en-US"/>
                </w:rPr>
                <w:delText>get</w:delText>
              </w:r>
              <w:r w:rsidR="003C2CC5" w:rsidRPr="003C2CC5" w:rsidDel="00180D63">
                <w:rPr>
                  <w:i/>
                  <w:sz w:val="20"/>
                  <w:szCs w:val="20"/>
                  <w:lang w:val="en-US"/>
                </w:rPr>
                <w:delText>B</w:delText>
              </w:r>
              <w:r w:rsidR="003C2CC5" w:rsidRPr="008A333B" w:rsidDel="00180D63">
                <w:rPr>
                  <w:i/>
                  <w:sz w:val="20"/>
                  <w:szCs w:val="20"/>
                  <w:lang w:val="en-US"/>
                </w:rPr>
                <w:delText>uffetList</w:delText>
              </w:r>
              <w:r w:rsidR="003C2CC5"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04" w:author="Автор"/>
                <w:i/>
                <w:sz w:val="20"/>
                <w:szCs w:val="20"/>
                <w:lang w:val="en-US"/>
              </w:rPr>
            </w:pPr>
            <w:del w:id="505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      &lt;contractId&gt;7607195&lt;/contractId&gt;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06" w:author="Автор"/>
                <w:i/>
                <w:sz w:val="20"/>
                <w:szCs w:val="20"/>
                <w:lang w:val="en-US"/>
              </w:rPr>
            </w:pPr>
            <w:del w:id="507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      &lt;startDate&gt;2012-05-17T00:00:00Z&lt;/startDate&gt;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08" w:author="Автор"/>
                <w:i/>
                <w:sz w:val="20"/>
                <w:szCs w:val="20"/>
                <w:lang w:val="en-US"/>
              </w:rPr>
            </w:pPr>
            <w:del w:id="509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      &lt;endDate&gt;2012-05-18T00:00:00Z&lt;/endDate&gt;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10" w:author="Автор"/>
                <w:i/>
                <w:sz w:val="20"/>
                <w:szCs w:val="20"/>
                <w:lang w:val="en-US"/>
              </w:rPr>
            </w:pPr>
            <w:del w:id="511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   &lt;/soap:</w:delText>
              </w:r>
              <w:r w:rsidR="003C2CC5" w:rsidRPr="008A333B" w:rsidDel="00180D63">
                <w:rPr>
                  <w:i/>
                  <w:sz w:val="20"/>
                  <w:szCs w:val="20"/>
                  <w:lang w:val="en-US"/>
                </w:rPr>
                <w:delText xml:space="preserve"> get</w:delText>
              </w:r>
              <w:r w:rsidR="003C2CC5" w:rsidRPr="003C2CC5" w:rsidDel="00180D63">
                <w:rPr>
                  <w:i/>
                  <w:sz w:val="20"/>
                  <w:szCs w:val="20"/>
                  <w:lang w:val="en-US"/>
                </w:rPr>
                <w:delText>B</w:delText>
              </w:r>
              <w:r w:rsidR="003C2CC5" w:rsidRPr="008A333B" w:rsidDel="00180D63">
                <w:rPr>
                  <w:i/>
                  <w:sz w:val="20"/>
                  <w:szCs w:val="20"/>
                  <w:lang w:val="en-US"/>
                </w:rPr>
                <w:delText>uffetList</w:delText>
              </w:r>
              <w:r w:rsidR="003C2CC5"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12" w:author="Автор"/>
                <w:i/>
                <w:sz w:val="20"/>
                <w:szCs w:val="20"/>
                <w:lang w:val="en-US"/>
              </w:rPr>
            </w:pPr>
            <w:del w:id="513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4C6224" w:rsidRPr="00F6672C" w:rsidDel="00180D63" w:rsidRDefault="004C6224" w:rsidP="003C2CC5">
            <w:pPr>
              <w:spacing w:line="240" w:lineRule="auto"/>
              <w:jc w:val="left"/>
              <w:rPr>
                <w:del w:id="514" w:author="Автор"/>
                <w:i/>
                <w:lang w:val="en-US"/>
              </w:rPr>
            </w:pPr>
            <w:del w:id="515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>&lt;/soapenv:Envelope&gt;</w:delText>
              </w:r>
            </w:del>
          </w:p>
        </w:tc>
      </w:tr>
    </w:tbl>
    <w:p w:rsidR="004C6224" w:rsidRPr="00B77388" w:rsidDel="00180D63" w:rsidRDefault="004C6224" w:rsidP="004C6224">
      <w:pPr>
        <w:pStyle w:val="af7"/>
        <w:rPr>
          <w:del w:id="516" w:author="Автор"/>
          <w:b/>
          <w:color w:val="A6A6A6"/>
          <w:sz w:val="20"/>
          <w:szCs w:val="20"/>
          <w:lang w:val="en-US"/>
        </w:rPr>
      </w:pPr>
    </w:p>
    <w:p w:rsidR="004C6224" w:rsidDel="00180D63" w:rsidRDefault="004C6224" w:rsidP="004C6224">
      <w:pPr>
        <w:pStyle w:val="af7"/>
        <w:rPr>
          <w:del w:id="517" w:author="Автор"/>
          <w:b/>
        </w:rPr>
      </w:pPr>
      <w:del w:id="518" w:author="Автор">
        <w:r w:rsidRPr="00916933" w:rsidDel="00180D63">
          <w:rPr>
            <w:b/>
          </w:rPr>
          <w:delText>Ответ на запрос в случае успешного исполнения</w:delText>
        </w:r>
      </w:del>
    </w:p>
    <w:p w:rsidR="003C2CC5" w:rsidRPr="00B77388" w:rsidDel="00180D63" w:rsidRDefault="003C2CC5" w:rsidP="003C2CC5">
      <w:pPr>
        <w:pStyle w:val="af7"/>
        <w:rPr>
          <w:del w:id="519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3C2CC5" w:rsidRPr="007F797C" w:rsidDel="00180D63" w:rsidTr="003C2CC5">
        <w:trPr>
          <w:del w:id="520" w:author="Автор"/>
        </w:trPr>
        <w:tc>
          <w:tcPr>
            <w:tcW w:w="9604" w:type="dxa"/>
            <w:shd w:val="clear" w:color="auto" w:fill="F2F2F2"/>
          </w:tcPr>
          <w:p w:rsidR="0094796B" w:rsidRPr="0094796B" w:rsidDel="00180D63" w:rsidRDefault="003C2CC5" w:rsidP="0094796B">
            <w:pPr>
              <w:spacing w:line="240" w:lineRule="auto"/>
              <w:jc w:val="left"/>
              <w:rPr>
                <w:del w:id="521" w:author="Автор"/>
                <w:i/>
                <w:sz w:val="20"/>
                <w:szCs w:val="20"/>
                <w:lang w:val="en-US"/>
              </w:rPr>
            </w:pPr>
            <w:del w:id="522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  <w:r w:rsidR="0094796B" w:rsidRPr="0094796B" w:rsidDel="00180D63">
                <w:rPr>
                  <w:lang w:val="en-US"/>
                </w:rPr>
                <w:delText xml:space="preserve"> </w:delText>
              </w:r>
              <w:r w:rsidR="0094796B" w:rsidRPr="0094796B" w:rsidDel="00180D63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23" w:author="Автор"/>
                <w:i/>
                <w:sz w:val="20"/>
                <w:szCs w:val="20"/>
                <w:lang w:val="en-US"/>
              </w:rPr>
            </w:pPr>
            <w:del w:id="52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&lt;soap:Body&gt;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25" w:author="Автор"/>
                <w:i/>
                <w:sz w:val="20"/>
                <w:szCs w:val="20"/>
                <w:lang w:val="en-US"/>
              </w:rPr>
            </w:pPr>
            <w:del w:id="52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&lt;ns2:getMenuListResponse xmlns:ns2="http://soap.integra.partner.web.processor.ecafe.axetta.ru/"&gt;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27" w:author="Автор"/>
                <w:i/>
                <w:sz w:val="20"/>
                <w:szCs w:val="20"/>
                <w:lang w:val="en-US"/>
              </w:rPr>
            </w:pPr>
            <w:del w:id="52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&lt;return&gt;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29" w:author="Автор"/>
                <w:i/>
                <w:sz w:val="20"/>
                <w:szCs w:val="20"/>
                <w:lang w:val="en-US"/>
              </w:rPr>
            </w:pPr>
            <w:del w:id="53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&lt;</w:delText>
              </w:r>
              <w:r w:rsidRPr="008A333B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Del="00180D63">
                <w:rPr>
                  <w:i/>
                  <w:sz w:val="20"/>
                  <w:szCs w:val="20"/>
                  <w:lang w:val="en-US"/>
                </w:rPr>
                <w:delText>b</w:delText>
              </w:r>
              <w:r w:rsidRPr="008A333B" w:rsidDel="00180D63">
                <w:rPr>
                  <w:i/>
                  <w:sz w:val="20"/>
                  <w:szCs w:val="20"/>
                  <w:lang w:val="en-US"/>
                </w:rPr>
                <w:delText>uffetList</w:delText>
              </w:r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31" w:author="Автор"/>
                <w:i/>
                <w:sz w:val="20"/>
                <w:szCs w:val="20"/>
                <w:lang w:val="en-US"/>
              </w:rPr>
            </w:pPr>
            <w:del w:id="532" w:author="Автор">
              <w:r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&lt;B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Date="2012-05-17"&gt;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33" w:author="Автор"/>
                <w:i/>
                <w:sz w:val="20"/>
                <w:szCs w:val="20"/>
                <w:lang w:val="en-US"/>
              </w:rPr>
            </w:pPr>
            <w:del w:id="53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name="Бутерброды"&gt;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35" w:author="Автор"/>
                <w:i/>
                <w:sz w:val="20"/>
                <w:szCs w:val="20"/>
                <w:lang w:val="en-US"/>
              </w:rPr>
            </w:pPr>
            <w:del w:id="53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Name="Бутерброд горячий (колбаса, сыр)" Price="2300"/&gt;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37" w:author="Автор"/>
                <w:i/>
                <w:sz w:val="20"/>
                <w:szCs w:val="20"/>
              </w:rPr>
            </w:pPr>
            <w:del w:id="53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="Бутерброд горячий с сос."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39" w:author="Автор"/>
                <w:i/>
                <w:sz w:val="20"/>
                <w:szCs w:val="20"/>
              </w:rPr>
            </w:pPr>
            <w:del w:id="54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="Бутерброд с колб."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41" w:author="Автор"/>
                <w:i/>
                <w:sz w:val="20"/>
                <w:szCs w:val="20"/>
              </w:rPr>
            </w:pPr>
            <w:del w:id="54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="Бутерброд с колбас. с/к"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43" w:author="Автор"/>
                <w:i/>
                <w:sz w:val="20"/>
                <w:szCs w:val="20"/>
              </w:rPr>
            </w:pPr>
            <w:del w:id="54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="Бутерброд с семгой сл.сол"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45" w:author="Автор"/>
                <w:i/>
                <w:sz w:val="20"/>
                <w:szCs w:val="20"/>
              </w:rPr>
            </w:pPr>
            <w:del w:id="54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="Бутерброд с сыром"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47" w:author="Автор"/>
                <w:i/>
                <w:sz w:val="20"/>
                <w:szCs w:val="20"/>
              </w:rPr>
            </w:pPr>
            <w:del w:id="54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="Сандвич на ржан.хлебе"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49" w:author="Автор"/>
                <w:i/>
                <w:sz w:val="20"/>
                <w:szCs w:val="20"/>
                <w:lang w:val="en-US"/>
              </w:rPr>
            </w:pPr>
            <w:del w:id="55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51" w:author="Автор"/>
                <w:i/>
                <w:sz w:val="20"/>
                <w:szCs w:val="20"/>
                <w:lang w:val="en-US"/>
              </w:rPr>
            </w:pPr>
            <w:del w:id="55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name="Выпечка"&gt;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53" w:author="Автор"/>
                <w:i/>
                <w:sz w:val="20"/>
                <w:szCs w:val="20"/>
                <w:lang w:val="en-US"/>
              </w:rPr>
            </w:pPr>
            <w:del w:id="55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Name="Булочка"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55" w:author="Автор"/>
                <w:i/>
                <w:sz w:val="20"/>
                <w:szCs w:val="20"/>
              </w:rPr>
            </w:pPr>
            <w:del w:id="55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="Ватрушка с абр. джемом"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57" w:author="Автор"/>
                <w:i/>
                <w:sz w:val="20"/>
                <w:szCs w:val="20"/>
              </w:rPr>
            </w:pPr>
            <w:del w:id="55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="Ватрушка с творогом"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59" w:author="Автор"/>
                <w:i/>
                <w:sz w:val="20"/>
                <w:szCs w:val="20"/>
              </w:rPr>
            </w:pPr>
            <w:del w:id="56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="Кекс весенний 500гр"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="9000"/&gt;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1" w:author="Автор"/>
                <w:i/>
                <w:sz w:val="20"/>
                <w:szCs w:val="20"/>
              </w:rPr>
            </w:pPr>
            <w:del w:id="56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="Кекс весенний 50гр"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3" w:author="Автор"/>
                <w:i/>
                <w:sz w:val="20"/>
                <w:szCs w:val="20"/>
              </w:rPr>
            </w:pPr>
            <w:del w:id="56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="Кекс столичный"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5" w:author="Автор"/>
                <w:i/>
                <w:sz w:val="20"/>
                <w:szCs w:val="20"/>
              </w:rPr>
            </w:pPr>
            <w:del w:id="56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="Коржик молочный"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7" w:author="Автор"/>
                <w:i/>
                <w:sz w:val="20"/>
                <w:szCs w:val="20"/>
              </w:rPr>
            </w:pPr>
            <w:del w:id="56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="Песочник с изюмом"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9" w:author="Автор"/>
                <w:i/>
                <w:sz w:val="20"/>
                <w:szCs w:val="20"/>
              </w:rPr>
            </w:pPr>
            <w:del w:id="57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="Печенье ракушка"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1" w:author="Автор"/>
                <w:i/>
                <w:sz w:val="20"/>
                <w:szCs w:val="20"/>
              </w:rPr>
            </w:pPr>
            <w:del w:id="57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="Пир. возд. с кремом"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3" w:author="Автор"/>
                <w:i/>
                <w:sz w:val="20"/>
                <w:szCs w:val="20"/>
              </w:rPr>
            </w:pPr>
            <w:del w:id="57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="Пир. корз. с белк.крем."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5" w:author="Автор"/>
                <w:i/>
                <w:sz w:val="20"/>
                <w:szCs w:val="20"/>
              </w:rPr>
            </w:pPr>
            <w:del w:id="57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="Пир. песоч.глазир."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7" w:author="Автор"/>
                <w:i/>
                <w:sz w:val="20"/>
                <w:szCs w:val="20"/>
                <w:lang w:val="en-US"/>
              </w:rPr>
            </w:pPr>
            <w:del w:id="57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="Пир. труб. йогурт крем."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9" w:author="Автор"/>
                <w:i/>
                <w:sz w:val="20"/>
                <w:szCs w:val="20"/>
                <w:lang w:val="en-US"/>
              </w:rPr>
            </w:pPr>
            <w:del w:id="58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lastRenderedPageBreak/>
                <w:delText xml:space="preserve">                            &lt;E Name="Пир.воз-орех" Price="1600"/&gt;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1" w:author="Автор"/>
                <w:i/>
                <w:sz w:val="20"/>
                <w:szCs w:val="20"/>
                <w:lang w:val="en-US"/>
              </w:rPr>
            </w:pPr>
            <w:del w:id="58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Name="Пир.песоч.ореховое" Price="1600"/&gt;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3" w:author="Автор"/>
                <w:i/>
                <w:sz w:val="20"/>
                <w:szCs w:val="20"/>
                <w:lang w:val="en-US"/>
              </w:rPr>
            </w:pPr>
            <w:del w:id="58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Name="Пир.слоен.с мясом" Price="3500"/&gt;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5" w:author="Автор"/>
                <w:i/>
                <w:sz w:val="20"/>
                <w:szCs w:val="20"/>
              </w:rPr>
            </w:pPr>
            <w:del w:id="58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="Пир.труб. завар. с б/к"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7" w:author="Автор"/>
                <w:i/>
                <w:sz w:val="20"/>
                <w:szCs w:val="20"/>
              </w:rPr>
            </w:pPr>
            <w:del w:id="58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="Пир.труб. слоен. с б/к"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9" w:author="Автор"/>
                <w:i/>
                <w:sz w:val="20"/>
                <w:szCs w:val="20"/>
              </w:rPr>
            </w:pPr>
            <w:del w:id="59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="Пир.труб.зав.со слив.крем"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1" w:author="Автор"/>
                <w:i/>
                <w:sz w:val="20"/>
                <w:szCs w:val="20"/>
              </w:rPr>
            </w:pPr>
            <w:del w:id="59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="Пирог Домашний"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3" w:author="Автор"/>
                <w:i/>
                <w:sz w:val="20"/>
                <w:szCs w:val="20"/>
              </w:rPr>
            </w:pPr>
            <w:del w:id="59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="Пирожное картошка"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5" w:author="Автор"/>
                <w:i/>
                <w:sz w:val="20"/>
                <w:szCs w:val="20"/>
              </w:rPr>
            </w:pPr>
            <w:del w:id="59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="Пирожное ореховое"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7" w:author="Автор"/>
                <w:i/>
                <w:sz w:val="20"/>
                <w:szCs w:val="20"/>
              </w:rPr>
            </w:pPr>
            <w:del w:id="59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="Пирожное орешек"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9" w:author="Автор"/>
                <w:i/>
                <w:sz w:val="20"/>
                <w:szCs w:val="20"/>
              </w:rPr>
            </w:pPr>
            <w:del w:id="60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вишн. джемом"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1" w:author="Автор"/>
                <w:i/>
                <w:sz w:val="20"/>
                <w:szCs w:val="20"/>
              </w:rPr>
            </w:pPr>
            <w:del w:id="60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грибами и карт."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3" w:author="Автор"/>
                <w:i/>
                <w:sz w:val="20"/>
                <w:szCs w:val="20"/>
              </w:rPr>
            </w:pPr>
            <w:del w:id="60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капус. и яйцом"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5" w:author="Автор"/>
                <w:i/>
                <w:sz w:val="20"/>
                <w:szCs w:val="20"/>
              </w:rPr>
            </w:pPr>
            <w:del w:id="60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карт. и луком"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7" w:author="Автор"/>
                <w:i/>
                <w:sz w:val="20"/>
                <w:szCs w:val="20"/>
              </w:rPr>
            </w:pPr>
            <w:del w:id="60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клубн. джемом"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9" w:author="Автор"/>
                <w:i/>
                <w:sz w:val="20"/>
                <w:szCs w:val="20"/>
              </w:rPr>
            </w:pPr>
            <w:del w:id="61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курагой"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1" w:author="Автор"/>
                <w:i/>
                <w:sz w:val="20"/>
                <w:szCs w:val="20"/>
              </w:rPr>
            </w:pPr>
            <w:del w:id="61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мясом"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3" w:author="Автор"/>
                <w:i/>
                <w:sz w:val="20"/>
                <w:szCs w:val="20"/>
              </w:rPr>
            </w:pPr>
            <w:del w:id="61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печенью и рисом"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5" w:author="Автор"/>
                <w:i/>
                <w:sz w:val="20"/>
                <w:szCs w:val="20"/>
              </w:rPr>
            </w:pPr>
            <w:del w:id="61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рисом и яйц."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7" w:author="Автор"/>
                <w:i/>
                <w:sz w:val="20"/>
                <w:szCs w:val="20"/>
              </w:rPr>
            </w:pPr>
            <w:del w:id="61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рыбой и карт."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9" w:author="Автор"/>
                <w:i/>
                <w:sz w:val="20"/>
                <w:szCs w:val="20"/>
              </w:rPr>
            </w:pPr>
            <w:del w:id="62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ябл. джемом"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1" w:author="Автор"/>
                <w:i/>
                <w:sz w:val="20"/>
                <w:szCs w:val="20"/>
              </w:rPr>
            </w:pPr>
            <w:del w:id="62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="Пол. пес. с повидлом"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3" w:author="Автор"/>
                <w:i/>
                <w:sz w:val="20"/>
                <w:szCs w:val="20"/>
              </w:rPr>
            </w:pPr>
            <w:del w:id="62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="Рожок слоеный с повидлом"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5" w:author="Автор"/>
                <w:i/>
                <w:sz w:val="20"/>
                <w:szCs w:val="20"/>
                <w:lang w:val="en-US"/>
              </w:rPr>
            </w:pPr>
            <w:del w:id="62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="Ром-баба с шок. помад."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7" w:author="Автор"/>
                <w:i/>
                <w:sz w:val="20"/>
                <w:szCs w:val="20"/>
                <w:lang w:val="en-US"/>
              </w:rPr>
            </w:pPr>
            <w:del w:id="62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Name="Рулет фруктовый" Price="1500"/&gt;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9" w:author="Автор"/>
                <w:i/>
                <w:sz w:val="20"/>
                <w:szCs w:val="20"/>
              </w:rPr>
            </w:pPr>
            <w:del w:id="63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="Сосиска в тесте"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31" w:author="Автор"/>
                <w:i/>
                <w:sz w:val="20"/>
                <w:szCs w:val="20"/>
                <w:lang w:val="en-US"/>
              </w:rPr>
            </w:pPr>
            <w:del w:id="63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="Шарлотка с ябл."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33" w:author="Автор"/>
                <w:i/>
                <w:sz w:val="20"/>
                <w:szCs w:val="20"/>
                <w:lang w:val="en-US"/>
              </w:rPr>
            </w:pPr>
            <w:del w:id="63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Name="Язык слоеный" Price="1400"/&gt;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35" w:author="Автор"/>
                <w:i/>
                <w:sz w:val="20"/>
                <w:szCs w:val="20"/>
                <w:lang w:val="en-US"/>
              </w:rPr>
            </w:pPr>
            <w:del w:id="63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37" w:author="Автор"/>
                <w:i/>
                <w:sz w:val="20"/>
                <w:szCs w:val="20"/>
                <w:lang w:val="en-US"/>
              </w:rPr>
            </w:pPr>
            <w:del w:id="63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name="Гарниры"&gt;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39" w:author="Автор"/>
                <w:i/>
                <w:sz w:val="20"/>
                <w:szCs w:val="20"/>
                <w:lang w:val="en-US"/>
              </w:rPr>
            </w:pPr>
            <w:del w:id="64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Name="Гречка отварная" 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41" w:author="Автор"/>
                <w:i/>
                <w:sz w:val="20"/>
                <w:szCs w:val="20"/>
                <w:lang w:val="en-US"/>
              </w:rPr>
            </w:pPr>
            <w:del w:id="64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Name="Капуста тушен." Price="1100"/&gt;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43" w:author="Автор"/>
                <w:i/>
                <w:sz w:val="20"/>
                <w:szCs w:val="20"/>
                <w:lang w:val="en-US"/>
              </w:rPr>
            </w:pPr>
            <w:del w:id="64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Name="Макаронные изд." Price="700"/&gt;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45" w:author="Автор"/>
                <w:i/>
                <w:sz w:val="20"/>
                <w:szCs w:val="20"/>
                <w:lang w:val="en-US"/>
              </w:rPr>
            </w:pPr>
            <w:del w:id="64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Name="Пюре картофель" Price="1600"/&gt;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47" w:author="Автор"/>
                <w:i/>
                <w:sz w:val="20"/>
                <w:szCs w:val="20"/>
              </w:rPr>
            </w:pPr>
            <w:del w:id="64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="Рагу из овощей"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49" w:author="Автор"/>
                <w:i/>
                <w:sz w:val="20"/>
                <w:szCs w:val="20"/>
                <w:lang w:val="en-US"/>
              </w:rPr>
            </w:pPr>
            <w:del w:id="65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Name="Рис отварной" Price="800"/&gt;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51" w:author="Автор"/>
                <w:i/>
                <w:sz w:val="20"/>
                <w:szCs w:val="20"/>
                <w:lang w:val="en-US"/>
              </w:rPr>
            </w:pPr>
            <w:del w:id="65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53" w:author="Автор"/>
                <w:i/>
                <w:sz w:val="20"/>
                <w:szCs w:val="20"/>
                <w:lang w:val="en-US"/>
              </w:rPr>
            </w:pPr>
            <w:del w:id="65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name="Гор. блюда"&gt;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55" w:author="Автор"/>
                <w:i/>
                <w:sz w:val="20"/>
                <w:szCs w:val="20"/>
                <w:lang w:val="en-US"/>
              </w:rPr>
            </w:pPr>
            <w:del w:id="65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Name="Бефстроганов" Price="4900"/&gt;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57" w:author="Автор"/>
                <w:i/>
                <w:sz w:val="20"/>
                <w:szCs w:val="20"/>
                <w:lang w:val="en-US"/>
              </w:rPr>
            </w:pPr>
            <w:del w:id="65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Name="Гуляш" Price="4900"/&gt;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59" w:author="Автор"/>
                <w:i/>
                <w:sz w:val="20"/>
                <w:szCs w:val="20"/>
                <w:lang w:val="en-US"/>
              </w:rPr>
            </w:pPr>
            <w:del w:id="66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Name="Запек. карт с мясом" Price="5000"/&gt;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61" w:author="Автор"/>
                <w:i/>
                <w:sz w:val="20"/>
                <w:szCs w:val="20"/>
                <w:lang w:val="en-US"/>
              </w:rPr>
            </w:pPr>
            <w:del w:id="66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Name="Запек. карт.рыбн." Price="4100"/&gt;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63" w:author="Автор"/>
                <w:i/>
                <w:sz w:val="20"/>
                <w:szCs w:val="20"/>
                <w:lang w:val="en-US"/>
              </w:rPr>
            </w:pPr>
            <w:del w:id="66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Name="Зразы карт.с морк.и лук" Price="1300"/&gt;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65" w:author="Автор"/>
                <w:i/>
                <w:sz w:val="20"/>
                <w:szCs w:val="20"/>
                <w:lang w:val="en-US"/>
              </w:rPr>
            </w:pPr>
            <w:del w:id="66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Name="Зразы курин.рис/лук" Price="2700"/&gt;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67" w:author="Автор"/>
                <w:i/>
                <w:sz w:val="20"/>
                <w:szCs w:val="20"/>
                <w:lang w:val="en-US"/>
              </w:rPr>
            </w:pPr>
            <w:del w:id="66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Name="Зразы мясные" Price="3500"/&gt;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69" w:author="Автор"/>
                <w:i/>
                <w:sz w:val="20"/>
                <w:szCs w:val="20"/>
                <w:lang w:val="en-US"/>
              </w:rPr>
            </w:pPr>
            <w:del w:id="67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="Зразы рыбн.с карт."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Price="2800"/&gt;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71" w:author="Автор"/>
                <w:i/>
                <w:sz w:val="20"/>
                <w:szCs w:val="20"/>
                <w:lang w:val="en-US"/>
              </w:rPr>
            </w:pPr>
            <w:del w:id="67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Name="Картофель жареный"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73" w:author="Автор"/>
                <w:i/>
                <w:sz w:val="20"/>
                <w:szCs w:val="20"/>
              </w:rPr>
            </w:pPr>
            <w:del w:id="67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="Котл. карт с мясом"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="7700"/&gt;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75" w:author="Автор"/>
                <w:i/>
                <w:sz w:val="20"/>
                <w:szCs w:val="20"/>
              </w:rPr>
            </w:pPr>
            <w:del w:id="67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="Котлета из птицы"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77" w:author="Автор"/>
                <w:i/>
                <w:sz w:val="20"/>
                <w:szCs w:val="20"/>
              </w:rPr>
            </w:pPr>
            <w:del w:id="67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="Котлета капустная"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79" w:author="Автор"/>
                <w:i/>
                <w:sz w:val="20"/>
                <w:szCs w:val="20"/>
              </w:rPr>
            </w:pPr>
            <w:del w:id="68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="Котлета картофельная"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81" w:author="Автор"/>
                <w:i/>
                <w:sz w:val="20"/>
                <w:szCs w:val="20"/>
              </w:rPr>
            </w:pPr>
            <w:del w:id="68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="Котлета морковная"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83" w:author="Автор"/>
                <w:i/>
                <w:sz w:val="20"/>
                <w:szCs w:val="20"/>
              </w:rPr>
            </w:pPr>
            <w:del w:id="68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="Котлета мясная руб."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85" w:author="Автор"/>
                <w:i/>
                <w:sz w:val="20"/>
                <w:szCs w:val="20"/>
              </w:rPr>
            </w:pPr>
            <w:del w:id="68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="Котлета свекольная"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87" w:author="Автор"/>
                <w:i/>
                <w:sz w:val="20"/>
                <w:szCs w:val="20"/>
                <w:lang w:val="en-US"/>
              </w:rPr>
            </w:pPr>
            <w:del w:id="68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="Котлеты кур. с морк."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Price="3300"/&gt;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89" w:author="Автор"/>
                <w:i/>
                <w:sz w:val="20"/>
                <w:szCs w:val="20"/>
                <w:lang w:val="en-US"/>
              </w:rPr>
            </w:pPr>
            <w:del w:id="69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Name="Котлеты куриные" Price="3200"/&gt;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91" w:author="Автор"/>
                <w:i/>
                <w:sz w:val="20"/>
                <w:szCs w:val="20"/>
                <w:lang w:val="en-US"/>
              </w:rPr>
            </w:pPr>
            <w:del w:id="69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Name="Котлеты рубл.гов." Price="2800"/&gt;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93" w:author="Автор"/>
                <w:i/>
                <w:sz w:val="20"/>
                <w:szCs w:val="20"/>
                <w:lang w:val="en-US"/>
              </w:rPr>
            </w:pPr>
            <w:del w:id="69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Name="Котлеты рубл.кур." Price="3300"/&gt;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95" w:author="Автор"/>
                <w:i/>
                <w:sz w:val="20"/>
                <w:szCs w:val="20"/>
                <w:lang w:val="en-US"/>
              </w:rPr>
            </w:pPr>
            <w:del w:id="69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Name="Котлеты рыбные" Price="2600"/&gt;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97" w:author="Автор"/>
                <w:i/>
                <w:sz w:val="20"/>
                <w:szCs w:val="20"/>
                <w:lang w:val="en-US"/>
              </w:rPr>
            </w:pPr>
            <w:del w:id="69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Name="Курица отварная" Price="2500"/&gt;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99" w:author="Автор"/>
                <w:i/>
                <w:sz w:val="20"/>
                <w:szCs w:val="20"/>
              </w:rPr>
            </w:pPr>
            <w:del w:id="70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="Медальон из свинины"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="7200"/&gt;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01" w:author="Автор"/>
                <w:i/>
                <w:sz w:val="20"/>
                <w:szCs w:val="20"/>
              </w:rPr>
            </w:pPr>
            <w:del w:id="70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="Медальон из филе птицы"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="4800"/&gt;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03" w:author="Автор"/>
                <w:i/>
                <w:sz w:val="20"/>
                <w:szCs w:val="20"/>
              </w:rPr>
            </w:pPr>
            <w:del w:id="70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="Мясо отварное гов."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05" w:author="Автор"/>
                <w:i/>
                <w:sz w:val="20"/>
                <w:szCs w:val="20"/>
                <w:lang w:val="en-US"/>
              </w:rPr>
            </w:pPr>
            <w:del w:id="706" w:author="Автор">
              <w:r w:rsidRPr="0094796B" w:rsidDel="00180D63">
                <w:rPr>
                  <w:i/>
                  <w:sz w:val="20"/>
                  <w:szCs w:val="20"/>
                </w:rPr>
                <w:lastRenderedPageBreak/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="Печень тушон. гов."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Price="2900"/&gt;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07" w:author="Автор"/>
                <w:i/>
                <w:sz w:val="20"/>
                <w:szCs w:val="20"/>
                <w:lang w:val="en-US"/>
              </w:rPr>
            </w:pPr>
            <w:del w:id="70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Name="Плов курин." Price="3900"/&gt;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09" w:author="Автор"/>
                <w:i/>
                <w:sz w:val="20"/>
                <w:szCs w:val="20"/>
                <w:lang w:val="en-US"/>
              </w:rPr>
            </w:pPr>
            <w:del w:id="71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Name="Рагу куринное" Price="2700"/&gt;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11" w:author="Автор"/>
                <w:i/>
                <w:sz w:val="20"/>
                <w:szCs w:val="20"/>
                <w:lang w:val="en-US"/>
              </w:rPr>
            </w:pPr>
            <w:del w:id="71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Name="Рулет карт.с мясом" Price="4000"/&gt;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13" w:author="Автор"/>
                <w:i/>
                <w:sz w:val="20"/>
                <w:szCs w:val="20"/>
              </w:rPr>
            </w:pPr>
            <w:del w:id="71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="Рулет мясной с яйцом"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="4000"/&gt;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15" w:author="Автор"/>
                <w:i/>
                <w:sz w:val="20"/>
                <w:szCs w:val="20"/>
              </w:rPr>
            </w:pPr>
            <w:del w:id="71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="Рыба в кляре"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17" w:author="Автор"/>
                <w:i/>
                <w:sz w:val="20"/>
                <w:szCs w:val="20"/>
              </w:rPr>
            </w:pPr>
            <w:del w:id="71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="Рыба тушен. к карт."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="4300"/&gt;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19" w:author="Автор"/>
                <w:i/>
                <w:sz w:val="20"/>
                <w:szCs w:val="20"/>
              </w:rPr>
            </w:pPr>
            <w:del w:id="72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="Свин. туш. с картоф."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="5000"/&gt;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21" w:author="Автор"/>
                <w:i/>
                <w:sz w:val="20"/>
                <w:szCs w:val="20"/>
              </w:rPr>
            </w:pPr>
            <w:del w:id="72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="Суфле из печени"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="7700"/&gt;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23" w:author="Автор"/>
                <w:i/>
                <w:sz w:val="20"/>
                <w:szCs w:val="20"/>
                <w:lang w:val="en-US"/>
              </w:rPr>
            </w:pPr>
            <w:del w:id="72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="Тефтели гов."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Price="3100"/&gt;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25" w:author="Автор"/>
                <w:i/>
                <w:sz w:val="20"/>
                <w:szCs w:val="20"/>
                <w:lang w:val="en-US"/>
              </w:rPr>
            </w:pPr>
            <w:del w:id="72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Name="Тефтели рыбные" Price="2400"/&gt;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27" w:author="Автор"/>
                <w:i/>
                <w:sz w:val="20"/>
                <w:szCs w:val="20"/>
              </w:rPr>
            </w:pPr>
            <w:del w:id="72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="Тефтели с рис."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29" w:author="Автор"/>
                <w:i/>
                <w:sz w:val="20"/>
                <w:szCs w:val="20"/>
              </w:rPr>
            </w:pPr>
            <w:del w:id="73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="Филе птицы в кляре"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31" w:author="Автор"/>
                <w:i/>
                <w:sz w:val="20"/>
                <w:szCs w:val="20"/>
              </w:rPr>
            </w:pPr>
            <w:del w:id="73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="Эскалоп из свинины"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="7800"/&gt;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33" w:author="Автор"/>
                <w:i/>
                <w:sz w:val="20"/>
                <w:szCs w:val="20"/>
              </w:rPr>
            </w:pPr>
            <w:del w:id="73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&lt;/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94796B" w:rsidDel="00180D63">
                <w:rPr>
                  <w:i/>
                  <w:sz w:val="20"/>
                  <w:szCs w:val="20"/>
                </w:rPr>
                <w:delText>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35" w:author="Автор"/>
                <w:i/>
                <w:sz w:val="20"/>
                <w:szCs w:val="20"/>
              </w:rPr>
            </w:pPr>
            <w:del w:id="73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>="Завтраки"&gt;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37" w:author="Автор"/>
                <w:i/>
                <w:sz w:val="20"/>
                <w:szCs w:val="20"/>
                <w:lang w:val="en-US"/>
              </w:rPr>
            </w:pPr>
            <w:del w:id="73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="Вареники лен. с твор."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39" w:author="Автор"/>
                <w:i/>
                <w:sz w:val="20"/>
                <w:szCs w:val="20"/>
                <w:lang w:val="en-US"/>
              </w:rPr>
            </w:pPr>
            <w:del w:id="74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Name="Греча отварная" Price="800"/&gt;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41" w:author="Автор"/>
                <w:i/>
                <w:sz w:val="20"/>
                <w:szCs w:val="20"/>
              </w:rPr>
            </w:pPr>
            <w:del w:id="74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="Запеканка из творога"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43" w:author="Автор"/>
                <w:i/>
                <w:sz w:val="20"/>
                <w:szCs w:val="20"/>
              </w:rPr>
            </w:pPr>
            <w:del w:id="74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="Запеканка макар."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45" w:author="Автор"/>
                <w:i/>
                <w:sz w:val="20"/>
                <w:szCs w:val="20"/>
              </w:rPr>
            </w:pPr>
            <w:del w:id="74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="Запеканка твор. с изюмом"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47" w:author="Автор"/>
                <w:i/>
                <w:sz w:val="20"/>
                <w:szCs w:val="20"/>
              </w:rPr>
            </w:pPr>
            <w:del w:id="74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="Котлеты рубл.гов."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49" w:author="Автор"/>
                <w:i/>
                <w:sz w:val="20"/>
                <w:szCs w:val="20"/>
              </w:rPr>
            </w:pPr>
            <w:del w:id="75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="Крупеник рис/творог"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51" w:author="Автор"/>
                <w:i/>
                <w:sz w:val="20"/>
                <w:szCs w:val="20"/>
              </w:rPr>
            </w:pPr>
            <w:del w:id="75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="Курица отварная"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53" w:author="Автор"/>
                <w:i/>
                <w:sz w:val="20"/>
                <w:szCs w:val="20"/>
                <w:lang w:val="en-US"/>
              </w:rPr>
            </w:pPr>
            <w:del w:id="75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Name="Омлет" Price="8800"/&gt;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55" w:author="Автор"/>
                <w:i/>
                <w:sz w:val="20"/>
                <w:szCs w:val="20"/>
                <w:lang w:val="en-US"/>
              </w:rPr>
            </w:pPr>
            <w:del w:id="75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Name="Плов курин." Price="2900"/&gt;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57" w:author="Автор"/>
                <w:i/>
                <w:sz w:val="20"/>
                <w:szCs w:val="20"/>
                <w:lang w:val="en-US"/>
              </w:rPr>
            </w:pPr>
            <w:del w:id="75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Name="Пюре картофель." Price="1100"/&gt;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59" w:author="Автор"/>
                <w:i/>
                <w:sz w:val="20"/>
                <w:szCs w:val="20"/>
                <w:lang w:val="en-US"/>
              </w:rPr>
            </w:pPr>
            <w:del w:id="76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Name="Рагу из овощей" Price="800"/&gt;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61" w:author="Автор"/>
                <w:i/>
                <w:sz w:val="20"/>
                <w:szCs w:val="20"/>
                <w:lang w:val="en-US"/>
              </w:rPr>
            </w:pPr>
            <w:del w:id="76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Name="Рагу куринное"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63" w:author="Автор"/>
                <w:i/>
                <w:sz w:val="20"/>
                <w:szCs w:val="20"/>
                <w:lang w:val="en-US"/>
              </w:rPr>
            </w:pPr>
            <w:del w:id="76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Name="Рис отварной" Price="500"/&gt;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65" w:author="Автор"/>
                <w:i/>
                <w:sz w:val="20"/>
                <w:szCs w:val="20"/>
                <w:lang w:val="en-US"/>
              </w:rPr>
            </w:pPr>
            <w:del w:id="76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="Сырники из твор."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67" w:author="Автор"/>
                <w:i/>
                <w:sz w:val="20"/>
                <w:szCs w:val="20"/>
                <w:lang w:val="en-US"/>
              </w:rPr>
            </w:pPr>
            <w:del w:id="76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Name="Тефтели гов." Price="2100"/&gt;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69" w:author="Автор"/>
                <w:i/>
                <w:sz w:val="20"/>
                <w:szCs w:val="20"/>
                <w:lang w:val="en-US"/>
              </w:rPr>
            </w:pPr>
            <w:del w:id="77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Name="Тефтели рыбные" Price="1600"/&gt;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71" w:author="Автор"/>
                <w:i/>
                <w:sz w:val="20"/>
                <w:szCs w:val="20"/>
                <w:lang w:val="en-US"/>
              </w:rPr>
            </w:pPr>
            <w:del w:id="77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="Тефтели с рис."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73" w:author="Автор"/>
                <w:i/>
                <w:sz w:val="20"/>
                <w:szCs w:val="20"/>
                <w:lang w:val="en-US"/>
              </w:rPr>
            </w:pPr>
            <w:del w:id="77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Name="Хлеб" Price="200"/&gt;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75" w:author="Автор"/>
                <w:i/>
                <w:sz w:val="20"/>
                <w:szCs w:val="20"/>
                <w:lang w:val="en-US"/>
              </w:rPr>
            </w:pPr>
            <w:del w:id="77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77" w:author="Автор"/>
                <w:i/>
                <w:sz w:val="20"/>
                <w:szCs w:val="20"/>
                <w:lang w:val="en-US"/>
              </w:rPr>
            </w:pPr>
            <w:del w:id="77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name="Каши"&gt;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79" w:author="Автор"/>
                <w:i/>
                <w:sz w:val="20"/>
                <w:szCs w:val="20"/>
                <w:lang w:val="en-US"/>
              </w:rPr>
            </w:pPr>
            <w:del w:id="78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Name="Каша гречневая" Price="1100"/&gt;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81" w:author="Автор"/>
                <w:i/>
                <w:sz w:val="20"/>
                <w:szCs w:val="20"/>
                <w:lang w:val="en-US"/>
              </w:rPr>
            </w:pPr>
            <w:del w:id="78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Name="Каша манная" Price="600"/&gt;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83" w:author="Автор"/>
                <w:i/>
                <w:sz w:val="20"/>
                <w:szCs w:val="20"/>
                <w:lang w:val="en-US"/>
              </w:rPr>
            </w:pPr>
            <w:del w:id="78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Name="Каша овсяная"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85" w:author="Автор"/>
                <w:i/>
                <w:sz w:val="20"/>
                <w:szCs w:val="20"/>
                <w:lang w:val="en-US"/>
              </w:rPr>
            </w:pPr>
            <w:del w:id="78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="Каша пшен. с изум."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87" w:author="Автор"/>
                <w:i/>
                <w:sz w:val="20"/>
                <w:szCs w:val="20"/>
                <w:lang w:val="en-US"/>
              </w:rPr>
            </w:pPr>
            <w:del w:id="78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Name="Каша пшенная" Price="1300"/&gt;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89" w:author="Автор"/>
                <w:i/>
                <w:sz w:val="20"/>
                <w:szCs w:val="20"/>
                <w:lang w:val="en-US"/>
              </w:rPr>
            </w:pPr>
            <w:del w:id="79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="Каша рис с изум."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91" w:author="Автор"/>
                <w:i/>
                <w:sz w:val="20"/>
                <w:szCs w:val="20"/>
                <w:lang w:val="en-US"/>
              </w:rPr>
            </w:pPr>
            <w:del w:id="79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93" w:author="Автор"/>
                <w:i/>
                <w:sz w:val="20"/>
                <w:szCs w:val="20"/>
                <w:lang w:val="en-US"/>
              </w:rPr>
            </w:pPr>
            <w:del w:id="79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name="Кондитер"&gt;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95" w:author="Автор"/>
                <w:i/>
                <w:sz w:val="20"/>
                <w:szCs w:val="20"/>
                <w:lang w:val="en-US"/>
              </w:rPr>
            </w:pPr>
            <w:del w:id="79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&amp;quot;Кит-кат&amp;quot;" Price="2700"/&gt;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97" w:author="Автор"/>
                <w:i/>
                <w:sz w:val="20"/>
                <w:szCs w:val="20"/>
                <w:lang w:val="en-US"/>
              </w:rPr>
            </w:pPr>
            <w:del w:id="79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&amp;quot;Милки Вей&amp;quot;"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799" w:author="Автор"/>
                <w:i/>
                <w:sz w:val="20"/>
                <w:szCs w:val="20"/>
                <w:lang w:val="en-US"/>
              </w:rPr>
            </w:pPr>
            <w:del w:id="80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&amp;quot;Несквик&amp;quot;" Price="1700"/&gt;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01" w:author="Автор"/>
                <w:i/>
                <w:sz w:val="20"/>
                <w:szCs w:val="20"/>
                <w:lang w:val="en-US"/>
              </w:rPr>
            </w:pPr>
            <w:del w:id="80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Гематог." Price="700"/&gt;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03" w:author="Автор"/>
                <w:i/>
                <w:sz w:val="20"/>
                <w:szCs w:val="20"/>
                <w:lang w:val="en-US"/>
              </w:rPr>
            </w:pPr>
            <w:del w:id="80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кокосовый &amp;quot;Гемо-хелпер&amp;quot;" Price="1400"/&gt;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05" w:author="Автор"/>
                <w:i/>
                <w:sz w:val="20"/>
                <w:szCs w:val="20"/>
                <w:lang w:val="en-US"/>
              </w:rPr>
            </w:pPr>
            <w:del w:id="80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Натс" Price="2800"/&gt;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07" w:author="Автор"/>
                <w:i/>
                <w:sz w:val="20"/>
                <w:szCs w:val="20"/>
                <w:lang w:val="en-US"/>
              </w:rPr>
            </w:pPr>
            <w:del w:id="80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Пульсар" Price="1800"/&gt;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09" w:author="Автор"/>
                <w:i/>
                <w:sz w:val="20"/>
                <w:szCs w:val="20"/>
                <w:lang w:val="en-US"/>
              </w:rPr>
            </w:pPr>
            <w:del w:id="81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СИЛЬВЕР"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11" w:author="Автор"/>
                <w:i/>
                <w:sz w:val="20"/>
                <w:szCs w:val="20"/>
                <w:lang w:val="en-US"/>
              </w:rPr>
            </w:pPr>
            <w:del w:id="81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Темпо" 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13" w:author="Автор"/>
                <w:i/>
                <w:sz w:val="20"/>
                <w:szCs w:val="20"/>
                <w:lang w:val="en-US"/>
              </w:rPr>
            </w:pPr>
            <w:del w:id="81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Name="Вафли &amp;quot;Лимонные&amp;quot;" Price="900"/&gt;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15" w:author="Автор"/>
                <w:i/>
                <w:sz w:val="20"/>
                <w:szCs w:val="20"/>
              </w:rPr>
            </w:pPr>
            <w:del w:id="81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="Вафли без начинки"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17" w:author="Автор"/>
                <w:i/>
                <w:sz w:val="20"/>
                <w:szCs w:val="20"/>
              </w:rPr>
            </w:pPr>
            <w:del w:id="81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="Вафли глазированные"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19" w:author="Автор"/>
                <w:i/>
                <w:sz w:val="20"/>
                <w:szCs w:val="20"/>
              </w:rPr>
            </w:pPr>
            <w:del w:id="82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="Вафли Коломенск."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21" w:author="Автор"/>
                <w:i/>
                <w:sz w:val="20"/>
                <w:szCs w:val="20"/>
              </w:rPr>
            </w:pPr>
            <w:del w:id="82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="Джем (ассортимент)"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23" w:author="Автор"/>
                <w:i/>
                <w:sz w:val="20"/>
                <w:szCs w:val="20"/>
                <w:lang w:val="en-US"/>
              </w:rPr>
            </w:pPr>
            <w:del w:id="82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Name="Зефир &amp;quot;Ванильный&amp;quot;" Price="600"/&gt;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25" w:author="Автор"/>
                <w:i/>
                <w:sz w:val="20"/>
                <w:szCs w:val="20"/>
                <w:lang w:val="en-US"/>
              </w:rPr>
            </w:pPr>
            <w:del w:id="82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Name="Конфета Курьёз" Price="900"/&gt;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27" w:author="Автор"/>
                <w:i/>
                <w:sz w:val="20"/>
                <w:szCs w:val="20"/>
                <w:lang w:val="en-US"/>
              </w:rPr>
            </w:pPr>
            <w:del w:id="82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Name="Конфета Сласть" 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29" w:author="Автор"/>
                <w:i/>
                <w:sz w:val="20"/>
                <w:szCs w:val="20"/>
                <w:lang w:val="en-US"/>
              </w:rPr>
            </w:pPr>
            <w:del w:id="83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Name="Конфета Фарс" Price="1500"/&gt;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31" w:author="Автор"/>
                <w:i/>
                <w:sz w:val="20"/>
                <w:szCs w:val="20"/>
                <w:lang w:val="en-US"/>
              </w:rPr>
            </w:pPr>
            <w:del w:id="83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lastRenderedPageBreak/>
                <w:delText xml:space="preserve">                            &lt;E Name="Конфета Экер" Price="800"/&gt;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33" w:author="Автор"/>
                <w:i/>
                <w:sz w:val="20"/>
                <w:szCs w:val="20"/>
                <w:lang w:val="en-US"/>
              </w:rPr>
            </w:pPr>
            <w:del w:id="83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Name="Крекер Соломка"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35" w:author="Автор"/>
                <w:i/>
                <w:sz w:val="20"/>
                <w:szCs w:val="20"/>
                <w:lang w:val="en-US"/>
              </w:rPr>
            </w:pPr>
            <w:del w:id="83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Name="Мармелад Джу-Джав"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37" w:author="Автор"/>
                <w:i/>
                <w:sz w:val="20"/>
                <w:szCs w:val="20"/>
                <w:lang w:val="en-US"/>
              </w:rPr>
            </w:pPr>
            <w:del w:id="83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Name="Мармелад Зол.Мишка" Price="800"/&gt;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39" w:author="Автор"/>
                <w:i/>
                <w:sz w:val="20"/>
                <w:szCs w:val="20"/>
                <w:lang w:val="en-US"/>
              </w:rPr>
            </w:pPr>
            <w:del w:id="84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Name="Мармелад Медвеж." Price="2300"/&gt;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41" w:author="Автор"/>
                <w:i/>
                <w:sz w:val="20"/>
                <w:szCs w:val="20"/>
                <w:lang w:val="en-US"/>
              </w:rPr>
            </w:pPr>
            <w:del w:id="84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Name="Мармелад Фрутелла" Price="2500"/&gt;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43" w:author="Автор"/>
                <w:i/>
                <w:sz w:val="20"/>
                <w:szCs w:val="20"/>
                <w:lang w:val="en-US"/>
              </w:rPr>
            </w:pPr>
            <w:del w:id="84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Name="Мёд" Price="700"/&gt;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45" w:author="Автор"/>
                <w:i/>
                <w:sz w:val="20"/>
                <w:szCs w:val="20"/>
                <w:lang w:val="en-US"/>
              </w:rPr>
            </w:pPr>
            <w:del w:id="84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Name="Мини-кекс" Price="900"/&gt;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47" w:author="Автор"/>
                <w:i/>
                <w:sz w:val="20"/>
                <w:szCs w:val="20"/>
                <w:lang w:val="en-US"/>
              </w:rPr>
            </w:pPr>
            <w:del w:id="84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Name="Ореховый батончик &amp;quot;Пульсар&amp;quot;" Price="1800"/&gt;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49" w:author="Автор"/>
                <w:i/>
                <w:sz w:val="20"/>
                <w:szCs w:val="20"/>
                <w:lang w:val="en-US"/>
              </w:rPr>
            </w:pPr>
            <w:del w:id="85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Name="Печенье &amp;quot;Мишка-топтышка&amp;quot;"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51" w:author="Автор"/>
                <w:i/>
                <w:sz w:val="20"/>
                <w:szCs w:val="20"/>
                <w:lang w:val="en-US"/>
              </w:rPr>
            </w:pPr>
            <w:del w:id="85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Name="Печенье Вагон Виллз" Price="1600"/&gt;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53" w:author="Автор"/>
                <w:i/>
                <w:sz w:val="20"/>
                <w:szCs w:val="20"/>
              </w:rPr>
            </w:pPr>
            <w:del w:id="85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="Печенье Нежное"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55" w:author="Автор"/>
                <w:i/>
                <w:sz w:val="20"/>
                <w:szCs w:val="20"/>
              </w:rPr>
            </w:pPr>
            <w:del w:id="85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>="Пироженное биск.шок.начинка &amp;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quot</w:delText>
              </w:r>
              <w:r w:rsidRPr="0094796B" w:rsidDel="00180D63">
                <w:rPr>
                  <w:i/>
                  <w:sz w:val="20"/>
                  <w:szCs w:val="20"/>
                </w:rPr>
                <w:delText>;Барни&amp;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quot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;"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57" w:author="Автор"/>
                <w:i/>
                <w:sz w:val="20"/>
                <w:szCs w:val="20"/>
              </w:rPr>
            </w:pPr>
            <w:del w:id="85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="Пироженое Бонди"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59" w:author="Автор"/>
                <w:i/>
                <w:sz w:val="20"/>
                <w:szCs w:val="20"/>
              </w:rPr>
            </w:pPr>
            <w:del w:id="86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="Пироженое Чокопай"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61" w:author="Автор"/>
                <w:i/>
                <w:sz w:val="20"/>
                <w:szCs w:val="20"/>
              </w:rPr>
            </w:pPr>
            <w:del w:id="86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="Снэки Кук. палоч. Кузя"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63" w:author="Автор"/>
                <w:i/>
                <w:sz w:val="20"/>
                <w:szCs w:val="20"/>
              </w:rPr>
            </w:pPr>
            <w:del w:id="86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="Успевай-ка с кальцием и жел."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65" w:author="Автор"/>
                <w:i/>
                <w:sz w:val="20"/>
                <w:szCs w:val="20"/>
              </w:rPr>
            </w:pPr>
            <w:del w:id="86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="Хрустящие тр. Читос"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="2400"/&gt;</w:delText>
              </w:r>
            </w:del>
          </w:p>
          <w:p w:rsidR="0094796B" w:rsidRPr="000A0CDD" w:rsidDel="00180D63" w:rsidRDefault="0094796B" w:rsidP="0094796B">
            <w:pPr>
              <w:spacing w:line="240" w:lineRule="auto"/>
              <w:jc w:val="left"/>
              <w:rPr>
                <w:del w:id="867" w:author="Автор"/>
                <w:i/>
                <w:sz w:val="20"/>
                <w:szCs w:val="20"/>
                <w:lang w:val="en-US"/>
              </w:rPr>
            </w:pPr>
            <w:del w:id="86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A75B69" w:rsidDel="00180D63">
                <w:rPr>
                  <w:i/>
                  <w:sz w:val="20"/>
                  <w:szCs w:val="20"/>
                  <w:rPrChange w:id="869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A75B69" w:rsidDel="00180D63">
                <w:rPr>
                  <w:i/>
                  <w:sz w:val="20"/>
                  <w:szCs w:val="20"/>
                  <w:rPrChange w:id="870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A75B69" w:rsidDel="00180D63">
                <w:rPr>
                  <w:i/>
                  <w:sz w:val="20"/>
                  <w:szCs w:val="20"/>
                  <w:rPrChange w:id="871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delText>="</w:delText>
              </w:r>
              <w:r w:rsidRPr="0094796B" w:rsidDel="00180D63">
                <w:rPr>
                  <w:i/>
                  <w:sz w:val="20"/>
                  <w:szCs w:val="20"/>
                </w:rPr>
                <w:delText>Шок</w:delText>
              </w:r>
              <w:r w:rsidRPr="00A75B69" w:rsidDel="00180D63">
                <w:rPr>
                  <w:i/>
                  <w:sz w:val="20"/>
                  <w:szCs w:val="20"/>
                  <w:rPrChange w:id="872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delText xml:space="preserve">. </w:delText>
              </w:r>
              <w:r w:rsidRPr="008A333B" w:rsidDel="00180D63">
                <w:rPr>
                  <w:i/>
                  <w:sz w:val="20"/>
                  <w:szCs w:val="20"/>
                </w:rPr>
                <w:delText>Киндер</w:delText>
              </w:r>
              <w:r w:rsidRPr="000A0CDD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CiO</w:delText>
              </w:r>
              <w:r w:rsidRPr="000A0CDD" w:rsidDel="00180D63">
                <w:rPr>
                  <w:i/>
                  <w:sz w:val="20"/>
                  <w:szCs w:val="20"/>
                  <w:lang w:val="en-US"/>
                </w:rPr>
                <w:delText xml:space="preserve">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0A0CDD" w:rsidDel="00180D63">
                <w:rPr>
                  <w:i/>
                  <w:sz w:val="20"/>
                  <w:szCs w:val="20"/>
                  <w:lang w:val="en-US"/>
                </w:rPr>
                <w:delText>="3600"/&gt;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73" w:author="Автор"/>
                <w:i/>
                <w:sz w:val="20"/>
                <w:szCs w:val="20"/>
                <w:lang w:val="en-US"/>
              </w:rPr>
            </w:pPr>
            <w:del w:id="874" w:author="Автор">
              <w:r w:rsidRPr="000A0CDD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Name="Шок. Киндер МАХI" Price="1600"/&gt;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75" w:author="Автор"/>
                <w:i/>
                <w:sz w:val="20"/>
                <w:szCs w:val="20"/>
                <w:lang w:val="en-US"/>
              </w:rPr>
            </w:pPr>
            <w:del w:id="87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Name="Шоколад &amp;quot;Алёнка&amp;quot;" 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77" w:author="Автор"/>
                <w:i/>
                <w:sz w:val="20"/>
                <w:szCs w:val="20"/>
              </w:rPr>
            </w:pPr>
            <w:del w:id="87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&lt;/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94796B" w:rsidDel="00180D63">
                <w:rPr>
                  <w:i/>
                  <w:sz w:val="20"/>
                  <w:szCs w:val="20"/>
                </w:rPr>
                <w:delText>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79" w:author="Автор"/>
                <w:i/>
                <w:sz w:val="20"/>
                <w:szCs w:val="20"/>
              </w:rPr>
            </w:pPr>
            <w:del w:id="88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>="Молочная прод."&gt;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81" w:author="Автор"/>
                <w:i/>
                <w:sz w:val="20"/>
                <w:szCs w:val="20"/>
              </w:rPr>
            </w:pPr>
            <w:del w:id="88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="Биойогурт питьевой"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83" w:author="Автор"/>
                <w:i/>
                <w:sz w:val="20"/>
                <w:szCs w:val="20"/>
                <w:lang w:val="en-US"/>
              </w:rPr>
            </w:pPr>
            <w:del w:id="88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Name="Брикет &amp;quot;Филёвский&amp;quot;" Price="1900"/&gt;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85" w:author="Автор"/>
                <w:i/>
                <w:sz w:val="20"/>
                <w:szCs w:val="20"/>
                <w:lang w:val="en-US"/>
              </w:rPr>
            </w:pPr>
            <w:del w:id="88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Name="Ваф.стак. &amp;quot;Фил.&amp;quot;" Price="1900"/&gt;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87" w:author="Автор"/>
                <w:i/>
                <w:sz w:val="20"/>
                <w:szCs w:val="20"/>
                <w:lang w:val="en-US"/>
              </w:rPr>
            </w:pPr>
            <w:del w:id="88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Name="Йогурт" 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89" w:author="Автор"/>
                <w:i/>
                <w:sz w:val="20"/>
                <w:szCs w:val="20"/>
                <w:lang w:val="en-US"/>
              </w:rPr>
            </w:pPr>
            <w:del w:id="89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Name="Кокт. Мол. кар. банан"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91" w:author="Автор"/>
                <w:i/>
                <w:sz w:val="20"/>
                <w:szCs w:val="20"/>
                <w:lang w:val="en-US"/>
              </w:rPr>
            </w:pPr>
            <w:del w:id="89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Name="Кокт. Мол. клубника"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93" w:author="Автор"/>
                <w:i/>
                <w:sz w:val="20"/>
                <w:szCs w:val="20"/>
                <w:lang w:val="en-US"/>
              </w:rPr>
            </w:pPr>
            <w:del w:id="89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Name="Кокт. Мол. шоколад" Price="2200"/&gt;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95" w:author="Автор"/>
                <w:i/>
                <w:sz w:val="20"/>
                <w:szCs w:val="20"/>
                <w:lang w:val="en-US"/>
              </w:rPr>
            </w:pPr>
            <w:del w:id="89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Name="Кокт. Мол.Ваниль"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97" w:author="Автор"/>
                <w:i/>
                <w:sz w:val="20"/>
                <w:szCs w:val="20"/>
                <w:lang w:val="en-US"/>
              </w:rPr>
            </w:pPr>
            <w:del w:id="89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Name="Коктейль молоч. &amp;quot;Здрайверы&amp;quot; в асс." Price="2400"/&gt;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899" w:author="Автор"/>
                <w:i/>
                <w:sz w:val="20"/>
                <w:szCs w:val="20"/>
                <w:lang w:val="en-US"/>
              </w:rPr>
            </w:pPr>
            <w:del w:id="90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Name="Молоко &amp;quot;Большая перемена&amp;quot; 3,2%" Price="1900"/&gt;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01" w:author="Автор"/>
                <w:i/>
                <w:sz w:val="20"/>
                <w:szCs w:val="20"/>
                <w:lang w:val="en-US"/>
              </w:rPr>
            </w:pPr>
            <w:del w:id="90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Name="Молоко &amp;quot;Здрайверы&amp;quot; 3,2%" Price="1700"/&gt;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03" w:author="Автор"/>
                <w:i/>
                <w:sz w:val="20"/>
                <w:szCs w:val="20"/>
                <w:lang w:val="en-US"/>
              </w:rPr>
            </w:pPr>
            <w:del w:id="90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Name="Мор. &amp;quot;Дед Мороз&amp;quot;Эскимо" Price="1300"/&gt;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05" w:author="Автор"/>
                <w:i/>
                <w:sz w:val="20"/>
                <w:szCs w:val="20"/>
                <w:lang w:val="en-US"/>
              </w:rPr>
            </w:pPr>
            <w:del w:id="90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Name="Морож. &amp;quot; Бородино&amp;quot;" Price="2400"/&gt;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07" w:author="Автор"/>
                <w:i/>
                <w:sz w:val="20"/>
                <w:szCs w:val="20"/>
                <w:lang w:val="en-US"/>
              </w:rPr>
            </w:pPr>
            <w:del w:id="90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Name="Морож. &amp;quot;Вол.фонарь&amp;quot;" Price="2600"/&gt;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09" w:author="Автор"/>
                <w:i/>
                <w:sz w:val="20"/>
                <w:szCs w:val="20"/>
                <w:lang w:val="en-US"/>
              </w:rPr>
            </w:pPr>
            <w:del w:id="91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Name="Морож. &amp;quot;Елочка&amp;quot;" Price="2300"/&gt;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11" w:author="Автор"/>
                <w:i/>
                <w:sz w:val="20"/>
                <w:szCs w:val="20"/>
                <w:lang w:val="en-US"/>
              </w:rPr>
            </w:pPr>
            <w:del w:id="91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Name="Морож. &amp;quot;Ленин&amp;quot; батон" Price="2300"/&gt;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13" w:author="Автор"/>
                <w:i/>
                <w:sz w:val="20"/>
                <w:szCs w:val="20"/>
                <w:lang w:val="en-US"/>
              </w:rPr>
            </w:pPr>
            <w:del w:id="91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Name="Морож. &amp;quot;Ленин.&amp;quot; эскимо" Price="1900"/&gt;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15" w:author="Автор"/>
                <w:i/>
                <w:sz w:val="20"/>
                <w:szCs w:val="20"/>
                <w:lang w:val="en-US"/>
              </w:rPr>
            </w:pPr>
            <w:del w:id="91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Name="Рожок &amp;quot;Фил.&amp;quot; пломбир"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17" w:author="Автор"/>
                <w:i/>
                <w:sz w:val="20"/>
                <w:szCs w:val="20"/>
                <w:lang w:val="en-US"/>
              </w:rPr>
            </w:pPr>
            <w:del w:id="91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19" w:author="Автор"/>
                <w:i/>
                <w:sz w:val="20"/>
                <w:szCs w:val="20"/>
                <w:lang w:val="en-US"/>
              </w:rPr>
            </w:pPr>
            <w:del w:id="92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name="Напитки уп."&gt;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21" w:author="Автор"/>
                <w:i/>
                <w:sz w:val="20"/>
                <w:szCs w:val="20"/>
                <w:lang w:val="en-US"/>
              </w:rPr>
            </w:pPr>
            <w:del w:id="92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Name="Вода &amp;quot;Бонаква&amp;quot;" Price="2700"/&gt;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23" w:author="Автор"/>
                <w:i/>
                <w:sz w:val="20"/>
                <w:szCs w:val="20"/>
                <w:lang w:val="en-US"/>
              </w:rPr>
            </w:pPr>
            <w:del w:id="92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Name="Вода &amp;quot;Святой Источник&amp;quot;" Price="1900"/&gt;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25" w:author="Автор"/>
                <w:i/>
                <w:sz w:val="20"/>
                <w:szCs w:val="20"/>
              </w:rPr>
            </w:pPr>
            <w:del w:id="92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="Вода Дана"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27" w:author="Автор"/>
                <w:i/>
                <w:sz w:val="20"/>
                <w:szCs w:val="20"/>
                <w:lang w:val="en-US"/>
              </w:rPr>
            </w:pPr>
            <w:del w:id="92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="Вода Демидовск."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29" w:author="Автор"/>
                <w:i/>
                <w:sz w:val="20"/>
                <w:szCs w:val="20"/>
                <w:lang w:val="en-US"/>
              </w:rPr>
            </w:pPr>
            <w:del w:id="93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Name="Голд" Price="1400"/&gt;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31" w:author="Автор"/>
                <w:i/>
                <w:sz w:val="20"/>
                <w:szCs w:val="20"/>
              </w:rPr>
            </w:pPr>
            <w:del w:id="93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="Какао с молоком"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33" w:author="Автор"/>
                <w:i/>
                <w:sz w:val="20"/>
                <w:szCs w:val="20"/>
                <w:lang w:val="en-US"/>
              </w:rPr>
            </w:pPr>
            <w:del w:id="93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Name="Кофе"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35" w:author="Автор"/>
                <w:i/>
                <w:sz w:val="20"/>
                <w:szCs w:val="20"/>
                <w:lang w:val="en-US"/>
              </w:rPr>
            </w:pPr>
            <w:del w:id="93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Name="Лимон (долька)" Price="100"/&gt;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37" w:author="Автор"/>
                <w:i/>
                <w:sz w:val="20"/>
                <w:szCs w:val="20"/>
                <w:lang w:val="en-US"/>
              </w:rPr>
            </w:pPr>
            <w:del w:id="93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Name="Морс &amp;quot;ФрутоНяня&amp;quot; клюква/малина" Price="2900"/&gt;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39" w:author="Автор"/>
                <w:i/>
                <w:sz w:val="20"/>
                <w:szCs w:val="20"/>
                <w:lang w:val="en-US"/>
              </w:rPr>
            </w:pPr>
            <w:del w:id="94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Name="Морс Здрайверы"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41" w:author="Автор"/>
                <w:i/>
                <w:sz w:val="20"/>
                <w:szCs w:val="20"/>
                <w:lang w:val="en-US"/>
              </w:rPr>
            </w:pPr>
            <w:del w:id="94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Name="Напиток &amp;quot;Фрустайл&amp;quot; в асс." Price="3500"/&gt;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43" w:author="Автор"/>
                <w:i/>
                <w:sz w:val="20"/>
                <w:szCs w:val="20"/>
                <w:lang w:val="en-US"/>
              </w:rPr>
            </w:pPr>
            <w:del w:id="94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Name="Напиток из св.фруктов"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45" w:author="Автор"/>
                <w:i/>
                <w:sz w:val="20"/>
                <w:szCs w:val="20"/>
                <w:lang w:val="en-US"/>
              </w:rPr>
            </w:pPr>
            <w:del w:id="94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Name="Напиток из суш/фр" 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47" w:author="Автор"/>
                <w:i/>
                <w:sz w:val="20"/>
                <w:szCs w:val="20"/>
              </w:rPr>
            </w:pPr>
            <w:del w:id="94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="Напиток цитрусовый"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49" w:author="Автор"/>
                <w:i/>
                <w:sz w:val="20"/>
                <w:szCs w:val="20"/>
              </w:rPr>
            </w:pPr>
            <w:del w:id="95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="Напиток Шиповник"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51" w:author="Автор"/>
                <w:i/>
                <w:sz w:val="20"/>
                <w:szCs w:val="20"/>
              </w:rPr>
            </w:pPr>
            <w:del w:id="95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>="Нектар &amp;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quot</w:delText>
              </w:r>
              <w:r w:rsidRPr="0094796B" w:rsidDel="00180D63">
                <w:rPr>
                  <w:i/>
                  <w:sz w:val="20"/>
                  <w:szCs w:val="20"/>
                </w:rPr>
                <w:delText>;Любимый&amp;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quot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; сад"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53" w:author="Автор"/>
                <w:i/>
                <w:sz w:val="20"/>
                <w:szCs w:val="20"/>
                <w:lang w:val="en-US"/>
              </w:rPr>
            </w:pPr>
            <w:del w:id="95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Name="Нектар J7" Price="1700"/&gt;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55" w:author="Автор"/>
                <w:i/>
                <w:sz w:val="20"/>
                <w:szCs w:val="20"/>
                <w:lang w:val="en-US"/>
              </w:rPr>
            </w:pPr>
            <w:del w:id="95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Name="Нектар Туса-ждуса" Price="2200"/&gt;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57" w:author="Автор"/>
                <w:i/>
                <w:sz w:val="20"/>
                <w:szCs w:val="20"/>
                <w:lang w:val="en-US"/>
              </w:rPr>
            </w:pPr>
            <w:del w:id="95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Name="Сахар" Price="100"/&gt;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59" w:author="Автор"/>
                <w:i/>
                <w:sz w:val="20"/>
                <w:szCs w:val="20"/>
                <w:lang w:val="en-US"/>
              </w:rPr>
            </w:pPr>
            <w:del w:id="96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Name="Сок &amp;quot;Здрайверы&amp;quot; мультифр." Price="1400"/&gt;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61" w:author="Автор"/>
                <w:i/>
                <w:sz w:val="20"/>
                <w:szCs w:val="20"/>
                <w:lang w:val="en-US"/>
              </w:rPr>
            </w:pPr>
            <w:del w:id="96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lastRenderedPageBreak/>
                <w:delText xml:space="preserve">                            &lt;E Name="Сок &amp;quot;Малышам&amp;quot;" Price="700"/&gt;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63" w:author="Автор"/>
                <w:i/>
                <w:sz w:val="20"/>
                <w:szCs w:val="20"/>
                <w:lang w:val="en-US"/>
              </w:rPr>
            </w:pPr>
            <w:del w:id="96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Name="Сок в асс." Price="1300"/&gt;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65" w:author="Автор"/>
                <w:i/>
                <w:sz w:val="20"/>
                <w:szCs w:val="20"/>
                <w:lang w:val="en-US"/>
              </w:rPr>
            </w:pPr>
            <w:del w:id="96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Name="Сок Каприз" Price="2400"/&gt;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67" w:author="Автор"/>
                <w:i/>
                <w:sz w:val="20"/>
                <w:szCs w:val="20"/>
                <w:lang w:val="en-US"/>
              </w:rPr>
            </w:pPr>
            <w:del w:id="96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Name="Фрукт. десерт &amp;quot;ФрутоНяня&amp;quot;" Price="1800"/&gt;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69" w:author="Автор"/>
                <w:i/>
                <w:sz w:val="20"/>
                <w:szCs w:val="20"/>
              </w:rPr>
            </w:pPr>
            <w:del w:id="97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="Хол. чай Нести"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="4500"/&gt;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71" w:author="Автор"/>
                <w:i/>
                <w:sz w:val="20"/>
                <w:szCs w:val="20"/>
                <w:lang w:val="en-US"/>
              </w:rPr>
            </w:pPr>
            <w:del w:id="97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Name="Чай" Price="300"/&gt;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73" w:author="Автор"/>
                <w:i/>
                <w:sz w:val="20"/>
                <w:szCs w:val="20"/>
                <w:lang w:val="en-US"/>
              </w:rPr>
            </w:pPr>
            <w:del w:id="97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75" w:author="Автор"/>
                <w:i/>
                <w:sz w:val="20"/>
                <w:szCs w:val="20"/>
                <w:lang w:val="en-US"/>
              </w:rPr>
            </w:pPr>
            <w:del w:id="97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name="Салаты"&gt;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77" w:author="Автор"/>
                <w:i/>
                <w:sz w:val="20"/>
                <w:szCs w:val="20"/>
                <w:lang w:val="en-US"/>
              </w:rPr>
            </w:pPr>
            <w:del w:id="97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Name="Морковь по корейски" Price="1500"/&gt;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79" w:author="Автор"/>
                <w:i/>
                <w:sz w:val="20"/>
                <w:szCs w:val="20"/>
              </w:rPr>
            </w:pPr>
            <w:del w:id="98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="Рыба под маринадом"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81" w:author="Автор"/>
                <w:i/>
                <w:sz w:val="20"/>
                <w:szCs w:val="20"/>
              </w:rPr>
            </w:pPr>
            <w:del w:id="98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винегрет"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83" w:author="Автор"/>
                <w:i/>
                <w:sz w:val="20"/>
                <w:szCs w:val="20"/>
              </w:rPr>
            </w:pPr>
            <w:del w:id="98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витаминный"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85" w:author="Автор"/>
                <w:i/>
                <w:sz w:val="20"/>
                <w:szCs w:val="20"/>
              </w:rPr>
            </w:pPr>
            <w:del w:id="98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белок.капусты"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87" w:author="Автор"/>
                <w:i/>
                <w:sz w:val="20"/>
                <w:szCs w:val="20"/>
              </w:rPr>
            </w:pPr>
            <w:del w:id="98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капус.с овощ."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89" w:author="Автор"/>
                <w:i/>
                <w:sz w:val="20"/>
                <w:szCs w:val="20"/>
              </w:rPr>
            </w:pPr>
            <w:del w:id="99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морк.с сахаром"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91" w:author="Автор"/>
                <w:i/>
                <w:sz w:val="20"/>
                <w:szCs w:val="20"/>
              </w:rPr>
            </w:pPr>
            <w:del w:id="99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огурц. и пом."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93" w:author="Автор"/>
                <w:i/>
                <w:sz w:val="20"/>
                <w:szCs w:val="20"/>
              </w:rPr>
            </w:pPr>
            <w:del w:id="99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помид с рас. маслом"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95" w:author="Автор"/>
                <w:i/>
                <w:sz w:val="20"/>
                <w:szCs w:val="20"/>
              </w:rPr>
            </w:pPr>
            <w:del w:id="99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свеж.огур."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97" w:author="Автор"/>
                <w:i/>
                <w:sz w:val="20"/>
                <w:szCs w:val="20"/>
              </w:rPr>
            </w:pPr>
            <w:del w:id="99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свекл. яблок"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999" w:author="Автор"/>
                <w:i/>
                <w:sz w:val="20"/>
                <w:szCs w:val="20"/>
              </w:rPr>
            </w:pPr>
            <w:del w:id="100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свеклы и сыра"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01" w:author="Автор"/>
                <w:i/>
                <w:sz w:val="20"/>
                <w:szCs w:val="20"/>
              </w:rPr>
            </w:pPr>
            <w:del w:id="100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свеклы с зел.гор"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03" w:author="Автор"/>
                <w:i/>
                <w:sz w:val="20"/>
                <w:szCs w:val="20"/>
              </w:rPr>
            </w:pPr>
            <w:del w:id="100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крабовый"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05" w:author="Автор"/>
                <w:i/>
                <w:sz w:val="20"/>
                <w:szCs w:val="20"/>
              </w:rPr>
            </w:pPr>
            <w:del w:id="100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Мимоза"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07" w:author="Автор"/>
                <w:i/>
                <w:sz w:val="20"/>
                <w:szCs w:val="20"/>
              </w:rPr>
            </w:pPr>
            <w:del w:id="100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мясной"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09" w:author="Автор"/>
                <w:i/>
                <w:sz w:val="20"/>
                <w:szCs w:val="20"/>
              </w:rPr>
            </w:pPr>
            <w:del w:id="101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рыбный"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11" w:author="Автор"/>
                <w:i/>
                <w:sz w:val="20"/>
                <w:szCs w:val="20"/>
              </w:rPr>
            </w:pPr>
            <w:del w:id="101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столичный"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13" w:author="Автор"/>
                <w:i/>
                <w:sz w:val="20"/>
                <w:szCs w:val="20"/>
                <w:lang w:val="en-US"/>
              </w:rPr>
            </w:pPr>
            <w:del w:id="101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Name="Салат Цезарь" Price="3400"/&gt;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15" w:author="Автор"/>
                <w:i/>
                <w:sz w:val="20"/>
                <w:szCs w:val="20"/>
                <w:lang w:val="en-US"/>
              </w:rPr>
            </w:pPr>
            <w:del w:id="101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17" w:author="Автор"/>
                <w:i/>
                <w:sz w:val="20"/>
                <w:szCs w:val="20"/>
                <w:lang w:val="en-US"/>
              </w:rPr>
            </w:pPr>
            <w:del w:id="101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name="Соб. Произв."&gt;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19" w:author="Автор"/>
                <w:i/>
                <w:sz w:val="20"/>
                <w:szCs w:val="20"/>
                <w:lang w:val="en-US"/>
              </w:rPr>
            </w:pPr>
            <w:del w:id="102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Name="Блинчики 2 шт."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21" w:author="Автор"/>
                <w:i/>
                <w:sz w:val="20"/>
                <w:szCs w:val="20"/>
              </w:rPr>
            </w:pPr>
            <w:del w:id="102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 джемом"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23" w:author="Автор"/>
                <w:i/>
                <w:sz w:val="20"/>
                <w:szCs w:val="20"/>
              </w:rPr>
            </w:pPr>
            <w:del w:id="102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 капустой"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25" w:author="Автор"/>
                <w:i/>
                <w:sz w:val="20"/>
                <w:szCs w:val="20"/>
              </w:rPr>
            </w:pPr>
            <w:del w:id="102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 мас/слив"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27" w:author="Автор"/>
                <w:i/>
                <w:sz w:val="20"/>
                <w:szCs w:val="20"/>
              </w:rPr>
            </w:pPr>
            <w:del w:id="102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 медом"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29" w:author="Автор"/>
                <w:i/>
                <w:sz w:val="20"/>
                <w:szCs w:val="20"/>
              </w:rPr>
            </w:pPr>
            <w:del w:id="103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 мясом"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31" w:author="Автор"/>
                <w:i/>
                <w:sz w:val="20"/>
                <w:szCs w:val="20"/>
              </w:rPr>
            </w:pPr>
            <w:del w:id="103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 сыром 2шт."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33" w:author="Автор"/>
                <w:i/>
                <w:sz w:val="20"/>
                <w:szCs w:val="20"/>
              </w:rPr>
            </w:pPr>
            <w:del w:id="103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смет. и сах. 2шт."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35" w:author="Автор"/>
                <w:i/>
                <w:sz w:val="20"/>
                <w:szCs w:val="20"/>
              </w:rPr>
            </w:pPr>
            <w:del w:id="103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со смет. 2шт."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37" w:author="Автор"/>
                <w:i/>
                <w:sz w:val="20"/>
                <w:szCs w:val="20"/>
              </w:rPr>
            </w:pPr>
            <w:del w:id="103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="Ватрушка с повидлом"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39" w:author="Автор"/>
                <w:i/>
                <w:sz w:val="20"/>
                <w:szCs w:val="20"/>
              </w:rPr>
            </w:pPr>
            <w:del w:id="104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="Колбаска сос. в тесте"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41" w:author="Автор"/>
                <w:i/>
                <w:sz w:val="20"/>
                <w:szCs w:val="20"/>
                <w:lang w:val="en-US"/>
              </w:rPr>
            </w:pPr>
            <w:del w:id="104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Name="Оладьи"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43" w:author="Автор"/>
                <w:i/>
                <w:sz w:val="20"/>
                <w:szCs w:val="20"/>
                <w:lang w:val="en-US"/>
              </w:rPr>
            </w:pPr>
            <w:del w:id="104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Name="Пакет" Price="20"/&gt;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45" w:author="Автор"/>
                <w:i/>
                <w:sz w:val="20"/>
                <w:szCs w:val="20"/>
              </w:rPr>
            </w:pPr>
            <w:del w:id="104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="Пельмени отварные"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47" w:author="Автор"/>
                <w:i/>
                <w:sz w:val="20"/>
                <w:szCs w:val="20"/>
              </w:rPr>
            </w:pPr>
            <w:del w:id="104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кап. и яйцом"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49" w:author="Автор"/>
                <w:i/>
                <w:sz w:val="20"/>
                <w:szCs w:val="20"/>
              </w:rPr>
            </w:pPr>
            <w:del w:id="105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капустой"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51" w:author="Автор"/>
                <w:i/>
                <w:sz w:val="20"/>
                <w:szCs w:val="20"/>
                <w:lang w:val="en-US"/>
              </w:rPr>
            </w:pPr>
            <w:del w:id="105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карт.и лук."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53" w:author="Автор"/>
                <w:i/>
                <w:sz w:val="20"/>
                <w:szCs w:val="20"/>
                <w:lang w:val="en-US"/>
              </w:rPr>
            </w:pPr>
            <w:del w:id="105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Name="Пирожок с мясом" Price="2200"/&gt;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55" w:author="Автор"/>
                <w:i/>
                <w:sz w:val="20"/>
                <w:szCs w:val="20"/>
              </w:rPr>
            </w:pPr>
            <w:del w:id="105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яблоками"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57" w:author="Автор"/>
                <w:i/>
                <w:sz w:val="20"/>
                <w:szCs w:val="20"/>
                <w:lang w:val="en-US"/>
              </w:rPr>
            </w:pPr>
            <w:del w:id="105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Name="Пицца &amp;quot;Школьная&amp;quot;" Price="2700"/&gt;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59" w:author="Автор"/>
                <w:i/>
                <w:sz w:val="20"/>
                <w:szCs w:val="20"/>
              </w:rPr>
            </w:pPr>
            <w:del w:id="106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="Пицца с сосисками"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61" w:author="Автор"/>
                <w:i/>
                <w:sz w:val="20"/>
                <w:szCs w:val="20"/>
              </w:rPr>
            </w:pPr>
            <w:del w:id="106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="Сарделька отварная"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63" w:author="Автор"/>
                <w:i/>
                <w:sz w:val="20"/>
                <w:szCs w:val="20"/>
              </w:rPr>
            </w:pPr>
            <w:del w:id="106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="Сосиска отварная"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65" w:author="Автор"/>
                <w:i/>
                <w:sz w:val="20"/>
                <w:szCs w:val="20"/>
              </w:rPr>
            </w:pPr>
            <w:del w:id="106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="Яблоко печ.с сахаром"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67" w:author="Автор"/>
                <w:i/>
                <w:sz w:val="20"/>
                <w:szCs w:val="20"/>
              </w:rPr>
            </w:pPr>
            <w:del w:id="106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&lt;/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94796B" w:rsidDel="00180D63">
                <w:rPr>
                  <w:i/>
                  <w:sz w:val="20"/>
                  <w:szCs w:val="20"/>
                </w:rPr>
                <w:delText>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69" w:author="Автор"/>
                <w:i/>
                <w:sz w:val="20"/>
                <w:szCs w:val="20"/>
              </w:rPr>
            </w:pPr>
            <w:del w:id="107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>="Соус"&gt;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71" w:author="Автор"/>
                <w:i/>
                <w:sz w:val="20"/>
                <w:szCs w:val="20"/>
              </w:rPr>
            </w:pPr>
            <w:del w:id="107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="Маринад овощной"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73" w:author="Автор"/>
                <w:i/>
                <w:sz w:val="20"/>
                <w:szCs w:val="20"/>
              </w:rPr>
            </w:pPr>
            <w:del w:id="107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="Соус мол.сладкий"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75" w:author="Автор"/>
                <w:i/>
                <w:sz w:val="20"/>
                <w:szCs w:val="20"/>
              </w:rPr>
            </w:pPr>
            <w:del w:id="1076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="Соус молочный"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77" w:author="Автор"/>
                <w:i/>
                <w:sz w:val="20"/>
                <w:szCs w:val="20"/>
              </w:rPr>
            </w:pPr>
            <w:del w:id="107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="Соус молочный"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79" w:author="Автор"/>
                <w:i/>
                <w:sz w:val="20"/>
                <w:szCs w:val="20"/>
              </w:rPr>
            </w:pPr>
            <w:del w:id="108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="Соус сливочный"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81" w:author="Автор"/>
                <w:i/>
                <w:sz w:val="20"/>
                <w:szCs w:val="20"/>
              </w:rPr>
            </w:pPr>
            <w:del w:id="1082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="Соус сметанный"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="300"/&gt;</w:delText>
              </w:r>
            </w:del>
          </w:p>
          <w:p w:rsidR="0094796B" w:rsidRPr="008A333B" w:rsidDel="00180D63" w:rsidRDefault="0094796B" w:rsidP="0094796B">
            <w:pPr>
              <w:spacing w:line="240" w:lineRule="auto"/>
              <w:jc w:val="left"/>
              <w:rPr>
                <w:del w:id="1083" w:author="Автор"/>
                <w:i/>
                <w:sz w:val="20"/>
                <w:szCs w:val="20"/>
              </w:rPr>
            </w:pPr>
            <w:del w:id="108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</w:delText>
              </w:r>
              <w:r w:rsidRPr="008A333B" w:rsidDel="00180D63">
                <w:rPr>
                  <w:i/>
                  <w:sz w:val="20"/>
                  <w:szCs w:val="20"/>
                </w:rPr>
                <w:delText>&lt;/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8A333B" w:rsidDel="00180D63">
                <w:rPr>
                  <w:i/>
                  <w:sz w:val="20"/>
                  <w:szCs w:val="20"/>
                </w:rPr>
                <w:delText>&gt;</w:delText>
              </w:r>
            </w:del>
          </w:p>
          <w:p w:rsidR="0094796B" w:rsidRPr="008A333B" w:rsidDel="00180D63" w:rsidRDefault="0094796B" w:rsidP="0094796B">
            <w:pPr>
              <w:spacing w:line="240" w:lineRule="auto"/>
              <w:jc w:val="left"/>
              <w:rPr>
                <w:del w:id="1085" w:author="Автор"/>
                <w:i/>
                <w:sz w:val="20"/>
                <w:szCs w:val="20"/>
              </w:rPr>
            </w:pPr>
            <w:del w:id="1086" w:author="Автор">
              <w:r w:rsidRPr="008A333B" w:rsidDel="00180D63">
                <w:rPr>
                  <w:i/>
                  <w:sz w:val="20"/>
                  <w:szCs w:val="20"/>
                </w:rPr>
                <w:delText xml:space="preserve">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8A333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8A333B" w:rsidDel="00180D63">
                <w:rPr>
                  <w:i/>
                  <w:sz w:val="20"/>
                  <w:szCs w:val="20"/>
                </w:rPr>
                <w:delText>="Супы"&gt;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87" w:author="Автор"/>
                <w:i/>
                <w:sz w:val="20"/>
                <w:szCs w:val="20"/>
                <w:lang w:val="en-US"/>
              </w:rPr>
            </w:pPr>
            <w:del w:id="1088" w:author="Автор">
              <w:r w:rsidRPr="0094796B" w:rsidDel="00180D63">
                <w:rPr>
                  <w:i/>
                  <w:sz w:val="20"/>
                  <w:szCs w:val="20"/>
                </w:rPr>
                <w:lastRenderedPageBreak/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="Борщ с капус. и карт."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89" w:author="Автор"/>
                <w:i/>
                <w:sz w:val="20"/>
                <w:szCs w:val="20"/>
                <w:lang w:val="en-US"/>
              </w:rPr>
            </w:pPr>
            <w:del w:id="109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Name="Бульон куринный" Price="1500"/&gt;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91" w:author="Автор"/>
                <w:i/>
                <w:sz w:val="20"/>
                <w:szCs w:val="20"/>
              </w:rPr>
            </w:pPr>
            <w:del w:id="109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="Рассольник ленинград."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93" w:author="Автор"/>
                <w:i/>
                <w:sz w:val="20"/>
                <w:szCs w:val="20"/>
                <w:lang w:val="en-US"/>
              </w:rPr>
            </w:pPr>
            <w:del w:id="1094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="Суп-пюре картоф."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95" w:author="Автор"/>
                <w:i/>
                <w:sz w:val="20"/>
                <w:szCs w:val="20"/>
                <w:lang w:val="en-US"/>
              </w:rPr>
            </w:pPr>
            <w:del w:id="109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Name="Суп из овощей" Price="1300"/&gt;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97" w:author="Автор"/>
                <w:i/>
                <w:sz w:val="20"/>
                <w:szCs w:val="20"/>
                <w:lang w:val="en-US"/>
              </w:rPr>
            </w:pPr>
            <w:del w:id="109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Name="Суп из рыбы" Price="2600"/&gt;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099" w:author="Автор"/>
                <w:i/>
                <w:sz w:val="20"/>
                <w:szCs w:val="20"/>
                <w:lang w:val="en-US"/>
              </w:rPr>
            </w:pPr>
            <w:del w:id="110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Name="Суп картоф. с рыбой" Price="2500"/&gt;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01" w:author="Автор"/>
                <w:i/>
                <w:sz w:val="20"/>
                <w:szCs w:val="20"/>
                <w:lang w:val="en-US"/>
              </w:rPr>
            </w:pPr>
            <w:del w:id="110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="Суп крестьян. с круп."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03" w:author="Автор"/>
                <w:i/>
                <w:sz w:val="20"/>
                <w:szCs w:val="20"/>
                <w:lang w:val="en-US"/>
              </w:rPr>
            </w:pPr>
            <w:del w:id="110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Name="Суп куринный" Price="1500"/&gt;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05" w:author="Автор"/>
                <w:i/>
                <w:sz w:val="20"/>
                <w:szCs w:val="20"/>
              </w:rPr>
            </w:pPr>
            <w:del w:id="110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="Суп с макар. издел."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07" w:author="Автор"/>
                <w:i/>
                <w:sz w:val="20"/>
                <w:szCs w:val="20"/>
              </w:rPr>
            </w:pPr>
            <w:del w:id="1108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="Щи из свежей капусты"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09" w:author="Автор"/>
                <w:i/>
                <w:sz w:val="20"/>
                <w:szCs w:val="20"/>
                <w:lang w:val="en-US"/>
              </w:rPr>
            </w:pPr>
            <w:del w:id="1110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11" w:author="Автор"/>
                <w:i/>
                <w:sz w:val="20"/>
                <w:szCs w:val="20"/>
                <w:lang w:val="en-US"/>
              </w:rPr>
            </w:pPr>
            <w:del w:id="111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name="Фрукты"&gt;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13" w:author="Автор"/>
                <w:i/>
                <w:sz w:val="20"/>
                <w:szCs w:val="20"/>
                <w:lang w:val="en-US"/>
              </w:rPr>
            </w:pPr>
            <w:del w:id="111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Name="Апельсин"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15" w:author="Автор"/>
                <w:i/>
                <w:sz w:val="20"/>
                <w:szCs w:val="20"/>
                <w:lang w:val="en-US"/>
              </w:rPr>
            </w:pPr>
            <w:del w:id="111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Name="Груша"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17" w:author="Автор"/>
                <w:i/>
                <w:sz w:val="20"/>
                <w:szCs w:val="20"/>
                <w:lang w:val="en-US"/>
              </w:rPr>
            </w:pPr>
            <w:del w:id="111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Name="Мандарин" 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19" w:author="Автор"/>
                <w:i/>
                <w:sz w:val="20"/>
                <w:szCs w:val="20"/>
                <w:lang w:val="en-US"/>
              </w:rPr>
            </w:pPr>
            <w:del w:id="112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Name="Яблоко зеленое"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21" w:author="Автор"/>
                <w:i/>
                <w:sz w:val="20"/>
                <w:szCs w:val="20"/>
                <w:lang w:val="en-US"/>
              </w:rPr>
            </w:pPr>
            <w:del w:id="112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Name="Яблоко печ.с сах." Price="1500"/&gt; 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23" w:author="Автор"/>
                <w:i/>
                <w:sz w:val="20"/>
                <w:szCs w:val="20"/>
                <w:lang w:val="en-US"/>
              </w:rPr>
            </w:pPr>
            <w:del w:id="112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25" w:author="Автор"/>
                <w:i/>
                <w:sz w:val="20"/>
                <w:szCs w:val="20"/>
                <w:lang w:val="en-US"/>
              </w:rPr>
            </w:pPr>
            <w:del w:id="1126" w:author="Автор">
              <w:r w:rsidDel="00180D63">
                <w:rPr>
                  <w:i/>
                  <w:sz w:val="20"/>
                  <w:szCs w:val="20"/>
                  <w:lang w:val="en-US"/>
                </w:rPr>
                <w:delText xml:space="preserve">                &lt;/B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27" w:author="Автор"/>
                <w:i/>
                <w:sz w:val="20"/>
                <w:szCs w:val="20"/>
                <w:lang w:val="en-US"/>
              </w:rPr>
            </w:pPr>
            <w:del w:id="112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&lt;/</w:delText>
              </w:r>
              <w:r w:rsidDel="00180D63">
                <w:rPr>
                  <w:i/>
                  <w:sz w:val="20"/>
                  <w:szCs w:val="20"/>
                  <w:lang w:val="en-US"/>
                </w:rPr>
                <w:delText>b</w:delText>
              </w:r>
              <w:r w:rsidRPr="008A333B" w:rsidDel="00180D63">
                <w:rPr>
                  <w:i/>
                  <w:sz w:val="20"/>
                  <w:szCs w:val="20"/>
                  <w:lang w:val="en-US"/>
                </w:rPr>
                <w:delText>uffetList</w:delText>
              </w:r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29" w:author="Автор"/>
                <w:i/>
                <w:sz w:val="20"/>
                <w:szCs w:val="20"/>
                <w:lang w:val="en-US"/>
              </w:rPr>
            </w:pPr>
            <w:del w:id="113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&lt;resultCode&gt;0&lt;/resultCode&gt;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31" w:author="Автор"/>
                <w:i/>
                <w:sz w:val="20"/>
                <w:szCs w:val="20"/>
                <w:lang w:val="en-US"/>
              </w:rPr>
            </w:pPr>
            <w:del w:id="1132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&lt;description&gt;OK&lt;/description&gt;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33" w:author="Автор"/>
                <w:i/>
                <w:sz w:val="20"/>
                <w:szCs w:val="20"/>
                <w:lang w:val="en-US"/>
              </w:rPr>
            </w:pPr>
            <w:del w:id="1134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&lt;/return&gt;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35" w:author="Автор"/>
                <w:i/>
                <w:sz w:val="20"/>
                <w:szCs w:val="20"/>
                <w:lang w:val="en-US"/>
              </w:rPr>
            </w:pPr>
            <w:del w:id="1136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&lt;/ns2:get</w:delText>
              </w:r>
              <w:r w:rsidDel="00180D63">
                <w:rPr>
                  <w:i/>
                  <w:sz w:val="20"/>
                  <w:szCs w:val="20"/>
                  <w:lang w:val="en-US"/>
                </w:rPr>
                <w:delText>B</w:delText>
              </w:r>
              <w:r w:rsidRPr="008A333B" w:rsidDel="00180D63">
                <w:rPr>
                  <w:i/>
                  <w:sz w:val="20"/>
                  <w:szCs w:val="20"/>
                  <w:lang w:val="en-US"/>
                </w:rPr>
                <w:delText>uffet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ListResponse&gt;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1137" w:author="Автор"/>
                <w:i/>
                <w:sz w:val="20"/>
                <w:szCs w:val="20"/>
                <w:lang w:val="en-US"/>
              </w:rPr>
            </w:pPr>
            <w:del w:id="1138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&lt;/soap:Body&gt;</w:delText>
              </w:r>
            </w:del>
          </w:p>
          <w:p w:rsidR="003C2CC5" w:rsidRPr="00F6672C" w:rsidDel="00180D63" w:rsidRDefault="0094796B" w:rsidP="0094796B">
            <w:pPr>
              <w:spacing w:line="240" w:lineRule="auto"/>
              <w:jc w:val="left"/>
              <w:rPr>
                <w:del w:id="1139" w:author="Автор"/>
                <w:i/>
                <w:lang w:val="en-US"/>
              </w:rPr>
            </w:pPr>
            <w:del w:id="1140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&lt;/soap:Envelope&gt;</w:delText>
              </w:r>
            </w:del>
          </w:p>
        </w:tc>
      </w:tr>
    </w:tbl>
    <w:p w:rsidR="003C2CC5" w:rsidDel="00180D63" w:rsidRDefault="003C2CC5" w:rsidP="003C2CC5">
      <w:pPr>
        <w:pStyle w:val="af7"/>
        <w:rPr>
          <w:del w:id="1141" w:author="Автор"/>
          <w:b/>
          <w:color w:val="A6A6A6"/>
        </w:rPr>
      </w:pPr>
    </w:p>
    <w:p w:rsidR="003C2CC5" w:rsidDel="00180D63" w:rsidRDefault="003C2CC5" w:rsidP="00A75B69">
      <w:pPr>
        <w:pStyle w:val="21"/>
        <w:numPr>
          <w:ilvl w:val="0"/>
          <w:numId w:val="0"/>
        </w:numPr>
        <w:rPr>
          <w:del w:id="1142" w:author="Автор"/>
        </w:rPr>
        <w:pPrChange w:id="1143" w:author="Автор">
          <w:pPr>
            <w:pStyle w:val="21"/>
          </w:pPr>
        </w:pPrChange>
      </w:pPr>
      <w:del w:id="1144" w:author="Автор">
        <w:r w:rsidDel="008E064E">
          <w:br w:type="page"/>
        </w:r>
        <w:bookmarkStart w:id="1145" w:name="_Toc389033504"/>
        <w:r w:rsidR="0094796B" w:rsidDel="008E064E">
          <w:lastRenderedPageBreak/>
          <w:delText xml:space="preserve">Операция </w:delText>
        </w:r>
        <w:r w:rsidR="00C0167D" w:rsidDel="008E064E">
          <w:delText>«</w:delText>
        </w:r>
        <w:r w:rsidR="00D2653A" w:rsidDel="008E064E">
          <w:delText>Выставление запрета</w:delText>
        </w:r>
        <w:r w:rsidR="00C0167D" w:rsidDel="008E064E">
          <w:delText xml:space="preserve"> на буфетную продукцию»</w:delText>
        </w:r>
        <w:bookmarkEnd w:id="1145"/>
      </w:del>
    </w:p>
    <w:p w:rsidR="00C0167D" w:rsidRPr="0009076A" w:rsidDel="00180D63" w:rsidRDefault="00C0167D" w:rsidP="00A75B69">
      <w:pPr>
        <w:pStyle w:val="30"/>
        <w:numPr>
          <w:ilvl w:val="0"/>
          <w:numId w:val="0"/>
        </w:numPr>
        <w:ind w:left="567"/>
        <w:rPr>
          <w:del w:id="1146" w:author="Автор"/>
        </w:rPr>
        <w:pPrChange w:id="1147" w:author="Автор">
          <w:pPr>
            <w:pStyle w:val="30"/>
            <w:ind w:left="567"/>
          </w:pPr>
        </w:pPrChange>
      </w:pPr>
      <w:bookmarkStart w:id="1148" w:name="_Toc389033505"/>
      <w:del w:id="1149" w:author="Автор">
        <w:r w:rsidRPr="0009076A" w:rsidDel="008E064E">
          <w:delText>Общие сведения</w:delText>
        </w:r>
        <w:bookmarkEnd w:id="1148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5"/>
        <w:gridCol w:w="7300"/>
      </w:tblGrid>
      <w:tr w:rsidR="00C0167D" w:rsidRPr="0009076A" w:rsidDel="00180D63" w:rsidTr="009A379E">
        <w:trPr>
          <w:del w:id="1150" w:author="Автор"/>
        </w:trPr>
        <w:tc>
          <w:tcPr>
            <w:tcW w:w="2943" w:type="dxa"/>
          </w:tcPr>
          <w:p w:rsidR="00C0167D" w:rsidRPr="0009076A" w:rsidDel="00180D63" w:rsidRDefault="00C0167D" w:rsidP="009A379E">
            <w:pPr>
              <w:rPr>
                <w:del w:id="1151" w:author="Автор"/>
                <w:b/>
              </w:rPr>
            </w:pPr>
            <w:del w:id="1152" w:author="Автор">
              <w:r w:rsidRPr="0009076A" w:rsidDel="00180D63">
                <w:rPr>
                  <w:b/>
                </w:rPr>
                <w:delText>Код операции:</w:delText>
              </w:r>
            </w:del>
          </w:p>
        </w:tc>
        <w:tc>
          <w:tcPr>
            <w:tcW w:w="7478" w:type="dxa"/>
          </w:tcPr>
          <w:p w:rsidR="00C0167D" w:rsidRPr="00C0167D" w:rsidDel="00180D63" w:rsidRDefault="00C0167D" w:rsidP="00D2653A">
            <w:pPr>
              <w:pStyle w:val="af7"/>
              <w:ind w:firstLine="0"/>
              <w:rPr>
                <w:del w:id="1153" w:author="Автор"/>
                <w:lang w:val="en-US"/>
              </w:rPr>
            </w:pPr>
            <w:del w:id="1154" w:author="Автор">
              <w:r w:rsidDel="00180D63">
                <w:rPr>
                  <w:lang w:val="en-US"/>
                </w:rPr>
                <w:delText>s</w:delText>
              </w:r>
              <w:r w:rsidRPr="00C0167D" w:rsidDel="00180D63">
                <w:delText>et</w:delText>
              </w:r>
              <w:r w:rsidDel="00180D63">
                <w:rPr>
                  <w:lang w:val="en-US"/>
                </w:rPr>
                <w:delText>ProhibitionOnBuffetElement</w:delText>
              </w:r>
            </w:del>
          </w:p>
        </w:tc>
      </w:tr>
      <w:tr w:rsidR="00C0167D" w:rsidRPr="0009076A" w:rsidDel="00180D63" w:rsidTr="009A379E">
        <w:trPr>
          <w:del w:id="1155" w:author="Автор"/>
        </w:trPr>
        <w:tc>
          <w:tcPr>
            <w:tcW w:w="2943" w:type="dxa"/>
          </w:tcPr>
          <w:p w:rsidR="00C0167D" w:rsidRPr="0009076A" w:rsidDel="00180D63" w:rsidRDefault="00C0167D" w:rsidP="009A379E">
            <w:pPr>
              <w:rPr>
                <w:del w:id="1156" w:author="Автор"/>
                <w:b/>
              </w:rPr>
            </w:pPr>
            <w:del w:id="1157" w:author="Автор">
              <w:r w:rsidRPr="0009076A" w:rsidDel="00180D63">
                <w:rPr>
                  <w:b/>
                </w:rPr>
                <w:delText>Наименование операции:</w:delText>
              </w:r>
            </w:del>
          </w:p>
        </w:tc>
        <w:tc>
          <w:tcPr>
            <w:tcW w:w="7478" w:type="dxa"/>
          </w:tcPr>
          <w:p w:rsidR="00C0167D" w:rsidRPr="00E16E79" w:rsidDel="00180D63" w:rsidRDefault="00C0167D" w:rsidP="00D2653A">
            <w:pPr>
              <w:rPr>
                <w:del w:id="1158" w:author="Автор"/>
              </w:rPr>
            </w:pPr>
            <w:del w:id="1159" w:author="Автор">
              <w:r w:rsidDel="00180D63">
                <w:rPr>
                  <w:lang w:val="en-US"/>
                </w:rPr>
                <w:delText xml:space="preserve">Установка </w:delText>
              </w:r>
              <w:r w:rsidR="00D2653A" w:rsidDel="00180D63">
                <w:delText xml:space="preserve">запрещенного </w:delText>
              </w:r>
              <w:r w:rsidR="00D2653A" w:rsidDel="00180D63">
                <w:rPr>
                  <w:lang w:val="en-US"/>
                </w:rPr>
                <w:delText>наименования</w:delText>
              </w:r>
              <w:r w:rsidR="00E16E79" w:rsidDel="00180D63">
                <w:delText xml:space="preserve"> продукции</w:delText>
              </w:r>
            </w:del>
          </w:p>
        </w:tc>
      </w:tr>
      <w:tr w:rsidR="00C0167D" w:rsidRPr="0009076A" w:rsidDel="00180D63" w:rsidTr="009A379E">
        <w:trPr>
          <w:del w:id="1160" w:author="Автор"/>
        </w:trPr>
        <w:tc>
          <w:tcPr>
            <w:tcW w:w="2943" w:type="dxa"/>
          </w:tcPr>
          <w:p w:rsidR="00C0167D" w:rsidRPr="0009076A" w:rsidDel="00180D63" w:rsidRDefault="00C0167D" w:rsidP="009A379E">
            <w:pPr>
              <w:rPr>
                <w:del w:id="1161" w:author="Автор"/>
                <w:b/>
              </w:rPr>
            </w:pPr>
            <w:del w:id="1162" w:author="Автор">
              <w:r w:rsidRPr="0009076A" w:rsidDel="00180D63">
                <w:rPr>
                  <w:b/>
                </w:rPr>
                <w:delText>Назначение операции:</w:delText>
              </w:r>
            </w:del>
          </w:p>
        </w:tc>
        <w:tc>
          <w:tcPr>
            <w:tcW w:w="7478" w:type="dxa"/>
          </w:tcPr>
          <w:p w:rsidR="00C0167D" w:rsidRPr="0009076A" w:rsidDel="00180D63" w:rsidRDefault="00D2653A" w:rsidP="009A379E">
            <w:pPr>
              <w:rPr>
                <w:del w:id="1163" w:author="Автор"/>
              </w:rPr>
            </w:pPr>
            <w:del w:id="1164" w:author="Автор">
              <w:r w:rsidDel="00180D63">
                <w:rPr>
                  <w:lang w:val="en-US"/>
                </w:rPr>
                <w:delText xml:space="preserve">Установка </w:delText>
              </w:r>
              <w:r w:rsidDel="00180D63">
                <w:delText xml:space="preserve">запрещенного </w:delText>
              </w:r>
              <w:r w:rsidDel="00180D63">
                <w:rPr>
                  <w:lang w:val="en-US"/>
                </w:rPr>
                <w:delText>наименования</w:delText>
              </w:r>
              <w:r w:rsidR="00E16E79" w:rsidDel="00180D63">
                <w:delText xml:space="preserve"> продукции</w:delText>
              </w:r>
            </w:del>
          </w:p>
        </w:tc>
      </w:tr>
    </w:tbl>
    <w:p w:rsidR="00C0167D" w:rsidRPr="0009076A" w:rsidDel="008E064E" w:rsidRDefault="00C0167D" w:rsidP="0031664D">
      <w:pPr>
        <w:pStyle w:val="30"/>
        <w:ind w:left="567"/>
        <w:rPr>
          <w:del w:id="1165" w:author="Автор"/>
        </w:rPr>
      </w:pPr>
      <w:bookmarkStart w:id="1166" w:name="_Toc389033506"/>
      <w:del w:id="1167" w:author="Автор">
        <w:r w:rsidRPr="0009076A" w:rsidDel="008E064E">
          <w:delText>Описание входных параметров</w:delText>
        </w:r>
        <w:bookmarkEnd w:id="1166"/>
      </w:del>
    </w:p>
    <w:p w:rsidR="00C0167D" w:rsidRPr="0009076A" w:rsidDel="00180D63" w:rsidRDefault="00C0167D" w:rsidP="00C0167D">
      <w:pPr>
        <w:pStyle w:val="af7"/>
        <w:rPr>
          <w:del w:id="1168" w:author="Автор"/>
          <w:b/>
        </w:rPr>
      </w:pPr>
      <w:del w:id="1169" w:author="Автор">
        <w:r w:rsidRPr="0009076A" w:rsidDel="00180D63">
          <w:rPr>
            <w:b/>
          </w:rPr>
          <w:delText xml:space="preserve">Входные данные: </w:delText>
        </w:r>
        <w:r w:rsidR="00D2653A" w:rsidDel="00180D63">
          <w:rPr>
            <w:lang w:val="en-US"/>
          </w:rPr>
          <w:delText>s</w:delText>
        </w:r>
        <w:r w:rsidR="00D2653A" w:rsidRPr="00C0167D" w:rsidDel="00180D63">
          <w:delText>et</w:delText>
        </w:r>
        <w:r w:rsidR="00D2653A" w:rsidDel="00180D63">
          <w:rPr>
            <w:lang w:val="en-US"/>
          </w:rPr>
          <w:delText>ProhibitionOnBuffetElement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0167D" w:rsidRPr="0009076A" w:rsidDel="00180D63" w:rsidTr="00C0167D">
        <w:trPr>
          <w:del w:id="1170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171" w:author="Автор"/>
                <w:lang w:val="en-US"/>
              </w:rPr>
            </w:pPr>
            <w:del w:id="1172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173" w:author="Автор"/>
              </w:rPr>
            </w:pPr>
            <w:del w:id="1174" w:author="Автор">
              <w:r w:rsidRPr="0009076A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175" w:author="Автор"/>
              </w:rPr>
            </w:pPr>
            <w:del w:id="1176" w:author="Автор">
              <w:r w:rsidRPr="0009076A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177" w:author="Автор"/>
              </w:rPr>
            </w:pPr>
            <w:del w:id="1178" w:author="Автор">
              <w:r w:rsidRPr="0009076A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179" w:author="Автор"/>
              </w:rPr>
            </w:pPr>
            <w:del w:id="1180" w:author="Автор">
              <w:r w:rsidRPr="0009076A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181" w:author="Автор"/>
              </w:rPr>
            </w:pPr>
            <w:del w:id="1182" w:author="Автор">
              <w:r w:rsidRPr="0009076A" w:rsidDel="00180D63">
                <w:delText xml:space="preserve">Комментарий </w:delText>
              </w:r>
            </w:del>
          </w:p>
        </w:tc>
      </w:tr>
      <w:tr w:rsidR="00C0167D" w:rsidRPr="0009076A" w:rsidDel="00180D63" w:rsidTr="00C0167D">
        <w:trPr>
          <w:del w:id="1183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184" w:author="Автор"/>
              </w:rPr>
            </w:pPr>
            <w:del w:id="1185" w:author="Автор">
              <w:r w:rsidRPr="0009076A" w:rsidDel="00180D63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C0167D" w:rsidRPr="000D3C28" w:rsidDel="00180D63" w:rsidRDefault="00C0167D" w:rsidP="009A379E">
            <w:pPr>
              <w:pStyle w:val="affff1"/>
              <w:ind w:left="0"/>
              <w:rPr>
                <w:del w:id="1186" w:author="Автор"/>
                <w:sz w:val="20"/>
                <w:szCs w:val="20"/>
              </w:rPr>
            </w:pPr>
            <w:del w:id="1187" w:author="Автор">
              <w:r w:rsidRPr="000D3C28" w:rsidDel="00180D63">
                <w:rPr>
                  <w:sz w:val="20"/>
                  <w:szCs w:val="20"/>
                </w:rPr>
                <w:delText>contractId</w:delText>
              </w:r>
            </w:del>
          </w:p>
        </w:tc>
        <w:tc>
          <w:tcPr>
            <w:tcW w:w="1903" w:type="dxa"/>
          </w:tcPr>
          <w:p w:rsidR="00C0167D" w:rsidRPr="000D3C28" w:rsidDel="00180D63" w:rsidRDefault="00C0167D" w:rsidP="009A379E">
            <w:pPr>
              <w:pStyle w:val="affff1"/>
              <w:ind w:left="0"/>
              <w:rPr>
                <w:del w:id="1188" w:author="Автор"/>
                <w:sz w:val="20"/>
                <w:szCs w:val="20"/>
              </w:rPr>
            </w:pPr>
            <w:del w:id="1189" w:author="Автор">
              <w:r w:rsidDel="00180D63">
                <w:rPr>
                  <w:sz w:val="20"/>
                  <w:szCs w:val="20"/>
                </w:rPr>
                <w:delText>Номер лицевого счета</w:delText>
              </w:r>
            </w:del>
          </w:p>
        </w:tc>
        <w:tc>
          <w:tcPr>
            <w:tcW w:w="1965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190" w:author="Автор"/>
                <w:sz w:val="20"/>
                <w:szCs w:val="20"/>
              </w:rPr>
            </w:pPr>
            <w:del w:id="1191" w:author="Автор">
              <w:r w:rsidRPr="0009076A"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C0167D" w:rsidRPr="000D3C28" w:rsidDel="00180D63" w:rsidRDefault="00C0167D" w:rsidP="009A379E">
            <w:pPr>
              <w:pStyle w:val="affff1"/>
              <w:ind w:left="0"/>
              <w:rPr>
                <w:del w:id="1192" w:author="Автор"/>
                <w:sz w:val="20"/>
                <w:szCs w:val="20"/>
              </w:rPr>
            </w:pPr>
            <w:del w:id="1193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</w:delText>
              </w:r>
              <w:r w:rsidDel="00180D63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194" w:author="Автор"/>
                <w:sz w:val="20"/>
                <w:szCs w:val="20"/>
              </w:rPr>
            </w:pPr>
          </w:p>
        </w:tc>
      </w:tr>
      <w:tr w:rsidR="00C0167D" w:rsidRPr="0009076A" w:rsidDel="00180D63" w:rsidTr="00C0167D">
        <w:trPr>
          <w:del w:id="1195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196" w:author="Автор"/>
                <w:lang w:val="en-US"/>
              </w:rPr>
            </w:pPr>
            <w:del w:id="1197" w:author="Автор">
              <w:r w:rsidDel="00180D63">
                <w:rPr>
                  <w:lang w:val="en-US"/>
                </w:rPr>
                <w:delText>2</w:delText>
              </w:r>
            </w:del>
          </w:p>
        </w:tc>
        <w:tc>
          <w:tcPr>
            <w:tcW w:w="2050" w:type="dxa"/>
          </w:tcPr>
          <w:p w:rsidR="00C0167D" w:rsidRPr="00C0167D" w:rsidDel="00180D63" w:rsidRDefault="00C0167D" w:rsidP="00D2653A">
            <w:pPr>
              <w:pStyle w:val="affff1"/>
              <w:ind w:left="0"/>
              <w:rPr>
                <w:del w:id="1198" w:author="Автор"/>
                <w:sz w:val="20"/>
                <w:szCs w:val="20"/>
                <w:lang w:val="en-US"/>
              </w:rPr>
            </w:pPr>
            <w:del w:id="1199" w:author="Автор">
              <w:r w:rsidRPr="00C0167D" w:rsidDel="00180D63">
                <w:rPr>
                  <w:sz w:val="20"/>
                  <w:szCs w:val="20"/>
                  <w:lang w:val="en-US"/>
                </w:rPr>
                <w:delText>buffetElement</w:delText>
              </w:r>
              <w:r w:rsidR="00D2653A" w:rsidDel="00180D63">
                <w:rPr>
                  <w:sz w:val="20"/>
                  <w:szCs w:val="20"/>
                  <w:lang w:val="en-US"/>
                </w:rPr>
                <w:delText>Name</w:delText>
              </w:r>
            </w:del>
          </w:p>
        </w:tc>
        <w:tc>
          <w:tcPr>
            <w:tcW w:w="1903" w:type="dxa"/>
          </w:tcPr>
          <w:p w:rsidR="00C0167D" w:rsidRPr="00D2653A" w:rsidDel="00180D63" w:rsidRDefault="00D2653A" w:rsidP="009A379E">
            <w:pPr>
              <w:pStyle w:val="affff1"/>
              <w:ind w:left="0"/>
              <w:rPr>
                <w:del w:id="1200" w:author="Автор"/>
                <w:sz w:val="20"/>
                <w:szCs w:val="20"/>
              </w:rPr>
            </w:pPr>
            <w:del w:id="1201" w:author="Автор">
              <w:r w:rsidDel="00180D63">
                <w:rPr>
                  <w:sz w:val="20"/>
                  <w:szCs w:val="20"/>
                </w:rPr>
                <w:delText xml:space="preserve">Регулярное выражение по наименованию </w:delText>
              </w:r>
            </w:del>
          </w:p>
        </w:tc>
        <w:tc>
          <w:tcPr>
            <w:tcW w:w="1965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02" w:author="Автор"/>
                <w:sz w:val="20"/>
                <w:szCs w:val="20"/>
              </w:rPr>
            </w:pPr>
            <w:del w:id="1203" w:author="Автор">
              <w:r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C0167D" w:rsidRPr="00C0167D" w:rsidDel="00180D63" w:rsidRDefault="00D2653A" w:rsidP="009A379E">
            <w:pPr>
              <w:pStyle w:val="affff1"/>
              <w:ind w:left="0"/>
              <w:rPr>
                <w:del w:id="1204" w:author="Автор"/>
                <w:sz w:val="20"/>
                <w:szCs w:val="20"/>
                <w:lang w:val="en-US"/>
              </w:rPr>
            </w:pPr>
            <w:del w:id="1205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</w:tcPr>
          <w:p w:rsidR="00C0167D" w:rsidRPr="000D3C28" w:rsidDel="00180D63" w:rsidRDefault="00C0167D" w:rsidP="009A379E">
            <w:pPr>
              <w:pStyle w:val="affff1"/>
              <w:ind w:left="0"/>
              <w:rPr>
                <w:del w:id="1206" w:author="Автор"/>
                <w:sz w:val="20"/>
                <w:szCs w:val="20"/>
              </w:rPr>
            </w:pPr>
          </w:p>
        </w:tc>
      </w:tr>
    </w:tbl>
    <w:p w:rsidR="00C0167D" w:rsidRPr="0009076A" w:rsidDel="008E064E" w:rsidRDefault="00C0167D" w:rsidP="0031664D">
      <w:pPr>
        <w:pStyle w:val="30"/>
        <w:ind w:left="567" w:hanging="1"/>
        <w:rPr>
          <w:del w:id="1207" w:author="Автор"/>
        </w:rPr>
      </w:pPr>
      <w:bookmarkStart w:id="1208" w:name="_Toc389033507"/>
      <w:del w:id="1209" w:author="Автор">
        <w:r w:rsidRPr="0009076A" w:rsidDel="008E064E">
          <w:delText>Описание выходных параметров</w:delText>
        </w:r>
        <w:bookmarkEnd w:id="1208"/>
      </w:del>
    </w:p>
    <w:p w:rsidR="00C0167D" w:rsidRPr="0009076A" w:rsidDel="00180D63" w:rsidRDefault="00C0167D" w:rsidP="00C0167D">
      <w:pPr>
        <w:pStyle w:val="af7"/>
        <w:rPr>
          <w:del w:id="1210" w:author="Автор"/>
          <w:b/>
        </w:rPr>
      </w:pPr>
      <w:del w:id="1211" w:author="Автор">
        <w:r w:rsidRPr="0009076A" w:rsidDel="00180D63">
          <w:rPr>
            <w:b/>
          </w:rPr>
          <w:delText xml:space="preserve">Выходные данные: </w:delText>
        </w:r>
        <w:r w:rsidR="00D2653A" w:rsidRPr="00D2653A" w:rsidDel="00180D63">
          <w:rPr>
            <w:b/>
            <w:lang w:val="en-US"/>
          </w:rPr>
          <w:delText>s</w:delText>
        </w:r>
        <w:r w:rsidR="00D2653A" w:rsidRPr="00D2653A" w:rsidDel="00180D63">
          <w:rPr>
            <w:b/>
          </w:rPr>
          <w:delText>et</w:delText>
        </w:r>
        <w:r w:rsidR="00D2653A" w:rsidRPr="00D2653A" w:rsidDel="00180D63">
          <w:rPr>
            <w:b/>
            <w:lang w:val="en-US"/>
          </w:rPr>
          <w:delText>ProhibitionOnBuffetElement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0167D" w:rsidRPr="0009076A" w:rsidDel="00180D63" w:rsidTr="00C0167D">
        <w:trPr>
          <w:del w:id="1212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13" w:author="Автор"/>
                <w:lang w:val="en-US"/>
              </w:rPr>
            </w:pPr>
            <w:del w:id="1214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15" w:author="Автор"/>
              </w:rPr>
            </w:pPr>
            <w:del w:id="1216" w:author="Автор">
              <w:r w:rsidRPr="0009076A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17" w:author="Автор"/>
              </w:rPr>
            </w:pPr>
            <w:del w:id="1218" w:author="Автор">
              <w:r w:rsidRPr="0009076A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19" w:author="Автор"/>
              </w:rPr>
            </w:pPr>
            <w:del w:id="1220" w:author="Автор">
              <w:r w:rsidRPr="0009076A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21" w:author="Автор"/>
              </w:rPr>
            </w:pPr>
            <w:del w:id="1222" w:author="Автор">
              <w:r w:rsidRPr="0009076A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23" w:author="Автор"/>
              </w:rPr>
            </w:pPr>
            <w:del w:id="1224" w:author="Автор">
              <w:r w:rsidRPr="0009076A" w:rsidDel="00180D63">
                <w:delText xml:space="preserve">Комментарий </w:delText>
              </w:r>
            </w:del>
          </w:p>
        </w:tc>
      </w:tr>
      <w:tr w:rsidR="00C0167D" w:rsidRPr="0009076A" w:rsidDel="00180D63" w:rsidTr="00C0167D">
        <w:trPr>
          <w:del w:id="1225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26" w:author="Автор"/>
              </w:rPr>
            </w:pPr>
            <w:del w:id="1227" w:author="Автор">
              <w:r w:rsidDel="00180D63">
                <w:delText>1</w:delText>
              </w:r>
            </w:del>
          </w:p>
        </w:tc>
        <w:tc>
          <w:tcPr>
            <w:tcW w:w="2050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28" w:author="Автор"/>
                <w:sz w:val="20"/>
                <w:szCs w:val="20"/>
                <w:lang w:val="en-US"/>
              </w:rPr>
            </w:pPr>
            <w:del w:id="1229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resultCode</w:delText>
              </w:r>
            </w:del>
          </w:p>
        </w:tc>
        <w:tc>
          <w:tcPr>
            <w:tcW w:w="1903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30" w:author="Автор"/>
                <w:sz w:val="20"/>
                <w:szCs w:val="20"/>
                <w:lang w:val="en-US"/>
              </w:rPr>
            </w:pPr>
            <w:del w:id="1231" w:author="Автор">
              <w:r w:rsidRPr="0009076A" w:rsidDel="00180D63">
                <w:rPr>
                  <w:sz w:val="20"/>
                  <w:szCs w:val="20"/>
                </w:rPr>
                <w:delText>Код  возврата</w:delText>
              </w:r>
            </w:del>
          </w:p>
        </w:tc>
        <w:tc>
          <w:tcPr>
            <w:tcW w:w="1965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32" w:author="Автор"/>
                <w:sz w:val="20"/>
                <w:szCs w:val="20"/>
                <w:lang w:val="en-US"/>
              </w:rPr>
            </w:pPr>
            <w:del w:id="1233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34" w:author="Автор"/>
                <w:sz w:val="20"/>
                <w:szCs w:val="20"/>
                <w:lang w:val="en-US"/>
              </w:rPr>
            </w:pPr>
            <w:del w:id="1235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</w:tcPr>
          <w:p w:rsidR="00C0167D" w:rsidRPr="0009076A" w:rsidDel="00180D63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36" w:author="Автор"/>
                <w:sz w:val="20"/>
                <w:szCs w:val="20"/>
              </w:rPr>
            </w:pPr>
          </w:p>
        </w:tc>
      </w:tr>
      <w:tr w:rsidR="00C0167D" w:rsidRPr="0009076A" w:rsidDel="00180D63" w:rsidTr="00C0167D">
        <w:trPr>
          <w:del w:id="1237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38" w:author="Автор"/>
              </w:rPr>
            </w:pPr>
            <w:del w:id="1239" w:author="Автор">
              <w:r w:rsidDel="00180D63">
                <w:delText>2</w:delText>
              </w:r>
            </w:del>
          </w:p>
        </w:tc>
        <w:tc>
          <w:tcPr>
            <w:tcW w:w="2050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40" w:author="Автор"/>
                <w:sz w:val="20"/>
                <w:szCs w:val="20"/>
                <w:lang w:val="en-US"/>
              </w:rPr>
            </w:pPr>
            <w:del w:id="1241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description</w:delText>
              </w:r>
            </w:del>
          </w:p>
        </w:tc>
        <w:tc>
          <w:tcPr>
            <w:tcW w:w="1903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42" w:author="Автор"/>
                <w:sz w:val="20"/>
                <w:szCs w:val="20"/>
                <w:lang w:val="en-US"/>
              </w:rPr>
            </w:pPr>
            <w:del w:id="1243" w:author="Автор">
              <w:r w:rsidRPr="0009076A" w:rsidDel="00180D63">
                <w:rPr>
                  <w:sz w:val="20"/>
                  <w:szCs w:val="20"/>
                </w:rPr>
                <w:delText>Описание результата обработки</w:delText>
              </w:r>
            </w:del>
          </w:p>
        </w:tc>
        <w:tc>
          <w:tcPr>
            <w:tcW w:w="1965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44" w:author="Автор"/>
                <w:sz w:val="20"/>
                <w:szCs w:val="20"/>
              </w:rPr>
            </w:pPr>
            <w:del w:id="1245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46" w:author="Автор"/>
                <w:sz w:val="20"/>
                <w:szCs w:val="20"/>
                <w:lang w:val="en-US"/>
              </w:rPr>
            </w:pPr>
            <w:del w:id="1247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</w:tcPr>
          <w:p w:rsidR="00C0167D" w:rsidRPr="0009076A" w:rsidDel="00180D63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48" w:author="Автор"/>
                <w:sz w:val="20"/>
                <w:szCs w:val="20"/>
              </w:rPr>
            </w:pPr>
          </w:p>
        </w:tc>
      </w:tr>
    </w:tbl>
    <w:p w:rsidR="00C0167D" w:rsidRPr="0009076A" w:rsidDel="008E064E" w:rsidRDefault="00C0167D" w:rsidP="0031664D">
      <w:pPr>
        <w:pStyle w:val="30"/>
        <w:ind w:left="567"/>
        <w:rPr>
          <w:del w:id="1249" w:author="Автор"/>
        </w:rPr>
      </w:pPr>
      <w:bookmarkStart w:id="1250" w:name="_Toc389033508"/>
      <w:del w:id="1251" w:author="Автор">
        <w:r w:rsidRPr="0009076A" w:rsidDel="008E064E">
          <w:delText>Ошибки</w:delText>
        </w:r>
        <w:bookmarkEnd w:id="1250"/>
      </w:del>
    </w:p>
    <w:p w:rsidR="00C0167D" w:rsidRPr="0009076A" w:rsidDel="00180D63" w:rsidRDefault="00C0167D" w:rsidP="00C0167D">
      <w:pPr>
        <w:pStyle w:val="af7"/>
        <w:rPr>
          <w:del w:id="1252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0167D" w:rsidRPr="0009076A" w:rsidDel="00180D63" w:rsidTr="009A379E">
        <w:trPr>
          <w:del w:id="1253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54" w:author="Автор"/>
                <w:lang w:val="en-US"/>
              </w:rPr>
            </w:pPr>
            <w:del w:id="1255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56" w:author="Автор"/>
              </w:rPr>
            </w:pPr>
            <w:del w:id="1257" w:author="Автор">
              <w:r w:rsidRPr="0009076A" w:rsidDel="00180D63">
                <w:delText xml:space="preserve">Код возврата </w:delText>
              </w:r>
            </w:del>
          </w:p>
        </w:tc>
        <w:tc>
          <w:tcPr>
            <w:tcW w:w="1903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58" w:author="Автор"/>
              </w:rPr>
            </w:pPr>
            <w:del w:id="1259" w:author="Автор">
              <w:r w:rsidRPr="0009076A" w:rsidDel="00180D63">
                <w:delText xml:space="preserve">Описание кода возврата </w:delText>
              </w:r>
            </w:del>
          </w:p>
        </w:tc>
        <w:tc>
          <w:tcPr>
            <w:tcW w:w="3276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60" w:author="Автор"/>
              </w:rPr>
            </w:pPr>
            <w:del w:id="1261" w:author="Автор">
              <w:r w:rsidRPr="0009076A" w:rsidDel="00180D63">
                <w:delText>Условия возникновения</w:delText>
              </w:r>
            </w:del>
          </w:p>
        </w:tc>
        <w:tc>
          <w:tcPr>
            <w:tcW w:w="2693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1262" w:author="Автор"/>
              </w:rPr>
            </w:pPr>
            <w:del w:id="1263" w:author="Автор">
              <w:r w:rsidRPr="0009076A" w:rsidDel="00180D63">
                <w:delText>Комментарий</w:delText>
              </w:r>
            </w:del>
          </w:p>
        </w:tc>
      </w:tr>
      <w:tr w:rsidR="00C0167D" w:rsidRPr="0009076A" w:rsidDel="00180D63" w:rsidTr="009A379E">
        <w:trPr>
          <w:del w:id="1264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65" w:author="Автор"/>
                <w:sz w:val="20"/>
                <w:szCs w:val="20"/>
              </w:rPr>
            </w:pPr>
            <w:del w:id="1266" w:author="Автор">
              <w:r w:rsidRPr="0009076A" w:rsidDel="00180D63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67" w:author="Автор"/>
                <w:sz w:val="20"/>
                <w:szCs w:val="20"/>
                <w:lang w:val="en-US"/>
              </w:rPr>
            </w:pPr>
            <w:del w:id="1268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0</w:delText>
              </w:r>
            </w:del>
          </w:p>
        </w:tc>
        <w:tc>
          <w:tcPr>
            <w:tcW w:w="1903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69" w:author="Автор"/>
                <w:sz w:val="20"/>
                <w:szCs w:val="20"/>
              </w:rPr>
            </w:pPr>
            <w:del w:id="1270" w:author="Автор">
              <w:r w:rsidRPr="0009076A" w:rsidDel="00180D63">
                <w:rPr>
                  <w:sz w:val="20"/>
                  <w:szCs w:val="20"/>
                </w:rPr>
                <w:delText>Успешно</w:delText>
              </w:r>
            </w:del>
          </w:p>
        </w:tc>
        <w:tc>
          <w:tcPr>
            <w:tcW w:w="3276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71" w:author="Автор"/>
                <w:sz w:val="20"/>
                <w:szCs w:val="20"/>
                <w:lang w:val="en-US"/>
              </w:rPr>
            </w:pPr>
            <w:del w:id="1272" w:author="Автор">
              <w:r w:rsidRPr="0009076A" w:rsidDel="00180D63">
                <w:rPr>
                  <w:sz w:val="20"/>
                  <w:szCs w:val="20"/>
                </w:rPr>
                <w:delText>Успешная обработка</w:delText>
              </w:r>
            </w:del>
          </w:p>
        </w:tc>
        <w:tc>
          <w:tcPr>
            <w:tcW w:w="2693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73" w:author="Автор"/>
                <w:sz w:val="20"/>
                <w:szCs w:val="20"/>
              </w:rPr>
            </w:pPr>
          </w:p>
        </w:tc>
      </w:tr>
      <w:tr w:rsidR="00C0167D" w:rsidRPr="0009076A" w:rsidDel="00180D63" w:rsidTr="009A379E">
        <w:trPr>
          <w:del w:id="1274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75" w:author="Автор"/>
                <w:sz w:val="20"/>
                <w:szCs w:val="20"/>
              </w:rPr>
            </w:pPr>
            <w:del w:id="1276" w:author="Автор">
              <w:r w:rsidRPr="0009076A" w:rsidDel="00180D63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2050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77" w:author="Автор"/>
                <w:sz w:val="20"/>
                <w:szCs w:val="20"/>
                <w:lang w:val="en-US"/>
              </w:rPr>
            </w:pPr>
            <w:del w:id="1278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100</w:delText>
              </w:r>
            </w:del>
          </w:p>
        </w:tc>
        <w:tc>
          <w:tcPr>
            <w:tcW w:w="1903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79" w:author="Автор"/>
                <w:sz w:val="20"/>
                <w:szCs w:val="20"/>
              </w:rPr>
            </w:pPr>
            <w:del w:id="1280" w:author="Автор">
              <w:r w:rsidRPr="0009076A" w:rsidDel="00180D63">
                <w:rPr>
                  <w:sz w:val="20"/>
                  <w:szCs w:val="20"/>
                </w:rPr>
                <w:delText>Внутренняя ошибка</w:delText>
              </w:r>
            </w:del>
          </w:p>
        </w:tc>
        <w:tc>
          <w:tcPr>
            <w:tcW w:w="3276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81" w:author="Автор"/>
                <w:sz w:val="20"/>
                <w:szCs w:val="20"/>
              </w:rPr>
            </w:pPr>
            <w:del w:id="1282" w:author="Автор">
              <w:r w:rsidRPr="0009076A" w:rsidDel="00180D63">
                <w:rPr>
                  <w:sz w:val="20"/>
                  <w:szCs w:val="20"/>
                </w:rPr>
                <w:delText>Внутренняя ошибка сервера при обработке</w:delText>
              </w:r>
            </w:del>
          </w:p>
        </w:tc>
        <w:tc>
          <w:tcPr>
            <w:tcW w:w="2693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83" w:author="Автор"/>
                <w:sz w:val="20"/>
                <w:szCs w:val="20"/>
              </w:rPr>
            </w:pPr>
          </w:p>
        </w:tc>
      </w:tr>
      <w:tr w:rsidR="00C0167D" w:rsidRPr="0009076A" w:rsidDel="00180D63" w:rsidTr="009A379E">
        <w:trPr>
          <w:del w:id="1284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85" w:author="Автор"/>
                <w:sz w:val="20"/>
                <w:szCs w:val="20"/>
              </w:rPr>
            </w:pPr>
            <w:del w:id="1286" w:author="Автор">
              <w:r w:rsidRPr="0009076A" w:rsidDel="00180D63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2050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87" w:author="Автор"/>
                <w:sz w:val="20"/>
                <w:szCs w:val="20"/>
                <w:lang w:val="en-US"/>
              </w:rPr>
            </w:pPr>
            <w:del w:id="1288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110</w:delText>
              </w:r>
            </w:del>
          </w:p>
        </w:tc>
        <w:tc>
          <w:tcPr>
            <w:tcW w:w="1903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89" w:author="Автор"/>
                <w:sz w:val="20"/>
                <w:szCs w:val="20"/>
              </w:rPr>
            </w:pPr>
            <w:del w:id="1290" w:author="Автор">
              <w:r w:rsidRPr="0009076A" w:rsidDel="00180D63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3276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91" w:author="Автор"/>
                <w:sz w:val="20"/>
                <w:szCs w:val="20"/>
              </w:rPr>
            </w:pPr>
            <w:del w:id="1292" w:author="Автор">
              <w:r w:rsidRPr="0009076A" w:rsidDel="00180D63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2693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1293" w:author="Автор"/>
                <w:sz w:val="20"/>
                <w:szCs w:val="20"/>
              </w:rPr>
            </w:pPr>
          </w:p>
        </w:tc>
      </w:tr>
    </w:tbl>
    <w:p w:rsidR="00C0167D" w:rsidDel="008E064E" w:rsidRDefault="00C0167D" w:rsidP="0031664D">
      <w:pPr>
        <w:pStyle w:val="30"/>
        <w:ind w:left="567"/>
        <w:rPr>
          <w:del w:id="1294" w:author="Автор"/>
        </w:rPr>
      </w:pPr>
      <w:bookmarkStart w:id="1295" w:name="_Toc389033509"/>
      <w:del w:id="1296" w:author="Автор">
        <w:r w:rsidDel="008E064E">
          <w:delText>Контрольные примеры</w:delText>
        </w:r>
        <w:bookmarkEnd w:id="1295"/>
      </w:del>
    </w:p>
    <w:p w:rsidR="00C0167D" w:rsidDel="00180D63" w:rsidRDefault="00C0167D" w:rsidP="00C0167D">
      <w:pPr>
        <w:pStyle w:val="af7"/>
        <w:rPr>
          <w:del w:id="1297" w:author="Автор"/>
          <w:b/>
        </w:rPr>
      </w:pPr>
      <w:del w:id="1298" w:author="Автор">
        <w:r w:rsidRPr="00916933" w:rsidDel="00180D63">
          <w:rPr>
            <w:b/>
          </w:rPr>
          <w:delText>Запрос</w:delText>
        </w:r>
      </w:del>
    </w:p>
    <w:p w:rsidR="00C0167D" w:rsidRPr="00B77388" w:rsidDel="00180D63" w:rsidRDefault="00C0167D" w:rsidP="00C0167D">
      <w:pPr>
        <w:pStyle w:val="af7"/>
        <w:rPr>
          <w:del w:id="1299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C0167D" w:rsidRPr="000A0CDD" w:rsidDel="00180D63" w:rsidTr="009A379E">
        <w:trPr>
          <w:del w:id="1300" w:author="Автор"/>
        </w:trPr>
        <w:tc>
          <w:tcPr>
            <w:tcW w:w="9604" w:type="dxa"/>
            <w:shd w:val="clear" w:color="auto" w:fill="F2F2F2"/>
          </w:tcPr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1301" w:author="Автор"/>
                <w:i/>
                <w:sz w:val="20"/>
                <w:szCs w:val="20"/>
                <w:lang w:val="en-US"/>
              </w:rPr>
            </w:pPr>
            <w:del w:id="1302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&lt;soapenv:Envelope xmlns:soapenv="http://schemas.xmlsoap.org/soap/envelope/" </w:delText>
              </w:r>
              <w:r w:rsidRPr="00874D64" w:rsidDel="00180D63">
                <w:rPr>
                  <w:i/>
                  <w:sz w:val="20"/>
                  <w:szCs w:val="20"/>
                  <w:lang w:val="en-US"/>
                </w:rPr>
                <w:lastRenderedPageBreak/>
                <w:delText>xmlns:soap="http://soap.integra.partner.web.processor.ecafe.axetta.ru/"&gt;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1303" w:author="Автор"/>
                <w:i/>
                <w:sz w:val="20"/>
                <w:szCs w:val="20"/>
                <w:lang w:val="en-US"/>
              </w:rPr>
            </w:pPr>
            <w:del w:id="1304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C0167D" w:rsidRPr="00D2653A" w:rsidDel="00180D63" w:rsidRDefault="00C0167D" w:rsidP="009A379E">
            <w:pPr>
              <w:spacing w:line="240" w:lineRule="auto"/>
              <w:jc w:val="left"/>
              <w:rPr>
                <w:del w:id="1305" w:author="Автор"/>
                <w:i/>
                <w:sz w:val="20"/>
                <w:szCs w:val="20"/>
                <w:lang w:val="en-US"/>
              </w:rPr>
            </w:pPr>
            <w:del w:id="1306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&lt;soapenv:Body&gt;</w:delText>
              </w:r>
            </w:del>
          </w:p>
          <w:p w:rsidR="00C0167D" w:rsidRPr="00D2653A" w:rsidDel="00180D63" w:rsidRDefault="00C0167D" w:rsidP="009A379E">
            <w:pPr>
              <w:spacing w:line="240" w:lineRule="auto"/>
              <w:jc w:val="left"/>
              <w:rPr>
                <w:del w:id="1307" w:author="Автор"/>
                <w:i/>
                <w:sz w:val="20"/>
                <w:szCs w:val="20"/>
                <w:lang w:val="en-US"/>
              </w:rPr>
            </w:pPr>
            <w:del w:id="1308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&lt;soap:</w:delText>
              </w:r>
              <w:r w:rsidR="00D2653A"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s</w:delText>
              </w:r>
              <w:r w:rsidR="00D2653A" w:rsidRPr="008A333B" w:rsidDel="00180D63">
                <w:rPr>
                  <w:i/>
                  <w:sz w:val="20"/>
                  <w:szCs w:val="20"/>
                  <w:lang w:val="en-US"/>
                </w:rPr>
                <w:delText>et</w:delText>
              </w:r>
              <w:r w:rsidR="00D2653A" w:rsidRPr="00D2653A" w:rsidDel="00180D63">
                <w:rPr>
                  <w:i/>
                  <w:sz w:val="20"/>
                  <w:szCs w:val="20"/>
                  <w:lang w:val="en-US"/>
                </w:rPr>
                <w:delText>ProhibitionOnBuffetElement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C0167D" w:rsidDel="00180D63" w:rsidRDefault="00C0167D" w:rsidP="009A379E">
            <w:pPr>
              <w:spacing w:line="240" w:lineRule="auto"/>
              <w:jc w:val="left"/>
              <w:rPr>
                <w:del w:id="1309" w:author="Автор"/>
                <w:i/>
                <w:sz w:val="20"/>
                <w:szCs w:val="20"/>
                <w:lang w:val="en-US"/>
              </w:rPr>
            </w:pPr>
            <w:del w:id="1310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   &lt;contractId&gt;07613912&lt;/contractId&gt;</w:delText>
              </w:r>
            </w:del>
          </w:p>
          <w:p w:rsidR="00D2653A" w:rsidRPr="00D2653A" w:rsidDel="00180D63" w:rsidRDefault="00D2653A" w:rsidP="009A379E">
            <w:pPr>
              <w:spacing w:line="240" w:lineRule="auto"/>
              <w:jc w:val="left"/>
              <w:rPr>
                <w:del w:id="1311" w:author="Автор"/>
                <w:i/>
                <w:sz w:val="20"/>
                <w:szCs w:val="20"/>
                <w:lang w:val="en-US"/>
              </w:rPr>
            </w:pPr>
            <w:del w:id="1312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   &lt;buffetElementName&gt;c</w:delText>
              </w:r>
              <w:r w:rsidRPr="00D2653A" w:rsidDel="00180D63">
                <w:rPr>
                  <w:i/>
                  <w:sz w:val="20"/>
                  <w:szCs w:val="20"/>
                </w:rPr>
                <w:delText>осиск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&lt;/buffetElementName&gt;</w:delText>
              </w:r>
            </w:del>
          </w:p>
          <w:p w:rsidR="00C0167D" w:rsidRPr="00D2653A" w:rsidDel="00180D63" w:rsidRDefault="00C0167D" w:rsidP="009A379E">
            <w:pPr>
              <w:spacing w:line="240" w:lineRule="auto"/>
              <w:jc w:val="left"/>
              <w:rPr>
                <w:del w:id="1313" w:author="Автор"/>
                <w:i/>
                <w:sz w:val="20"/>
                <w:szCs w:val="20"/>
                <w:lang w:val="en-US"/>
              </w:rPr>
            </w:pPr>
            <w:del w:id="1314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&lt;/soap:</w:delText>
              </w:r>
              <w:r w:rsidR="00D2653A"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setProhibitionOnBuffetElement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C0167D" w:rsidRPr="00D2653A" w:rsidDel="00180D63" w:rsidRDefault="00C0167D" w:rsidP="009A379E">
            <w:pPr>
              <w:spacing w:line="240" w:lineRule="auto"/>
              <w:jc w:val="left"/>
              <w:rPr>
                <w:del w:id="1315" w:author="Автор"/>
                <w:i/>
                <w:sz w:val="20"/>
                <w:szCs w:val="20"/>
                <w:lang w:val="en-US"/>
              </w:rPr>
            </w:pPr>
            <w:del w:id="1316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C0167D" w:rsidRPr="00F6672C" w:rsidDel="00180D63" w:rsidRDefault="00C0167D" w:rsidP="009A379E">
            <w:pPr>
              <w:spacing w:line="240" w:lineRule="auto"/>
              <w:jc w:val="left"/>
              <w:rPr>
                <w:del w:id="1317" w:author="Автор"/>
                <w:i/>
                <w:lang w:val="en-US"/>
              </w:rPr>
            </w:pPr>
            <w:del w:id="1318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&lt;/soapenv:Envelope&gt;</w:delText>
              </w:r>
            </w:del>
          </w:p>
        </w:tc>
      </w:tr>
    </w:tbl>
    <w:p w:rsidR="00C0167D" w:rsidRPr="00B77388" w:rsidDel="00180D63" w:rsidRDefault="00C0167D" w:rsidP="00C0167D">
      <w:pPr>
        <w:pStyle w:val="af7"/>
        <w:rPr>
          <w:del w:id="1319" w:author="Автор"/>
          <w:b/>
          <w:color w:val="A6A6A6"/>
          <w:sz w:val="20"/>
          <w:szCs w:val="20"/>
          <w:lang w:val="en-US"/>
        </w:rPr>
      </w:pPr>
    </w:p>
    <w:p w:rsidR="00C0167D" w:rsidRPr="008A333B" w:rsidDel="00180D63" w:rsidRDefault="00C0167D" w:rsidP="00C0167D">
      <w:pPr>
        <w:pStyle w:val="af7"/>
        <w:rPr>
          <w:del w:id="1320" w:author="Автор"/>
          <w:b/>
        </w:rPr>
      </w:pPr>
      <w:del w:id="1321" w:author="Автор">
        <w:r w:rsidRPr="00916933" w:rsidDel="00180D63">
          <w:rPr>
            <w:b/>
          </w:rPr>
          <w:delText>Ответ</w:delText>
        </w:r>
        <w:r w:rsidRPr="008A333B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на</w:delText>
        </w:r>
        <w:r w:rsidRPr="008A333B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запрос</w:delText>
        </w:r>
        <w:r w:rsidRPr="008A333B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в</w:delText>
        </w:r>
        <w:r w:rsidRPr="008A333B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случае</w:delText>
        </w:r>
        <w:r w:rsidRPr="008A333B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успешного</w:delText>
        </w:r>
        <w:r w:rsidRPr="008A333B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исполнения</w:delText>
        </w:r>
      </w:del>
    </w:p>
    <w:p w:rsidR="00C0167D" w:rsidRPr="008A333B" w:rsidDel="00180D63" w:rsidRDefault="00C0167D" w:rsidP="00C0167D">
      <w:pPr>
        <w:pStyle w:val="af7"/>
        <w:rPr>
          <w:del w:id="1322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C0167D" w:rsidRPr="007F797C" w:rsidDel="00180D63" w:rsidTr="009A379E">
        <w:trPr>
          <w:del w:id="1323" w:author="Автор"/>
        </w:trPr>
        <w:tc>
          <w:tcPr>
            <w:tcW w:w="9604" w:type="dxa"/>
            <w:shd w:val="clear" w:color="auto" w:fill="F2F2F2"/>
          </w:tcPr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1324" w:author="Автор"/>
                <w:i/>
                <w:sz w:val="20"/>
                <w:szCs w:val="20"/>
                <w:lang w:val="en-US"/>
              </w:rPr>
            </w:pPr>
            <w:del w:id="1325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1326" w:author="Автор"/>
                <w:i/>
                <w:sz w:val="20"/>
                <w:szCs w:val="20"/>
                <w:lang w:val="en-US"/>
              </w:rPr>
            </w:pPr>
            <w:del w:id="1327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1328" w:author="Автор"/>
                <w:i/>
                <w:sz w:val="20"/>
                <w:szCs w:val="20"/>
                <w:lang w:val="en-US"/>
              </w:rPr>
            </w:pPr>
            <w:del w:id="1329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&lt;ns2:</w:delText>
              </w:r>
              <w:r w:rsidR="00D2653A"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setProhibitionOnBuffetElement</w:delText>
              </w:r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Response xmlns:ns2="http://soap.integra.partner.web.processor.ecafe.axetta.ru/"&gt;</w:delText>
              </w:r>
            </w:del>
          </w:p>
          <w:p w:rsidR="00C0167D" w:rsidRPr="00874D64" w:rsidDel="00180D63" w:rsidRDefault="00C0167D" w:rsidP="00C0167D">
            <w:pPr>
              <w:spacing w:line="240" w:lineRule="auto"/>
              <w:jc w:val="left"/>
              <w:rPr>
                <w:del w:id="1330" w:author="Автор"/>
                <w:i/>
                <w:sz w:val="20"/>
                <w:szCs w:val="20"/>
                <w:lang w:val="en-US"/>
              </w:rPr>
            </w:pPr>
            <w:del w:id="1331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1332" w:author="Автор"/>
                <w:i/>
                <w:sz w:val="20"/>
                <w:szCs w:val="20"/>
                <w:lang w:val="en-US"/>
              </w:rPr>
            </w:pPr>
            <w:del w:id="1333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&lt;resultCode&gt;0&lt;/resultCode&gt;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1334" w:author="Автор"/>
                <w:i/>
                <w:sz w:val="20"/>
                <w:szCs w:val="20"/>
                <w:lang w:val="en-US"/>
              </w:rPr>
            </w:pPr>
            <w:del w:id="1335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&lt;description&gt;OK&lt;/description&gt;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1336" w:author="Автор"/>
                <w:i/>
                <w:sz w:val="20"/>
                <w:szCs w:val="20"/>
                <w:lang w:val="en-US"/>
              </w:rPr>
            </w:pPr>
            <w:del w:id="1337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&lt;/return&gt;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1338" w:author="Автор"/>
                <w:i/>
                <w:sz w:val="20"/>
                <w:szCs w:val="20"/>
                <w:lang w:val="en-US"/>
              </w:rPr>
            </w:pPr>
            <w:del w:id="1339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&lt;/ns2:</w:delText>
              </w:r>
              <w:r w:rsidR="00D2653A" w:rsidRPr="00D2653A" w:rsidDel="00180D63">
                <w:rPr>
                  <w:i/>
                  <w:sz w:val="20"/>
                  <w:szCs w:val="20"/>
                  <w:lang w:val="en-US"/>
                </w:rPr>
                <w:delText>setProhibitionOnBuffetElement</w:delText>
              </w:r>
              <w:r w:rsidR="00D2653A"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Response </w:delText>
              </w:r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1340" w:author="Автор"/>
                <w:i/>
                <w:sz w:val="20"/>
                <w:szCs w:val="20"/>
                <w:lang w:val="en-US"/>
              </w:rPr>
            </w:pPr>
            <w:del w:id="1341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&lt;/soap:Body&gt;</w:delText>
              </w:r>
            </w:del>
          </w:p>
          <w:p w:rsidR="00C0167D" w:rsidRPr="00F6672C" w:rsidDel="00180D63" w:rsidRDefault="00C0167D" w:rsidP="009A379E">
            <w:pPr>
              <w:spacing w:line="240" w:lineRule="auto"/>
              <w:jc w:val="left"/>
              <w:rPr>
                <w:del w:id="1342" w:author="Автор"/>
                <w:i/>
                <w:lang w:val="en-US"/>
              </w:rPr>
            </w:pPr>
            <w:del w:id="1343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&lt;/soap:Envelope&gt;</w:delText>
              </w:r>
            </w:del>
          </w:p>
        </w:tc>
      </w:tr>
    </w:tbl>
    <w:p w:rsidR="00D2653A" w:rsidDel="008E064E" w:rsidRDefault="00D2653A" w:rsidP="00D2653A">
      <w:pPr>
        <w:pStyle w:val="21"/>
        <w:rPr>
          <w:del w:id="1344" w:author="Автор"/>
        </w:rPr>
      </w:pPr>
      <w:bookmarkStart w:id="1345" w:name="_Toc389033510"/>
      <w:del w:id="1346" w:author="Автор">
        <w:r w:rsidDel="008E064E">
          <w:delText>Операция «Выставление запрета на группу буфетной продукцию»</w:delText>
        </w:r>
        <w:bookmarkEnd w:id="1345"/>
      </w:del>
    </w:p>
    <w:p w:rsidR="00D2653A" w:rsidRPr="0009076A" w:rsidDel="00180D63" w:rsidRDefault="00D2653A" w:rsidP="00A75B69">
      <w:pPr>
        <w:pStyle w:val="30"/>
        <w:numPr>
          <w:ilvl w:val="0"/>
          <w:numId w:val="0"/>
        </w:numPr>
        <w:ind w:left="709"/>
        <w:rPr>
          <w:del w:id="1347" w:author="Автор"/>
        </w:rPr>
        <w:pPrChange w:id="1348" w:author="Автор">
          <w:pPr>
            <w:pStyle w:val="30"/>
            <w:ind w:left="567"/>
          </w:pPr>
        </w:pPrChange>
      </w:pPr>
      <w:bookmarkStart w:id="1349" w:name="_Toc389033511"/>
      <w:del w:id="1350" w:author="Автор">
        <w:r w:rsidRPr="0009076A" w:rsidDel="008E064E">
          <w:delText>Общие сведения</w:delText>
        </w:r>
        <w:bookmarkEnd w:id="1349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7"/>
        <w:gridCol w:w="7298"/>
      </w:tblGrid>
      <w:tr w:rsidR="00D2653A" w:rsidRPr="0009076A" w:rsidDel="00180D63" w:rsidTr="009A379E">
        <w:trPr>
          <w:del w:id="1351" w:author="Автор"/>
        </w:trPr>
        <w:tc>
          <w:tcPr>
            <w:tcW w:w="2943" w:type="dxa"/>
          </w:tcPr>
          <w:p w:rsidR="00D2653A" w:rsidRPr="0009076A" w:rsidDel="00180D63" w:rsidRDefault="00D2653A" w:rsidP="009A379E">
            <w:pPr>
              <w:rPr>
                <w:del w:id="1352" w:author="Автор"/>
                <w:b/>
              </w:rPr>
            </w:pPr>
            <w:del w:id="1353" w:author="Автор">
              <w:r w:rsidRPr="0009076A" w:rsidDel="00180D63">
                <w:rPr>
                  <w:b/>
                </w:rPr>
                <w:delText>Код операции:</w:delText>
              </w:r>
            </w:del>
          </w:p>
        </w:tc>
        <w:tc>
          <w:tcPr>
            <w:tcW w:w="7478" w:type="dxa"/>
          </w:tcPr>
          <w:p w:rsidR="00D2653A" w:rsidRPr="00C0167D" w:rsidDel="00180D63" w:rsidRDefault="00D2653A" w:rsidP="00D2653A">
            <w:pPr>
              <w:pStyle w:val="af7"/>
              <w:ind w:firstLine="0"/>
              <w:rPr>
                <w:del w:id="1354" w:author="Автор"/>
                <w:lang w:val="en-US"/>
              </w:rPr>
            </w:pPr>
            <w:del w:id="1355" w:author="Автор">
              <w:r w:rsidDel="00180D63">
                <w:rPr>
                  <w:lang w:val="en-US"/>
                </w:rPr>
                <w:delText>s</w:delText>
              </w:r>
              <w:r w:rsidRPr="00C0167D" w:rsidDel="00180D63">
                <w:delText>et</w:delText>
              </w:r>
              <w:r w:rsidDel="00180D63">
                <w:rPr>
                  <w:lang w:val="en-US"/>
                </w:rPr>
                <w:delText>ProhibitionOnBuffetGroup</w:delText>
              </w:r>
            </w:del>
          </w:p>
        </w:tc>
      </w:tr>
      <w:tr w:rsidR="00D2653A" w:rsidRPr="0009076A" w:rsidDel="00180D63" w:rsidTr="009A379E">
        <w:trPr>
          <w:del w:id="1356" w:author="Автор"/>
        </w:trPr>
        <w:tc>
          <w:tcPr>
            <w:tcW w:w="2943" w:type="dxa"/>
          </w:tcPr>
          <w:p w:rsidR="00D2653A" w:rsidRPr="0009076A" w:rsidDel="00180D63" w:rsidRDefault="00D2653A" w:rsidP="009A379E">
            <w:pPr>
              <w:rPr>
                <w:del w:id="1357" w:author="Автор"/>
                <w:b/>
              </w:rPr>
            </w:pPr>
            <w:del w:id="1358" w:author="Автор">
              <w:r w:rsidRPr="0009076A" w:rsidDel="00180D63">
                <w:rPr>
                  <w:b/>
                </w:rPr>
                <w:delText>Наименование операции:</w:delText>
              </w:r>
            </w:del>
          </w:p>
        </w:tc>
        <w:tc>
          <w:tcPr>
            <w:tcW w:w="7478" w:type="dxa"/>
          </w:tcPr>
          <w:p w:rsidR="00D2653A" w:rsidRPr="00C0167D" w:rsidDel="00180D63" w:rsidRDefault="00D2653A" w:rsidP="009A379E">
            <w:pPr>
              <w:rPr>
                <w:del w:id="1359" w:author="Автор"/>
              </w:rPr>
            </w:pPr>
            <w:del w:id="1360" w:author="Автор">
              <w:r w:rsidRPr="00D2653A" w:rsidDel="00180D63">
                <w:delText xml:space="preserve">Установка </w:delText>
              </w:r>
              <w:r w:rsidR="00E16E79" w:rsidDel="00180D63">
                <w:delText xml:space="preserve">запрета на </w:delText>
              </w:r>
              <w:r w:rsidDel="00180D63">
                <w:delText>группу буффетной продукции</w:delText>
              </w:r>
            </w:del>
          </w:p>
        </w:tc>
      </w:tr>
      <w:tr w:rsidR="00D2653A" w:rsidRPr="0009076A" w:rsidDel="00180D63" w:rsidTr="009A379E">
        <w:trPr>
          <w:del w:id="1361" w:author="Автор"/>
        </w:trPr>
        <w:tc>
          <w:tcPr>
            <w:tcW w:w="2943" w:type="dxa"/>
          </w:tcPr>
          <w:p w:rsidR="00D2653A" w:rsidRPr="0009076A" w:rsidDel="00180D63" w:rsidRDefault="00D2653A" w:rsidP="009A379E">
            <w:pPr>
              <w:rPr>
                <w:del w:id="1362" w:author="Автор"/>
                <w:b/>
              </w:rPr>
            </w:pPr>
            <w:del w:id="1363" w:author="Автор">
              <w:r w:rsidRPr="0009076A" w:rsidDel="00180D63">
                <w:rPr>
                  <w:b/>
                </w:rPr>
                <w:delText>Назначение операции:</w:delText>
              </w:r>
            </w:del>
          </w:p>
        </w:tc>
        <w:tc>
          <w:tcPr>
            <w:tcW w:w="7478" w:type="dxa"/>
          </w:tcPr>
          <w:p w:rsidR="00D2653A" w:rsidRPr="0009076A" w:rsidDel="00180D63" w:rsidRDefault="00D2653A" w:rsidP="009A379E">
            <w:pPr>
              <w:rPr>
                <w:del w:id="1364" w:author="Автор"/>
              </w:rPr>
            </w:pPr>
            <w:del w:id="1365" w:author="Автор">
              <w:r w:rsidRPr="00D2653A" w:rsidDel="00180D63">
                <w:delText xml:space="preserve">Установка </w:delText>
              </w:r>
              <w:r w:rsidR="00E16E79" w:rsidDel="00180D63">
                <w:delText xml:space="preserve">запрета на </w:delText>
              </w:r>
              <w:r w:rsidDel="00180D63">
                <w:delText>группу буффетной продукции</w:delText>
              </w:r>
            </w:del>
          </w:p>
        </w:tc>
      </w:tr>
    </w:tbl>
    <w:p w:rsidR="00D2653A" w:rsidRPr="0009076A" w:rsidDel="008E064E" w:rsidRDefault="00D2653A" w:rsidP="0031664D">
      <w:pPr>
        <w:pStyle w:val="30"/>
        <w:ind w:left="567"/>
        <w:rPr>
          <w:del w:id="1366" w:author="Автор"/>
        </w:rPr>
      </w:pPr>
      <w:bookmarkStart w:id="1367" w:name="_Toc389033512"/>
      <w:del w:id="1368" w:author="Автор">
        <w:r w:rsidRPr="0009076A" w:rsidDel="008E064E">
          <w:delText>Описание входных параметров</w:delText>
        </w:r>
        <w:bookmarkEnd w:id="1367"/>
      </w:del>
    </w:p>
    <w:p w:rsidR="00D2653A" w:rsidRPr="0009076A" w:rsidDel="00180D63" w:rsidRDefault="00D2653A" w:rsidP="00D2653A">
      <w:pPr>
        <w:pStyle w:val="af7"/>
        <w:rPr>
          <w:del w:id="1369" w:author="Автор"/>
          <w:b/>
        </w:rPr>
      </w:pPr>
      <w:del w:id="1370" w:author="Автор">
        <w:r w:rsidRPr="0009076A" w:rsidDel="00180D63">
          <w:rPr>
            <w:b/>
          </w:rPr>
          <w:delText xml:space="preserve">Входные данные: </w:delText>
        </w:r>
        <w:r w:rsidDel="00180D63">
          <w:rPr>
            <w:lang w:val="en-US"/>
          </w:rPr>
          <w:delText>s</w:delText>
        </w:r>
        <w:r w:rsidRPr="00C0167D" w:rsidDel="00180D63">
          <w:delText>et</w:delText>
        </w:r>
        <w:r w:rsidDel="00180D63">
          <w:rPr>
            <w:lang w:val="en-US"/>
          </w:rPr>
          <w:delText>ProhibitionOnBuffetGroup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D2653A" w:rsidRPr="0009076A" w:rsidDel="00180D63" w:rsidTr="009A379E">
        <w:trPr>
          <w:del w:id="1371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372" w:author="Автор"/>
                <w:lang w:val="en-US"/>
              </w:rPr>
            </w:pPr>
            <w:del w:id="1373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374" w:author="Автор"/>
              </w:rPr>
            </w:pPr>
            <w:del w:id="1375" w:author="Автор">
              <w:r w:rsidRPr="0009076A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376" w:author="Автор"/>
              </w:rPr>
            </w:pPr>
            <w:del w:id="1377" w:author="Автор">
              <w:r w:rsidRPr="0009076A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378" w:author="Автор"/>
              </w:rPr>
            </w:pPr>
            <w:del w:id="1379" w:author="Автор">
              <w:r w:rsidRPr="0009076A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380" w:author="Автор"/>
              </w:rPr>
            </w:pPr>
            <w:del w:id="1381" w:author="Автор">
              <w:r w:rsidRPr="0009076A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382" w:author="Автор"/>
              </w:rPr>
            </w:pPr>
            <w:del w:id="1383" w:author="Автор">
              <w:r w:rsidRPr="0009076A" w:rsidDel="00180D63">
                <w:delText xml:space="preserve">Комментарий </w:delText>
              </w:r>
            </w:del>
          </w:p>
        </w:tc>
      </w:tr>
      <w:tr w:rsidR="00D2653A" w:rsidRPr="0009076A" w:rsidDel="00180D63" w:rsidTr="009A379E">
        <w:trPr>
          <w:del w:id="1384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385" w:author="Автор"/>
              </w:rPr>
            </w:pPr>
            <w:del w:id="1386" w:author="Автор">
              <w:r w:rsidRPr="0009076A" w:rsidDel="00180D63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D2653A" w:rsidRPr="000D3C28" w:rsidDel="00180D63" w:rsidRDefault="00D2653A" w:rsidP="009A379E">
            <w:pPr>
              <w:pStyle w:val="affff1"/>
              <w:ind w:left="0"/>
              <w:rPr>
                <w:del w:id="1387" w:author="Автор"/>
                <w:sz w:val="20"/>
                <w:szCs w:val="20"/>
              </w:rPr>
            </w:pPr>
            <w:del w:id="1388" w:author="Автор">
              <w:r w:rsidRPr="000D3C28" w:rsidDel="00180D63">
                <w:rPr>
                  <w:sz w:val="20"/>
                  <w:szCs w:val="20"/>
                </w:rPr>
                <w:delText>contractId</w:delText>
              </w:r>
            </w:del>
          </w:p>
        </w:tc>
        <w:tc>
          <w:tcPr>
            <w:tcW w:w="1903" w:type="dxa"/>
          </w:tcPr>
          <w:p w:rsidR="00D2653A" w:rsidRPr="000D3C28" w:rsidDel="00180D63" w:rsidRDefault="00D2653A" w:rsidP="009A379E">
            <w:pPr>
              <w:pStyle w:val="affff1"/>
              <w:ind w:left="0"/>
              <w:rPr>
                <w:del w:id="1389" w:author="Автор"/>
                <w:sz w:val="20"/>
                <w:szCs w:val="20"/>
              </w:rPr>
            </w:pPr>
            <w:del w:id="1390" w:author="Автор">
              <w:r w:rsidDel="00180D63">
                <w:rPr>
                  <w:sz w:val="20"/>
                  <w:szCs w:val="20"/>
                </w:rPr>
                <w:delText>Номер лицевого счета</w:delText>
              </w:r>
            </w:del>
          </w:p>
        </w:tc>
        <w:tc>
          <w:tcPr>
            <w:tcW w:w="1965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391" w:author="Автор"/>
                <w:sz w:val="20"/>
                <w:szCs w:val="20"/>
              </w:rPr>
            </w:pPr>
            <w:del w:id="1392" w:author="Автор">
              <w:r w:rsidRPr="0009076A"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D2653A" w:rsidRPr="000D3C28" w:rsidDel="00180D63" w:rsidRDefault="00D2653A" w:rsidP="009A379E">
            <w:pPr>
              <w:pStyle w:val="affff1"/>
              <w:ind w:left="0"/>
              <w:rPr>
                <w:del w:id="1393" w:author="Автор"/>
                <w:sz w:val="20"/>
                <w:szCs w:val="20"/>
              </w:rPr>
            </w:pPr>
            <w:del w:id="1394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</w:delText>
              </w:r>
              <w:r w:rsidDel="00180D63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395" w:author="Автор"/>
                <w:sz w:val="20"/>
                <w:szCs w:val="20"/>
              </w:rPr>
            </w:pPr>
          </w:p>
        </w:tc>
      </w:tr>
      <w:tr w:rsidR="00D2653A" w:rsidRPr="0009076A" w:rsidDel="00180D63" w:rsidTr="009A379E">
        <w:trPr>
          <w:del w:id="1396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397" w:author="Автор"/>
                <w:lang w:val="en-US"/>
              </w:rPr>
            </w:pPr>
            <w:del w:id="1398" w:author="Автор">
              <w:r w:rsidDel="00180D63">
                <w:rPr>
                  <w:lang w:val="en-US"/>
                </w:rPr>
                <w:delText>2</w:delText>
              </w:r>
            </w:del>
          </w:p>
        </w:tc>
        <w:tc>
          <w:tcPr>
            <w:tcW w:w="2050" w:type="dxa"/>
          </w:tcPr>
          <w:p w:rsidR="00D2653A" w:rsidRPr="00C0167D" w:rsidDel="00180D63" w:rsidRDefault="00D2653A" w:rsidP="00C70B87">
            <w:pPr>
              <w:pStyle w:val="affff1"/>
              <w:ind w:left="0"/>
              <w:rPr>
                <w:del w:id="1399" w:author="Автор"/>
                <w:sz w:val="20"/>
                <w:szCs w:val="20"/>
                <w:lang w:val="en-US"/>
              </w:rPr>
            </w:pPr>
            <w:del w:id="1400" w:author="Автор">
              <w:r w:rsidRPr="00C0167D" w:rsidDel="00180D63">
                <w:rPr>
                  <w:sz w:val="20"/>
                  <w:szCs w:val="20"/>
                  <w:lang w:val="en-US"/>
                </w:rPr>
                <w:delText>buffet</w:delText>
              </w:r>
              <w:r w:rsidR="00C70B87" w:rsidDel="00180D63">
                <w:rPr>
                  <w:sz w:val="20"/>
                  <w:szCs w:val="20"/>
                  <w:lang w:val="en-US"/>
                </w:rPr>
                <w:delText>Group</w:delText>
              </w:r>
              <w:r w:rsidDel="00180D63">
                <w:rPr>
                  <w:sz w:val="20"/>
                  <w:szCs w:val="20"/>
                  <w:lang w:val="en-US"/>
                </w:rPr>
                <w:delText>Name</w:delText>
              </w:r>
            </w:del>
          </w:p>
        </w:tc>
        <w:tc>
          <w:tcPr>
            <w:tcW w:w="1903" w:type="dxa"/>
          </w:tcPr>
          <w:p w:rsidR="00D2653A" w:rsidRPr="00D2653A" w:rsidDel="00180D63" w:rsidRDefault="00D2653A" w:rsidP="00C70B87">
            <w:pPr>
              <w:pStyle w:val="affff1"/>
              <w:ind w:left="0"/>
              <w:rPr>
                <w:del w:id="1401" w:author="Автор"/>
                <w:sz w:val="20"/>
                <w:szCs w:val="20"/>
              </w:rPr>
            </w:pPr>
            <w:del w:id="1402" w:author="Автор">
              <w:r w:rsidDel="00180D63">
                <w:rPr>
                  <w:sz w:val="20"/>
                  <w:szCs w:val="20"/>
                </w:rPr>
                <w:delText xml:space="preserve">Регулярное выражение по </w:delText>
              </w:r>
              <w:r w:rsidR="00C70B87" w:rsidDel="00180D63">
                <w:rPr>
                  <w:sz w:val="20"/>
                  <w:szCs w:val="20"/>
                </w:rPr>
                <w:delText>нименованиию группы</w:delText>
              </w:r>
            </w:del>
          </w:p>
        </w:tc>
        <w:tc>
          <w:tcPr>
            <w:tcW w:w="1965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03" w:author="Автор"/>
                <w:sz w:val="20"/>
                <w:szCs w:val="20"/>
              </w:rPr>
            </w:pPr>
            <w:del w:id="1404" w:author="Автор">
              <w:r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D2653A" w:rsidRPr="00C0167D" w:rsidDel="00180D63" w:rsidRDefault="00D2653A" w:rsidP="009A379E">
            <w:pPr>
              <w:pStyle w:val="affff1"/>
              <w:ind w:left="0"/>
              <w:rPr>
                <w:del w:id="1405" w:author="Автор"/>
                <w:sz w:val="20"/>
                <w:szCs w:val="20"/>
                <w:lang w:val="en-US"/>
              </w:rPr>
            </w:pPr>
            <w:del w:id="1406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</w:tcPr>
          <w:p w:rsidR="00D2653A" w:rsidRPr="000D3C28" w:rsidDel="00180D63" w:rsidRDefault="00D2653A" w:rsidP="009A379E">
            <w:pPr>
              <w:pStyle w:val="affff1"/>
              <w:ind w:left="0"/>
              <w:rPr>
                <w:del w:id="1407" w:author="Автор"/>
                <w:sz w:val="20"/>
                <w:szCs w:val="20"/>
              </w:rPr>
            </w:pPr>
          </w:p>
        </w:tc>
      </w:tr>
    </w:tbl>
    <w:p w:rsidR="00D2653A" w:rsidRPr="0009076A" w:rsidDel="008E064E" w:rsidRDefault="00D2653A" w:rsidP="0031664D">
      <w:pPr>
        <w:pStyle w:val="30"/>
        <w:ind w:left="567"/>
        <w:rPr>
          <w:del w:id="1408" w:author="Автор"/>
        </w:rPr>
      </w:pPr>
      <w:bookmarkStart w:id="1409" w:name="_Toc389033513"/>
      <w:del w:id="1410" w:author="Автор">
        <w:r w:rsidRPr="0009076A" w:rsidDel="008E064E">
          <w:delText>Описание выходных параметров</w:delText>
        </w:r>
        <w:bookmarkEnd w:id="1409"/>
      </w:del>
    </w:p>
    <w:p w:rsidR="00D2653A" w:rsidRPr="0009076A" w:rsidDel="00180D63" w:rsidRDefault="00D2653A" w:rsidP="00D2653A">
      <w:pPr>
        <w:pStyle w:val="af7"/>
        <w:rPr>
          <w:del w:id="1411" w:author="Автор"/>
          <w:b/>
        </w:rPr>
      </w:pPr>
      <w:del w:id="1412" w:author="Автор">
        <w:r w:rsidRPr="0009076A" w:rsidDel="00180D63">
          <w:rPr>
            <w:b/>
          </w:rPr>
          <w:delText xml:space="preserve">Выходные данные: </w:delText>
        </w:r>
        <w:r w:rsidR="00C70B87" w:rsidRPr="00C70B87" w:rsidDel="00180D63">
          <w:rPr>
            <w:b/>
            <w:lang w:val="en-US"/>
          </w:rPr>
          <w:delText>s</w:delText>
        </w:r>
        <w:r w:rsidR="00C70B87" w:rsidRPr="00C70B87" w:rsidDel="00180D63">
          <w:rPr>
            <w:b/>
          </w:rPr>
          <w:delText>et</w:delText>
        </w:r>
        <w:r w:rsidR="00C70B87" w:rsidRPr="00C70B87" w:rsidDel="00180D63">
          <w:rPr>
            <w:b/>
            <w:lang w:val="en-US"/>
          </w:rPr>
          <w:delText>ProhibitionOnBuffetGroup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D2653A" w:rsidRPr="0009076A" w:rsidDel="00180D63" w:rsidTr="009A379E">
        <w:trPr>
          <w:del w:id="1413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14" w:author="Автор"/>
                <w:lang w:val="en-US"/>
              </w:rPr>
            </w:pPr>
            <w:del w:id="1415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16" w:author="Автор"/>
              </w:rPr>
            </w:pPr>
            <w:del w:id="1417" w:author="Автор">
              <w:r w:rsidRPr="0009076A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18" w:author="Автор"/>
              </w:rPr>
            </w:pPr>
            <w:del w:id="1419" w:author="Автор">
              <w:r w:rsidRPr="0009076A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20" w:author="Автор"/>
              </w:rPr>
            </w:pPr>
            <w:del w:id="1421" w:author="Автор">
              <w:r w:rsidRPr="0009076A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22" w:author="Автор"/>
              </w:rPr>
            </w:pPr>
            <w:del w:id="1423" w:author="Автор">
              <w:r w:rsidRPr="0009076A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24" w:author="Автор"/>
              </w:rPr>
            </w:pPr>
            <w:del w:id="1425" w:author="Автор">
              <w:r w:rsidRPr="0009076A" w:rsidDel="00180D63">
                <w:delText xml:space="preserve">Комментарий </w:delText>
              </w:r>
            </w:del>
          </w:p>
        </w:tc>
      </w:tr>
      <w:tr w:rsidR="00D2653A" w:rsidRPr="0009076A" w:rsidDel="00180D63" w:rsidTr="009A379E">
        <w:trPr>
          <w:del w:id="1426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427" w:author="Автор"/>
              </w:rPr>
            </w:pPr>
            <w:del w:id="1428" w:author="Автор">
              <w:r w:rsidDel="00180D63">
                <w:delText>1</w:delText>
              </w:r>
            </w:del>
          </w:p>
        </w:tc>
        <w:tc>
          <w:tcPr>
            <w:tcW w:w="2050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29" w:author="Автор"/>
                <w:sz w:val="20"/>
                <w:szCs w:val="20"/>
                <w:lang w:val="en-US"/>
              </w:rPr>
            </w:pPr>
            <w:del w:id="1430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resultCode</w:delText>
              </w:r>
            </w:del>
          </w:p>
        </w:tc>
        <w:tc>
          <w:tcPr>
            <w:tcW w:w="1903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31" w:author="Автор"/>
                <w:sz w:val="20"/>
                <w:szCs w:val="20"/>
                <w:lang w:val="en-US"/>
              </w:rPr>
            </w:pPr>
            <w:del w:id="1432" w:author="Автор">
              <w:r w:rsidRPr="0009076A" w:rsidDel="00180D63">
                <w:rPr>
                  <w:sz w:val="20"/>
                  <w:szCs w:val="20"/>
                </w:rPr>
                <w:delText>Код  возврата</w:delText>
              </w:r>
            </w:del>
          </w:p>
        </w:tc>
        <w:tc>
          <w:tcPr>
            <w:tcW w:w="1965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33" w:author="Автор"/>
                <w:sz w:val="20"/>
                <w:szCs w:val="20"/>
                <w:lang w:val="en-US"/>
              </w:rPr>
            </w:pPr>
            <w:del w:id="1434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35" w:author="Автор"/>
                <w:sz w:val="20"/>
                <w:szCs w:val="20"/>
                <w:lang w:val="en-US"/>
              </w:rPr>
            </w:pPr>
            <w:del w:id="1436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</w:tcPr>
          <w:p w:rsidR="00D2653A" w:rsidRPr="0009076A" w:rsidDel="00180D63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437" w:author="Автор"/>
                <w:sz w:val="20"/>
                <w:szCs w:val="20"/>
              </w:rPr>
            </w:pPr>
          </w:p>
        </w:tc>
      </w:tr>
      <w:tr w:rsidR="00D2653A" w:rsidRPr="0009076A" w:rsidDel="00180D63" w:rsidTr="009A379E">
        <w:trPr>
          <w:del w:id="1438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439" w:author="Автор"/>
              </w:rPr>
            </w:pPr>
            <w:del w:id="1440" w:author="Автор">
              <w:r w:rsidDel="00180D63">
                <w:lastRenderedPageBreak/>
                <w:delText>2</w:delText>
              </w:r>
            </w:del>
          </w:p>
        </w:tc>
        <w:tc>
          <w:tcPr>
            <w:tcW w:w="2050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41" w:author="Автор"/>
                <w:sz w:val="20"/>
                <w:szCs w:val="20"/>
                <w:lang w:val="en-US"/>
              </w:rPr>
            </w:pPr>
            <w:del w:id="1442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description</w:delText>
              </w:r>
            </w:del>
          </w:p>
        </w:tc>
        <w:tc>
          <w:tcPr>
            <w:tcW w:w="1903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43" w:author="Автор"/>
                <w:sz w:val="20"/>
                <w:szCs w:val="20"/>
                <w:lang w:val="en-US"/>
              </w:rPr>
            </w:pPr>
            <w:del w:id="1444" w:author="Автор">
              <w:r w:rsidRPr="0009076A" w:rsidDel="00180D63">
                <w:rPr>
                  <w:sz w:val="20"/>
                  <w:szCs w:val="20"/>
                </w:rPr>
                <w:delText>Описание результата обработки</w:delText>
              </w:r>
            </w:del>
          </w:p>
        </w:tc>
        <w:tc>
          <w:tcPr>
            <w:tcW w:w="1965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45" w:author="Автор"/>
                <w:sz w:val="20"/>
                <w:szCs w:val="20"/>
              </w:rPr>
            </w:pPr>
            <w:del w:id="1446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47" w:author="Автор"/>
                <w:sz w:val="20"/>
                <w:szCs w:val="20"/>
                <w:lang w:val="en-US"/>
              </w:rPr>
            </w:pPr>
            <w:del w:id="1448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</w:tcPr>
          <w:p w:rsidR="00D2653A" w:rsidRPr="0009076A" w:rsidDel="00180D63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449" w:author="Автор"/>
                <w:sz w:val="20"/>
                <w:szCs w:val="20"/>
              </w:rPr>
            </w:pPr>
          </w:p>
        </w:tc>
      </w:tr>
    </w:tbl>
    <w:p w:rsidR="00D2653A" w:rsidRPr="0009076A" w:rsidDel="008E064E" w:rsidRDefault="00D2653A" w:rsidP="0031664D">
      <w:pPr>
        <w:pStyle w:val="30"/>
        <w:ind w:left="567"/>
        <w:rPr>
          <w:del w:id="1450" w:author="Автор"/>
        </w:rPr>
      </w:pPr>
      <w:bookmarkStart w:id="1451" w:name="_Toc389033514"/>
      <w:del w:id="1452" w:author="Автор">
        <w:r w:rsidRPr="0009076A" w:rsidDel="008E064E">
          <w:delText>Ошибки</w:delText>
        </w:r>
        <w:bookmarkEnd w:id="1451"/>
      </w:del>
    </w:p>
    <w:p w:rsidR="00D2653A" w:rsidRPr="0009076A" w:rsidDel="00180D63" w:rsidRDefault="00D2653A" w:rsidP="00D2653A">
      <w:pPr>
        <w:pStyle w:val="af7"/>
        <w:rPr>
          <w:del w:id="1453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D2653A" w:rsidRPr="0009076A" w:rsidDel="00180D63" w:rsidTr="009A379E">
        <w:trPr>
          <w:del w:id="1454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55" w:author="Автор"/>
                <w:lang w:val="en-US"/>
              </w:rPr>
            </w:pPr>
            <w:del w:id="1456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57" w:author="Автор"/>
              </w:rPr>
            </w:pPr>
            <w:del w:id="1458" w:author="Автор">
              <w:r w:rsidRPr="0009076A" w:rsidDel="00180D63">
                <w:delText xml:space="preserve">Код возврата </w:delText>
              </w:r>
            </w:del>
          </w:p>
        </w:tc>
        <w:tc>
          <w:tcPr>
            <w:tcW w:w="1903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59" w:author="Автор"/>
              </w:rPr>
            </w:pPr>
            <w:del w:id="1460" w:author="Автор">
              <w:r w:rsidRPr="0009076A" w:rsidDel="00180D63">
                <w:delText xml:space="preserve">Описание кода возврата </w:delText>
              </w:r>
            </w:del>
          </w:p>
        </w:tc>
        <w:tc>
          <w:tcPr>
            <w:tcW w:w="3276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61" w:author="Автор"/>
              </w:rPr>
            </w:pPr>
            <w:del w:id="1462" w:author="Автор">
              <w:r w:rsidRPr="0009076A" w:rsidDel="00180D63">
                <w:delText>Условия возникновения</w:delText>
              </w:r>
            </w:del>
          </w:p>
        </w:tc>
        <w:tc>
          <w:tcPr>
            <w:tcW w:w="2693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1463" w:author="Автор"/>
              </w:rPr>
            </w:pPr>
            <w:del w:id="1464" w:author="Автор">
              <w:r w:rsidRPr="0009076A" w:rsidDel="00180D63">
                <w:delText>Комментарий</w:delText>
              </w:r>
            </w:del>
          </w:p>
        </w:tc>
      </w:tr>
      <w:tr w:rsidR="00D2653A" w:rsidRPr="0009076A" w:rsidDel="00180D63" w:rsidTr="009A379E">
        <w:trPr>
          <w:del w:id="1465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66" w:author="Автор"/>
                <w:sz w:val="20"/>
                <w:szCs w:val="20"/>
              </w:rPr>
            </w:pPr>
            <w:del w:id="1467" w:author="Автор">
              <w:r w:rsidRPr="0009076A" w:rsidDel="00180D63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68" w:author="Автор"/>
                <w:sz w:val="20"/>
                <w:szCs w:val="20"/>
                <w:lang w:val="en-US"/>
              </w:rPr>
            </w:pPr>
            <w:del w:id="1469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0</w:delText>
              </w:r>
            </w:del>
          </w:p>
        </w:tc>
        <w:tc>
          <w:tcPr>
            <w:tcW w:w="1903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70" w:author="Автор"/>
                <w:sz w:val="20"/>
                <w:szCs w:val="20"/>
              </w:rPr>
            </w:pPr>
            <w:del w:id="1471" w:author="Автор">
              <w:r w:rsidRPr="0009076A" w:rsidDel="00180D63">
                <w:rPr>
                  <w:sz w:val="20"/>
                  <w:szCs w:val="20"/>
                </w:rPr>
                <w:delText>Успешно</w:delText>
              </w:r>
            </w:del>
          </w:p>
        </w:tc>
        <w:tc>
          <w:tcPr>
            <w:tcW w:w="3276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72" w:author="Автор"/>
                <w:sz w:val="20"/>
                <w:szCs w:val="20"/>
                <w:lang w:val="en-US"/>
              </w:rPr>
            </w:pPr>
            <w:del w:id="1473" w:author="Автор">
              <w:r w:rsidRPr="0009076A" w:rsidDel="00180D63">
                <w:rPr>
                  <w:sz w:val="20"/>
                  <w:szCs w:val="20"/>
                </w:rPr>
                <w:delText>Успешная обработка</w:delText>
              </w:r>
            </w:del>
          </w:p>
        </w:tc>
        <w:tc>
          <w:tcPr>
            <w:tcW w:w="2693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74" w:author="Автор"/>
                <w:sz w:val="20"/>
                <w:szCs w:val="20"/>
              </w:rPr>
            </w:pPr>
          </w:p>
        </w:tc>
      </w:tr>
      <w:tr w:rsidR="00D2653A" w:rsidRPr="0009076A" w:rsidDel="00180D63" w:rsidTr="009A379E">
        <w:trPr>
          <w:del w:id="1475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76" w:author="Автор"/>
                <w:sz w:val="20"/>
                <w:szCs w:val="20"/>
              </w:rPr>
            </w:pPr>
            <w:del w:id="1477" w:author="Автор">
              <w:r w:rsidRPr="0009076A" w:rsidDel="00180D63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2050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78" w:author="Автор"/>
                <w:sz w:val="20"/>
                <w:szCs w:val="20"/>
                <w:lang w:val="en-US"/>
              </w:rPr>
            </w:pPr>
            <w:del w:id="1479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100</w:delText>
              </w:r>
            </w:del>
          </w:p>
        </w:tc>
        <w:tc>
          <w:tcPr>
            <w:tcW w:w="1903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80" w:author="Автор"/>
                <w:sz w:val="20"/>
                <w:szCs w:val="20"/>
              </w:rPr>
            </w:pPr>
            <w:del w:id="1481" w:author="Автор">
              <w:r w:rsidRPr="0009076A" w:rsidDel="00180D63">
                <w:rPr>
                  <w:sz w:val="20"/>
                  <w:szCs w:val="20"/>
                </w:rPr>
                <w:delText>Внутренняя ошибка</w:delText>
              </w:r>
            </w:del>
          </w:p>
        </w:tc>
        <w:tc>
          <w:tcPr>
            <w:tcW w:w="3276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82" w:author="Автор"/>
                <w:sz w:val="20"/>
                <w:szCs w:val="20"/>
              </w:rPr>
            </w:pPr>
            <w:del w:id="1483" w:author="Автор">
              <w:r w:rsidRPr="0009076A" w:rsidDel="00180D63">
                <w:rPr>
                  <w:sz w:val="20"/>
                  <w:szCs w:val="20"/>
                </w:rPr>
                <w:delText>Внутренняя ошибка сервера при обработке</w:delText>
              </w:r>
            </w:del>
          </w:p>
        </w:tc>
        <w:tc>
          <w:tcPr>
            <w:tcW w:w="2693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84" w:author="Автор"/>
                <w:sz w:val="20"/>
                <w:szCs w:val="20"/>
              </w:rPr>
            </w:pPr>
          </w:p>
        </w:tc>
      </w:tr>
      <w:tr w:rsidR="00D2653A" w:rsidRPr="0009076A" w:rsidDel="00180D63" w:rsidTr="009A379E">
        <w:trPr>
          <w:del w:id="1485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86" w:author="Автор"/>
                <w:sz w:val="20"/>
                <w:szCs w:val="20"/>
              </w:rPr>
            </w:pPr>
            <w:del w:id="1487" w:author="Автор">
              <w:r w:rsidRPr="0009076A" w:rsidDel="00180D63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2050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88" w:author="Автор"/>
                <w:sz w:val="20"/>
                <w:szCs w:val="20"/>
                <w:lang w:val="en-US"/>
              </w:rPr>
            </w:pPr>
            <w:del w:id="1489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110</w:delText>
              </w:r>
            </w:del>
          </w:p>
        </w:tc>
        <w:tc>
          <w:tcPr>
            <w:tcW w:w="1903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90" w:author="Автор"/>
                <w:sz w:val="20"/>
                <w:szCs w:val="20"/>
              </w:rPr>
            </w:pPr>
            <w:del w:id="1491" w:author="Автор">
              <w:r w:rsidRPr="0009076A" w:rsidDel="00180D63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3276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92" w:author="Автор"/>
                <w:sz w:val="20"/>
                <w:szCs w:val="20"/>
              </w:rPr>
            </w:pPr>
            <w:del w:id="1493" w:author="Автор">
              <w:r w:rsidRPr="0009076A" w:rsidDel="00180D63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2693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1494" w:author="Автор"/>
                <w:sz w:val="20"/>
                <w:szCs w:val="20"/>
              </w:rPr>
            </w:pPr>
          </w:p>
        </w:tc>
      </w:tr>
    </w:tbl>
    <w:p w:rsidR="00D2653A" w:rsidDel="008E064E" w:rsidRDefault="00D2653A" w:rsidP="0031664D">
      <w:pPr>
        <w:pStyle w:val="1----111"/>
        <w:rPr>
          <w:del w:id="1495" w:author="Автор"/>
        </w:rPr>
      </w:pPr>
      <w:bookmarkStart w:id="1496" w:name="_Toc389033515"/>
      <w:del w:id="1497" w:author="Автор">
        <w:r w:rsidDel="008E064E">
          <w:delText>Контрольные примеры</w:delText>
        </w:r>
        <w:bookmarkEnd w:id="1496"/>
      </w:del>
    </w:p>
    <w:p w:rsidR="00D2653A" w:rsidDel="00180D63" w:rsidRDefault="00D2653A" w:rsidP="00D2653A">
      <w:pPr>
        <w:pStyle w:val="af7"/>
        <w:rPr>
          <w:del w:id="1498" w:author="Автор"/>
          <w:b/>
        </w:rPr>
      </w:pPr>
      <w:del w:id="1499" w:author="Автор">
        <w:r w:rsidRPr="00916933" w:rsidDel="00180D63">
          <w:rPr>
            <w:b/>
          </w:rPr>
          <w:delText>Запрос</w:delText>
        </w:r>
      </w:del>
    </w:p>
    <w:p w:rsidR="00D2653A" w:rsidRPr="00B77388" w:rsidDel="00180D63" w:rsidRDefault="00D2653A" w:rsidP="00D2653A">
      <w:pPr>
        <w:pStyle w:val="af7"/>
        <w:rPr>
          <w:del w:id="1500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D2653A" w:rsidRPr="000A0CDD" w:rsidDel="00180D63" w:rsidTr="009A379E">
        <w:trPr>
          <w:del w:id="1501" w:author="Автор"/>
        </w:trPr>
        <w:tc>
          <w:tcPr>
            <w:tcW w:w="9604" w:type="dxa"/>
            <w:shd w:val="clear" w:color="auto" w:fill="F2F2F2"/>
          </w:tcPr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02" w:author="Автор"/>
                <w:i/>
                <w:sz w:val="20"/>
                <w:szCs w:val="20"/>
                <w:lang w:val="en-US"/>
              </w:rPr>
            </w:pPr>
            <w:del w:id="1503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04" w:author="Автор"/>
                <w:i/>
                <w:sz w:val="20"/>
                <w:szCs w:val="20"/>
                <w:lang w:val="en-US"/>
              </w:rPr>
            </w:pPr>
            <w:del w:id="1505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D2653A" w:rsidRPr="00D2653A" w:rsidDel="00180D63" w:rsidRDefault="00D2653A" w:rsidP="009A379E">
            <w:pPr>
              <w:spacing w:line="240" w:lineRule="auto"/>
              <w:jc w:val="left"/>
              <w:rPr>
                <w:del w:id="1506" w:author="Автор"/>
                <w:i/>
                <w:sz w:val="20"/>
                <w:szCs w:val="20"/>
                <w:lang w:val="en-US"/>
              </w:rPr>
            </w:pPr>
            <w:del w:id="1507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&lt;soapenv:Body&gt;</w:delText>
              </w:r>
            </w:del>
          </w:p>
          <w:p w:rsidR="00D2653A" w:rsidRPr="00D2653A" w:rsidDel="00180D63" w:rsidRDefault="00D2653A" w:rsidP="009A379E">
            <w:pPr>
              <w:spacing w:line="240" w:lineRule="auto"/>
              <w:jc w:val="left"/>
              <w:rPr>
                <w:del w:id="1508" w:author="Автор"/>
                <w:i/>
                <w:sz w:val="20"/>
                <w:szCs w:val="20"/>
                <w:lang w:val="en-US"/>
              </w:rPr>
            </w:pPr>
            <w:del w:id="1509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&lt;soap:</w:delText>
              </w:r>
              <w:r w:rsidR="00C70B87" w:rsidRPr="00C70B87" w:rsidDel="00180D63">
                <w:rPr>
                  <w:i/>
                  <w:sz w:val="20"/>
                  <w:szCs w:val="20"/>
                  <w:lang w:val="en-US"/>
                </w:rPr>
                <w:delText>s</w:delText>
              </w:r>
              <w:r w:rsidR="00C70B87" w:rsidRPr="008A333B" w:rsidDel="00180D63">
                <w:rPr>
                  <w:i/>
                  <w:sz w:val="20"/>
                  <w:szCs w:val="20"/>
                  <w:lang w:val="en-US"/>
                </w:rPr>
                <w:delText>et</w:delText>
              </w:r>
              <w:r w:rsidR="00C70B87" w:rsidRPr="00C70B87" w:rsidDel="00180D63">
                <w:rPr>
                  <w:i/>
                  <w:sz w:val="20"/>
                  <w:szCs w:val="20"/>
                  <w:lang w:val="en-US"/>
                </w:rPr>
                <w:delText>ProhibitionOnBuffetGroup</w:delText>
              </w:r>
              <w:r w:rsidR="00C70B87"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D2653A" w:rsidDel="00180D63" w:rsidRDefault="00D2653A" w:rsidP="009A379E">
            <w:pPr>
              <w:spacing w:line="240" w:lineRule="auto"/>
              <w:jc w:val="left"/>
              <w:rPr>
                <w:del w:id="1510" w:author="Автор"/>
                <w:i/>
                <w:sz w:val="20"/>
                <w:szCs w:val="20"/>
                <w:lang w:val="en-US"/>
              </w:rPr>
            </w:pPr>
            <w:del w:id="1511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   &lt;contractId&gt;07613912&lt;/contractId&gt;</w:delText>
              </w:r>
            </w:del>
          </w:p>
          <w:p w:rsidR="00D2653A" w:rsidRPr="00D2653A" w:rsidDel="00180D63" w:rsidRDefault="00D2653A" w:rsidP="009A379E">
            <w:pPr>
              <w:spacing w:line="240" w:lineRule="auto"/>
              <w:jc w:val="left"/>
              <w:rPr>
                <w:del w:id="1512" w:author="Автор"/>
                <w:i/>
                <w:sz w:val="20"/>
                <w:szCs w:val="20"/>
                <w:lang w:val="en-US"/>
              </w:rPr>
            </w:pPr>
            <w:del w:id="1513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   &lt;buffetElementName&gt;</w:delText>
              </w:r>
              <w:r w:rsidR="00C70B87" w:rsidDel="00180D63">
                <w:rPr>
                  <w:i/>
                  <w:sz w:val="20"/>
                  <w:szCs w:val="20"/>
                  <w:lang w:val="en-US"/>
                </w:rPr>
                <w:delText>к</w:delText>
              </w:r>
              <w:r w:rsidR="00C70B87" w:rsidRPr="0094796B" w:rsidDel="00180D63">
                <w:rPr>
                  <w:i/>
                  <w:sz w:val="20"/>
                  <w:szCs w:val="20"/>
                  <w:lang w:val="en-US"/>
                </w:rPr>
                <w:delText>ондитер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&lt;/buffetElementName&gt;</w:delText>
              </w:r>
            </w:del>
          </w:p>
          <w:p w:rsidR="00D2653A" w:rsidRPr="00D2653A" w:rsidDel="00180D63" w:rsidRDefault="00D2653A" w:rsidP="009A379E">
            <w:pPr>
              <w:spacing w:line="240" w:lineRule="auto"/>
              <w:jc w:val="left"/>
              <w:rPr>
                <w:del w:id="1514" w:author="Автор"/>
                <w:i/>
                <w:sz w:val="20"/>
                <w:szCs w:val="20"/>
                <w:lang w:val="en-US"/>
              </w:rPr>
            </w:pPr>
            <w:del w:id="1515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&lt;/soap:</w:delText>
              </w:r>
              <w:r w:rsidR="00C70B87" w:rsidRPr="00C70B87" w:rsidDel="00180D63">
                <w:rPr>
                  <w:i/>
                  <w:sz w:val="20"/>
                  <w:szCs w:val="20"/>
                  <w:lang w:val="en-US"/>
                </w:rPr>
                <w:delText>setProhibitionOnBuffetGroup</w:delText>
              </w:r>
              <w:r w:rsidR="00C70B87"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D2653A" w:rsidRPr="00D2653A" w:rsidDel="00180D63" w:rsidRDefault="00D2653A" w:rsidP="009A379E">
            <w:pPr>
              <w:spacing w:line="240" w:lineRule="auto"/>
              <w:jc w:val="left"/>
              <w:rPr>
                <w:del w:id="1516" w:author="Автор"/>
                <w:i/>
                <w:sz w:val="20"/>
                <w:szCs w:val="20"/>
                <w:lang w:val="en-US"/>
              </w:rPr>
            </w:pPr>
            <w:del w:id="1517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D2653A" w:rsidRPr="00F6672C" w:rsidDel="00180D63" w:rsidRDefault="00D2653A" w:rsidP="009A379E">
            <w:pPr>
              <w:spacing w:line="240" w:lineRule="auto"/>
              <w:jc w:val="left"/>
              <w:rPr>
                <w:del w:id="1518" w:author="Автор"/>
                <w:i/>
                <w:lang w:val="en-US"/>
              </w:rPr>
            </w:pPr>
            <w:del w:id="1519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&lt;/soapenv:Envelope&gt;</w:delText>
              </w:r>
            </w:del>
          </w:p>
        </w:tc>
      </w:tr>
    </w:tbl>
    <w:p w:rsidR="00D2653A" w:rsidRPr="00B77388" w:rsidDel="00180D63" w:rsidRDefault="00D2653A" w:rsidP="00D2653A">
      <w:pPr>
        <w:pStyle w:val="af7"/>
        <w:rPr>
          <w:del w:id="1520" w:author="Автор"/>
          <w:b/>
          <w:color w:val="A6A6A6"/>
          <w:sz w:val="20"/>
          <w:szCs w:val="20"/>
          <w:lang w:val="en-US"/>
        </w:rPr>
      </w:pPr>
    </w:p>
    <w:p w:rsidR="00D2653A" w:rsidRPr="00D2653A" w:rsidDel="00180D63" w:rsidRDefault="00D2653A" w:rsidP="00D2653A">
      <w:pPr>
        <w:pStyle w:val="af7"/>
        <w:rPr>
          <w:del w:id="1521" w:author="Автор"/>
          <w:b/>
        </w:rPr>
      </w:pPr>
      <w:del w:id="1522" w:author="Автор">
        <w:r w:rsidRPr="00916933" w:rsidDel="00180D63">
          <w:rPr>
            <w:b/>
          </w:rPr>
          <w:delText>Ответ</w:delText>
        </w:r>
        <w:r w:rsidRPr="00D2653A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на</w:delText>
        </w:r>
        <w:r w:rsidRPr="00D2653A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запрос</w:delText>
        </w:r>
        <w:r w:rsidRPr="00D2653A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в</w:delText>
        </w:r>
        <w:r w:rsidRPr="00D2653A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случае</w:delText>
        </w:r>
        <w:r w:rsidRPr="00D2653A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успешного</w:delText>
        </w:r>
        <w:r w:rsidRPr="00D2653A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исполнения</w:delText>
        </w:r>
      </w:del>
    </w:p>
    <w:p w:rsidR="00D2653A" w:rsidRPr="00D2653A" w:rsidDel="00180D63" w:rsidRDefault="00D2653A" w:rsidP="00D2653A">
      <w:pPr>
        <w:pStyle w:val="af7"/>
        <w:rPr>
          <w:del w:id="1523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D2653A" w:rsidRPr="007F797C" w:rsidDel="00180D63" w:rsidTr="009A379E">
        <w:trPr>
          <w:del w:id="1524" w:author="Автор"/>
        </w:trPr>
        <w:tc>
          <w:tcPr>
            <w:tcW w:w="9604" w:type="dxa"/>
            <w:shd w:val="clear" w:color="auto" w:fill="F2F2F2"/>
          </w:tcPr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25" w:author="Автор"/>
                <w:i/>
                <w:sz w:val="20"/>
                <w:szCs w:val="20"/>
                <w:lang w:val="en-US"/>
              </w:rPr>
            </w:pPr>
            <w:del w:id="1526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27" w:author="Автор"/>
                <w:i/>
                <w:sz w:val="20"/>
                <w:szCs w:val="20"/>
                <w:lang w:val="en-US"/>
              </w:rPr>
            </w:pPr>
            <w:del w:id="1528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29" w:author="Автор"/>
                <w:i/>
                <w:sz w:val="20"/>
                <w:szCs w:val="20"/>
                <w:lang w:val="en-US"/>
              </w:rPr>
            </w:pPr>
            <w:del w:id="1530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&lt;ns2:</w:delText>
              </w:r>
              <w:r w:rsidR="00C70B87" w:rsidRPr="00D2653A" w:rsidDel="00180D63">
                <w:rPr>
                  <w:i/>
                  <w:sz w:val="20"/>
                  <w:szCs w:val="20"/>
                  <w:lang w:val="en-US"/>
                </w:rPr>
                <w:delText>setProhibitionOnBuffet</w:delText>
              </w:r>
              <w:r w:rsidR="00C70B87" w:rsidRPr="00C70B87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="00C70B87"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Response </w:delText>
              </w:r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xmlns:ns2="http://soap.integra.partner.web.processor.ecafe.axetta.ru/"&gt;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31" w:author="Автор"/>
                <w:i/>
                <w:sz w:val="20"/>
                <w:szCs w:val="20"/>
                <w:lang w:val="en-US"/>
              </w:rPr>
            </w:pPr>
            <w:del w:id="1532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33" w:author="Автор"/>
                <w:i/>
                <w:sz w:val="20"/>
                <w:szCs w:val="20"/>
                <w:lang w:val="en-US"/>
              </w:rPr>
            </w:pPr>
            <w:del w:id="1534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&lt;resultCode&gt;0&lt;/resultCode&gt;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35" w:author="Автор"/>
                <w:i/>
                <w:sz w:val="20"/>
                <w:szCs w:val="20"/>
                <w:lang w:val="en-US"/>
              </w:rPr>
            </w:pPr>
            <w:del w:id="1536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&lt;description&gt;OK&lt;/description&gt;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37" w:author="Автор"/>
                <w:i/>
                <w:sz w:val="20"/>
                <w:szCs w:val="20"/>
                <w:lang w:val="en-US"/>
              </w:rPr>
            </w:pPr>
            <w:del w:id="1538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&lt;/return&gt;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39" w:author="Автор"/>
                <w:i/>
                <w:sz w:val="20"/>
                <w:szCs w:val="20"/>
                <w:lang w:val="en-US"/>
              </w:rPr>
            </w:pPr>
            <w:del w:id="1540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&lt;/ns2:</w:delText>
              </w:r>
              <w:r w:rsidR="00C70B87" w:rsidRPr="00D2653A" w:rsidDel="00180D63">
                <w:rPr>
                  <w:i/>
                  <w:sz w:val="20"/>
                  <w:szCs w:val="20"/>
                  <w:lang w:val="en-US"/>
                </w:rPr>
                <w:delText>setProhibitionOnBuffet</w:delText>
              </w:r>
              <w:r w:rsidR="00C70B87" w:rsidRPr="00C70B87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="00C70B87"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Response </w:delText>
              </w:r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1541" w:author="Автор"/>
                <w:i/>
                <w:sz w:val="20"/>
                <w:szCs w:val="20"/>
                <w:lang w:val="en-US"/>
              </w:rPr>
            </w:pPr>
            <w:del w:id="1542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&lt;/soap:Body&gt;</w:delText>
              </w:r>
            </w:del>
          </w:p>
          <w:p w:rsidR="00D2653A" w:rsidRPr="00F6672C" w:rsidDel="00180D63" w:rsidRDefault="00D2653A" w:rsidP="009A379E">
            <w:pPr>
              <w:spacing w:line="240" w:lineRule="auto"/>
              <w:jc w:val="left"/>
              <w:rPr>
                <w:del w:id="1543" w:author="Автор"/>
                <w:i/>
                <w:lang w:val="en-US"/>
              </w:rPr>
            </w:pPr>
            <w:del w:id="1544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&lt;/soap:Envelope&gt;</w:delText>
              </w:r>
            </w:del>
          </w:p>
        </w:tc>
      </w:tr>
    </w:tbl>
    <w:p w:rsidR="00C0167D" w:rsidRPr="00C0167D" w:rsidRDefault="00C0167D" w:rsidP="00C0167D"/>
    <w:p w:rsidR="00A0322C" w:rsidRDefault="00A0322C" w:rsidP="00A75B69">
      <w:pPr>
        <w:pStyle w:val="21"/>
        <w:rPr>
          <w:ins w:id="1545" w:author="Автор"/>
        </w:rPr>
        <w:pPrChange w:id="1546" w:author="Автор">
          <w:pPr/>
        </w:pPrChange>
      </w:pPr>
      <w:ins w:id="1547" w:author="Автор">
        <w:r>
          <w:t xml:space="preserve">Операция «Получения списка запрещенных товаров» </w:t>
        </w:r>
      </w:ins>
    </w:p>
    <w:p w:rsidR="00A0322C" w:rsidRPr="00A75B69" w:rsidRDefault="00A0322C" w:rsidP="00A0322C">
      <w:pPr>
        <w:pStyle w:val="1----111"/>
        <w:rPr>
          <w:ins w:id="1548" w:author="Автор"/>
          <w:lang w:val="en-US"/>
          <w:rPrChange w:id="1549" w:author="Автор">
            <w:rPr>
              <w:ins w:id="1550" w:author="Автор"/>
            </w:rPr>
          </w:rPrChange>
        </w:rPr>
      </w:pPr>
      <w:ins w:id="1551" w:author="Автор">
        <w:r w:rsidRPr="0009076A">
          <w:t>Общие сведения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7"/>
        <w:gridCol w:w="7298"/>
      </w:tblGrid>
      <w:tr w:rsidR="009D465B" w:rsidRPr="0009076A" w:rsidTr="00463F1B">
        <w:trPr>
          <w:ins w:id="1552" w:author="Автор"/>
        </w:trPr>
        <w:tc>
          <w:tcPr>
            <w:tcW w:w="2943" w:type="dxa"/>
          </w:tcPr>
          <w:p w:rsidR="009D465B" w:rsidRPr="0009076A" w:rsidRDefault="009D465B" w:rsidP="00463F1B">
            <w:pPr>
              <w:rPr>
                <w:ins w:id="1553" w:author="Автор"/>
                <w:b/>
              </w:rPr>
            </w:pPr>
            <w:ins w:id="1554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9D465B" w:rsidRPr="0009076A" w:rsidRDefault="009D465B" w:rsidP="00463F1B">
            <w:pPr>
              <w:pStyle w:val="af7"/>
              <w:ind w:firstLine="0"/>
              <w:rPr>
                <w:ins w:id="1555" w:author="Автор"/>
                <w:lang w:val="en-US"/>
              </w:rPr>
            </w:pPr>
            <w:ins w:id="1556" w:author="Автор">
              <w:r w:rsidRPr="009D465B">
                <w:t>getMenuListWithProhibitions</w:t>
              </w:r>
            </w:ins>
          </w:p>
        </w:tc>
      </w:tr>
      <w:tr w:rsidR="009D465B" w:rsidRPr="0009076A" w:rsidTr="00463F1B">
        <w:trPr>
          <w:ins w:id="1557" w:author="Автор"/>
        </w:trPr>
        <w:tc>
          <w:tcPr>
            <w:tcW w:w="2943" w:type="dxa"/>
          </w:tcPr>
          <w:p w:rsidR="009D465B" w:rsidRPr="0009076A" w:rsidRDefault="009D465B" w:rsidP="00463F1B">
            <w:pPr>
              <w:rPr>
                <w:ins w:id="1558" w:author="Автор"/>
                <w:b/>
              </w:rPr>
            </w:pPr>
            <w:ins w:id="1559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9D465B" w:rsidRPr="0009076A" w:rsidRDefault="009D465B" w:rsidP="00463F1B">
            <w:pPr>
              <w:rPr>
                <w:ins w:id="1560" w:author="Автор"/>
              </w:rPr>
            </w:pPr>
            <w:ins w:id="1561" w:author="Автор">
              <w:r w:rsidRPr="00EB7828">
                <w:t>Получение информации о меню столовой</w:t>
              </w:r>
            </w:ins>
          </w:p>
        </w:tc>
      </w:tr>
      <w:tr w:rsidR="009D465B" w:rsidRPr="0009076A" w:rsidTr="00463F1B">
        <w:trPr>
          <w:ins w:id="1562" w:author="Автор"/>
        </w:trPr>
        <w:tc>
          <w:tcPr>
            <w:tcW w:w="2943" w:type="dxa"/>
          </w:tcPr>
          <w:p w:rsidR="009D465B" w:rsidRPr="0009076A" w:rsidRDefault="009D465B" w:rsidP="00463F1B">
            <w:pPr>
              <w:rPr>
                <w:ins w:id="1563" w:author="Автор"/>
                <w:b/>
              </w:rPr>
            </w:pPr>
            <w:ins w:id="1564" w:author="Автор">
              <w:r w:rsidRPr="0009076A">
                <w:rPr>
                  <w:b/>
                </w:rPr>
                <w:lastRenderedPageBreak/>
                <w:t>Назначение операции:</w:t>
              </w:r>
            </w:ins>
          </w:p>
        </w:tc>
        <w:tc>
          <w:tcPr>
            <w:tcW w:w="7478" w:type="dxa"/>
          </w:tcPr>
          <w:p w:rsidR="009D465B" w:rsidRPr="0009076A" w:rsidRDefault="009D465B" w:rsidP="00463F1B">
            <w:pPr>
              <w:rPr>
                <w:ins w:id="1565" w:author="Автор"/>
              </w:rPr>
            </w:pPr>
            <w:ins w:id="1566" w:author="Автор">
              <w:r w:rsidRPr="00EB7828">
                <w:t>Получение информации о меню столовой: дата, наименование, цена</w:t>
              </w:r>
            </w:ins>
          </w:p>
        </w:tc>
      </w:tr>
    </w:tbl>
    <w:p w:rsidR="00A0322C" w:rsidRDefault="00A0322C" w:rsidP="00A0322C">
      <w:pPr>
        <w:pStyle w:val="1----111"/>
        <w:rPr>
          <w:ins w:id="1567" w:author="Автор"/>
        </w:rPr>
      </w:pPr>
      <w:ins w:id="1568" w:author="Автор">
        <w:r w:rsidRPr="0009076A">
          <w:t>Описание выходных параметров</w:t>
        </w:r>
      </w:ins>
    </w:p>
    <w:p w:rsidR="009D465B" w:rsidRDefault="009D465B" w:rsidP="00A75B69">
      <w:pPr>
        <w:pStyle w:val="af7"/>
        <w:rPr>
          <w:ins w:id="1569" w:author="Автор"/>
        </w:rPr>
        <w:pPrChange w:id="1570" w:author="Автор">
          <w:pPr>
            <w:pStyle w:val="1----111"/>
          </w:pPr>
        </w:pPrChange>
      </w:pPr>
      <w:ins w:id="1571" w:author="Автор">
        <w:r w:rsidRPr="0009076A">
          <w:t xml:space="preserve">Входные данные: </w:t>
        </w:r>
        <w:r w:rsidRPr="009D465B">
          <w:t>getMenuListWithProhibitions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rPr>
          <w:ins w:id="1572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573" w:author="Автор"/>
                <w:lang w:val="en-US"/>
              </w:rPr>
            </w:pPr>
            <w:ins w:id="1574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575" w:author="Автор"/>
              </w:rPr>
            </w:pPr>
            <w:ins w:id="1576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577" w:author="Автор"/>
              </w:rPr>
            </w:pPr>
            <w:ins w:id="1578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579" w:author="Автор"/>
              </w:rPr>
            </w:pPr>
            <w:ins w:id="1580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581" w:author="Автор"/>
              </w:rPr>
            </w:pPr>
            <w:ins w:id="1582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583" w:author="Автор"/>
              </w:rPr>
            </w:pPr>
            <w:ins w:id="1584" w:author="Автор">
              <w:r w:rsidRPr="0009076A">
                <w:t xml:space="preserve">Комментарий </w:t>
              </w:r>
            </w:ins>
          </w:p>
        </w:tc>
      </w:tr>
      <w:tr w:rsidR="009D465B" w:rsidRPr="0009076A" w:rsidTr="00463F1B">
        <w:trPr>
          <w:ins w:id="1585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86" w:author="Автор"/>
              </w:rPr>
            </w:pPr>
            <w:ins w:id="1587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ins w:id="1588" w:author="Автор"/>
                <w:sz w:val="20"/>
                <w:szCs w:val="20"/>
              </w:rPr>
            </w:pPr>
            <w:ins w:id="1589" w:author="Автор">
              <w:r w:rsidRPr="000D3C28"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</w:tcPr>
          <w:p w:rsidR="009D465B" w:rsidRPr="000D3C28" w:rsidRDefault="009D465B" w:rsidP="00463F1B">
            <w:pPr>
              <w:pStyle w:val="affff1"/>
              <w:ind w:left="0"/>
              <w:rPr>
                <w:ins w:id="1590" w:author="Автор"/>
                <w:sz w:val="20"/>
                <w:szCs w:val="20"/>
              </w:rPr>
            </w:pPr>
            <w:ins w:id="1591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592" w:author="Автор"/>
                <w:sz w:val="20"/>
                <w:szCs w:val="20"/>
              </w:rPr>
            </w:pPr>
            <w:ins w:id="1593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9D465B" w:rsidRPr="000D3C28" w:rsidRDefault="009D465B" w:rsidP="00463F1B">
            <w:pPr>
              <w:pStyle w:val="affff1"/>
              <w:ind w:left="0"/>
              <w:rPr>
                <w:ins w:id="1594" w:author="Автор"/>
                <w:sz w:val="20"/>
                <w:szCs w:val="20"/>
              </w:rPr>
            </w:pPr>
            <w:ins w:id="1595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long</w:t>
              </w:r>
            </w:ins>
          </w:p>
        </w:tc>
        <w:tc>
          <w:tcPr>
            <w:tcW w:w="1989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596" w:author="Автор"/>
                <w:sz w:val="20"/>
                <w:szCs w:val="20"/>
              </w:rPr>
            </w:pPr>
          </w:p>
        </w:tc>
      </w:tr>
      <w:tr w:rsidR="009D465B" w:rsidRPr="0009076A" w:rsidTr="00463F1B">
        <w:trPr>
          <w:ins w:id="1597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98" w:author="Автор"/>
                <w:lang w:val="en-US"/>
              </w:rPr>
            </w:pPr>
            <w:ins w:id="1599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ins w:id="1600" w:author="Автор"/>
                <w:sz w:val="20"/>
                <w:szCs w:val="20"/>
                <w:lang w:val="en-US"/>
              </w:rPr>
            </w:pPr>
            <w:ins w:id="1601" w:author="Автор">
              <w:r w:rsidRPr="000D3C28">
                <w:rPr>
                  <w:sz w:val="20"/>
                  <w:szCs w:val="20"/>
                  <w:lang w:val="en-US"/>
                </w:rPr>
                <w:t>startDate</w:t>
              </w:r>
            </w:ins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ins w:id="1602" w:author="Автор"/>
                <w:sz w:val="20"/>
                <w:szCs w:val="20"/>
              </w:rPr>
            </w:pPr>
            <w:ins w:id="1603" w:author="Автор">
              <w:r>
                <w:rPr>
                  <w:sz w:val="20"/>
                  <w:szCs w:val="20"/>
                </w:rPr>
                <w:t>Н</w:t>
              </w:r>
              <w:r w:rsidRPr="006179CD">
                <w:rPr>
                  <w:sz w:val="20"/>
                  <w:szCs w:val="20"/>
                </w:rPr>
                <w:t>ачальная дата выборки</w:t>
              </w:r>
            </w:ins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04" w:author="Автор"/>
                <w:sz w:val="20"/>
                <w:szCs w:val="20"/>
              </w:rPr>
            </w:pPr>
            <w:ins w:id="160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06" w:author="Автор"/>
                <w:sz w:val="20"/>
                <w:szCs w:val="20"/>
                <w:lang w:val="en-US"/>
              </w:rPr>
            </w:pPr>
            <w:ins w:id="1607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ins w:id="1608" w:author="Автор"/>
                <w:sz w:val="20"/>
                <w:szCs w:val="20"/>
              </w:rPr>
            </w:pPr>
          </w:p>
        </w:tc>
      </w:tr>
      <w:tr w:rsidR="009D465B" w:rsidRPr="0009076A" w:rsidTr="00463F1B">
        <w:trPr>
          <w:ins w:id="1609" w:author="Автор"/>
        </w:trPr>
        <w:tc>
          <w:tcPr>
            <w:tcW w:w="534" w:type="dxa"/>
            <w:vAlign w:val="center"/>
          </w:tcPr>
          <w:p w:rsidR="009D465B" w:rsidRPr="000D3C28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10" w:author="Автор"/>
              </w:rPr>
            </w:pPr>
            <w:ins w:id="1611" w:author="Автор">
              <w:r>
                <w:t>3</w:t>
              </w:r>
            </w:ins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ins w:id="1612" w:author="Автор"/>
                <w:sz w:val="20"/>
                <w:szCs w:val="20"/>
                <w:lang w:val="en-US"/>
              </w:rPr>
            </w:pPr>
            <w:ins w:id="1613" w:author="Автор">
              <w:r w:rsidRPr="000D3C28">
                <w:rPr>
                  <w:sz w:val="20"/>
                  <w:szCs w:val="20"/>
                  <w:lang w:val="en-US"/>
                </w:rPr>
                <w:t>endDate</w:t>
              </w:r>
            </w:ins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ins w:id="1614" w:author="Автор"/>
                <w:sz w:val="20"/>
                <w:szCs w:val="20"/>
              </w:rPr>
            </w:pPr>
            <w:ins w:id="1615" w:author="Автор">
              <w:r>
                <w:rPr>
                  <w:sz w:val="20"/>
                  <w:szCs w:val="20"/>
                </w:rPr>
                <w:t>К</w:t>
              </w:r>
              <w:r w:rsidRPr="006179CD">
                <w:rPr>
                  <w:sz w:val="20"/>
                  <w:szCs w:val="20"/>
                </w:rPr>
                <w:t>онечная дата выборки</w:t>
              </w:r>
            </w:ins>
          </w:p>
        </w:tc>
        <w:tc>
          <w:tcPr>
            <w:tcW w:w="1965" w:type="dxa"/>
          </w:tcPr>
          <w:p w:rsidR="009D465B" w:rsidRPr="006179CD" w:rsidRDefault="009D465B" w:rsidP="00463F1B">
            <w:pPr>
              <w:pStyle w:val="affff1"/>
              <w:ind w:left="0"/>
              <w:rPr>
                <w:ins w:id="1616" w:author="Автор"/>
                <w:sz w:val="20"/>
                <w:szCs w:val="20"/>
                <w:lang w:val="en-US"/>
              </w:rPr>
            </w:pPr>
            <w:ins w:id="1617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9D465B" w:rsidRDefault="009D465B" w:rsidP="00463F1B">
            <w:pPr>
              <w:pStyle w:val="affff1"/>
              <w:ind w:left="0"/>
              <w:rPr>
                <w:ins w:id="1618" w:author="Автор"/>
                <w:sz w:val="20"/>
                <w:szCs w:val="20"/>
                <w:lang w:val="en-US"/>
              </w:rPr>
            </w:pPr>
            <w:ins w:id="1619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ins w:id="1620" w:author="Автор"/>
                <w:sz w:val="20"/>
              </w:rPr>
            </w:pPr>
          </w:p>
        </w:tc>
      </w:tr>
    </w:tbl>
    <w:p w:rsidR="00A0322C" w:rsidRDefault="00A0322C" w:rsidP="00A0322C">
      <w:pPr>
        <w:pStyle w:val="1----111"/>
        <w:rPr>
          <w:ins w:id="1621" w:author="Автор"/>
        </w:rPr>
      </w:pPr>
      <w:ins w:id="1622" w:author="Автор">
        <w:r w:rsidRPr="0009076A">
          <w:t>Описание выходных параметров</w:t>
        </w:r>
      </w:ins>
    </w:p>
    <w:p w:rsidR="009D465B" w:rsidRPr="0009076A" w:rsidRDefault="009D465B" w:rsidP="009D465B">
      <w:pPr>
        <w:pStyle w:val="af7"/>
        <w:rPr>
          <w:ins w:id="1623" w:author="Автор"/>
          <w:b/>
        </w:rPr>
      </w:pPr>
      <w:ins w:id="1624" w:author="Автор">
        <w:r w:rsidRPr="0009076A">
          <w:rPr>
            <w:b/>
          </w:rPr>
          <w:t xml:space="preserve">Выходные данные: </w:t>
        </w:r>
        <w:r w:rsidRPr="00A75B69">
          <w:rPr>
            <w:b/>
            <w:rPrChange w:id="1625" w:author="Автор">
              <w:rPr/>
            </w:rPrChange>
          </w:rPr>
          <w:t>getMenuListWithProhibitions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rPr>
          <w:ins w:id="1626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27" w:author="Автор"/>
                <w:lang w:val="en-US"/>
              </w:rPr>
            </w:pPr>
            <w:ins w:id="1628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29" w:author="Автор"/>
              </w:rPr>
            </w:pPr>
            <w:ins w:id="1630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31" w:author="Автор"/>
              </w:rPr>
            </w:pPr>
            <w:ins w:id="1632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33" w:author="Автор"/>
              </w:rPr>
            </w:pPr>
            <w:ins w:id="1634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35" w:author="Автор"/>
              </w:rPr>
            </w:pPr>
            <w:ins w:id="1636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37" w:author="Автор"/>
              </w:rPr>
            </w:pPr>
            <w:ins w:id="1638" w:author="Автор">
              <w:r w:rsidRPr="0009076A">
                <w:t xml:space="preserve">Комментарий </w:t>
              </w:r>
            </w:ins>
          </w:p>
        </w:tc>
      </w:tr>
      <w:tr w:rsidR="009D465B" w:rsidRPr="0009076A" w:rsidTr="00463F1B">
        <w:trPr>
          <w:ins w:id="1639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40" w:author="Автор"/>
              </w:rPr>
            </w:pPr>
            <w:ins w:id="1641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42" w:author="Автор"/>
                <w:sz w:val="20"/>
                <w:szCs w:val="20"/>
                <w:lang w:val="en-US"/>
              </w:rPr>
            </w:pPr>
            <w:ins w:id="1643" w:author="Автор">
              <w:r w:rsidRPr="00EB7828">
                <w:rPr>
                  <w:sz w:val="20"/>
                  <w:szCs w:val="20"/>
                  <w:lang w:val="en-US"/>
                </w:rPr>
                <w:t>menuList</w:t>
              </w:r>
            </w:ins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44" w:author="Автор"/>
                <w:sz w:val="20"/>
                <w:szCs w:val="20"/>
                <w:lang w:val="en-US"/>
              </w:rPr>
            </w:pPr>
            <w:ins w:id="1645" w:author="Автор">
              <w:r>
                <w:rPr>
                  <w:sz w:val="20"/>
                  <w:szCs w:val="20"/>
                </w:rPr>
                <w:t>Меню</w:t>
              </w:r>
            </w:ins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46" w:author="Автор"/>
                <w:sz w:val="20"/>
                <w:szCs w:val="20"/>
              </w:rPr>
            </w:pPr>
            <w:ins w:id="1647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48" w:author="Автор"/>
                <w:sz w:val="20"/>
                <w:szCs w:val="20"/>
              </w:rPr>
            </w:pPr>
            <w:ins w:id="1649" w:author="Автор">
              <w:r w:rsidRPr="00EB7828">
                <w:rPr>
                  <w:sz w:val="20"/>
                  <w:lang w:val="en-US"/>
                </w:rPr>
                <w:t>MenuListExt</w:t>
              </w:r>
            </w:ins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50" w:author="Автор"/>
                <w:sz w:val="20"/>
                <w:szCs w:val="20"/>
              </w:rPr>
            </w:pPr>
          </w:p>
        </w:tc>
      </w:tr>
      <w:tr w:rsidR="009D465B" w:rsidRPr="0009076A" w:rsidTr="00463F1B">
        <w:trPr>
          <w:ins w:id="1651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52" w:author="Автор"/>
              </w:rPr>
            </w:pPr>
            <w:ins w:id="1653" w:author="Автор">
              <w:r w:rsidRPr="0009076A">
                <w:t>2</w:t>
              </w:r>
            </w:ins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54" w:author="Автор"/>
                <w:sz w:val="20"/>
                <w:szCs w:val="20"/>
                <w:lang w:val="en-US"/>
              </w:rPr>
            </w:pPr>
            <w:ins w:id="1655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56" w:author="Автор"/>
                <w:sz w:val="20"/>
                <w:szCs w:val="20"/>
                <w:lang w:val="en-US"/>
              </w:rPr>
            </w:pPr>
            <w:ins w:id="1657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58" w:author="Автор"/>
                <w:sz w:val="20"/>
                <w:szCs w:val="20"/>
                <w:lang w:val="en-US"/>
              </w:rPr>
            </w:pPr>
            <w:ins w:id="1659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60" w:author="Автор"/>
                <w:sz w:val="20"/>
                <w:szCs w:val="20"/>
                <w:lang w:val="en-US"/>
              </w:rPr>
            </w:pPr>
            <w:ins w:id="1661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62" w:author="Автор"/>
                <w:sz w:val="20"/>
                <w:szCs w:val="20"/>
              </w:rPr>
            </w:pPr>
          </w:p>
        </w:tc>
      </w:tr>
      <w:tr w:rsidR="009D465B" w:rsidRPr="0009076A" w:rsidTr="00463F1B">
        <w:trPr>
          <w:ins w:id="1663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64" w:author="Автор"/>
              </w:rPr>
            </w:pPr>
            <w:ins w:id="1665" w:author="Автор">
              <w:r w:rsidRPr="0009076A">
                <w:t>3</w:t>
              </w:r>
            </w:ins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66" w:author="Автор"/>
                <w:sz w:val="20"/>
                <w:szCs w:val="20"/>
                <w:lang w:val="en-US"/>
              </w:rPr>
            </w:pPr>
            <w:ins w:id="1667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68" w:author="Автор"/>
                <w:sz w:val="20"/>
                <w:szCs w:val="20"/>
                <w:lang w:val="en-US"/>
              </w:rPr>
            </w:pPr>
            <w:ins w:id="1669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70" w:author="Автор"/>
                <w:sz w:val="20"/>
                <w:szCs w:val="20"/>
              </w:rPr>
            </w:pPr>
            <w:ins w:id="1671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1672" w:author="Автор"/>
                <w:sz w:val="20"/>
                <w:szCs w:val="20"/>
                <w:lang w:val="en-US"/>
              </w:rPr>
            </w:pPr>
            <w:ins w:id="1673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74" w:author="Автор"/>
                <w:sz w:val="20"/>
                <w:szCs w:val="20"/>
              </w:rPr>
            </w:pPr>
          </w:p>
        </w:tc>
      </w:tr>
    </w:tbl>
    <w:p w:rsidR="009D465B" w:rsidRPr="0009076A" w:rsidRDefault="009D465B" w:rsidP="009D465B">
      <w:pPr>
        <w:pStyle w:val="af7"/>
        <w:rPr>
          <w:ins w:id="1675" w:author="Автор"/>
        </w:rPr>
      </w:pPr>
      <w:ins w:id="1676" w:author="Автор">
        <w:r w:rsidRPr="0009076A">
          <w:t>Параметры комплексного типа описаны в приложении «Описание общих структур данных».</w:t>
        </w:r>
      </w:ins>
    </w:p>
    <w:p w:rsidR="00A0322C" w:rsidRDefault="00A0322C" w:rsidP="00A0322C">
      <w:pPr>
        <w:pStyle w:val="1----111"/>
        <w:rPr>
          <w:ins w:id="1677" w:author="Автор"/>
        </w:rPr>
      </w:pPr>
      <w:ins w:id="1678" w:author="Автор">
        <w:r w:rsidRPr="0009076A">
          <w:t>Ошибки</w:t>
        </w:r>
      </w:ins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D465B" w:rsidRPr="0009076A" w:rsidTr="00463F1B">
        <w:trPr>
          <w:ins w:id="1679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80" w:author="Автор"/>
                <w:lang w:val="en-US"/>
              </w:rPr>
            </w:pPr>
            <w:ins w:id="1681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82" w:author="Автор"/>
              </w:rPr>
            </w:pPr>
            <w:ins w:id="1683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84" w:author="Автор"/>
              </w:rPr>
            </w:pPr>
            <w:ins w:id="1685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86" w:author="Автор"/>
              </w:rPr>
            </w:pPr>
            <w:ins w:id="1687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1688" w:author="Автор"/>
              </w:rPr>
            </w:pPr>
            <w:ins w:id="1689" w:author="Автор">
              <w:r w:rsidRPr="0009076A">
                <w:t>Комментарий</w:t>
              </w:r>
            </w:ins>
          </w:p>
        </w:tc>
      </w:tr>
      <w:tr w:rsidR="009D465B" w:rsidRPr="0009076A" w:rsidTr="00463F1B">
        <w:trPr>
          <w:ins w:id="1690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691" w:author="Автор"/>
                <w:sz w:val="20"/>
                <w:szCs w:val="20"/>
              </w:rPr>
            </w:pPr>
            <w:ins w:id="1692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693" w:author="Автор"/>
                <w:sz w:val="20"/>
                <w:szCs w:val="20"/>
                <w:lang w:val="en-US"/>
              </w:rPr>
            </w:pPr>
            <w:ins w:id="1694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695" w:author="Автор"/>
                <w:sz w:val="20"/>
                <w:szCs w:val="20"/>
              </w:rPr>
            </w:pPr>
            <w:ins w:id="1696" w:author="Автор">
              <w:r w:rsidRPr="0009076A"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697" w:author="Автор"/>
                <w:sz w:val="20"/>
                <w:szCs w:val="20"/>
                <w:lang w:val="en-US"/>
              </w:rPr>
            </w:pPr>
            <w:ins w:id="1698" w:author="Автор">
              <w:r w:rsidRPr="0009076A"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699" w:author="Автор"/>
                <w:sz w:val="20"/>
                <w:szCs w:val="20"/>
              </w:rPr>
            </w:pPr>
          </w:p>
        </w:tc>
      </w:tr>
      <w:tr w:rsidR="009D465B" w:rsidRPr="0009076A" w:rsidTr="00463F1B">
        <w:trPr>
          <w:ins w:id="1700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01" w:author="Автор"/>
                <w:sz w:val="20"/>
                <w:szCs w:val="20"/>
              </w:rPr>
            </w:pPr>
            <w:ins w:id="1702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03" w:author="Автор"/>
                <w:sz w:val="20"/>
                <w:szCs w:val="20"/>
                <w:lang w:val="en-US"/>
              </w:rPr>
            </w:pPr>
            <w:ins w:id="1704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05" w:author="Автор"/>
                <w:sz w:val="20"/>
                <w:szCs w:val="20"/>
              </w:rPr>
            </w:pPr>
            <w:ins w:id="1706" w:author="Автор">
              <w:r w:rsidRPr="0009076A"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07" w:author="Автор"/>
                <w:sz w:val="20"/>
                <w:szCs w:val="20"/>
              </w:rPr>
            </w:pPr>
            <w:ins w:id="1708" w:author="Автор">
              <w:r w:rsidRPr="0009076A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09" w:author="Автор"/>
                <w:sz w:val="20"/>
                <w:szCs w:val="20"/>
              </w:rPr>
            </w:pPr>
          </w:p>
        </w:tc>
      </w:tr>
      <w:tr w:rsidR="009D465B" w:rsidRPr="0009076A" w:rsidTr="00463F1B">
        <w:trPr>
          <w:ins w:id="1710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11" w:author="Автор"/>
                <w:sz w:val="20"/>
                <w:szCs w:val="20"/>
              </w:rPr>
            </w:pPr>
            <w:ins w:id="1712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13" w:author="Автор"/>
                <w:sz w:val="20"/>
                <w:szCs w:val="20"/>
                <w:lang w:val="en-US"/>
              </w:rPr>
            </w:pPr>
            <w:ins w:id="1714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15" w:author="Автор"/>
                <w:sz w:val="20"/>
                <w:szCs w:val="20"/>
              </w:rPr>
            </w:pPr>
            <w:ins w:id="1716" w:author="Автор">
              <w:r w:rsidRPr="0009076A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17" w:author="Автор"/>
                <w:sz w:val="20"/>
                <w:szCs w:val="20"/>
              </w:rPr>
            </w:pPr>
            <w:ins w:id="1718" w:author="Автор">
              <w:r w:rsidRPr="0009076A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1719" w:author="Автор"/>
                <w:sz w:val="20"/>
                <w:szCs w:val="20"/>
              </w:rPr>
            </w:pPr>
          </w:p>
        </w:tc>
      </w:tr>
    </w:tbl>
    <w:p w:rsidR="00A0322C" w:rsidRPr="00A75B69" w:rsidRDefault="00A0322C" w:rsidP="00A0322C">
      <w:pPr>
        <w:pStyle w:val="1----111"/>
        <w:rPr>
          <w:ins w:id="1720" w:author="Автор"/>
          <w:lang w:val="en-US"/>
          <w:rPrChange w:id="1721" w:author="Автор">
            <w:rPr>
              <w:ins w:id="1722" w:author="Автор"/>
            </w:rPr>
          </w:rPrChange>
        </w:rPr>
      </w:pPr>
      <w:ins w:id="1723" w:author="Автор">
        <w:r>
          <w:t>Контрольные примеры</w:t>
        </w:r>
      </w:ins>
    </w:p>
    <w:p w:rsidR="009D465B" w:rsidRDefault="009D465B" w:rsidP="009D465B">
      <w:pPr>
        <w:pStyle w:val="af7"/>
        <w:rPr>
          <w:ins w:id="1724" w:author="Автор"/>
          <w:b/>
        </w:rPr>
      </w:pPr>
      <w:ins w:id="1725" w:author="Автор">
        <w:r w:rsidRPr="00916933">
          <w:rPr>
            <w:b/>
          </w:rPr>
          <w:t>Запрос</w:t>
        </w:r>
      </w:ins>
    </w:p>
    <w:p w:rsidR="009D465B" w:rsidRPr="00B77388" w:rsidRDefault="009D465B" w:rsidP="009D465B">
      <w:pPr>
        <w:pStyle w:val="af7"/>
        <w:rPr>
          <w:ins w:id="1726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D465B" w:rsidRPr="00AA6D91" w:rsidTr="009D465B">
        <w:trPr>
          <w:ins w:id="1727" w:author="Автор"/>
        </w:trPr>
        <w:tc>
          <w:tcPr>
            <w:tcW w:w="9378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ns w:id="1728" w:author="Автор"/>
                <w:i/>
                <w:sz w:val="20"/>
                <w:szCs w:val="20"/>
                <w:lang w:val="en-US"/>
              </w:rPr>
            </w:pPr>
            <w:ins w:id="1729" w:author="Автор">
              <w:r w:rsidRPr="004A2CC8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30" w:author="Автор"/>
                <w:i/>
                <w:sz w:val="20"/>
                <w:szCs w:val="20"/>
                <w:lang w:val="en-US"/>
              </w:rPr>
            </w:pPr>
            <w:ins w:id="1731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32" w:author="Автор"/>
                <w:i/>
                <w:sz w:val="20"/>
                <w:szCs w:val="20"/>
                <w:lang w:val="en-US"/>
              </w:rPr>
            </w:pPr>
            <w:ins w:id="1733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34" w:author="Автор"/>
                <w:i/>
                <w:sz w:val="20"/>
                <w:szCs w:val="20"/>
                <w:lang w:val="en-US"/>
              </w:rPr>
            </w:pPr>
            <w:ins w:id="1735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&lt;soap:</w:t>
              </w:r>
              <w:r w:rsidRPr="00A75B69">
                <w:rPr>
                  <w:i/>
                  <w:sz w:val="20"/>
                  <w:szCs w:val="20"/>
                  <w:lang w:val="en-US"/>
                  <w:rPrChange w:id="1736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>getMenu</w:t>
              </w:r>
              <w:r w:rsidRPr="00A75B69">
                <w:rPr>
                  <w:i/>
                  <w:sz w:val="20"/>
                  <w:szCs w:val="20"/>
                  <w:rPrChange w:id="1737" w:author="Автор">
                    <w:rPr/>
                  </w:rPrChange>
                </w:rPr>
                <w:t>WithProhibitions</w:t>
              </w:r>
              <w:r w:rsidRPr="009D465B">
                <w:rPr>
                  <w:i/>
                  <w:sz w:val="20"/>
                  <w:szCs w:val="20"/>
                  <w:lang w:val="en-US"/>
                </w:rPr>
                <w:t>List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38" w:author="Автор"/>
                <w:i/>
                <w:sz w:val="20"/>
                <w:szCs w:val="20"/>
                <w:lang w:val="en-US"/>
              </w:rPr>
            </w:pPr>
            <w:ins w:id="1739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&lt;contractId&gt;7607195&lt;/contractId&gt;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40" w:author="Автор"/>
                <w:i/>
                <w:sz w:val="20"/>
                <w:szCs w:val="20"/>
                <w:lang w:val="en-US"/>
              </w:rPr>
            </w:pPr>
            <w:ins w:id="1741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&lt;startDate&gt;2012-05-17T00:00:00Z&lt;/startDate&gt;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42" w:author="Автор"/>
                <w:i/>
                <w:sz w:val="20"/>
                <w:szCs w:val="20"/>
                <w:lang w:val="en-US"/>
              </w:rPr>
            </w:pPr>
            <w:ins w:id="1743" w:author="Автор">
              <w:r w:rsidRPr="004A2CC8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      &lt;endDate&gt;2012-05-18T00:00:00Z&lt;/endDate&gt;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44" w:author="Автор"/>
                <w:i/>
                <w:sz w:val="20"/>
                <w:szCs w:val="20"/>
                <w:lang w:val="en-US"/>
              </w:rPr>
            </w:pPr>
            <w:ins w:id="1745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&lt;/soap:</w:t>
              </w:r>
              <w:r w:rsidRPr="00285FCA">
                <w:rPr>
                  <w:i/>
                  <w:sz w:val="20"/>
                  <w:szCs w:val="20"/>
                  <w:lang w:val="en-US"/>
                </w:rPr>
                <w:t xml:space="preserve"> getMenu</w:t>
              </w:r>
              <w:r w:rsidRPr="00285FCA">
                <w:rPr>
                  <w:i/>
                  <w:sz w:val="20"/>
                  <w:szCs w:val="20"/>
                </w:rPr>
                <w:t>WithProhibitions</w:t>
              </w:r>
              <w:r w:rsidRPr="009D465B">
                <w:rPr>
                  <w:i/>
                  <w:sz w:val="20"/>
                  <w:szCs w:val="20"/>
                  <w:lang w:val="en-US"/>
                </w:rPr>
                <w:t>List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 xml:space="preserve"> 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46" w:author="Автор"/>
                <w:i/>
                <w:sz w:val="20"/>
                <w:szCs w:val="20"/>
                <w:lang w:val="en-US"/>
              </w:rPr>
            </w:pPr>
            <w:ins w:id="1747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9D465B" w:rsidRPr="00F6672C" w:rsidRDefault="009D465B" w:rsidP="00463F1B">
            <w:pPr>
              <w:spacing w:line="240" w:lineRule="auto"/>
              <w:jc w:val="left"/>
              <w:rPr>
                <w:ins w:id="1748" w:author="Автор"/>
                <w:i/>
                <w:lang w:val="en-US"/>
              </w:rPr>
            </w:pPr>
            <w:ins w:id="1749" w:author="Автор">
              <w:r w:rsidRPr="004A2CC8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9D465B" w:rsidRDefault="009D465B" w:rsidP="009D465B">
      <w:pPr>
        <w:pStyle w:val="af7"/>
        <w:rPr>
          <w:ins w:id="1750" w:author="Автор"/>
          <w:b/>
        </w:rPr>
      </w:pPr>
      <w:ins w:id="1751" w:author="Автор">
        <w:r w:rsidRPr="00916933">
          <w:rPr>
            <w:b/>
          </w:rPr>
          <w:lastRenderedPageBreak/>
          <w:t>Ответ на запрос в случае успешного исполнения</w:t>
        </w:r>
      </w:ins>
    </w:p>
    <w:p w:rsidR="009D465B" w:rsidRPr="00B77388" w:rsidRDefault="009D465B" w:rsidP="009D465B">
      <w:pPr>
        <w:pStyle w:val="af7"/>
        <w:rPr>
          <w:ins w:id="1752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D465B" w:rsidRPr="007F797C" w:rsidTr="00463F1B">
        <w:trPr>
          <w:ins w:id="1753" w:author="Автор"/>
        </w:trPr>
        <w:tc>
          <w:tcPr>
            <w:tcW w:w="9604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ns w:id="1754" w:author="Автор"/>
                <w:i/>
                <w:sz w:val="20"/>
                <w:szCs w:val="20"/>
                <w:lang w:val="en-US"/>
              </w:rPr>
            </w:pPr>
            <w:ins w:id="1755" w:author="Автор">
              <w:r w:rsidRPr="004A2CC8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56" w:author="Автор"/>
                <w:i/>
                <w:sz w:val="20"/>
                <w:szCs w:val="20"/>
                <w:lang w:val="en-US"/>
              </w:rPr>
            </w:pPr>
            <w:ins w:id="1757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58" w:author="Автор"/>
                <w:i/>
                <w:sz w:val="20"/>
                <w:szCs w:val="20"/>
                <w:lang w:val="en-US"/>
              </w:rPr>
            </w:pPr>
            <w:ins w:id="1759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&lt;ns2:</w:t>
              </w:r>
              <w:r w:rsidRPr="009D465B">
                <w:rPr>
                  <w:i/>
                  <w:sz w:val="20"/>
                  <w:szCs w:val="20"/>
                  <w:lang w:val="en-US"/>
                </w:rPr>
                <w:t>getMenu</w:t>
              </w:r>
              <w:r w:rsidRPr="00A75B69">
                <w:rPr>
                  <w:i/>
                  <w:sz w:val="20"/>
                  <w:szCs w:val="20"/>
                  <w:lang w:val="en-US"/>
                  <w:rPrChange w:id="1760" w:author="Автор">
                    <w:rPr/>
                  </w:rPrChange>
                </w:rPr>
                <w:t>WithProhibitions</w:t>
              </w:r>
              <w:r w:rsidRPr="009D465B">
                <w:rPr>
                  <w:i/>
                  <w:sz w:val="20"/>
                  <w:szCs w:val="20"/>
                  <w:lang w:val="en-US"/>
                </w:rPr>
                <w:t>ListResponse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 xml:space="preserve"> xmlns:ns2="http://soap.integra.partner.web.processor.ecafe.axetta.ru/"&gt;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61" w:author="Автор"/>
                <w:i/>
                <w:sz w:val="20"/>
                <w:szCs w:val="20"/>
                <w:lang w:val="en-US"/>
              </w:rPr>
            </w:pPr>
            <w:ins w:id="1762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63" w:author="Автор"/>
                <w:i/>
                <w:sz w:val="20"/>
                <w:szCs w:val="20"/>
                <w:lang w:val="en-US"/>
              </w:rPr>
            </w:pPr>
            <w:ins w:id="1764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   &lt;menuList&gt;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765" w:author="Автор"/>
                <w:i/>
                <w:sz w:val="20"/>
                <w:szCs w:val="20"/>
                <w:lang w:val="en-US"/>
              </w:rPr>
            </w:pPr>
            <w:ins w:id="1766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      &lt;M Date="2012-05-17"&gt;</w:t>
              </w:r>
            </w:ins>
          </w:p>
          <w:p w:rsidR="009D465B" w:rsidRPr="00A75B69" w:rsidRDefault="009D465B" w:rsidP="009D465B">
            <w:pPr>
              <w:spacing w:line="240" w:lineRule="auto"/>
              <w:jc w:val="left"/>
              <w:rPr>
                <w:ins w:id="1767" w:author="Автор"/>
                <w:i/>
                <w:sz w:val="20"/>
                <w:szCs w:val="20"/>
                <w:lang w:val="en-US"/>
                <w:rPrChange w:id="1768" w:author="Автор">
                  <w:rPr>
                    <w:ins w:id="1769" w:author="Автор"/>
                    <w:i/>
                    <w:sz w:val="20"/>
                    <w:szCs w:val="20"/>
                  </w:rPr>
                </w:rPrChange>
              </w:rPr>
            </w:pPr>
            <w:ins w:id="1770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         &lt;E Group="Бутерброды" Name="Бутерброд горячий (колбаса, сыр)" Price="2300"/&gt;</w:t>
              </w:r>
            </w:ins>
          </w:p>
          <w:p w:rsidR="009D465B" w:rsidRPr="00A75B69" w:rsidRDefault="009D465B" w:rsidP="00463F1B">
            <w:pPr>
              <w:spacing w:line="240" w:lineRule="auto"/>
              <w:jc w:val="left"/>
              <w:rPr>
                <w:ins w:id="1771" w:author="Автор"/>
                <w:i/>
                <w:sz w:val="20"/>
                <w:szCs w:val="20"/>
                <w:lang w:val="en-US"/>
                <w:rPrChange w:id="1772" w:author="Автор">
                  <w:rPr>
                    <w:ins w:id="1773" w:author="Автор"/>
                    <w:i/>
                    <w:sz w:val="20"/>
                    <w:szCs w:val="20"/>
                  </w:rPr>
                </w:rPrChange>
              </w:rPr>
            </w:pPr>
            <w:ins w:id="1774" w:author="Автор">
              <w:r w:rsidRPr="00A75B69">
                <w:rPr>
                  <w:i/>
                  <w:sz w:val="20"/>
                  <w:szCs w:val="20"/>
                  <w:lang w:val="en-US"/>
                  <w:rPrChange w:id="1775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A75B69">
                <w:rPr>
                  <w:i/>
                  <w:sz w:val="20"/>
                  <w:szCs w:val="20"/>
                  <w:lang w:val="en-US"/>
                  <w:rPrChange w:id="1776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A75B69">
                <w:rPr>
                  <w:i/>
                  <w:sz w:val="20"/>
                  <w:szCs w:val="20"/>
                  <w:lang w:val="en-US"/>
                  <w:rPrChange w:id="1777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Бутерброды</w:t>
              </w:r>
              <w:r w:rsidRPr="00A75B69">
                <w:rPr>
                  <w:i/>
                  <w:sz w:val="20"/>
                  <w:szCs w:val="20"/>
                  <w:lang w:val="en-US"/>
                  <w:rPrChange w:id="1778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A75B69">
                <w:rPr>
                  <w:i/>
                  <w:sz w:val="20"/>
                  <w:szCs w:val="20"/>
                  <w:lang w:val="en-US"/>
                  <w:rPrChange w:id="1779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Бутерброд</w:t>
              </w:r>
              <w:r w:rsidRPr="00A75B69">
                <w:rPr>
                  <w:i/>
                  <w:sz w:val="20"/>
                  <w:szCs w:val="20"/>
                  <w:lang w:val="en-US"/>
                  <w:rPrChange w:id="1780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</w:t>
              </w:r>
              <w:r w:rsidRPr="00A75B69">
                <w:rPr>
                  <w:i/>
                  <w:sz w:val="20"/>
                  <w:szCs w:val="20"/>
                  <w:lang w:val="en-US"/>
                  <w:rPrChange w:id="1781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семгой</w:t>
              </w:r>
              <w:r w:rsidRPr="00A75B69">
                <w:rPr>
                  <w:i/>
                  <w:sz w:val="20"/>
                  <w:szCs w:val="20"/>
                  <w:lang w:val="en-US"/>
                  <w:rPrChange w:id="1782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сл</w:t>
              </w:r>
              <w:r w:rsidRPr="00A75B69">
                <w:rPr>
                  <w:i/>
                  <w:sz w:val="20"/>
                  <w:szCs w:val="20"/>
                  <w:lang w:val="en-US"/>
                  <w:rPrChange w:id="1783" w:author="Автор">
                    <w:rPr>
                      <w:i/>
                      <w:sz w:val="20"/>
                      <w:szCs w:val="20"/>
                    </w:rPr>
                  </w:rPrChange>
                </w:rPr>
                <w:t>.</w:t>
              </w:r>
              <w:r w:rsidRPr="004A2CC8">
                <w:rPr>
                  <w:i/>
                  <w:sz w:val="20"/>
                  <w:szCs w:val="20"/>
                </w:rPr>
                <w:t>сол</w:t>
              </w:r>
              <w:r w:rsidRPr="00A75B69">
                <w:rPr>
                  <w:i/>
                  <w:sz w:val="20"/>
                  <w:szCs w:val="20"/>
                  <w:lang w:val="en-US"/>
                  <w:rPrChange w:id="1784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A75B69">
                <w:rPr>
                  <w:i/>
                  <w:sz w:val="20"/>
                  <w:szCs w:val="20"/>
                  <w:lang w:val="en-US"/>
                  <w:rPrChange w:id="1785" w:author="Автор">
                    <w:rPr>
                      <w:i/>
                      <w:sz w:val="20"/>
                      <w:szCs w:val="20"/>
                    </w:rPr>
                  </w:rPrChange>
                </w:rPr>
                <w:t>="3200"/&gt;</w:t>
              </w:r>
            </w:ins>
          </w:p>
          <w:p w:rsidR="009D465B" w:rsidRPr="00A75B69" w:rsidRDefault="009D465B" w:rsidP="00463F1B">
            <w:pPr>
              <w:spacing w:line="240" w:lineRule="auto"/>
              <w:jc w:val="left"/>
              <w:rPr>
                <w:ins w:id="1786" w:author="Автор"/>
                <w:i/>
                <w:sz w:val="20"/>
                <w:szCs w:val="20"/>
                <w:lang w:val="en-US"/>
                <w:rPrChange w:id="1787" w:author="Автор">
                  <w:rPr>
                    <w:ins w:id="1788" w:author="Автор"/>
                    <w:i/>
                    <w:sz w:val="20"/>
                    <w:szCs w:val="20"/>
                  </w:rPr>
                </w:rPrChange>
              </w:rPr>
            </w:pPr>
            <w:ins w:id="1789" w:author="Автор">
              <w:r w:rsidRPr="00A75B69">
                <w:rPr>
                  <w:i/>
                  <w:sz w:val="20"/>
                  <w:szCs w:val="20"/>
                  <w:lang w:val="en-US"/>
                  <w:rPrChange w:id="1790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A75B69">
                <w:rPr>
                  <w:i/>
                  <w:sz w:val="20"/>
                  <w:szCs w:val="20"/>
                  <w:lang w:val="en-US"/>
                  <w:rPrChange w:id="1791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A75B69">
                <w:rPr>
                  <w:i/>
                  <w:sz w:val="20"/>
                  <w:szCs w:val="20"/>
                  <w:lang w:val="en-US"/>
                  <w:rPrChange w:id="1792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Бутерброды</w:t>
              </w:r>
              <w:r w:rsidRPr="00A75B69">
                <w:rPr>
                  <w:i/>
                  <w:sz w:val="20"/>
                  <w:szCs w:val="20"/>
                  <w:lang w:val="en-US"/>
                  <w:rPrChange w:id="1793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A75B69">
                <w:rPr>
                  <w:i/>
                  <w:sz w:val="20"/>
                  <w:szCs w:val="20"/>
                  <w:lang w:val="en-US"/>
                  <w:rPrChange w:id="1794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Бутерброд</w:t>
              </w:r>
              <w:r w:rsidRPr="00A75B69">
                <w:rPr>
                  <w:i/>
                  <w:sz w:val="20"/>
                  <w:szCs w:val="20"/>
                  <w:lang w:val="en-US"/>
                  <w:rPrChange w:id="1795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</w:t>
              </w:r>
              <w:r w:rsidRPr="00A75B69">
                <w:rPr>
                  <w:i/>
                  <w:sz w:val="20"/>
                  <w:szCs w:val="20"/>
                  <w:lang w:val="en-US"/>
                  <w:rPrChange w:id="1796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сыром</w:t>
              </w:r>
              <w:r w:rsidRPr="00A75B69">
                <w:rPr>
                  <w:i/>
                  <w:sz w:val="20"/>
                  <w:szCs w:val="20"/>
                  <w:lang w:val="en-US"/>
                  <w:rPrChange w:id="1797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A75B69">
                <w:rPr>
                  <w:i/>
                  <w:sz w:val="20"/>
                  <w:szCs w:val="20"/>
                  <w:lang w:val="en-US"/>
                  <w:rPrChange w:id="1798" w:author="Автор">
                    <w:rPr>
                      <w:i/>
                      <w:sz w:val="20"/>
                      <w:szCs w:val="20"/>
                    </w:rPr>
                  </w:rPrChange>
                </w:rPr>
                <w:t>="1200"/&gt;</w:t>
              </w:r>
            </w:ins>
          </w:p>
          <w:p w:rsidR="009D465B" w:rsidRPr="00A75B69" w:rsidRDefault="009D465B" w:rsidP="00463F1B">
            <w:pPr>
              <w:spacing w:line="240" w:lineRule="auto"/>
              <w:jc w:val="left"/>
              <w:rPr>
                <w:ins w:id="1799" w:author="Автор"/>
                <w:i/>
                <w:sz w:val="20"/>
                <w:szCs w:val="20"/>
                <w:lang w:val="en-US"/>
                <w:rPrChange w:id="1800" w:author="Автор">
                  <w:rPr>
                    <w:ins w:id="1801" w:author="Автор"/>
                    <w:i/>
                    <w:sz w:val="20"/>
                    <w:szCs w:val="20"/>
                  </w:rPr>
                </w:rPrChange>
              </w:rPr>
            </w:pPr>
            <w:ins w:id="1802" w:author="Автор">
              <w:r w:rsidRPr="00A75B69">
                <w:rPr>
                  <w:i/>
                  <w:sz w:val="20"/>
                  <w:szCs w:val="20"/>
                  <w:lang w:val="en-US"/>
                  <w:rPrChange w:id="1803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A75B69">
                <w:rPr>
                  <w:i/>
                  <w:sz w:val="20"/>
                  <w:szCs w:val="20"/>
                  <w:lang w:val="en-US"/>
                  <w:rPrChange w:id="1804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A75B69">
                <w:rPr>
                  <w:i/>
                  <w:sz w:val="20"/>
                  <w:szCs w:val="20"/>
                  <w:lang w:val="en-US"/>
                  <w:rPrChange w:id="1805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Бутерброды</w:t>
              </w:r>
              <w:r w:rsidRPr="00A75B69">
                <w:rPr>
                  <w:i/>
                  <w:sz w:val="20"/>
                  <w:szCs w:val="20"/>
                  <w:lang w:val="en-US"/>
                  <w:rPrChange w:id="1806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A75B69">
                <w:rPr>
                  <w:i/>
                  <w:sz w:val="20"/>
                  <w:szCs w:val="20"/>
                  <w:lang w:val="en-US"/>
                  <w:rPrChange w:id="1807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Сандвич</w:t>
              </w:r>
              <w:r w:rsidRPr="00A75B69">
                <w:rPr>
                  <w:i/>
                  <w:sz w:val="20"/>
                  <w:szCs w:val="20"/>
                  <w:lang w:val="en-US"/>
                  <w:rPrChange w:id="1808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на</w:t>
              </w:r>
              <w:r w:rsidRPr="00A75B69">
                <w:rPr>
                  <w:i/>
                  <w:sz w:val="20"/>
                  <w:szCs w:val="20"/>
                  <w:lang w:val="en-US"/>
                  <w:rPrChange w:id="1809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ржан</w:t>
              </w:r>
              <w:r w:rsidRPr="00A75B69">
                <w:rPr>
                  <w:i/>
                  <w:sz w:val="20"/>
                  <w:szCs w:val="20"/>
                  <w:lang w:val="en-US"/>
                  <w:rPrChange w:id="1810" w:author="Автор">
                    <w:rPr>
                      <w:i/>
                      <w:sz w:val="20"/>
                      <w:szCs w:val="20"/>
                    </w:rPr>
                  </w:rPrChange>
                </w:rPr>
                <w:t>.</w:t>
              </w:r>
              <w:r w:rsidRPr="004A2CC8">
                <w:rPr>
                  <w:i/>
                  <w:sz w:val="20"/>
                  <w:szCs w:val="20"/>
                </w:rPr>
                <w:t>хлебе</w:t>
              </w:r>
              <w:r w:rsidRPr="00A75B69">
                <w:rPr>
                  <w:i/>
                  <w:sz w:val="20"/>
                  <w:szCs w:val="20"/>
                  <w:lang w:val="en-US"/>
                  <w:rPrChange w:id="1811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A75B69">
                <w:rPr>
                  <w:i/>
                  <w:sz w:val="20"/>
                  <w:szCs w:val="20"/>
                  <w:lang w:val="en-US"/>
                  <w:rPrChange w:id="1812" w:author="Автор">
                    <w:rPr>
                      <w:i/>
                      <w:sz w:val="20"/>
                      <w:szCs w:val="20"/>
                    </w:rPr>
                  </w:rPrChange>
                </w:rPr>
                <w:t>="1100"</w:t>
              </w:r>
              <w:r w:rsidR="005B40C2" w:rsidRPr="00A75B69">
                <w:rPr>
                  <w:i/>
                  <w:sz w:val="20"/>
                  <w:szCs w:val="20"/>
                  <w:lang w:val="en-US"/>
                  <w:rPrChange w:id="1813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="005B40C2">
                <w:rPr>
                  <w:i/>
                  <w:sz w:val="20"/>
                  <w:szCs w:val="20"/>
                  <w:lang w:val="en-US"/>
                </w:rPr>
                <w:t>p</w:t>
              </w:r>
              <w:r w:rsidR="005B40C2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5B40C2">
                <w:rPr>
                  <w:i/>
                  <w:sz w:val="20"/>
                  <w:szCs w:val="20"/>
                  <w:lang w:val="en-US"/>
                </w:rPr>
                <w:t>=”12”</w:t>
              </w:r>
              <w:r w:rsidRPr="00A75B69">
                <w:rPr>
                  <w:i/>
                  <w:sz w:val="20"/>
                  <w:szCs w:val="20"/>
                  <w:lang w:val="en-US"/>
                  <w:rPrChange w:id="1814" w:author="Автор">
                    <w:rPr>
                      <w:i/>
                      <w:sz w:val="20"/>
                      <w:szCs w:val="20"/>
                    </w:rPr>
                  </w:rPrChange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15" w:author="Автор"/>
                <w:i/>
                <w:sz w:val="20"/>
                <w:szCs w:val="20"/>
                <w:lang w:val="en-US"/>
              </w:rPr>
            </w:pPr>
            <w:ins w:id="1816" w:author="Автор">
              <w:r w:rsidRPr="00A75B69">
                <w:rPr>
                  <w:i/>
                  <w:sz w:val="20"/>
                  <w:szCs w:val="20"/>
                  <w:lang w:val="en-US"/>
                  <w:rPrChange w:id="1817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         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&lt;E Group="Выпечка" Name="Булочка" Price="1000"/&gt;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18" w:author="Автор"/>
                <w:i/>
                <w:sz w:val="20"/>
                <w:szCs w:val="20"/>
                <w:lang w:val="en-US"/>
              </w:rPr>
            </w:pPr>
            <w:ins w:id="1819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         &lt;E Group="Выпечка" Name="Ватрушка с абр. джемом" Price="1000"</w:t>
              </w:r>
              <w:r w:rsidR="005B40C2">
                <w:rPr>
                  <w:i/>
                  <w:sz w:val="20"/>
                  <w:szCs w:val="20"/>
                  <w:lang w:val="en-US"/>
                </w:rPr>
                <w:t xml:space="preserve"> p</w:t>
              </w:r>
              <w:r w:rsidR="005B40C2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5B40C2">
                <w:rPr>
                  <w:i/>
                  <w:sz w:val="20"/>
                  <w:szCs w:val="20"/>
                  <w:lang w:val="en-US"/>
                </w:rPr>
                <w:t>=”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13</w:t>
              </w:r>
              <w:r w:rsidR="005B40C2">
                <w:rPr>
                  <w:i/>
                  <w:sz w:val="20"/>
                  <w:szCs w:val="20"/>
                  <w:lang w:val="en-US"/>
                </w:rPr>
                <w:t>”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20" w:author="Автор"/>
                <w:i/>
                <w:sz w:val="20"/>
                <w:szCs w:val="20"/>
              </w:rPr>
            </w:pPr>
            <w:ins w:id="1821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         </w:t>
              </w:r>
              <w:r w:rsidRPr="004A2CC8">
                <w:rPr>
                  <w:i/>
                  <w:sz w:val="20"/>
                  <w:szCs w:val="20"/>
                </w:rPr>
                <w:t>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="Ватрушка с творогом"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22" w:author="Автор"/>
                <w:i/>
                <w:sz w:val="20"/>
                <w:szCs w:val="20"/>
              </w:rPr>
            </w:pPr>
            <w:ins w:id="1823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="Кекс весенний 500гр"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="9000"/&gt;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24" w:author="Автор"/>
                <w:i/>
                <w:sz w:val="20"/>
                <w:szCs w:val="20"/>
              </w:rPr>
            </w:pPr>
            <w:ins w:id="1825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="Кекс весенний 50гр"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="1200"/&gt;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26" w:author="Автор"/>
                <w:i/>
                <w:sz w:val="20"/>
                <w:szCs w:val="20"/>
              </w:rPr>
            </w:pPr>
            <w:ins w:id="1827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="Кекс столичный"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="2000"/&gt;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28" w:author="Автор"/>
                <w:i/>
                <w:sz w:val="20"/>
                <w:szCs w:val="20"/>
              </w:rPr>
            </w:pPr>
            <w:ins w:id="1829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="Коржик молочный"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="1200"</w:t>
              </w:r>
              <w:r w:rsidR="00DF454A" w:rsidRPr="00A75B69">
                <w:rPr>
                  <w:i/>
                  <w:sz w:val="20"/>
                  <w:szCs w:val="20"/>
                  <w:rPrChange w:id="1830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A75B69">
                <w:rPr>
                  <w:i/>
                  <w:sz w:val="20"/>
                  <w:szCs w:val="20"/>
                  <w:rPrChange w:id="1831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>=”15”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32" w:author="Автор"/>
                <w:i/>
                <w:sz w:val="20"/>
                <w:szCs w:val="20"/>
              </w:rPr>
            </w:pPr>
            <w:ins w:id="1833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="Песочник с изюмом"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="1400"/&gt;</w:t>
              </w:r>
            </w:ins>
          </w:p>
          <w:p w:rsidR="009D465B" w:rsidRPr="004A2CC8" w:rsidRDefault="009D465B" w:rsidP="009D465B">
            <w:pPr>
              <w:spacing w:line="240" w:lineRule="auto"/>
              <w:jc w:val="left"/>
              <w:rPr>
                <w:ins w:id="1834" w:author="Автор"/>
                <w:i/>
                <w:sz w:val="20"/>
                <w:szCs w:val="20"/>
              </w:rPr>
            </w:pPr>
            <w:ins w:id="1835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="Печенье ракушка"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="2000"/&gt;</w:t>
              </w:r>
              <w:r>
                <w:rPr>
                  <w:i/>
                  <w:sz w:val="20"/>
                  <w:szCs w:val="20"/>
                </w:rPr>
                <w:t xml:space="preserve"> 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36" w:author="Автор"/>
                <w:i/>
                <w:sz w:val="20"/>
                <w:szCs w:val="20"/>
              </w:rPr>
            </w:pPr>
            <w:ins w:id="1837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="Пирог Домашний"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="2000"/&gt;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38" w:author="Автор"/>
                <w:i/>
                <w:sz w:val="20"/>
                <w:szCs w:val="20"/>
              </w:rPr>
            </w:pPr>
            <w:ins w:id="1839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="Пирожное картошка"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="1600"/&gt;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40" w:author="Автор"/>
                <w:i/>
                <w:sz w:val="20"/>
                <w:szCs w:val="20"/>
              </w:rPr>
            </w:pPr>
            <w:ins w:id="1841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="Пирожное ореховое"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="1600"/&gt;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42" w:author="Автор"/>
                <w:i/>
                <w:sz w:val="20"/>
                <w:szCs w:val="20"/>
              </w:rPr>
            </w:pPr>
            <w:ins w:id="1843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="Пирожное орешек"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="1600"/&gt;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44" w:author="Автор"/>
                <w:i/>
                <w:sz w:val="20"/>
                <w:szCs w:val="20"/>
              </w:rPr>
            </w:pPr>
            <w:ins w:id="1845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вишн. джемом"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</w:t>
              </w:r>
              <w:r w:rsidR="00DF454A" w:rsidRPr="00A75B69">
                <w:rPr>
                  <w:i/>
                  <w:sz w:val="20"/>
                  <w:szCs w:val="20"/>
                  <w:rPrChange w:id="1846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47" w:author="Автор"/>
                <w:i/>
                <w:sz w:val="20"/>
                <w:szCs w:val="20"/>
              </w:rPr>
            </w:pPr>
            <w:ins w:id="1848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грибами и карт."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="2000"</w:t>
              </w:r>
              <w:r w:rsidR="00DF454A" w:rsidRPr="00A75B69">
                <w:rPr>
                  <w:i/>
                  <w:sz w:val="20"/>
                  <w:szCs w:val="20"/>
                  <w:rPrChange w:id="1849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50" w:author="Автор"/>
                <w:i/>
                <w:sz w:val="20"/>
                <w:szCs w:val="20"/>
              </w:rPr>
            </w:pPr>
            <w:ins w:id="1851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капус. и яйцом"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</w:t>
              </w:r>
              <w:r w:rsidR="00DF454A" w:rsidRPr="00A75B69">
                <w:rPr>
                  <w:i/>
                  <w:sz w:val="20"/>
                  <w:szCs w:val="20"/>
                  <w:rPrChange w:id="1852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53" w:author="Автор"/>
                <w:i/>
                <w:sz w:val="20"/>
                <w:szCs w:val="20"/>
              </w:rPr>
            </w:pPr>
            <w:ins w:id="1854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карт. и луком"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</w:t>
              </w:r>
              <w:r w:rsidR="00DF454A" w:rsidRPr="00A75B69">
                <w:rPr>
                  <w:i/>
                  <w:sz w:val="20"/>
                  <w:szCs w:val="20"/>
                  <w:rPrChange w:id="1855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56" w:author="Автор"/>
                <w:i/>
                <w:sz w:val="20"/>
                <w:szCs w:val="20"/>
              </w:rPr>
            </w:pPr>
            <w:ins w:id="1857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клубн. джемом"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</w:t>
              </w:r>
              <w:r w:rsidR="00DF454A" w:rsidRPr="00A75B69">
                <w:rPr>
                  <w:i/>
                  <w:sz w:val="20"/>
                  <w:szCs w:val="20"/>
                  <w:rPrChange w:id="1858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59" w:author="Автор"/>
                <w:i/>
                <w:sz w:val="20"/>
                <w:szCs w:val="20"/>
              </w:rPr>
            </w:pPr>
            <w:ins w:id="1860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курагой"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</w:t>
              </w:r>
              <w:r w:rsidR="00DF454A" w:rsidRPr="00A75B69">
                <w:rPr>
                  <w:i/>
                  <w:sz w:val="20"/>
                  <w:szCs w:val="20"/>
                  <w:rPrChange w:id="1861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62" w:author="Автор"/>
                <w:i/>
                <w:sz w:val="20"/>
                <w:szCs w:val="20"/>
              </w:rPr>
            </w:pPr>
            <w:ins w:id="1863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мясом"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="2000"</w:t>
              </w:r>
              <w:r w:rsidR="00DF454A" w:rsidRPr="00A75B69">
                <w:rPr>
                  <w:i/>
                  <w:sz w:val="20"/>
                  <w:szCs w:val="20"/>
                  <w:rPrChange w:id="1864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65" w:author="Автор"/>
                <w:i/>
                <w:sz w:val="20"/>
                <w:szCs w:val="20"/>
              </w:rPr>
            </w:pPr>
            <w:ins w:id="1866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печенью и рисом"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</w:t>
              </w:r>
              <w:r w:rsidR="00DF454A" w:rsidRPr="00A75B69">
                <w:rPr>
                  <w:i/>
                  <w:sz w:val="20"/>
                  <w:szCs w:val="20"/>
                  <w:rPrChange w:id="1867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68" w:author="Автор"/>
                <w:i/>
                <w:sz w:val="20"/>
                <w:szCs w:val="20"/>
              </w:rPr>
            </w:pPr>
            <w:ins w:id="1869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рисом и яйц."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</w:t>
              </w:r>
              <w:r w:rsidR="00DF454A" w:rsidRPr="00A75B69">
                <w:rPr>
                  <w:i/>
                  <w:sz w:val="20"/>
                  <w:szCs w:val="20"/>
                  <w:rPrChange w:id="1870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A75B69" w:rsidRDefault="009D465B" w:rsidP="00463F1B">
            <w:pPr>
              <w:spacing w:line="240" w:lineRule="auto"/>
              <w:jc w:val="left"/>
              <w:rPr>
                <w:ins w:id="1871" w:author="Автор"/>
                <w:i/>
                <w:sz w:val="20"/>
                <w:szCs w:val="20"/>
                <w:lang w:val="en-US"/>
                <w:rPrChange w:id="1872" w:author="Автор">
                  <w:rPr>
                    <w:ins w:id="1873" w:author="Автор"/>
                    <w:i/>
                    <w:sz w:val="20"/>
                    <w:szCs w:val="20"/>
                  </w:rPr>
                </w:rPrChange>
              </w:rPr>
            </w:pPr>
            <w:ins w:id="1874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рыбой и карт."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A75B69">
                <w:rPr>
                  <w:i/>
                  <w:sz w:val="20"/>
                  <w:szCs w:val="20"/>
                  <w:lang w:val="en-US"/>
                  <w:rPrChange w:id="1875" w:author="Автор">
                    <w:rPr>
                      <w:i/>
                      <w:sz w:val="20"/>
                      <w:szCs w:val="20"/>
                    </w:rPr>
                  </w:rPrChange>
                </w:rPr>
                <w:t>="1000"</w:t>
              </w:r>
              <w:r w:rsidR="00DF454A">
                <w:rPr>
                  <w:i/>
                  <w:sz w:val="20"/>
                  <w:szCs w:val="20"/>
                  <w:lang w:val="en-US"/>
                </w:rPr>
                <w:t xml:space="preserve"> 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A75B69">
                <w:rPr>
                  <w:i/>
                  <w:sz w:val="20"/>
                  <w:szCs w:val="20"/>
                  <w:lang w:val="en-US"/>
                  <w:rPrChange w:id="1876" w:author="Автор">
                    <w:rPr>
                      <w:i/>
                      <w:sz w:val="20"/>
                      <w:szCs w:val="20"/>
                    </w:rPr>
                  </w:rPrChange>
                </w:rPr>
                <w:t>=”14”</w:t>
              </w:r>
              <w:r w:rsidRPr="00A75B69">
                <w:rPr>
                  <w:i/>
                  <w:sz w:val="20"/>
                  <w:szCs w:val="20"/>
                  <w:lang w:val="en-US"/>
                  <w:rPrChange w:id="1877" w:author="Автор">
                    <w:rPr>
                      <w:i/>
                      <w:sz w:val="20"/>
                      <w:szCs w:val="20"/>
                    </w:rPr>
                  </w:rPrChange>
                </w:rPr>
                <w:t>/&gt;</w:t>
              </w:r>
            </w:ins>
          </w:p>
          <w:p w:rsidR="009D465B" w:rsidRPr="00A75B69" w:rsidRDefault="009D465B" w:rsidP="00463F1B">
            <w:pPr>
              <w:spacing w:line="240" w:lineRule="auto"/>
              <w:jc w:val="left"/>
              <w:rPr>
                <w:ins w:id="1878" w:author="Автор"/>
                <w:i/>
                <w:sz w:val="20"/>
                <w:szCs w:val="20"/>
                <w:lang w:val="en-US"/>
                <w:rPrChange w:id="1879" w:author="Автор">
                  <w:rPr>
                    <w:ins w:id="1880" w:author="Автор"/>
                    <w:i/>
                    <w:sz w:val="20"/>
                    <w:szCs w:val="20"/>
                  </w:rPr>
                </w:rPrChange>
              </w:rPr>
            </w:pPr>
            <w:ins w:id="1881" w:author="Автор">
              <w:r w:rsidRPr="00A75B69">
                <w:rPr>
                  <w:i/>
                  <w:sz w:val="20"/>
                  <w:szCs w:val="20"/>
                  <w:lang w:val="en-US"/>
                  <w:rPrChange w:id="1882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A75B69">
                <w:rPr>
                  <w:i/>
                  <w:sz w:val="20"/>
                  <w:szCs w:val="20"/>
                  <w:lang w:val="en-US"/>
                  <w:rPrChange w:id="1883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A75B69">
                <w:rPr>
                  <w:i/>
                  <w:sz w:val="20"/>
                  <w:szCs w:val="20"/>
                  <w:lang w:val="en-US"/>
                  <w:rPrChange w:id="1884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Выпечка</w:t>
              </w:r>
              <w:r w:rsidRPr="00A75B69">
                <w:rPr>
                  <w:i/>
                  <w:sz w:val="20"/>
                  <w:szCs w:val="20"/>
                  <w:lang w:val="en-US"/>
                  <w:rPrChange w:id="1885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A75B69">
                <w:rPr>
                  <w:i/>
                  <w:sz w:val="20"/>
                  <w:szCs w:val="20"/>
                  <w:lang w:val="en-US"/>
                  <w:rPrChange w:id="1886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Пирожок</w:t>
              </w:r>
              <w:r w:rsidRPr="00A75B69">
                <w:rPr>
                  <w:i/>
                  <w:sz w:val="20"/>
                  <w:szCs w:val="20"/>
                  <w:lang w:val="en-US"/>
                  <w:rPrChange w:id="1887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</w:t>
              </w:r>
              <w:r w:rsidRPr="00A75B69">
                <w:rPr>
                  <w:i/>
                  <w:sz w:val="20"/>
                  <w:szCs w:val="20"/>
                  <w:lang w:val="en-US"/>
                  <w:rPrChange w:id="1888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ябл</w:t>
              </w:r>
              <w:r w:rsidRPr="00A75B69">
                <w:rPr>
                  <w:i/>
                  <w:sz w:val="20"/>
                  <w:szCs w:val="20"/>
                  <w:lang w:val="en-US"/>
                  <w:rPrChange w:id="1889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. </w:t>
              </w:r>
              <w:r w:rsidRPr="004A2CC8">
                <w:rPr>
                  <w:i/>
                  <w:sz w:val="20"/>
                  <w:szCs w:val="20"/>
                </w:rPr>
                <w:t>джемом</w:t>
              </w:r>
              <w:r w:rsidRPr="00A75B69">
                <w:rPr>
                  <w:i/>
                  <w:sz w:val="20"/>
                  <w:szCs w:val="20"/>
                  <w:lang w:val="en-US"/>
                  <w:rPrChange w:id="1890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A75B69">
                <w:rPr>
                  <w:i/>
                  <w:sz w:val="20"/>
                  <w:szCs w:val="20"/>
                  <w:lang w:val="en-US"/>
                  <w:rPrChange w:id="1891" w:author="Автор">
                    <w:rPr>
                      <w:i/>
                      <w:sz w:val="20"/>
                      <w:szCs w:val="20"/>
                    </w:rPr>
                  </w:rPrChange>
                </w:rPr>
                <w:t>="1000"</w:t>
              </w:r>
              <w:r w:rsidR="00DF454A">
                <w:rPr>
                  <w:i/>
                  <w:sz w:val="20"/>
                  <w:szCs w:val="20"/>
                  <w:lang w:val="en-US"/>
                </w:rPr>
                <w:t xml:space="preserve"> 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A75B69">
                <w:rPr>
                  <w:i/>
                  <w:sz w:val="20"/>
                  <w:szCs w:val="20"/>
                  <w:lang w:val="en-US"/>
                  <w:rPrChange w:id="1892" w:author="Автор">
                    <w:rPr>
                      <w:i/>
                      <w:sz w:val="20"/>
                      <w:szCs w:val="20"/>
                    </w:rPr>
                  </w:rPrChange>
                </w:rPr>
                <w:t>=”14”</w:t>
              </w:r>
              <w:r w:rsidRPr="00A75B69">
                <w:rPr>
                  <w:i/>
                  <w:sz w:val="20"/>
                  <w:szCs w:val="20"/>
                  <w:lang w:val="en-US"/>
                  <w:rPrChange w:id="1893" w:author="Автор">
                    <w:rPr>
                      <w:i/>
                      <w:sz w:val="20"/>
                      <w:szCs w:val="20"/>
                    </w:rPr>
                  </w:rPrChange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94" w:author="Автор"/>
                <w:i/>
                <w:sz w:val="20"/>
                <w:szCs w:val="20"/>
              </w:rPr>
            </w:pPr>
            <w:ins w:id="1895" w:author="Автор">
              <w:r w:rsidRPr="00A75B69">
                <w:rPr>
                  <w:i/>
                  <w:sz w:val="20"/>
                  <w:szCs w:val="20"/>
                  <w:lang w:val="en-US"/>
                  <w:rPrChange w:id="1896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          </w:t>
              </w:r>
              <w:r w:rsidRPr="004A2CC8">
                <w:rPr>
                  <w:i/>
                  <w:sz w:val="20"/>
                  <w:szCs w:val="20"/>
                </w:rPr>
                <w:t>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="Пол. пес. с повидлом"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="1200"/&gt;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97" w:author="Автор"/>
                <w:i/>
                <w:sz w:val="20"/>
                <w:szCs w:val="20"/>
              </w:rPr>
            </w:pPr>
            <w:ins w:id="1898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="Рожок слоеный с повидлом"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="1600"/&gt;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899" w:author="Автор"/>
                <w:i/>
                <w:sz w:val="20"/>
                <w:szCs w:val="20"/>
              </w:rPr>
            </w:pPr>
            <w:ins w:id="1900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="Ром-баба с шок. помад."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="1200"/&gt;</w:t>
              </w:r>
            </w:ins>
          </w:p>
          <w:p w:rsidR="009D465B" w:rsidRPr="00A75B69" w:rsidRDefault="009D465B" w:rsidP="009D465B">
            <w:pPr>
              <w:spacing w:line="240" w:lineRule="auto"/>
              <w:jc w:val="left"/>
              <w:rPr>
                <w:ins w:id="1901" w:author="Автор"/>
                <w:i/>
                <w:sz w:val="20"/>
                <w:szCs w:val="20"/>
                <w:rPrChange w:id="1902" w:author="Автор">
                  <w:rPr>
                    <w:ins w:id="1903" w:author="Автор"/>
                    <w:i/>
                    <w:sz w:val="20"/>
                    <w:szCs w:val="20"/>
                    <w:lang w:val="en-US"/>
                  </w:rPr>
                </w:rPrChange>
              </w:rPr>
            </w:pPr>
            <w:ins w:id="1904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="Рулет фруктовый"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 xml:space="preserve">="1500"/&gt; 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905" w:author="Автор"/>
                <w:i/>
                <w:sz w:val="20"/>
                <w:szCs w:val="20"/>
                <w:lang w:val="en-US"/>
              </w:rPr>
            </w:pPr>
            <w:ins w:id="1906" w:author="Автор">
              <w:r w:rsidRPr="00A75B69">
                <w:rPr>
                  <w:i/>
                  <w:sz w:val="20"/>
                  <w:szCs w:val="20"/>
                  <w:rPrChange w:id="1907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             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&lt;/M&gt;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908" w:author="Автор"/>
                <w:i/>
                <w:sz w:val="20"/>
                <w:szCs w:val="20"/>
                <w:lang w:val="en-US"/>
              </w:rPr>
            </w:pPr>
            <w:ins w:id="1909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   &lt;/menuList&gt;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910" w:author="Автор"/>
                <w:i/>
                <w:sz w:val="20"/>
                <w:szCs w:val="20"/>
                <w:lang w:val="en-US"/>
              </w:rPr>
            </w:pPr>
            <w:ins w:id="1911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912" w:author="Автор"/>
                <w:i/>
                <w:sz w:val="20"/>
                <w:szCs w:val="20"/>
                <w:lang w:val="en-US"/>
              </w:rPr>
            </w:pPr>
            <w:ins w:id="1913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914" w:author="Автор"/>
                <w:i/>
                <w:sz w:val="20"/>
                <w:szCs w:val="20"/>
                <w:lang w:val="en-US"/>
              </w:rPr>
            </w:pPr>
            <w:ins w:id="1915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916" w:author="Автор"/>
                <w:i/>
                <w:sz w:val="20"/>
                <w:szCs w:val="20"/>
                <w:lang w:val="en-US"/>
              </w:rPr>
            </w:pPr>
            <w:ins w:id="1917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&lt;/ns2:</w:t>
              </w:r>
              <w:r w:rsidRPr="009D465B">
                <w:rPr>
                  <w:i/>
                  <w:sz w:val="20"/>
                  <w:szCs w:val="20"/>
                  <w:lang w:val="en-US"/>
                </w:rPr>
                <w:t xml:space="preserve"> getMenu</w:t>
              </w:r>
              <w:r w:rsidRPr="00285FCA">
                <w:rPr>
                  <w:i/>
                  <w:sz w:val="20"/>
                  <w:szCs w:val="20"/>
                  <w:lang w:val="en-US"/>
                </w:rPr>
                <w:t>WithProhibitions</w:t>
              </w:r>
              <w:r w:rsidRPr="009D465B">
                <w:rPr>
                  <w:i/>
                  <w:sz w:val="20"/>
                  <w:szCs w:val="20"/>
                  <w:lang w:val="en-US"/>
                </w:rPr>
                <w:t>ListResponse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 xml:space="preserve"> 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1918" w:author="Автор"/>
                <w:i/>
                <w:sz w:val="20"/>
                <w:szCs w:val="20"/>
                <w:lang w:val="en-US"/>
              </w:rPr>
            </w:pPr>
            <w:ins w:id="1919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9D465B" w:rsidRPr="00F6672C" w:rsidRDefault="009D465B" w:rsidP="00463F1B">
            <w:pPr>
              <w:spacing w:line="240" w:lineRule="auto"/>
              <w:jc w:val="left"/>
              <w:rPr>
                <w:ins w:id="1920" w:author="Автор"/>
                <w:i/>
                <w:lang w:val="en-US"/>
              </w:rPr>
            </w:pPr>
            <w:ins w:id="1921" w:author="Автор">
              <w:r w:rsidRPr="004A2CC8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A0322C" w:rsidRPr="00A0322C" w:rsidRDefault="00A0322C" w:rsidP="00A0322C">
      <w:pPr>
        <w:rPr>
          <w:ins w:id="1922" w:author="Автор"/>
        </w:rPr>
      </w:pPr>
    </w:p>
    <w:p w:rsidR="00A0322C" w:rsidRPr="00A0322C" w:rsidRDefault="00A0322C" w:rsidP="00A0322C">
      <w:pPr>
        <w:rPr>
          <w:ins w:id="1923" w:author="Автор"/>
        </w:rPr>
      </w:pPr>
    </w:p>
    <w:p w:rsidR="00A0322C" w:rsidRDefault="00A0322C" w:rsidP="00A75B69">
      <w:pPr>
        <w:pStyle w:val="21"/>
        <w:rPr>
          <w:ins w:id="1924" w:author="Автор"/>
        </w:rPr>
        <w:pPrChange w:id="1925" w:author="Автор">
          <w:pPr/>
        </w:pPrChange>
      </w:pPr>
      <w:ins w:id="1926" w:author="Автор">
        <w:r>
          <w:lastRenderedPageBreak/>
          <w:t>Операция «Установка запрета»</w:t>
        </w:r>
      </w:ins>
    </w:p>
    <w:p w:rsidR="00A0322C" w:rsidRPr="00285FCA" w:rsidRDefault="00A0322C" w:rsidP="00A0322C">
      <w:pPr>
        <w:pStyle w:val="1----111"/>
        <w:rPr>
          <w:ins w:id="1927" w:author="Автор"/>
          <w:lang w:val="en-US"/>
        </w:rPr>
      </w:pPr>
      <w:ins w:id="1928" w:author="Автор">
        <w:r w:rsidRPr="0009076A">
          <w:t>Общие сведения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7289"/>
      </w:tblGrid>
      <w:tr w:rsidR="009D465B" w:rsidRPr="0009076A" w:rsidTr="00463F1B">
        <w:trPr>
          <w:ins w:id="1929" w:author="Автор"/>
        </w:trPr>
        <w:tc>
          <w:tcPr>
            <w:tcW w:w="2943" w:type="dxa"/>
          </w:tcPr>
          <w:p w:rsidR="009D465B" w:rsidRPr="0009076A" w:rsidRDefault="009D465B" w:rsidP="00463F1B">
            <w:pPr>
              <w:rPr>
                <w:ins w:id="1930" w:author="Автор"/>
                <w:b/>
              </w:rPr>
            </w:pPr>
            <w:ins w:id="1931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9D465B" w:rsidRPr="00C0167D" w:rsidRDefault="00DF454A" w:rsidP="00463F1B">
            <w:pPr>
              <w:pStyle w:val="af7"/>
              <w:ind w:firstLine="0"/>
              <w:rPr>
                <w:ins w:id="1932" w:author="Автор"/>
                <w:lang w:val="en-US"/>
              </w:rPr>
            </w:pPr>
            <w:ins w:id="1933" w:author="Автор">
              <w:r w:rsidRPr="000A0CDD">
                <w:rPr>
                  <w:bCs/>
                </w:rPr>
                <w:t>addProhibition</w:t>
              </w:r>
            </w:ins>
          </w:p>
        </w:tc>
      </w:tr>
      <w:tr w:rsidR="009D465B" w:rsidRPr="0009076A" w:rsidTr="00463F1B">
        <w:trPr>
          <w:ins w:id="1934" w:author="Автор"/>
        </w:trPr>
        <w:tc>
          <w:tcPr>
            <w:tcW w:w="2943" w:type="dxa"/>
          </w:tcPr>
          <w:p w:rsidR="009D465B" w:rsidRPr="0009076A" w:rsidRDefault="009D465B" w:rsidP="00463F1B">
            <w:pPr>
              <w:rPr>
                <w:ins w:id="1935" w:author="Автор"/>
                <w:b/>
              </w:rPr>
            </w:pPr>
            <w:ins w:id="1936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9D465B" w:rsidRPr="00E16E79" w:rsidRDefault="009D465B" w:rsidP="00463F1B">
            <w:pPr>
              <w:rPr>
                <w:ins w:id="1937" w:author="Автор"/>
              </w:rPr>
            </w:pPr>
            <w:ins w:id="1938" w:author="Автор">
              <w:r>
                <w:rPr>
                  <w:lang w:val="en-US"/>
                </w:rPr>
                <w:t xml:space="preserve">Установка </w:t>
              </w:r>
              <w:r w:rsidR="00463F1B">
                <w:t>запрещаемого фильтра</w:t>
              </w:r>
            </w:ins>
          </w:p>
        </w:tc>
      </w:tr>
      <w:tr w:rsidR="009D465B" w:rsidRPr="0009076A" w:rsidTr="00463F1B">
        <w:trPr>
          <w:ins w:id="1939" w:author="Автор"/>
        </w:trPr>
        <w:tc>
          <w:tcPr>
            <w:tcW w:w="2943" w:type="dxa"/>
          </w:tcPr>
          <w:p w:rsidR="009D465B" w:rsidRPr="0009076A" w:rsidRDefault="009D465B" w:rsidP="00463F1B">
            <w:pPr>
              <w:rPr>
                <w:ins w:id="1940" w:author="Автор"/>
                <w:b/>
              </w:rPr>
            </w:pPr>
            <w:ins w:id="1941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9D465B" w:rsidRPr="0009076A" w:rsidRDefault="009D465B" w:rsidP="00463F1B">
            <w:pPr>
              <w:rPr>
                <w:ins w:id="1942" w:author="Автор"/>
              </w:rPr>
            </w:pPr>
            <w:ins w:id="1943" w:author="Автор">
              <w:r>
                <w:rPr>
                  <w:lang w:val="en-US"/>
                </w:rPr>
                <w:t xml:space="preserve">Установка </w:t>
              </w:r>
              <w:r w:rsidR="00463F1B">
                <w:t>запрещаемого фильтра</w:t>
              </w:r>
            </w:ins>
          </w:p>
        </w:tc>
      </w:tr>
    </w:tbl>
    <w:p w:rsidR="00A0322C" w:rsidRDefault="00A0322C" w:rsidP="00A0322C">
      <w:pPr>
        <w:pStyle w:val="1----111"/>
        <w:rPr>
          <w:ins w:id="1944" w:author="Автор"/>
        </w:rPr>
      </w:pPr>
      <w:ins w:id="1945" w:author="Автор">
        <w:r w:rsidRPr="0009076A">
          <w:t>Описание выходных параметров</w:t>
        </w:r>
      </w:ins>
    </w:p>
    <w:p w:rsidR="005B40C2" w:rsidRPr="0009076A" w:rsidRDefault="005B40C2" w:rsidP="005B40C2">
      <w:pPr>
        <w:pStyle w:val="af7"/>
        <w:rPr>
          <w:ins w:id="1946" w:author="Автор"/>
          <w:b/>
        </w:rPr>
      </w:pPr>
      <w:ins w:id="1947" w:author="Автор">
        <w:r w:rsidRPr="0009076A">
          <w:rPr>
            <w:b/>
          </w:rPr>
          <w:t xml:space="preserve">Входные данные: </w:t>
        </w:r>
        <w:r w:rsidR="00DF454A" w:rsidRPr="000A0CDD">
          <w:rPr>
            <w:bCs/>
          </w:rPr>
          <w:t>addProhibition</w:t>
        </w:r>
      </w:ins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rPr>
          <w:ins w:id="1948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1949" w:author="Автор"/>
                <w:lang w:val="en-US"/>
              </w:rPr>
            </w:pPr>
            <w:ins w:id="1950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1951" w:author="Автор"/>
              </w:rPr>
            </w:pPr>
            <w:ins w:id="1952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1953" w:author="Автор"/>
              </w:rPr>
            </w:pPr>
            <w:ins w:id="1954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1955" w:author="Автор"/>
              </w:rPr>
            </w:pPr>
            <w:ins w:id="1956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1957" w:author="Автор"/>
              </w:rPr>
            </w:pPr>
            <w:ins w:id="1958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1959" w:author="Автор"/>
              </w:rPr>
            </w:pPr>
            <w:ins w:id="1960" w:author="Автор">
              <w:r w:rsidRPr="0009076A">
                <w:t xml:space="preserve">Комментарий </w:t>
              </w:r>
            </w:ins>
          </w:p>
        </w:tc>
      </w:tr>
      <w:tr w:rsidR="005B40C2" w:rsidRPr="0009076A" w:rsidTr="00463F1B">
        <w:trPr>
          <w:ins w:id="1961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962" w:author="Автор"/>
              </w:rPr>
            </w:pPr>
            <w:ins w:id="1963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5B40C2" w:rsidRPr="000D3C28" w:rsidRDefault="005B40C2" w:rsidP="00463F1B">
            <w:pPr>
              <w:pStyle w:val="affff1"/>
              <w:ind w:left="0"/>
              <w:rPr>
                <w:ins w:id="1964" w:author="Автор"/>
                <w:sz w:val="20"/>
                <w:szCs w:val="20"/>
              </w:rPr>
            </w:pPr>
            <w:ins w:id="1965" w:author="Автор">
              <w:r w:rsidRPr="000D3C28"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</w:tcPr>
          <w:p w:rsidR="005B40C2" w:rsidRPr="000D3C28" w:rsidRDefault="005B40C2" w:rsidP="00463F1B">
            <w:pPr>
              <w:pStyle w:val="affff1"/>
              <w:ind w:left="0"/>
              <w:rPr>
                <w:ins w:id="1966" w:author="Автор"/>
                <w:sz w:val="20"/>
                <w:szCs w:val="20"/>
              </w:rPr>
            </w:pPr>
            <w:ins w:id="1967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1968" w:author="Автор"/>
                <w:sz w:val="20"/>
                <w:szCs w:val="20"/>
              </w:rPr>
            </w:pPr>
            <w:ins w:id="1969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5B40C2" w:rsidRPr="000D3C28" w:rsidRDefault="005B40C2" w:rsidP="00463F1B">
            <w:pPr>
              <w:pStyle w:val="affff1"/>
              <w:ind w:left="0"/>
              <w:rPr>
                <w:ins w:id="1970" w:author="Автор"/>
                <w:sz w:val="20"/>
                <w:szCs w:val="20"/>
              </w:rPr>
            </w:pPr>
            <w:ins w:id="1971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long</w:t>
              </w:r>
            </w:ins>
          </w:p>
        </w:tc>
        <w:tc>
          <w:tcPr>
            <w:tcW w:w="1989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1972" w:author="Автор"/>
                <w:sz w:val="20"/>
                <w:szCs w:val="20"/>
              </w:rPr>
            </w:pPr>
          </w:p>
        </w:tc>
      </w:tr>
      <w:tr w:rsidR="005B40C2" w:rsidRPr="0009076A" w:rsidTr="00463F1B">
        <w:trPr>
          <w:ins w:id="1973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974" w:author="Автор"/>
                <w:lang w:val="en-US"/>
              </w:rPr>
            </w:pPr>
            <w:ins w:id="1975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050" w:type="dxa"/>
          </w:tcPr>
          <w:p w:rsidR="005B40C2" w:rsidRPr="00DF454A" w:rsidRDefault="00DF454A" w:rsidP="00463F1B">
            <w:pPr>
              <w:pStyle w:val="affff1"/>
              <w:ind w:left="0"/>
              <w:rPr>
                <w:ins w:id="1976" w:author="Автор"/>
                <w:sz w:val="20"/>
                <w:szCs w:val="20"/>
                <w:lang w:val="en-US"/>
              </w:rPr>
            </w:pPr>
            <w:ins w:id="1977" w:author="Автор">
              <w:r>
                <w:rPr>
                  <w:sz w:val="20"/>
                  <w:szCs w:val="20"/>
                  <w:lang w:val="en-US"/>
                </w:rPr>
                <w:t>Filter</w:t>
              </w:r>
              <w:r>
                <w:rPr>
                  <w:sz w:val="20"/>
                  <w:szCs w:val="20"/>
                </w:rPr>
                <w:t>Text</w:t>
              </w:r>
            </w:ins>
          </w:p>
        </w:tc>
        <w:tc>
          <w:tcPr>
            <w:tcW w:w="1903" w:type="dxa"/>
          </w:tcPr>
          <w:p w:rsidR="005B40C2" w:rsidRPr="00D2653A" w:rsidRDefault="00DF454A" w:rsidP="00463F1B">
            <w:pPr>
              <w:pStyle w:val="affff1"/>
              <w:ind w:left="0"/>
              <w:rPr>
                <w:ins w:id="1978" w:author="Автор"/>
                <w:sz w:val="20"/>
                <w:szCs w:val="20"/>
              </w:rPr>
            </w:pPr>
            <w:ins w:id="1979" w:author="Автор">
              <w:r>
                <w:rPr>
                  <w:sz w:val="20"/>
                  <w:szCs w:val="20"/>
                </w:rPr>
                <w:t>Текст фильтра запрета</w:t>
              </w:r>
            </w:ins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1980" w:author="Автор"/>
                <w:sz w:val="20"/>
                <w:szCs w:val="20"/>
              </w:rPr>
            </w:pPr>
            <w:ins w:id="198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5B40C2" w:rsidRPr="00C0167D" w:rsidRDefault="005B40C2" w:rsidP="00463F1B">
            <w:pPr>
              <w:pStyle w:val="affff1"/>
              <w:ind w:left="0"/>
              <w:rPr>
                <w:ins w:id="1982" w:author="Автор"/>
                <w:sz w:val="20"/>
                <w:szCs w:val="20"/>
                <w:lang w:val="en-US"/>
              </w:rPr>
            </w:pPr>
            <w:ins w:id="1983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</w:tcPr>
          <w:p w:rsidR="005B40C2" w:rsidRPr="000D3C28" w:rsidRDefault="005B40C2" w:rsidP="00463F1B">
            <w:pPr>
              <w:pStyle w:val="affff1"/>
              <w:ind w:left="0"/>
              <w:rPr>
                <w:ins w:id="1984" w:author="Автор"/>
                <w:sz w:val="20"/>
                <w:szCs w:val="20"/>
              </w:rPr>
            </w:pPr>
          </w:p>
        </w:tc>
      </w:tr>
      <w:tr w:rsidR="00DF454A" w:rsidRPr="0009076A" w:rsidTr="00463F1B">
        <w:trPr>
          <w:ins w:id="1985" w:author="Автор"/>
        </w:trPr>
        <w:tc>
          <w:tcPr>
            <w:tcW w:w="534" w:type="dxa"/>
            <w:vAlign w:val="center"/>
          </w:tcPr>
          <w:p w:rsidR="00DF454A" w:rsidRPr="00A75B69" w:rsidRDefault="00DF454A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986" w:author="Автор"/>
                <w:rPrChange w:id="1987" w:author="Автор">
                  <w:rPr>
                    <w:ins w:id="1988" w:author="Автор"/>
                    <w:lang w:val="en-US"/>
                  </w:rPr>
                </w:rPrChange>
              </w:rPr>
            </w:pPr>
            <w:ins w:id="1989" w:author="Автор">
              <w:r>
                <w:t xml:space="preserve">3 </w:t>
              </w:r>
            </w:ins>
          </w:p>
        </w:tc>
        <w:tc>
          <w:tcPr>
            <w:tcW w:w="2050" w:type="dxa"/>
          </w:tcPr>
          <w:p w:rsidR="00DF454A" w:rsidRDefault="00DF454A" w:rsidP="00463F1B">
            <w:pPr>
              <w:pStyle w:val="affff1"/>
              <w:ind w:left="0"/>
              <w:rPr>
                <w:ins w:id="1990" w:author="Автор"/>
                <w:sz w:val="20"/>
                <w:szCs w:val="20"/>
                <w:lang w:val="en-US"/>
              </w:rPr>
            </w:pPr>
            <w:ins w:id="1991" w:author="Автор">
              <w:r>
                <w:rPr>
                  <w:sz w:val="20"/>
                  <w:szCs w:val="20"/>
                  <w:lang w:val="en-US"/>
                </w:rPr>
                <w:t>FilterType</w:t>
              </w:r>
            </w:ins>
          </w:p>
        </w:tc>
        <w:tc>
          <w:tcPr>
            <w:tcW w:w="1903" w:type="dxa"/>
          </w:tcPr>
          <w:p w:rsidR="00DF454A" w:rsidRDefault="00DF454A" w:rsidP="00463F1B">
            <w:pPr>
              <w:pStyle w:val="affff1"/>
              <w:ind w:left="0"/>
              <w:rPr>
                <w:ins w:id="1992" w:author="Автор"/>
                <w:sz w:val="20"/>
                <w:szCs w:val="20"/>
              </w:rPr>
            </w:pPr>
            <w:ins w:id="1993" w:author="Автор">
              <w:r>
                <w:rPr>
                  <w:sz w:val="20"/>
                  <w:szCs w:val="20"/>
                </w:rPr>
                <w:t>Тип запрета</w:t>
              </w:r>
            </w:ins>
          </w:p>
        </w:tc>
        <w:tc>
          <w:tcPr>
            <w:tcW w:w="1965" w:type="dxa"/>
          </w:tcPr>
          <w:p w:rsidR="00DF454A" w:rsidRDefault="00DF454A" w:rsidP="00463F1B">
            <w:pPr>
              <w:pStyle w:val="affff1"/>
              <w:ind w:left="0"/>
              <w:rPr>
                <w:ins w:id="1994" w:author="Автор"/>
                <w:sz w:val="20"/>
                <w:szCs w:val="20"/>
              </w:rPr>
            </w:pPr>
            <w:ins w:id="199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DF454A" w:rsidRPr="0009076A" w:rsidRDefault="00DF454A" w:rsidP="00463F1B">
            <w:pPr>
              <w:pStyle w:val="affff1"/>
              <w:ind w:left="0"/>
              <w:rPr>
                <w:ins w:id="1996" w:author="Автор"/>
                <w:sz w:val="20"/>
                <w:szCs w:val="20"/>
                <w:lang w:val="en-US"/>
              </w:rPr>
            </w:pPr>
            <w:ins w:id="1997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int</w:t>
              </w:r>
            </w:ins>
          </w:p>
        </w:tc>
        <w:tc>
          <w:tcPr>
            <w:tcW w:w="1989" w:type="dxa"/>
          </w:tcPr>
          <w:p w:rsidR="00DF454A" w:rsidRDefault="00DF454A" w:rsidP="00463F1B">
            <w:pPr>
              <w:pStyle w:val="affff1"/>
              <w:ind w:left="0"/>
              <w:rPr>
                <w:ins w:id="1998" w:author="Автор"/>
                <w:sz w:val="20"/>
                <w:szCs w:val="20"/>
              </w:rPr>
            </w:pPr>
            <w:ins w:id="1999" w:author="Автор">
              <w:r>
                <w:rPr>
                  <w:sz w:val="20"/>
                  <w:szCs w:val="20"/>
                  <w:lang w:val="en-US"/>
                </w:rPr>
                <w:t>0-</w:t>
              </w:r>
              <w:r>
                <w:rPr>
                  <w:sz w:val="20"/>
                  <w:szCs w:val="20"/>
                </w:rPr>
                <w:t>по полному наименованию товара</w:t>
              </w:r>
            </w:ins>
          </w:p>
          <w:p w:rsidR="00DF454A" w:rsidRPr="00A75B69" w:rsidRDefault="00DF454A" w:rsidP="00A75B69">
            <w:pPr>
              <w:rPr>
                <w:ins w:id="2000" w:author="Автор"/>
                <w:sz w:val="20"/>
                <w:szCs w:val="20"/>
                <w:rPrChange w:id="2001" w:author="Автор">
                  <w:rPr>
                    <w:ins w:id="2002" w:author="Автор"/>
                  </w:rPr>
                </w:rPrChange>
              </w:rPr>
              <w:pPrChange w:id="2003" w:author="Автор">
                <w:pPr>
                  <w:pStyle w:val="affff1"/>
                  <w:ind w:left="0"/>
                </w:pPr>
              </w:pPrChange>
            </w:pPr>
            <w:ins w:id="2004" w:author="Автор">
              <w:r w:rsidRPr="00DF454A">
                <w:rPr>
                  <w:sz w:val="20"/>
                  <w:szCs w:val="20"/>
                </w:rPr>
                <w:t>1-</w:t>
              </w:r>
              <w:r>
                <w:rPr>
                  <w:sz w:val="20"/>
                  <w:szCs w:val="20"/>
                </w:rPr>
                <w:t xml:space="preserve"> </w:t>
              </w:r>
              <w:r w:rsidRPr="00A75B69">
                <w:rPr>
                  <w:sz w:val="20"/>
                  <w:szCs w:val="20"/>
                  <w:rPrChange w:id="2005" w:author="Автор">
                    <w:rPr/>
                  </w:rPrChange>
                </w:rPr>
                <w:t>По полному наименованию группы</w:t>
              </w:r>
            </w:ins>
          </w:p>
          <w:p w:rsidR="00DF454A" w:rsidRPr="00A75B69" w:rsidRDefault="00DF454A" w:rsidP="00A75B69">
            <w:pPr>
              <w:rPr>
                <w:ins w:id="2006" w:author="Автор"/>
                <w:sz w:val="20"/>
                <w:szCs w:val="20"/>
                <w:rPrChange w:id="2007" w:author="Автор">
                  <w:rPr>
                    <w:ins w:id="2008" w:author="Автор"/>
                  </w:rPr>
                </w:rPrChange>
              </w:rPr>
              <w:pPrChange w:id="2009" w:author="Автор">
                <w:pPr>
                  <w:pStyle w:val="affff1"/>
                  <w:ind w:left="0"/>
                </w:pPr>
              </w:pPrChange>
            </w:pPr>
            <w:ins w:id="2010" w:author="Автор">
              <w:r>
                <w:rPr>
                  <w:sz w:val="20"/>
                  <w:szCs w:val="20"/>
                </w:rPr>
                <w:t xml:space="preserve">2- По фильтру указанному в фильтре </w:t>
              </w:r>
            </w:ins>
          </w:p>
        </w:tc>
      </w:tr>
    </w:tbl>
    <w:p w:rsidR="00A0322C" w:rsidRDefault="00A0322C" w:rsidP="00A0322C">
      <w:pPr>
        <w:pStyle w:val="1----111"/>
        <w:rPr>
          <w:ins w:id="2011" w:author="Автор"/>
        </w:rPr>
      </w:pPr>
      <w:ins w:id="2012" w:author="Автор">
        <w:r w:rsidRPr="0009076A">
          <w:t>Описание выходных параметров</w:t>
        </w:r>
      </w:ins>
    </w:p>
    <w:p w:rsidR="005B40C2" w:rsidRPr="0009076A" w:rsidRDefault="005B40C2" w:rsidP="005B40C2">
      <w:pPr>
        <w:pStyle w:val="af7"/>
        <w:rPr>
          <w:ins w:id="2013" w:author="Автор"/>
          <w:b/>
        </w:rPr>
      </w:pPr>
      <w:ins w:id="2014" w:author="Автор">
        <w:r w:rsidRPr="0009076A">
          <w:rPr>
            <w:b/>
          </w:rPr>
          <w:t xml:space="preserve">Выходные данные: </w:t>
        </w:r>
        <w:r w:rsidR="00DF454A" w:rsidRPr="00A75B69">
          <w:rPr>
            <w:b/>
            <w:bCs/>
            <w:rPrChange w:id="2015" w:author="Автор">
              <w:rPr>
                <w:bCs/>
              </w:rPr>
            </w:rPrChange>
          </w:rPr>
          <w:t>addProhibition</w:t>
        </w:r>
      </w:ins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rPr>
          <w:ins w:id="2016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017" w:author="Автор"/>
                <w:lang w:val="en-US"/>
              </w:rPr>
            </w:pPr>
            <w:ins w:id="2018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019" w:author="Автор"/>
              </w:rPr>
            </w:pPr>
            <w:ins w:id="2020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021" w:author="Автор"/>
              </w:rPr>
            </w:pPr>
            <w:ins w:id="2022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023" w:author="Автор"/>
              </w:rPr>
            </w:pPr>
            <w:ins w:id="2024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025" w:author="Автор"/>
              </w:rPr>
            </w:pPr>
            <w:ins w:id="2026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027" w:author="Автор"/>
              </w:rPr>
            </w:pPr>
            <w:ins w:id="2028" w:author="Автор">
              <w:r w:rsidRPr="0009076A">
                <w:t xml:space="preserve">Комментарий </w:t>
              </w:r>
            </w:ins>
          </w:p>
        </w:tc>
      </w:tr>
      <w:tr w:rsidR="005B40C2" w:rsidRPr="0009076A" w:rsidTr="00463F1B">
        <w:trPr>
          <w:ins w:id="2029" w:author="Автор"/>
        </w:trPr>
        <w:tc>
          <w:tcPr>
            <w:tcW w:w="534" w:type="dxa"/>
            <w:vAlign w:val="center"/>
          </w:tcPr>
          <w:p w:rsidR="005B40C2" w:rsidRPr="00A75B69" w:rsidRDefault="005B40C2" w:rsidP="00A75B69">
            <w:pPr>
              <w:pStyle w:val="a9"/>
              <w:jc w:val="left"/>
              <w:rPr>
                <w:ins w:id="2030" w:author="Автор"/>
                <w:b w:val="0"/>
                <w:sz w:val="20"/>
                <w:szCs w:val="20"/>
                <w:rPrChange w:id="2031" w:author="Автор">
                  <w:rPr>
                    <w:ins w:id="2032" w:author="Автор"/>
                  </w:rPr>
                </w:rPrChange>
              </w:rPr>
              <w:pPrChange w:id="2033" w:author="Автор">
                <w:pPr>
                  <w:pStyle w:val="a9"/>
                </w:pPr>
              </w:pPrChange>
            </w:pPr>
            <w:ins w:id="2034" w:author="Автор">
              <w:r w:rsidRPr="00A75B69">
                <w:rPr>
                  <w:b w:val="0"/>
                  <w:sz w:val="20"/>
                  <w:szCs w:val="20"/>
                  <w:rPrChange w:id="2035" w:author="Автор">
                    <w:rPr/>
                  </w:rPrChange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5B40C2" w:rsidRPr="00A75B69" w:rsidRDefault="00DF454A" w:rsidP="00A75B69">
            <w:pPr>
              <w:pStyle w:val="a9"/>
              <w:jc w:val="left"/>
              <w:rPr>
                <w:ins w:id="2036" w:author="Автор"/>
                <w:b w:val="0"/>
                <w:sz w:val="20"/>
                <w:szCs w:val="20"/>
                <w:lang w:val="en-US"/>
                <w:rPrChange w:id="2037" w:author="Автор">
                  <w:rPr>
                    <w:ins w:id="2038" w:author="Автор"/>
                  </w:rPr>
                </w:rPrChange>
              </w:rPr>
              <w:pPrChange w:id="2039" w:author="Автор">
                <w:pPr>
                  <w:pStyle w:val="a9"/>
                </w:pPr>
              </w:pPrChange>
            </w:pPr>
            <w:ins w:id="2040" w:author="Автор">
              <w:r w:rsidRPr="00A75B69">
                <w:rPr>
                  <w:b w:val="0"/>
                  <w:bCs/>
                  <w:sz w:val="20"/>
                  <w:szCs w:val="20"/>
                  <w:rPrChange w:id="2041" w:author="Автор">
                    <w:rPr>
                      <w:b w:val="0"/>
                      <w:bCs/>
                    </w:rPr>
                  </w:rPrChange>
                </w:rPr>
                <w:t>Prohibition</w:t>
              </w:r>
              <w:r w:rsidR="005B40C2" w:rsidRPr="00A75B69">
                <w:rPr>
                  <w:b w:val="0"/>
                  <w:sz w:val="20"/>
                  <w:szCs w:val="20"/>
                  <w:lang w:val="en-US"/>
                  <w:rPrChange w:id="2042" w:author="Автор">
                    <w:rPr>
                      <w:lang w:val="en-US"/>
                    </w:rPr>
                  </w:rPrChange>
                </w:rPr>
                <w:t>id</w:t>
              </w:r>
            </w:ins>
          </w:p>
        </w:tc>
        <w:tc>
          <w:tcPr>
            <w:tcW w:w="1903" w:type="dxa"/>
            <w:vAlign w:val="center"/>
          </w:tcPr>
          <w:p w:rsidR="005B40C2" w:rsidRPr="00A75B69" w:rsidRDefault="005B40C2" w:rsidP="00463F1B">
            <w:pPr>
              <w:pStyle w:val="a9"/>
              <w:rPr>
                <w:ins w:id="2043" w:author="Автор"/>
                <w:b w:val="0"/>
                <w:sz w:val="20"/>
                <w:szCs w:val="20"/>
                <w:rPrChange w:id="2044" w:author="Автор">
                  <w:rPr>
                    <w:ins w:id="2045" w:author="Автор"/>
                  </w:rPr>
                </w:rPrChange>
              </w:rPr>
            </w:pPr>
            <w:ins w:id="2046" w:author="Автор">
              <w:r w:rsidRPr="00A75B69">
                <w:rPr>
                  <w:b w:val="0"/>
                  <w:sz w:val="20"/>
                  <w:szCs w:val="20"/>
                  <w:rPrChange w:id="2047" w:author="Автор">
                    <w:rPr/>
                  </w:rPrChange>
                </w:rPr>
                <w:t>Идентификатор запрета</w:t>
              </w:r>
            </w:ins>
          </w:p>
        </w:tc>
        <w:tc>
          <w:tcPr>
            <w:tcW w:w="1965" w:type="dxa"/>
            <w:vAlign w:val="center"/>
          </w:tcPr>
          <w:p w:rsidR="005B40C2" w:rsidRPr="00A75B69" w:rsidRDefault="005B40C2" w:rsidP="00463F1B">
            <w:pPr>
              <w:pStyle w:val="a9"/>
              <w:rPr>
                <w:ins w:id="2048" w:author="Автор"/>
                <w:b w:val="0"/>
                <w:sz w:val="20"/>
                <w:szCs w:val="20"/>
                <w:rPrChange w:id="2049" w:author="Автор">
                  <w:rPr>
                    <w:ins w:id="2050" w:author="Автор"/>
                  </w:rPr>
                </w:rPrChange>
              </w:rPr>
            </w:pPr>
            <w:ins w:id="2051" w:author="Автор">
              <w:r w:rsidRPr="00A75B69">
                <w:rPr>
                  <w:b w:val="0"/>
                  <w:sz w:val="20"/>
                  <w:szCs w:val="20"/>
                  <w:rPrChange w:id="2052" w:author="Автор">
                    <w:rPr/>
                  </w:rPrChange>
                </w:rPr>
                <w:t>+</w:t>
              </w:r>
            </w:ins>
          </w:p>
        </w:tc>
        <w:tc>
          <w:tcPr>
            <w:tcW w:w="1980" w:type="dxa"/>
            <w:vAlign w:val="center"/>
          </w:tcPr>
          <w:p w:rsidR="005B40C2" w:rsidRPr="00A75B69" w:rsidRDefault="005B40C2" w:rsidP="00463F1B">
            <w:pPr>
              <w:pStyle w:val="a9"/>
              <w:rPr>
                <w:ins w:id="2053" w:author="Автор"/>
                <w:b w:val="0"/>
                <w:sz w:val="20"/>
                <w:szCs w:val="20"/>
                <w:rPrChange w:id="2054" w:author="Автор">
                  <w:rPr>
                    <w:ins w:id="2055" w:author="Автор"/>
                  </w:rPr>
                </w:rPrChange>
              </w:rPr>
            </w:pPr>
            <w:ins w:id="2056" w:author="Автор">
              <w:r w:rsidRPr="00A75B69">
                <w:rPr>
                  <w:b w:val="0"/>
                  <w:sz w:val="20"/>
                  <w:szCs w:val="20"/>
                  <w:lang w:val="en-US"/>
                  <w:rPrChange w:id="2057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5B40C2" w:rsidRPr="00A75B69" w:rsidRDefault="005B40C2" w:rsidP="00463F1B">
            <w:pPr>
              <w:pStyle w:val="a9"/>
              <w:rPr>
                <w:ins w:id="2058" w:author="Автор"/>
                <w:b w:val="0"/>
                <w:sz w:val="20"/>
                <w:szCs w:val="20"/>
                <w:rPrChange w:id="2059" w:author="Автор">
                  <w:rPr>
                    <w:ins w:id="2060" w:author="Автор"/>
                  </w:rPr>
                </w:rPrChange>
              </w:rPr>
            </w:pPr>
            <w:ins w:id="2061" w:author="Автор">
              <w:r w:rsidRPr="00A75B69">
                <w:rPr>
                  <w:b w:val="0"/>
                  <w:sz w:val="20"/>
                  <w:szCs w:val="20"/>
                  <w:rPrChange w:id="2062" w:author="Автор">
                    <w:rPr/>
                  </w:rPrChange>
                </w:rPr>
                <w:t>Используется при снятии запрета</w:t>
              </w:r>
            </w:ins>
          </w:p>
        </w:tc>
      </w:tr>
      <w:tr w:rsidR="005B40C2" w:rsidRPr="0009076A" w:rsidTr="00463F1B">
        <w:trPr>
          <w:ins w:id="2063" w:author="Автор"/>
        </w:trPr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064" w:author="Автор"/>
              </w:rPr>
            </w:pPr>
            <w:ins w:id="2065" w:author="Автор">
              <w:r>
                <w:t>2</w:t>
              </w:r>
            </w:ins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2066" w:author="Автор"/>
                <w:sz w:val="20"/>
                <w:szCs w:val="20"/>
                <w:lang w:val="en-US"/>
              </w:rPr>
            </w:pPr>
            <w:ins w:id="2067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2068" w:author="Автор"/>
                <w:sz w:val="20"/>
                <w:szCs w:val="20"/>
                <w:lang w:val="en-US"/>
              </w:rPr>
            </w:pPr>
            <w:ins w:id="2069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2070" w:author="Автор"/>
                <w:sz w:val="20"/>
                <w:szCs w:val="20"/>
                <w:lang w:val="en-US"/>
              </w:rPr>
            </w:pPr>
            <w:ins w:id="2071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2072" w:author="Автор"/>
                <w:sz w:val="20"/>
                <w:szCs w:val="20"/>
                <w:lang w:val="en-US"/>
              </w:rPr>
            </w:pPr>
            <w:ins w:id="2073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074" w:author="Автор"/>
                <w:sz w:val="20"/>
                <w:szCs w:val="20"/>
              </w:rPr>
            </w:pPr>
          </w:p>
        </w:tc>
      </w:tr>
      <w:tr w:rsidR="005B40C2" w:rsidRPr="0009076A" w:rsidTr="00463F1B">
        <w:trPr>
          <w:ins w:id="2075" w:author="Автор"/>
        </w:trPr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076" w:author="Автор"/>
              </w:rPr>
            </w:pPr>
            <w:ins w:id="2077" w:author="Автор">
              <w:r>
                <w:t>3</w:t>
              </w:r>
            </w:ins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2078" w:author="Автор"/>
                <w:sz w:val="20"/>
                <w:szCs w:val="20"/>
                <w:lang w:val="en-US"/>
              </w:rPr>
            </w:pPr>
            <w:ins w:id="2079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2080" w:author="Автор"/>
                <w:sz w:val="20"/>
                <w:szCs w:val="20"/>
                <w:lang w:val="en-US"/>
              </w:rPr>
            </w:pPr>
            <w:ins w:id="2081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2082" w:author="Автор"/>
                <w:sz w:val="20"/>
                <w:szCs w:val="20"/>
              </w:rPr>
            </w:pPr>
            <w:ins w:id="2083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2084" w:author="Автор"/>
                <w:sz w:val="20"/>
                <w:szCs w:val="20"/>
                <w:lang w:val="en-US"/>
              </w:rPr>
            </w:pPr>
            <w:ins w:id="2085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086" w:author="Автор"/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  <w:rPr>
          <w:ins w:id="2087" w:author="Автор"/>
        </w:rPr>
      </w:pPr>
      <w:ins w:id="2088" w:author="Автор">
        <w:r w:rsidRPr="0009076A">
          <w:lastRenderedPageBreak/>
          <w:t>Ошибки</w:t>
        </w:r>
      </w:ins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B40C2" w:rsidRPr="0009076A" w:rsidTr="00463F1B">
        <w:trPr>
          <w:ins w:id="2089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090" w:author="Автор"/>
                <w:lang w:val="en-US"/>
              </w:rPr>
            </w:pPr>
            <w:ins w:id="2091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092" w:author="Автор"/>
              </w:rPr>
            </w:pPr>
            <w:ins w:id="2093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094" w:author="Автор"/>
              </w:rPr>
            </w:pPr>
            <w:ins w:id="2095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096" w:author="Автор"/>
              </w:rPr>
            </w:pPr>
            <w:ins w:id="2097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2098" w:author="Автор"/>
              </w:rPr>
            </w:pPr>
            <w:ins w:id="2099" w:author="Автор">
              <w:r w:rsidRPr="0009076A">
                <w:t>Комментарий</w:t>
              </w:r>
            </w:ins>
          </w:p>
        </w:tc>
      </w:tr>
      <w:tr w:rsidR="005B40C2" w:rsidRPr="0009076A" w:rsidTr="00463F1B">
        <w:trPr>
          <w:ins w:id="2100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01" w:author="Автор"/>
                <w:sz w:val="20"/>
                <w:szCs w:val="20"/>
              </w:rPr>
            </w:pPr>
            <w:ins w:id="2102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03" w:author="Автор"/>
                <w:sz w:val="20"/>
                <w:szCs w:val="20"/>
                <w:lang w:val="en-US"/>
              </w:rPr>
            </w:pPr>
            <w:ins w:id="2104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05" w:author="Автор"/>
                <w:sz w:val="20"/>
                <w:szCs w:val="20"/>
              </w:rPr>
            </w:pPr>
            <w:ins w:id="2106" w:author="Автор">
              <w:r w:rsidRPr="0009076A"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07" w:author="Автор"/>
                <w:sz w:val="20"/>
                <w:szCs w:val="20"/>
                <w:lang w:val="en-US"/>
              </w:rPr>
            </w:pPr>
            <w:ins w:id="2108" w:author="Автор">
              <w:r w:rsidRPr="0009076A"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09" w:author="Автор"/>
                <w:sz w:val="20"/>
                <w:szCs w:val="20"/>
              </w:rPr>
            </w:pPr>
          </w:p>
        </w:tc>
      </w:tr>
      <w:tr w:rsidR="005B40C2" w:rsidRPr="0009076A" w:rsidTr="00463F1B">
        <w:trPr>
          <w:ins w:id="2110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11" w:author="Автор"/>
                <w:sz w:val="20"/>
                <w:szCs w:val="20"/>
              </w:rPr>
            </w:pPr>
            <w:ins w:id="2112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13" w:author="Автор"/>
                <w:sz w:val="20"/>
                <w:szCs w:val="20"/>
                <w:lang w:val="en-US"/>
              </w:rPr>
            </w:pPr>
            <w:ins w:id="2114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15" w:author="Автор"/>
                <w:sz w:val="20"/>
                <w:szCs w:val="20"/>
              </w:rPr>
            </w:pPr>
            <w:ins w:id="2116" w:author="Автор">
              <w:r w:rsidRPr="0009076A"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17" w:author="Автор"/>
                <w:sz w:val="20"/>
                <w:szCs w:val="20"/>
              </w:rPr>
            </w:pPr>
            <w:ins w:id="2118" w:author="Автор">
              <w:r w:rsidRPr="0009076A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19" w:author="Автор"/>
                <w:sz w:val="20"/>
                <w:szCs w:val="20"/>
              </w:rPr>
            </w:pPr>
          </w:p>
        </w:tc>
      </w:tr>
      <w:tr w:rsidR="005B40C2" w:rsidRPr="0009076A" w:rsidTr="00463F1B">
        <w:trPr>
          <w:ins w:id="2120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21" w:author="Автор"/>
                <w:sz w:val="20"/>
                <w:szCs w:val="20"/>
              </w:rPr>
            </w:pPr>
            <w:ins w:id="2122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23" w:author="Автор"/>
                <w:sz w:val="20"/>
                <w:szCs w:val="20"/>
                <w:lang w:val="en-US"/>
              </w:rPr>
            </w:pPr>
            <w:ins w:id="2124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25" w:author="Автор"/>
                <w:sz w:val="20"/>
                <w:szCs w:val="20"/>
              </w:rPr>
            </w:pPr>
            <w:ins w:id="2126" w:author="Автор">
              <w:r w:rsidRPr="0009076A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27" w:author="Автор"/>
                <w:sz w:val="20"/>
                <w:szCs w:val="20"/>
              </w:rPr>
            </w:pPr>
            <w:ins w:id="2128" w:author="Автор">
              <w:r w:rsidRPr="0009076A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2129" w:author="Автор"/>
                <w:sz w:val="20"/>
                <w:szCs w:val="20"/>
              </w:rPr>
            </w:pPr>
          </w:p>
        </w:tc>
      </w:tr>
    </w:tbl>
    <w:p w:rsidR="00A0322C" w:rsidRPr="00A75B69" w:rsidRDefault="00A0322C" w:rsidP="00A0322C">
      <w:pPr>
        <w:pStyle w:val="1----111"/>
        <w:rPr>
          <w:ins w:id="2130" w:author="Автор"/>
          <w:lang w:val="en-US"/>
          <w:rPrChange w:id="2131" w:author="Автор">
            <w:rPr>
              <w:ins w:id="2132" w:author="Автор"/>
            </w:rPr>
          </w:rPrChange>
        </w:rPr>
      </w:pPr>
      <w:ins w:id="2133" w:author="Автор">
        <w:r>
          <w:t>Контрольные примеры</w:t>
        </w:r>
      </w:ins>
    </w:p>
    <w:p w:rsidR="005B40C2" w:rsidRDefault="005B40C2" w:rsidP="005B40C2">
      <w:pPr>
        <w:pStyle w:val="af7"/>
        <w:rPr>
          <w:ins w:id="2134" w:author="Автор"/>
          <w:b/>
        </w:rPr>
      </w:pPr>
      <w:ins w:id="2135" w:author="Автор">
        <w:r w:rsidRPr="00916933">
          <w:rPr>
            <w:b/>
          </w:rPr>
          <w:t>Запрос</w:t>
        </w:r>
      </w:ins>
    </w:p>
    <w:p w:rsidR="005B40C2" w:rsidRPr="00B77388" w:rsidRDefault="005B40C2" w:rsidP="005B40C2">
      <w:pPr>
        <w:pStyle w:val="af7"/>
        <w:rPr>
          <w:ins w:id="2136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B40C2" w:rsidRPr="000A0CDD" w:rsidTr="00463F1B">
        <w:trPr>
          <w:ins w:id="2137" w:author="Автор"/>
        </w:trPr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ns w:id="2138" w:author="Автор"/>
                <w:i/>
                <w:sz w:val="20"/>
                <w:szCs w:val="20"/>
                <w:lang w:val="en-US"/>
              </w:rPr>
            </w:pPr>
            <w:ins w:id="2139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2140" w:author="Автор"/>
                <w:i/>
                <w:sz w:val="20"/>
                <w:szCs w:val="20"/>
                <w:lang w:val="en-US"/>
              </w:rPr>
            </w:pPr>
            <w:ins w:id="2141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5B40C2" w:rsidRPr="00D2653A" w:rsidRDefault="005B40C2" w:rsidP="00463F1B">
            <w:pPr>
              <w:spacing w:line="240" w:lineRule="auto"/>
              <w:jc w:val="left"/>
              <w:rPr>
                <w:ins w:id="2142" w:author="Автор"/>
                <w:i/>
                <w:sz w:val="20"/>
                <w:szCs w:val="20"/>
                <w:lang w:val="en-US"/>
              </w:rPr>
            </w:pPr>
            <w:ins w:id="2143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&lt;soapenv:Body&gt;</w:t>
              </w:r>
            </w:ins>
          </w:p>
          <w:p w:rsidR="005B40C2" w:rsidRPr="00D2653A" w:rsidRDefault="005B40C2" w:rsidP="00463F1B">
            <w:pPr>
              <w:spacing w:line="240" w:lineRule="auto"/>
              <w:jc w:val="left"/>
              <w:rPr>
                <w:ins w:id="2144" w:author="Автор"/>
                <w:i/>
                <w:sz w:val="20"/>
                <w:szCs w:val="20"/>
                <w:lang w:val="en-US"/>
              </w:rPr>
            </w:pPr>
            <w:ins w:id="2145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&lt;soap:</w:t>
              </w:r>
              <w:r w:rsidR="00DF454A" w:rsidRPr="00A75B69">
                <w:rPr>
                  <w:bCs/>
                  <w:i/>
                  <w:sz w:val="20"/>
                  <w:szCs w:val="20"/>
                  <w:lang w:val="en-US"/>
                  <w:rPrChange w:id="2146" w:author="Автор">
                    <w:rPr>
                      <w:bCs/>
                    </w:rPr>
                  </w:rPrChange>
                </w:rPr>
                <w:t>addProhibition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5B40C2" w:rsidRDefault="005B40C2" w:rsidP="00463F1B">
            <w:pPr>
              <w:spacing w:line="240" w:lineRule="auto"/>
              <w:jc w:val="left"/>
              <w:rPr>
                <w:ins w:id="2147" w:author="Автор"/>
                <w:i/>
                <w:sz w:val="20"/>
                <w:szCs w:val="20"/>
                <w:lang w:val="en-US"/>
              </w:rPr>
            </w:pPr>
            <w:ins w:id="2148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   &lt;contractId&gt;07613912&lt;/contractId&gt;</w:t>
              </w:r>
            </w:ins>
          </w:p>
          <w:p w:rsidR="005B40C2" w:rsidRDefault="005B40C2" w:rsidP="00463F1B">
            <w:pPr>
              <w:spacing w:line="240" w:lineRule="auto"/>
              <w:jc w:val="left"/>
              <w:rPr>
                <w:ins w:id="2149" w:author="Автор"/>
                <w:i/>
                <w:sz w:val="20"/>
                <w:szCs w:val="20"/>
                <w:lang w:val="en-US"/>
              </w:rPr>
            </w:pPr>
            <w:ins w:id="2150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   &lt;</w:t>
              </w:r>
              <w:r w:rsidR="00DF454A" w:rsidRPr="00DF454A">
                <w:rPr>
                  <w:i/>
                  <w:sz w:val="20"/>
                  <w:szCs w:val="20"/>
                  <w:lang w:val="en-US"/>
                </w:rPr>
                <w:t>f</w:t>
              </w:r>
              <w:r w:rsidR="00DF454A" w:rsidRPr="00A75B69">
                <w:rPr>
                  <w:i/>
                  <w:sz w:val="20"/>
                  <w:szCs w:val="20"/>
                  <w:lang w:val="en-US"/>
                  <w:rPrChange w:id="2151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>ilterText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  <w:r w:rsidR="00463F1B" w:rsidRPr="004A2CC8">
                <w:rPr>
                  <w:i/>
                  <w:sz w:val="20"/>
                  <w:szCs w:val="20"/>
                </w:rPr>
                <w:t>Пирожок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&lt;/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filter</w:t>
              </w:r>
              <w:r w:rsidR="00DF454A" w:rsidRPr="00A75B69">
                <w:rPr>
                  <w:i/>
                  <w:sz w:val="20"/>
                  <w:szCs w:val="20"/>
                  <w:lang w:val="en-US"/>
                  <w:rPrChange w:id="2152" w:author="Автор">
                    <w:rPr>
                      <w:i/>
                      <w:sz w:val="20"/>
                      <w:szCs w:val="20"/>
                    </w:rPr>
                  </w:rPrChange>
                </w:rPr>
                <w:t>Text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DF454A" w:rsidRPr="00D2653A" w:rsidRDefault="00DF454A" w:rsidP="00463F1B">
            <w:pPr>
              <w:spacing w:line="240" w:lineRule="auto"/>
              <w:jc w:val="left"/>
              <w:rPr>
                <w:ins w:id="2153" w:author="Автор"/>
                <w:i/>
                <w:sz w:val="20"/>
                <w:szCs w:val="20"/>
                <w:lang w:val="en-US"/>
              </w:rPr>
            </w:pPr>
            <w:ins w:id="2154" w:author="Автор">
              <w:r w:rsidRPr="00A75B69">
                <w:rPr>
                  <w:i/>
                  <w:sz w:val="20"/>
                  <w:szCs w:val="20"/>
                  <w:lang w:val="en-US"/>
                  <w:rPrChange w:id="2155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 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&lt;</w:t>
              </w:r>
              <w:r>
                <w:rPr>
                  <w:i/>
                  <w:sz w:val="20"/>
                  <w:szCs w:val="20"/>
                  <w:lang w:val="en-US"/>
                </w:rPr>
                <w:t>f</w:t>
              </w:r>
              <w:r w:rsidRPr="00A75B69">
                <w:rPr>
                  <w:i/>
                  <w:sz w:val="20"/>
                  <w:szCs w:val="20"/>
                  <w:lang w:val="en-US"/>
                  <w:rPrChange w:id="2156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>ilterType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  <w:r w:rsidR="00463F1B">
                <w:rPr>
                  <w:i/>
                  <w:sz w:val="20"/>
                  <w:szCs w:val="20"/>
                  <w:lang w:val="en-US"/>
                </w:rPr>
                <w:t>3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&lt;/</w:t>
              </w:r>
              <w:r>
                <w:rPr>
                  <w:i/>
                  <w:sz w:val="20"/>
                  <w:szCs w:val="20"/>
                  <w:lang w:val="en-US"/>
                </w:rPr>
                <w:t>f</w:t>
              </w:r>
              <w:r w:rsidRPr="00285FCA">
                <w:rPr>
                  <w:i/>
                  <w:sz w:val="20"/>
                  <w:szCs w:val="20"/>
                  <w:lang w:val="en-US"/>
                </w:rPr>
                <w:t>ilterType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5B40C2" w:rsidRPr="00D2653A" w:rsidRDefault="005B40C2" w:rsidP="00463F1B">
            <w:pPr>
              <w:spacing w:line="240" w:lineRule="auto"/>
              <w:jc w:val="left"/>
              <w:rPr>
                <w:ins w:id="2157" w:author="Автор"/>
                <w:i/>
                <w:sz w:val="20"/>
                <w:szCs w:val="20"/>
                <w:lang w:val="en-US"/>
              </w:rPr>
            </w:pPr>
            <w:ins w:id="2158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&lt;/soap:</w:t>
              </w:r>
              <w:r w:rsidR="00DF454A" w:rsidRPr="00A75B69">
                <w:rPr>
                  <w:bCs/>
                  <w:i/>
                  <w:sz w:val="20"/>
                  <w:szCs w:val="20"/>
                  <w:lang w:val="en-US"/>
                  <w:rPrChange w:id="2159" w:author="Автор">
                    <w:rPr>
                      <w:bCs/>
                      <w:i/>
                      <w:sz w:val="20"/>
                      <w:szCs w:val="20"/>
                    </w:rPr>
                  </w:rPrChange>
                </w:rPr>
                <w:t>addProhibition</w:t>
              </w:r>
              <w:r w:rsidR="00DF454A" w:rsidRPr="00D2653A">
                <w:rPr>
                  <w:i/>
                  <w:sz w:val="20"/>
                  <w:szCs w:val="20"/>
                  <w:lang w:val="en-US"/>
                </w:rPr>
                <w:t xml:space="preserve"> 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5B40C2" w:rsidRPr="00D2653A" w:rsidRDefault="005B40C2" w:rsidP="00463F1B">
            <w:pPr>
              <w:spacing w:line="240" w:lineRule="auto"/>
              <w:jc w:val="left"/>
              <w:rPr>
                <w:ins w:id="2160" w:author="Автор"/>
                <w:i/>
                <w:sz w:val="20"/>
                <w:szCs w:val="20"/>
                <w:lang w:val="en-US"/>
              </w:rPr>
            </w:pPr>
            <w:ins w:id="2161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5B40C2" w:rsidRPr="00F6672C" w:rsidRDefault="005B40C2" w:rsidP="00463F1B">
            <w:pPr>
              <w:spacing w:line="240" w:lineRule="auto"/>
              <w:jc w:val="left"/>
              <w:rPr>
                <w:ins w:id="2162" w:author="Автор"/>
                <w:i/>
                <w:lang w:val="en-US"/>
              </w:rPr>
            </w:pPr>
            <w:ins w:id="2163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5B40C2" w:rsidRPr="00B77388" w:rsidRDefault="005B40C2" w:rsidP="005B40C2">
      <w:pPr>
        <w:pStyle w:val="af7"/>
        <w:rPr>
          <w:ins w:id="2164" w:author="Автор"/>
          <w:b/>
          <w:color w:val="A6A6A6"/>
          <w:sz w:val="20"/>
          <w:szCs w:val="20"/>
          <w:lang w:val="en-US"/>
        </w:rPr>
      </w:pPr>
    </w:p>
    <w:p w:rsidR="005B40C2" w:rsidRPr="008A333B" w:rsidRDefault="005B40C2" w:rsidP="005B40C2">
      <w:pPr>
        <w:pStyle w:val="af7"/>
        <w:rPr>
          <w:ins w:id="2165" w:author="Автор"/>
          <w:b/>
        </w:rPr>
      </w:pPr>
      <w:ins w:id="2166" w:author="Автор">
        <w:r w:rsidRPr="00916933">
          <w:rPr>
            <w:b/>
          </w:rPr>
          <w:t>Ответ</w:t>
        </w:r>
        <w:r w:rsidRPr="008A333B">
          <w:rPr>
            <w:b/>
          </w:rPr>
          <w:t xml:space="preserve"> </w:t>
        </w:r>
        <w:r w:rsidRPr="00916933">
          <w:rPr>
            <w:b/>
          </w:rPr>
          <w:t>на</w:t>
        </w:r>
        <w:r w:rsidRPr="008A333B">
          <w:rPr>
            <w:b/>
          </w:rPr>
          <w:t xml:space="preserve"> </w:t>
        </w:r>
        <w:r w:rsidRPr="00916933">
          <w:rPr>
            <w:b/>
          </w:rPr>
          <w:t>запрос</w:t>
        </w:r>
        <w:r w:rsidRPr="008A333B">
          <w:rPr>
            <w:b/>
          </w:rPr>
          <w:t xml:space="preserve"> </w:t>
        </w:r>
        <w:r w:rsidRPr="00916933">
          <w:rPr>
            <w:b/>
          </w:rPr>
          <w:t>в</w:t>
        </w:r>
        <w:r w:rsidRPr="008A333B">
          <w:rPr>
            <w:b/>
          </w:rPr>
          <w:t xml:space="preserve"> </w:t>
        </w:r>
        <w:r w:rsidRPr="00916933">
          <w:rPr>
            <w:b/>
          </w:rPr>
          <w:t>случае</w:t>
        </w:r>
        <w:r w:rsidRPr="008A333B">
          <w:rPr>
            <w:b/>
          </w:rPr>
          <w:t xml:space="preserve"> </w:t>
        </w:r>
        <w:r w:rsidRPr="00916933">
          <w:rPr>
            <w:b/>
          </w:rPr>
          <w:t>успешного</w:t>
        </w:r>
        <w:r w:rsidRPr="008A333B">
          <w:rPr>
            <w:b/>
          </w:rPr>
          <w:t xml:space="preserve"> </w:t>
        </w:r>
        <w:r w:rsidRPr="00916933">
          <w:rPr>
            <w:b/>
          </w:rPr>
          <w:t>исполнения</w:t>
        </w:r>
      </w:ins>
    </w:p>
    <w:p w:rsidR="005B40C2" w:rsidRPr="008A333B" w:rsidRDefault="005B40C2" w:rsidP="005B40C2">
      <w:pPr>
        <w:pStyle w:val="af7"/>
        <w:rPr>
          <w:ins w:id="2167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B40C2" w:rsidRPr="007F797C" w:rsidTr="00463F1B">
        <w:trPr>
          <w:ins w:id="2168" w:author="Автор"/>
        </w:trPr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ns w:id="2169" w:author="Автор"/>
                <w:i/>
                <w:sz w:val="20"/>
                <w:szCs w:val="20"/>
                <w:lang w:val="en-US"/>
              </w:rPr>
            </w:pPr>
            <w:ins w:id="2170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2171" w:author="Автор"/>
                <w:i/>
                <w:sz w:val="20"/>
                <w:szCs w:val="20"/>
                <w:lang w:val="en-US"/>
              </w:rPr>
            </w:pPr>
            <w:ins w:id="2172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2173" w:author="Автор"/>
                <w:i/>
                <w:sz w:val="20"/>
                <w:szCs w:val="20"/>
                <w:lang w:val="en-US"/>
              </w:rPr>
            </w:pPr>
            <w:ins w:id="2174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&lt;ns2:</w:t>
              </w:r>
              <w:r w:rsidR="00180D63" w:rsidRPr="00285FCA">
                <w:rPr>
                  <w:bCs/>
                  <w:i/>
                  <w:sz w:val="20"/>
                  <w:szCs w:val="20"/>
                  <w:lang w:val="en-US"/>
                </w:rPr>
                <w:t>addProhibition</w:t>
              </w:r>
              <w:r w:rsidRPr="00874D64">
                <w:rPr>
                  <w:i/>
                  <w:sz w:val="20"/>
                  <w:szCs w:val="20"/>
                  <w:lang w:val="en-US"/>
                </w:rPr>
                <w:t>Response xmlns:ns2="http://soap.integra.partner.web.processor.ecafe.axetta.ru/"&gt;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2175" w:author="Автор"/>
                <w:i/>
                <w:sz w:val="20"/>
                <w:szCs w:val="20"/>
                <w:lang w:val="en-US"/>
              </w:rPr>
            </w:pPr>
            <w:ins w:id="2176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463F1B" w:rsidRDefault="005B40C2" w:rsidP="00463F1B">
            <w:pPr>
              <w:spacing w:line="240" w:lineRule="auto"/>
              <w:jc w:val="left"/>
              <w:rPr>
                <w:ins w:id="2177" w:author="Автор"/>
                <w:i/>
                <w:sz w:val="20"/>
                <w:szCs w:val="20"/>
                <w:lang w:val="en-US"/>
              </w:rPr>
            </w:pPr>
            <w:ins w:id="2178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      </w:t>
              </w:r>
              <w:r w:rsidR="00463F1B" w:rsidRPr="00D2653A">
                <w:rPr>
                  <w:i/>
                  <w:sz w:val="20"/>
                  <w:szCs w:val="20"/>
                  <w:lang w:val="en-US"/>
                </w:rPr>
                <w:t>&lt;</w:t>
              </w:r>
              <w:r w:rsidR="00463F1B" w:rsidRPr="00285FCA">
                <w:rPr>
                  <w:bCs/>
                  <w:i/>
                  <w:sz w:val="20"/>
                  <w:szCs w:val="20"/>
                  <w:lang w:val="en-US"/>
                </w:rPr>
                <w:t>prohibition</w:t>
              </w:r>
              <w:r w:rsidR="00463F1B" w:rsidRPr="00463F1B">
                <w:rPr>
                  <w:i/>
                  <w:sz w:val="20"/>
                  <w:szCs w:val="20"/>
                  <w:lang w:val="en-US"/>
                </w:rPr>
                <w:t>I</w:t>
              </w:r>
              <w:r w:rsidR="00463F1B" w:rsidRPr="00285FCA">
                <w:rPr>
                  <w:i/>
                  <w:sz w:val="20"/>
                  <w:szCs w:val="20"/>
                  <w:lang w:val="en-US"/>
                </w:rPr>
                <w:t>d</w:t>
              </w:r>
              <w:r w:rsidR="00463F1B"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  <w:r w:rsidR="00463F1B">
                <w:rPr>
                  <w:i/>
                  <w:sz w:val="20"/>
                  <w:szCs w:val="20"/>
                  <w:lang w:val="en-US"/>
                </w:rPr>
                <w:t>14</w:t>
              </w:r>
              <w:r w:rsidR="00463F1B" w:rsidRPr="00D2653A">
                <w:rPr>
                  <w:i/>
                  <w:sz w:val="20"/>
                  <w:szCs w:val="20"/>
                  <w:lang w:val="en-US"/>
                </w:rPr>
                <w:t>&lt;/</w:t>
              </w:r>
              <w:r w:rsidR="00463F1B" w:rsidRPr="00463F1B">
                <w:rPr>
                  <w:bCs/>
                  <w:i/>
                  <w:sz w:val="20"/>
                  <w:szCs w:val="20"/>
                </w:rPr>
                <w:t>p</w:t>
              </w:r>
              <w:r w:rsidR="00463F1B" w:rsidRPr="00285FCA">
                <w:rPr>
                  <w:bCs/>
                  <w:i/>
                  <w:sz w:val="20"/>
                  <w:szCs w:val="20"/>
                </w:rPr>
                <w:t>rohibition</w:t>
              </w:r>
              <w:r w:rsidR="00463F1B" w:rsidRPr="00285FCA">
                <w:rPr>
                  <w:i/>
                  <w:sz w:val="20"/>
                  <w:szCs w:val="20"/>
                  <w:lang w:val="en-US"/>
                </w:rPr>
                <w:t>Id</w:t>
              </w:r>
              <w:r w:rsidR="00463F1B"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5B40C2" w:rsidRPr="00874D64" w:rsidRDefault="00463F1B" w:rsidP="00463F1B">
            <w:pPr>
              <w:spacing w:line="240" w:lineRule="auto"/>
              <w:jc w:val="left"/>
              <w:rPr>
                <w:ins w:id="2179" w:author="Автор"/>
                <w:i/>
                <w:sz w:val="20"/>
                <w:szCs w:val="20"/>
                <w:lang w:val="en-US"/>
              </w:rPr>
            </w:pPr>
            <w:ins w:id="2180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</w:t>
              </w:r>
              <w:r w:rsidR="005B40C2" w:rsidRPr="00874D64">
                <w:rPr>
                  <w:i/>
                  <w:sz w:val="20"/>
                  <w:szCs w:val="20"/>
                  <w:lang w:val="en-US"/>
                </w:rPr>
                <w:t>&lt;resultCode&gt;0&lt;/resultCode&gt;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2181" w:author="Автор"/>
                <w:i/>
                <w:sz w:val="20"/>
                <w:szCs w:val="20"/>
                <w:lang w:val="en-US"/>
              </w:rPr>
            </w:pPr>
            <w:ins w:id="2182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2183" w:author="Автор"/>
                <w:i/>
                <w:sz w:val="20"/>
                <w:szCs w:val="20"/>
                <w:lang w:val="en-US"/>
              </w:rPr>
            </w:pPr>
            <w:ins w:id="2184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2185" w:author="Автор"/>
                <w:i/>
                <w:sz w:val="20"/>
                <w:szCs w:val="20"/>
                <w:lang w:val="en-US"/>
              </w:rPr>
            </w:pPr>
            <w:ins w:id="2186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&lt;/ns2:</w:t>
              </w:r>
              <w:r w:rsidR="00180D63" w:rsidRPr="00285FCA">
                <w:rPr>
                  <w:bCs/>
                  <w:i/>
                  <w:sz w:val="20"/>
                  <w:szCs w:val="20"/>
                  <w:lang w:val="en-US"/>
                </w:rPr>
                <w:t>addProhibition</w:t>
              </w:r>
              <w:r w:rsidRPr="00874D64">
                <w:rPr>
                  <w:i/>
                  <w:sz w:val="20"/>
                  <w:szCs w:val="20"/>
                  <w:lang w:val="en-US"/>
                </w:rPr>
                <w:t>Response 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2187" w:author="Автор"/>
                <w:i/>
                <w:sz w:val="20"/>
                <w:szCs w:val="20"/>
                <w:lang w:val="en-US"/>
              </w:rPr>
            </w:pPr>
            <w:ins w:id="2188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5B40C2" w:rsidRPr="00F6672C" w:rsidRDefault="005B40C2" w:rsidP="00463F1B">
            <w:pPr>
              <w:spacing w:line="240" w:lineRule="auto"/>
              <w:jc w:val="left"/>
              <w:rPr>
                <w:ins w:id="2189" w:author="Автор"/>
                <w:i/>
                <w:lang w:val="en-US"/>
              </w:rPr>
            </w:pPr>
            <w:ins w:id="2190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A0322C" w:rsidRPr="00A0322C" w:rsidRDefault="00A0322C" w:rsidP="00A0322C">
      <w:pPr>
        <w:rPr>
          <w:ins w:id="2191" w:author="Автор"/>
        </w:rPr>
      </w:pPr>
    </w:p>
    <w:p w:rsidR="00A0322C" w:rsidRDefault="00A0322C" w:rsidP="00A75B69">
      <w:pPr>
        <w:pStyle w:val="21"/>
        <w:rPr>
          <w:ins w:id="2192" w:author="Автор"/>
        </w:rPr>
        <w:pPrChange w:id="2193" w:author="Автор">
          <w:pPr/>
        </w:pPrChange>
      </w:pPr>
      <w:ins w:id="2194" w:author="Автор">
        <w:r>
          <w:t>Операция «Снятия запрета»</w:t>
        </w:r>
      </w:ins>
    </w:p>
    <w:p w:rsidR="00A0322C" w:rsidRPr="00285FCA" w:rsidRDefault="00A0322C" w:rsidP="00A0322C">
      <w:pPr>
        <w:pStyle w:val="1----111"/>
        <w:rPr>
          <w:ins w:id="2195" w:author="Автор"/>
          <w:lang w:val="en-US"/>
        </w:rPr>
      </w:pPr>
      <w:ins w:id="2196" w:author="Автор">
        <w:r w:rsidRPr="0009076A">
          <w:t>Общие сведения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7290"/>
      </w:tblGrid>
      <w:tr w:rsidR="00463F1B" w:rsidRPr="0009076A" w:rsidTr="00463F1B">
        <w:trPr>
          <w:ins w:id="2197" w:author="Автор"/>
        </w:trPr>
        <w:tc>
          <w:tcPr>
            <w:tcW w:w="2943" w:type="dxa"/>
          </w:tcPr>
          <w:p w:rsidR="00463F1B" w:rsidRPr="0009076A" w:rsidRDefault="00463F1B" w:rsidP="00463F1B">
            <w:pPr>
              <w:rPr>
                <w:ins w:id="2198" w:author="Автор"/>
                <w:b/>
              </w:rPr>
            </w:pPr>
            <w:ins w:id="2199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463F1B" w:rsidRPr="00C0167D" w:rsidRDefault="00463F1B" w:rsidP="00463F1B">
            <w:pPr>
              <w:pStyle w:val="af7"/>
              <w:ind w:firstLine="0"/>
              <w:rPr>
                <w:ins w:id="2200" w:author="Автор"/>
                <w:lang w:val="en-US"/>
              </w:rPr>
            </w:pPr>
            <w:ins w:id="2201" w:author="Автор">
              <w:r w:rsidRPr="000A0CDD">
                <w:rPr>
                  <w:bCs/>
                </w:rPr>
                <w:t>removeProhbition</w:t>
              </w:r>
            </w:ins>
          </w:p>
        </w:tc>
      </w:tr>
      <w:tr w:rsidR="00463F1B" w:rsidRPr="0009076A" w:rsidTr="00463F1B">
        <w:trPr>
          <w:ins w:id="2202" w:author="Автор"/>
        </w:trPr>
        <w:tc>
          <w:tcPr>
            <w:tcW w:w="2943" w:type="dxa"/>
          </w:tcPr>
          <w:p w:rsidR="00463F1B" w:rsidRPr="0009076A" w:rsidRDefault="00463F1B" w:rsidP="00463F1B">
            <w:pPr>
              <w:rPr>
                <w:ins w:id="2203" w:author="Автор"/>
                <w:b/>
              </w:rPr>
            </w:pPr>
            <w:ins w:id="2204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463F1B" w:rsidRPr="00E16E79" w:rsidRDefault="00463F1B" w:rsidP="00463F1B">
            <w:pPr>
              <w:rPr>
                <w:ins w:id="2205" w:author="Автор"/>
              </w:rPr>
            </w:pPr>
            <w:ins w:id="2206" w:author="Автор">
              <w:r>
                <w:rPr>
                  <w:lang w:val="en-US"/>
                </w:rPr>
                <w:t xml:space="preserve">Установка </w:t>
              </w:r>
              <w:r>
                <w:t>запрещаемого фильтра</w:t>
              </w:r>
            </w:ins>
          </w:p>
        </w:tc>
      </w:tr>
      <w:tr w:rsidR="00463F1B" w:rsidRPr="0009076A" w:rsidTr="00463F1B">
        <w:trPr>
          <w:ins w:id="2207" w:author="Автор"/>
        </w:trPr>
        <w:tc>
          <w:tcPr>
            <w:tcW w:w="2943" w:type="dxa"/>
          </w:tcPr>
          <w:p w:rsidR="00463F1B" w:rsidRPr="0009076A" w:rsidRDefault="00463F1B" w:rsidP="00463F1B">
            <w:pPr>
              <w:rPr>
                <w:ins w:id="2208" w:author="Автор"/>
                <w:b/>
              </w:rPr>
            </w:pPr>
            <w:ins w:id="2209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463F1B" w:rsidRPr="0009076A" w:rsidRDefault="00463F1B" w:rsidP="00463F1B">
            <w:pPr>
              <w:rPr>
                <w:ins w:id="2210" w:author="Автор"/>
              </w:rPr>
            </w:pPr>
            <w:ins w:id="2211" w:author="Автор">
              <w:r>
                <w:rPr>
                  <w:lang w:val="en-US"/>
                </w:rPr>
                <w:t xml:space="preserve">Установка </w:t>
              </w:r>
              <w:r>
                <w:t>запрещаемого фильтра</w:t>
              </w:r>
            </w:ins>
          </w:p>
        </w:tc>
      </w:tr>
    </w:tbl>
    <w:p w:rsidR="00A0322C" w:rsidRDefault="00A0322C" w:rsidP="00A0322C">
      <w:pPr>
        <w:pStyle w:val="1----111"/>
        <w:rPr>
          <w:ins w:id="2212" w:author="Автор"/>
        </w:rPr>
      </w:pPr>
      <w:ins w:id="2213" w:author="Автор">
        <w:r w:rsidRPr="0009076A">
          <w:t>Описание выходных параметров</w:t>
        </w:r>
      </w:ins>
    </w:p>
    <w:p w:rsidR="00463F1B" w:rsidRPr="0009076A" w:rsidRDefault="00463F1B" w:rsidP="00463F1B">
      <w:pPr>
        <w:pStyle w:val="af7"/>
        <w:rPr>
          <w:ins w:id="2214" w:author="Автор"/>
          <w:b/>
        </w:rPr>
      </w:pPr>
      <w:ins w:id="2215" w:author="Автор">
        <w:r w:rsidRPr="0009076A">
          <w:rPr>
            <w:b/>
          </w:rPr>
          <w:t xml:space="preserve">Входные данные: </w:t>
        </w:r>
        <w:r w:rsidRPr="000A0CDD">
          <w:rPr>
            <w:bCs/>
          </w:rPr>
          <w:t>removeProhbition</w:t>
        </w:r>
      </w:ins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  <w:tblGridChange w:id="2216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463F1B" w:rsidRPr="0009076A" w:rsidTr="00463F1B">
        <w:trPr>
          <w:ins w:id="2217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218" w:author="Автор"/>
                <w:lang w:val="en-US"/>
              </w:rPr>
            </w:pPr>
            <w:ins w:id="2219" w:author="Автор">
              <w:r w:rsidRPr="0009076A">
                <w:lastRenderedPageBreak/>
                <w:t>№</w:t>
              </w:r>
            </w:ins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220" w:author="Автор"/>
              </w:rPr>
            </w:pPr>
            <w:ins w:id="2221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222" w:author="Автор"/>
              </w:rPr>
            </w:pPr>
            <w:ins w:id="2223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224" w:author="Автор"/>
              </w:rPr>
            </w:pPr>
            <w:ins w:id="2225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226" w:author="Автор"/>
              </w:rPr>
            </w:pPr>
            <w:ins w:id="2227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228" w:author="Автор"/>
              </w:rPr>
            </w:pPr>
            <w:ins w:id="2229" w:author="Автор">
              <w:r w:rsidRPr="0009076A">
                <w:t xml:space="preserve">Комментарий </w:t>
              </w:r>
            </w:ins>
          </w:p>
        </w:tc>
      </w:tr>
      <w:tr w:rsidR="00463F1B" w:rsidRPr="0009076A" w:rsidTr="00463F1B">
        <w:trPr>
          <w:ins w:id="2230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231" w:author="Автор"/>
              </w:rPr>
            </w:pPr>
            <w:ins w:id="2232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463F1B" w:rsidRPr="000D3C28" w:rsidRDefault="00463F1B" w:rsidP="00463F1B">
            <w:pPr>
              <w:pStyle w:val="affff1"/>
              <w:ind w:left="0"/>
              <w:rPr>
                <w:ins w:id="2233" w:author="Автор"/>
                <w:sz w:val="20"/>
                <w:szCs w:val="20"/>
              </w:rPr>
            </w:pPr>
            <w:ins w:id="2234" w:author="Автор">
              <w:r w:rsidRPr="000D3C28"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</w:tcPr>
          <w:p w:rsidR="00463F1B" w:rsidRPr="000D3C28" w:rsidRDefault="00463F1B" w:rsidP="00463F1B">
            <w:pPr>
              <w:pStyle w:val="affff1"/>
              <w:ind w:left="0"/>
              <w:rPr>
                <w:ins w:id="2235" w:author="Автор"/>
                <w:sz w:val="20"/>
                <w:szCs w:val="20"/>
              </w:rPr>
            </w:pPr>
            <w:ins w:id="2236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2237" w:author="Автор"/>
                <w:sz w:val="20"/>
                <w:szCs w:val="20"/>
              </w:rPr>
            </w:pPr>
            <w:ins w:id="2238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463F1B" w:rsidRPr="000D3C28" w:rsidRDefault="00463F1B" w:rsidP="00463F1B">
            <w:pPr>
              <w:pStyle w:val="affff1"/>
              <w:ind w:left="0"/>
              <w:rPr>
                <w:ins w:id="2239" w:author="Автор"/>
                <w:sz w:val="20"/>
                <w:szCs w:val="20"/>
              </w:rPr>
            </w:pPr>
            <w:ins w:id="2240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long</w:t>
              </w:r>
            </w:ins>
          </w:p>
        </w:tc>
        <w:tc>
          <w:tcPr>
            <w:tcW w:w="1989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2241" w:author="Автор"/>
                <w:sz w:val="20"/>
                <w:szCs w:val="20"/>
              </w:rPr>
            </w:pPr>
          </w:p>
        </w:tc>
      </w:tr>
      <w:tr w:rsidR="00463F1B" w:rsidRPr="0009076A" w:rsidTr="00A75B69">
        <w:tblPrEx>
          <w:tblW w:w="104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2242" w:author="Автор">
            <w:tblPrEx>
              <w:tblW w:w="104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ins w:id="2243" w:author="Автор"/>
        </w:trPr>
        <w:tc>
          <w:tcPr>
            <w:tcW w:w="534" w:type="dxa"/>
            <w:vAlign w:val="center"/>
            <w:tcPrChange w:id="2244" w:author="Автор">
              <w:tcPr>
                <w:tcW w:w="534" w:type="dxa"/>
                <w:vAlign w:val="center"/>
              </w:tcPr>
            </w:tcPrChange>
          </w:tcPr>
          <w:p w:rsidR="00463F1B" w:rsidRPr="00463F1B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245" w:author="Автор"/>
                <w:lang w:val="en-US"/>
              </w:rPr>
            </w:pPr>
            <w:ins w:id="2246" w:author="Автор">
              <w:r w:rsidRPr="00463F1B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  <w:tcPrChange w:id="2247" w:author="Автор">
              <w:tcPr>
                <w:tcW w:w="2050" w:type="dxa"/>
              </w:tcPr>
            </w:tcPrChange>
          </w:tcPr>
          <w:p w:rsidR="00463F1B" w:rsidRPr="00463F1B" w:rsidRDefault="00463F1B" w:rsidP="00463F1B">
            <w:pPr>
              <w:pStyle w:val="affff1"/>
              <w:ind w:left="0"/>
              <w:rPr>
                <w:ins w:id="2248" w:author="Автор"/>
                <w:sz w:val="20"/>
                <w:szCs w:val="20"/>
              </w:rPr>
            </w:pPr>
            <w:ins w:id="2249" w:author="Автор">
              <w:r w:rsidRPr="00A75B69">
                <w:rPr>
                  <w:bCs/>
                  <w:sz w:val="20"/>
                  <w:szCs w:val="20"/>
                  <w:rPrChange w:id="2250" w:author="Автор">
                    <w:rPr>
                      <w:b/>
                      <w:bCs/>
                      <w:sz w:val="20"/>
                      <w:szCs w:val="20"/>
                    </w:rPr>
                  </w:rPrChange>
                </w:rPr>
                <w:t>Prohibition</w:t>
              </w:r>
              <w:r w:rsidRPr="00A75B69">
                <w:rPr>
                  <w:sz w:val="20"/>
                  <w:szCs w:val="20"/>
                  <w:lang w:val="en-US"/>
                  <w:rPrChange w:id="2251" w:author="Автор">
                    <w:rPr>
                      <w:b/>
                      <w:sz w:val="20"/>
                      <w:szCs w:val="20"/>
                      <w:lang w:val="en-US"/>
                    </w:rPr>
                  </w:rPrChange>
                </w:rPr>
                <w:t>id</w:t>
              </w:r>
            </w:ins>
          </w:p>
        </w:tc>
        <w:tc>
          <w:tcPr>
            <w:tcW w:w="1903" w:type="dxa"/>
            <w:vAlign w:val="center"/>
            <w:tcPrChange w:id="2252" w:author="Автор">
              <w:tcPr>
                <w:tcW w:w="1903" w:type="dxa"/>
              </w:tcPr>
            </w:tcPrChange>
          </w:tcPr>
          <w:p w:rsidR="00463F1B" w:rsidRPr="00463F1B" w:rsidRDefault="00463F1B" w:rsidP="00463F1B">
            <w:pPr>
              <w:pStyle w:val="affff1"/>
              <w:ind w:left="0"/>
              <w:rPr>
                <w:ins w:id="2253" w:author="Автор"/>
                <w:sz w:val="20"/>
                <w:szCs w:val="20"/>
              </w:rPr>
            </w:pPr>
            <w:ins w:id="2254" w:author="Автор">
              <w:r w:rsidRPr="00A75B69">
                <w:rPr>
                  <w:sz w:val="20"/>
                  <w:szCs w:val="20"/>
                  <w:rPrChange w:id="2255" w:author="Автор">
                    <w:rPr>
                      <w:b/>
                      <w:sz w:val="20"/>
                      <w:szCs w:val="20"/>
                    </w:rPr>
                  </w:rPrChange>
                </w:rPr>
                <w:t>Идентификатор запрета</w:t>
              </w:r>
            </w:ins>
          </w:p>
        </w:tc>
        <w:tc>
          <w:tcPr>
            <w:tcW w:w="1965" w:type="dxa"/>
            <w:vAlign w:val="center"/>
            <w:tcPrChange w:id="2256" w:author="Автор">
              <w:tcPr>
                <w:tcW w:w="1965" w:type="dxa"/>
              </w:tcPr>
            </w:tcPrChange>
          </w:tcPr>
          <w:p w:rsidR="00463F1B" w:rsidRPr="00463F1B" w:rsidRDefault="00463F1B" w:rsidP="00463F1B">
            <w:pPr>
              <w:pStyle w:val="affff1"/>
              <w:ind w:left="0"/>
              <w:rPr>
                <w:ins w:id="2257" w:author="Автор"/>
                <w:sz w:val="20"/>
                <w:szCs w:val="20"/>
              </w:rPr>
            </w:pPr>
            <w:ins w:id="2258" w:author="Автор">
              <w:r w:rsidRPr="00A75B69">
                <w:rPr>
                  <w:sz w:val="20"/>
                  <w:szCs w:val="20"/>
                  <w:rPrChange w:id="2259" w:author="Автор">
                    <w:rPr>
                      <w:b/>
                      <w:sz w:val="20"/>
                      <w:szCs w:val="20"/>
                    </w:rPr>
                  </w:rPrChange>
                </w:rPr>
                <w:t>+</w:t>
              </w:r>
            </w:ins>
          </w:p>
        </w:tc>
        <w:tc>
          <w:tcPr>
            <w:tcW w:w="1980" w:type="dxa"/>
            <w:vAlign w:val="center"/>
            <w:tcPrChange w:id="2260" w:author="Автор">
              <w:tcPr>
                <w:tcW w:w="1980" w:type="dxa"/>
              </w:tcPr>
            </w:tcPrChange>
          </w:tcPr>
          <w:p w:rsidR="00463F1B" w:rsidRPr="00463F1B" w:rsidRDefault="00463F1B" w:rsidP="00463F1B">
            <w:pPr>
              <w:pStyle w:val="affff1"/>
              <w:ind w:left="0"/>
              <w:rPr>
                <w:ins w:id="2261" w:author="Автор"/>
                <w:sz w:val="20"/>
                <w:szCs w:val="20"/>
                <w:lang w:val="en-US"/>
              </w:rPr>
            </w:pPr>
            <w:ins w:id="2262" w:author="Автор">
              <w:r w:rsidRPr="00A75B69">
                <w:rPr>
                  <w:sz w:val="20"/>
                  <w:szCs w:val="20"/>
                  <w:lang w:val="en-US"/>
                  <w:rPrChange w:id="2263" w:author="Автор">
                    <w:rPr>
                      <w:b/>
                      <w:sz w:val="20"/>
                      <w:szCs w:val="20"/>
                      <w:lang w:val="en-US"/>
                    </w:rPr>
                  </w:rPrChange>
                </w:rPr>
                <w:t>xs:long</w:t>
              </w:r>
            </w:ins>
          </w:p>
        </w:tc>
        <w:tc>
          <w:tcPr>
            <w:tcW w:w="1989" w:type="dxa"/>
            <w:vAlign w:val="center"/>
            <w:tcPrChange w:id="2264" w:author="Автор">
              <w:tcPr>
                <w:tcW w:w="1989" w:type="dxa"/>
              </w:tcPr>
            </w:tcPrChange>
          </w:tcPr>
          <w:p w:rsidR="00463F1B" w:rsidRPr="00463F1B" w:rsidRDefault="00463F1B" w:rsidP="00463F1B">
            <w:pPr>
              <w:pStyle w:val="affff1"/>
              <w:ind w:left="0"/>
              <w:rPr>
                <w:ins w:id="2265" w:author="Автор"/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  <w:rPr>
          <w:ins w:id="2266" w:author="Автор"/>
        </w:rPr>
      </w:pPr>
      <w:ins w:id="2267" w:author="Автор">
        <w:r w:rsidRPr="0009076A">
          <w:t>Описание выходных параметров</w:t>
        </w:r>
      </w:ins>
    </w:p>
    <w:p w:rsidR="00463F1B" w:rsidRPr="0009076A" w:rsidRDefault="00463F1B" w:rsidP="00463F1B">
      <w:pPr>
        <w:pStyle w:val="af7"/>
        <w:rPr>
          <w:ins w:id="2268" w:author="Автор"/>
          <w:b/>
        </w:rPr>
      </w:pPr>
      <w:ins w:id="2269" w:author="Автор">
        <w:r w:rsidRPr="0009076A">
          <w:rPr>
            <w:b/>
          </w:rPr>
          <w:t xml:space="preserve">Выходные данные: </w:t>
        </w:r>
        <w:r w:rsidRPr="00A75B69">
          <w:rPr>
            <w:b/>
            <w:bCs/>
            <w:rPrChange w:id="2270" w:author="Автор">
              <w:rPr>
                <w:bCs/>
              </w:rPr>
            </w:rPrChange>
          </w:rPr>
          <w:t>removeProhbition</w:t>
        </w:r>
      </w:ins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rPr>
          <w:ins w:id="2271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272" w:author="Автор"/>
                <w:lang w:val="en-US"/>
              </w:rPr>
            </w:pPr>
            <w:ins w:id="2273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274" w:author="Автор"/>
              </w:rPr>
            </w:pPr>
            <w:ins w:id="2275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276" w:author="Автор"/>
              </w:rPr>
            </w:pPr>
            <w:ins w:id="2277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278" w:author="Автор"/>
              </w:rPr>
            </w:pPr>
            <w:ins w:id="2279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280" w:author="Автор"/>
              </w:rPr>
            </w:pPr>
            <w:ins w:id="2281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282" w:author="Автор"/>
              </w:rPr>
            </w:pPr>
            <w:ins w:id="2283" w:author="Автор">
              <w:r w:rsidRPr="0009076A">
                <w:t xml:space="preserve">Комментарий </w:t>
              </w:r>
            </w:ins>
          </w:p>
        </w:tc>
      </w:tr>
      <w:tr w:rsidR="00463F1B" w:rsidRPr="0009076A" w:rsidTr="00463F1B">
        <w:trPr>
          <w:ins w:id="2284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285" w:author="Автор"/>
              </w:rPr>
            </w:pPr>
            <w:ins w:id="2286" w:author="Автор">
              <w:r>
                <w:t>2</w:t>
              </w:r>
            </w:ins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2287" w:author="Автор"/>
                <w:sz w:val="20"/>
                <w:szCs w:val="20"/>
                <w:lang w:val="en-US"/>
              </w:rPr>
            </w:pPr>
            <w:ins w:id="2288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2289" w:author="Автор"/>
                <w:sz w:val="20"/>
                <w:szCs w:val="20"/>
                <w:lang w:val="en-US"/>
              </w:rPr>
            </w:pPr>
            <w:ins w:id="2290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2291" w:author="Автор"/>
                <w:sz w:val="20"/>
                <w:szCs w:val="20"/>
                <w:lang w:val="en-US"/>
              </w:rPr>
            </w:pPr>
            <w:ins w:id="2292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2293" w:author="Автор"/>
                <w:sz w:val="20"/>
                <w:szCs w:val="20"/>
                <w:lang w:val="en-US"/>
              </w:rPr>
            </w:pPr>
            <w:ins w:id="2294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295" w:author="Автор"/>
                <w:sz w:val="20"/>
                <w:szCs w:val="20"/>
              </w:rPr>
            </w:pPr>
          </w:p>
        </w:tc>
      </w:tr>
      <w:tr w:rsidR="00463F1B" w:rsidRPr="0009076A" w:rsidTr="00463F1B">
        <w:trPr>
          <w:ins w:id="2296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297" w:author="Автор"/>
              </w:rPr>
            </w:pPr>
            <w:ins w:id="2298" w:author="Автор">
              <w:r>
                <w:t>3</w:t>
              </w:r>
            </w:ins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2299" w:author="Автор"/>
                <w:sz w:val="20"/>
                <w:szCs w:val="20"/>
                <w:lang w:val="en-US"/>
              </w:rPr>
            </w:pPr>
            <w:ins w:id="2300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2301" w:author="Автор"/>
                <w:sz w:val="20"/>
                <w:szCs w:val="20"/>
                <w:lang w:val="en-US"/>
              </w:rPr>
            </w:pPr>
            <w:ins w:id="2302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2303" w:author="Автор"/>
                <w:sz w:val="20"/>
                <w:szCs w:val="20"/>
              </w:rPr>
            </w:pPr>
            <w:ins w:id="2304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2305" w:author="Автор"/>
                <w:sz w:val="20"/>
                <w:szCs w:val="20"/>
                <w:lang w:val="en-US"/>
              </w:rPr>
            </w:pPr>
            <w:ins w:id="2306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307" w:author="Автор"/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  <w:rPr>
          <w:ins w:id="2308" w:author="Автор"/>
        </w:rPr>
      </w:pPr>
      <w:ins w:id="2309" w:author="Автор">
        <w:r w:rsidRPr="0009076A">
          <w:t>Ошибки</w:t>
        </w:r>
      </w:ins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63F1B" w:rsidRPr="0009076A" w:rsidTr="00463F1B">
        <w:trPr>
          <w:ins w:id="2310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311" w:author="Автор"/>
                <w:lang w:val="en-US"/>
              </w:rPr>
            </w:pPr>
            <w:ins w:id="2312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313" w:author="Автор"/>
              </w:rPr>
            </w:pPr>
            <w:ins w:id="2314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315" w:author="Автор"/>
              </w:rPr>
            </w:pPr>
            <w:ins w:id="2316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317" w:author="Автор"/>
              </w:rPr>
            </w:pPr>
            <w:ins w:id="2318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2319" w:author="Автор"/>
              </w:rPr>
            </w:pPr>
            <w:ins w:id="2320" w:author="Автор">
              <w:r w:rsidRPr="0009076A">
                <w:t>Комментарий</w:t>
              </w:r>
            </w:ins>
          </w:p>
        </w:tc>
      </w:tr>
      <w:tr w:rsidR="00463F1B" w:rsidRPr="0009076A" w:rsidTr="00463F1B">
        <w:trPr>
          <w:ins w:id="2321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22" w:author="Автор"/>
                <w:sz w:val="20"/>
                <w:szCs w:val="20"/>
              </w:rPr>
            </w:pPr>
            <w:ins w:id="2323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24" w:author="Автор"/>
                <w:sz w:val="20"/>
                <w:szCs w:val="20"/>
                <w:lang w:val="en-US"/>
              </w:rPr>
            </w:pPr>
            <w:ins w:id="2325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26" w:author="Автор"/>
                <w:sz w:val="20"/>
                <w:szCs w:val="20"/>
              </w:rPr>
            </w:pPr>
            <w:ins w:id="2327" w:author="Автор">
              <w:r w:rsidRPr="0009076A"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28" w:author="Автор"/>
                <w:sz w:val="20"/>
                <w:szCs w:val="20"/>
                <w:lang w:val="en-US"/>
              </w:rPr>
            </w:pPr>
            <w:ins w:id="2329" w:author="Автор">
              <w:r w:rsidRPr="0009076A"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30" w:author="Автор"/>
                <w:sz w:val="20"/>
                <w:szCs w:val="20"/>
              </w:rPr>
            </w:pPr>
          </w:p>
        </w:tc>
      </w:tr>
      <w:tr w:rsidR="00463F1B" w:rsidRPr="0009076A" w:rsidTr="00463F1B">
        <w:trPr>
          <w:ins w:id="2331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32" w:author="Автор"/>
                <w:sz w:val="20"/>
                <w:szCs w:val="20"/>
              </w:rPr>
            </w:pPr>
            <w:ins w:id="2333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34" w:author="Автор"/>
                <w:sz w:val="20"/>
                <w:szCs w:val="20"/>
                <w:lang w:val="en-US"/>
              </w:rPr>
            </w:pPr>
            <w:ins w:id="2335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36" w:author="Автор"/>
                <w:sz w:val="20"/>
                <w:szCs w:val="20"/>
              </w:rPr>
            </w:pPr>
            <w:ins w:id="2337" w:author="Автор">
              <w:r w:rsidRPr="0009076A"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38" w:author="Автор"/>
                <w:sz w:val="20"/>
                <w:szCs w:val="20"/>
              </w:rPr>
            </w:pPr>
            <w:ins w:id="2339" w:author="Автор">
              <w:r w:rsidRPr="0009076A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40" w:author="Автор"/>
                <w:sz w:val="20"/>
                <w:szCs w:val="20"/>
              </w:rPr>
            </w:pPr>
          </w:p>
        </w:tc>
      </w:tr>
      <w:tr w:rsidR="00463F1B" w:rsidRPr="0009076A" w:rsidTr="00463F1B">
        <w:trPr>
          <w:ins w:id="2341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42" w:author="Автор"/>
                <w:sz w:val="20"/>
                <w:szCs w:val="20"/>
              </w:rPr>
            </w:pPr>
            <w:ins w:id="2343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44" w:author="Автор"/>
                <w:sz w:val="20"/>
                <w:szCs w:val="20"/>
                <w:lang w:val="en-US"/>
              </w:rPr>
            </w:pPr>
            <w:ins w:id="2345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46" w:author="Автор"/>
                <w:sz w:val="20"/>
                <w:szCs w:val="20"/>
              </w:rPr>
            </w:pPr>
            <w:ins w:id="2347" w:author="Автор">
              <w:r w:rsidRPr="0009076A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48" w:author="Автор"/>
                <w:sz w:val="20"/>
                <w:szCs w:val="20"/>
              </w:rPr>
            </w:pPr>
            <w:ins w:id="2349" w:author="Автор">
              <w:r w:rsidRPr="0009076A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2350" w:author="Автор"/>
                <w:sz w:val="20"/>
                <w:szCs w:val="20"/>
              </w:rPr>
            </w:pPr>
          </w:p>
        </w:tc>
      </w:tr>
    </w:tbl>
    <w:p w:rsidR="00A0322C" w:rsidRPr="00285FCA" w:rsidRDefault="00A0322C" w:rsidP="00A0322C">
      <w:pPr>
        <w:pStyle w:val="1----111"/>
        <w:rPr>
          <w:ins w:id="2351" w:author="Автор"/>
          <w:lang w:val="en-US"/>
        </w:rPr>
      </w:pPr>
      <w:ins w:id="2352" w:author="Автор">
        <w:r>
          <w:t>Контрольные примеры</w:t>
        </w:r>
      </w:ins>
    </w:p>
    <w:p w:rsidR="00180D63" w:rsidRDefault="00180D63" w:rsidP="00180D63">
      <w:pPr>
        <w:pStyle w:val="af7"/>
        <w:rPr>
          <w:ins w:id="2353" w:author="Автор"/>
          <w:b/>
        </w:rPr>
      </w:pPr>
      <w:ins w:id="2354" w:author="Автор">
        <w:r w:rsidRPr="00916933">
          <w:rPr>
            <w:b/>
          </w:rPr>
          <w:t>Запрос</w:t>
        </w:r>
      </w:ins>
    </w:p>
    <w:p w:rsidR="00180D63" w:rsidRPr="00B77388" w:rsidRDefault="00180D63" w:rsidP="00180D63">
      <w:pPr>
        <w:pStyle w:val="af7"/>
        <w:rPr>
          <w:ins w:id="2355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180D63" w:rsidRPr="000A0CDD" w:rsidTr="00285FCA">
        <w:trPr>
          <w:ins w:id="2356" w:author="Автор"/>
        </w:trPr>
        <w:tc>
          <w:tcPr>
            <w:tcW w:w="9604" w:type="dxa"/>
            <w:shd w:val="clear" w:color="auto" w:fill="F2F2F2"/>
          </w:tcPr>
          <w:p w:rsidR="00180D63" w:rsidRPr="00874D64" w:rsidRDefault="00180D63" w:rsidP="00285FCA">
            <w:pPr>
              <w:spacing w:line="240" w:lineRule="auto"/>
              <w:jc w:val="left"/>
              <w:rPr>
                <w:ins w:id="2357" w:author="Автор"/>
                <w:i/>
                <w:sz w:val="20"/>
                <w:szCs w:val="20"/>
                <w:lang w:val="en-US"/>
              </w:rPr>
            </w:pPr>
            <w:ins w:id="2358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180D63" w:rsidRPr="00874D64" w:rsidRDefault="00180D63" w:rsidP="00285FCA">
            <w:pPr>
              <w:spacing w:line="240" w:lineRule="auto"/>
              <w:jc w:val="left"/>
              <w:rPr>
                <w:ins w:id="2359" w:author="Автор"/>
                <w:i/>
                <w:sz w:val="20"/>
                <w:szCs w:val="20"/>
                <w:lang w:val="en-US"/>
              </w:rPr>
            </w:pPr>
            <w:ins w:id="2360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180D63" w:rsidRPr="00D2653A" w:rsidRDefault="00180D63" w:rsidP="00285FCA">
            <w:pPr>
              <w:spacing w:line="240" w:lineRule="auto"/>
              <w:jc w:val="left"/>
              <w:rPr>
                <w:ins w:id="2361" w:author="Автор"/>
                <w:i/>
                <w:sz w:val="20"/>
                <w:szCs w:val="20"/>
                <w:lang w:val="en-US"/>
              </w:rPr>
            </w:pPr>
            <w:ins w:id="2362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&lt;soapenv:Body&gt;</w:t>
              </w:r>
            </w:ins>
          </w:p>
          <w:p w:rsidR="00180D63" w:rsidRPr="00D2653A" w:rsidRDefault="00180D63" w:rsidP="00285FCA">
            <w:pPr>
              <w:spacing w:line="240" w:lineRule="auto"/>
              <w:jc w:val="left"/>
              <w:rPr>
                <w:ins w:id="2363" w:author="Автор"/>
                <w:i/>
                <w:sz w:val="20"/>
                <w:szCs w:val="20"/>
                <w:lang w:val="en-US"/>
              </w:rPr>
            </w:pPr>
            <w:ins w:id="2364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&lt;soap:</w:t>
              </w:r>
              <w:r w:rsidRPr="00A75B69">
                <w:rPr>
                  <w:bCs/>
                  <w:i/>
                  <w:sz w:val="20"/>
                  <w:szCs w:val="20"/>
                  <w:rPrChange w:id="2365" w:author="Автор">
                    <w:rPr>
                      <w:bCs/>
                    </w:rPr>
                  </w:rPrChange>
                </w:rPr>
                <w:t>removeProhbition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180D63" w:rsidRDefault="00180D63" w:rsidP="00285FCA">
            <w:pPr>
              <w:spacing w:line="240" w:lineRule="auto"/>
              <w:jc w:val="left"/>
              <w:rPr>
                <w:ins w:id="2366" w:author="Автор"/>
                <w:i/>
                <w:sz w:val="20"/>
                <w:szCs w:val="20"/>
                <w:lang w:val="en-US"/>
              </w:rPr>
            </w:pPr>
            <w:ins w:id="2367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   &lt;contractId&gt;07613912&lt;/contractId&gt;</w:t>
              </w:r>
            </w:ins>
          </w:p>
          <w:p w:rsidR="00180D63" w:rsidRPr="00D2653A" w:rsidRDefault="00180D63" w:rsidP="00285FCA">
            <w:pPr>
              <w:spacing w:line="240" w:lineRule="auto"/>
              <w:jc w:val="left"/>
              <w:rPr>
                <w:ins w:id="2368" w:author="Автор"/>
                <w:i/>
                <w:sz w:val="20"/>
                <w:szCs w:val="20"/>
                <w:lang w:val="en-US"/>
              </w:rPr>
            </w:pPr>
            <w:ins w:id="2369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   &lt;</w:t>
              </w:r>
              <w:r w:rsidRPr="00285FCA">
                <w:rPr>
                  <w:bCs/>
                  <w:i/>
                  <w:sz w:val="20"/>
                  <w:szCs w:val="20"/>
                  <w:lang w:val="en-US"/>
                </w:rPr>
                <w:t>prohibition</w:t>
              </w:r>
              <w:r w:rsidRPr="00463F1B">
                <w:rPr>
                  <w:i/>
                  <w:sz w:val="20"/>
                  <w:szCs w:val="20"/>
                  <w:lang w:val="en-US"/>
                </w:rPr>
                <w:t>I</w:t>
              </w:r>
              <w:r w:rsidRPr="00285FCA">
                <w:rPr>
                  <w:i/>
                  <w:sz w:val="20"/>
                  <w:szCs w:val="20"/>
                  <w:lang w:val="en-US"/>
                </w:rPr>
                <w:t>d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  <w:r>
                <w:rPr>
                  <w:i/>
                  <w:sz w:val="20"/>
                  <w:szCs w:val="20"/>
                  <w:lang w:val="en-US"/>
                </w:rPr>
                <w:t>14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&lt;/</w:t>
              </w:r>
              <w:r w:rsidRPr="00285FCA">
                <w:rPr>
                  <w:bCs/>
                  <w:i/>
                  <w:sz w:val="20"/>
                  <w:szCs w:val="20"/>
                  <w:lang w:val="en-US"/>
                </w:rPr>
                <w:t>prohibition</w:t>
              </w:r>
              <w:r w:rsidRPr="00285FCA">
                <w:rPr>
                  <w:i/>
                  <w:sz w:val="20"/>
                  <w:szCs w:val="20"/>
                  <w:lang w:val="en-US"/>
                </w:rPr>
                <w:t>Id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180D63" w:rsidRPr="00D2653A" w:rsidRDefault="00180D63" w:rsidP="00285FCA">
            <w:pPr>
              <w:spacing w:line="240" w:lineRule="auto"/>
              <w:jc w:val="left"/>
              <w:rPr>
                <w:ins w:id="2370" w:author="Автор"/>
                <w:i/>
                <w:sz w:val="20"/>
                <w:szCs w:val="20"/>
                <w:lang w:val="en-US"/>
              </w:rPr>
            </w:pPr>
            <w:ins w:id="2371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&lt;/soap:</w:t>
              </w:r>
              <w:r w:rsidRPr="00285FCA">
                <w:rPr>
                  <w:bCs/>
                  <w:i/>
                  <w:sz w:val="20"/>
                  <w:szCs w:val="20"/>
                </w:rPr>
                <w:t>removeProhbition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180D63" w:rsidRPr="00D2653A" w:rsidRDefault="00180D63" w:rsidP="00285FCA">
            <w:pPr>
              <w:spacing w:line="240" w:lineRule="auto"/>
              <w:jc w:val="left"/>
              <w:rPr>
                <w:ins w:id="2372" w:author="Автор"/>
                <w:i/>
                <w:sz w:val="20"/>
                <w:szCs w:val="20"/>
                <w:lang w:val="en-US"/>
              </w:rPr>
            </w:pPr>
            <w:ins w:id="2373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180D63" w:rsidRPr="00F6672C" w:rsidRDefault="00180D63" w:rsidP="00285FCA">
            <w:pPr>
              <w:spacing w:line="240" w:lineRule="auto"/>
              <w:jc w:val="left"/>
              <w:rPr>
                <w:ins w:id="2374" w:author="Автор"/>
                <w:i/>
                <w:lang w:val="en-US"/>
              </w:rPr>
            </w:pPr>
            <w:ins w:id="2375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180D63" w:rsidRPr="00B77388" w:rsidRDefault="00180D63" w:rsidP="00180D63">
      <w:pPr>
        <w:pStyle w:val="af7"/>
        <w:rPr>
          <w:ins w:id="2376" w:author="Автор"/>
          <w:b/>
          <w:color w:val="A6A6A6"/>
          <w:sz w:val="20"/>
          <w:szCs w:val="20"/>
          <w:lang w:val="en-US"/>
        </w:rPr>
      </w:pPr>
    </w:p>
    <w:p w:rsidR="00180D63" w:rsidRPr="008A333B" w:rsidRDefault="00180D63" w:rsidP="00180D63">
      <w:pPr>
        <w:pStyle w:val="af7"/>
        <w:rPr>
          <w:ins w:id="2377" w:author="Автор"/>
          <w:b/>
        </w:rPr>
      </w:pPr>
      <w:ins w:id="2378" w:author="Автор">
        <w:r w:rsidRPr="00916933">
          <w:rPr>
            <w:b/>
          </w:rPr>
          <w:t>Ответ</w:t>
        </w:r>
        <w:r w:rsidRPr="008A333B">
          <w:rPr>
            <w:b/>
          </w:rPr>
          <w:t xml:space="preserve"> </w:t>
        </w:r>
        <w:r w:rsidRPr="00916933">
          <w:rPr>
            <w:b/>
          </w:rPr>
          <w:t>на</w:t>
        </w:r>
        <w:r w:rsidRPr="008A333B">
          <w:rPr>
            <w:b/>
          </w:rPr>
          <w:t xml:space="preserve"> </w:t>
        </w:r>
        <w:r w:rsidRPr="00916933">
          <w:rPr>
            <w:b/>
          </w:rPr>
          <w:t>запрос</w:t>
        </w:r>
        <w:r w:rsidRPr="008A333B">
          <w:rPr>
            <w:b/>
          </w:rPr>
          <w:t xml:space="preserve"> </w:t>
        </w:r>
        <w:r w:rsidRPr="00916933">
          <w:rPr>
            <w:b/>
          </w:rPr>
          <w:t>в</w:t>
        </w:r>
        <w:r w:rsidRPr="008A333B">
          <w:rPr>
            <w:b/>
          </w:rPr>
          <w:t xml:space="preserve"> </w:t>
        </w:r>
        <w:r w:rsidRPr="00916933">
          <w:rPr>
            <w:b/>
          </w:rPr>
          <w:t>случае</w:t>
        </w:r>
        <w:r w:rsidRPr="008A333B">
          <w:rPr>
            <w:b/>
          </w:rPr>
          <w:t xml:space="preserve"> </w:t>
        </w:r>
        <w:r w:rsidRPr="00916933">
          <w:rPr>
            <w:b/>
          </w:rPr>
          <w:t>успешного</w:t>
        </w:r>
        <w:r w:rsidRPr="008A333B">
          <w:rPr>
            <w:b/>
          </w:rPr>
          <w:t xml:space="preserve"> </w:t>
        </w:r>
        <w:r w:rsidRPr="00916933">
          <w:rPr>
            <w:b/>
          </w:rPr>
          <w:t>исполнения</w:t>
        </w:r>
      </w:ins>
    </w:p>
    <w:p w:rsidR="00180D63" w:rsidRPr="008A333B" w:rsidRDefault="00180D63" w:rsidP="00180D63">
      <w:pPr>
        <w:pStyle w:val="af7"/>
        <w:rPr>
          <w:ins w:id="2379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180D63" w:rsidRPr="007F797C" w:rsidTr="00285FCA">
        <w:trPr>
          <w:ins w:id="2380" w:author="Автор"/>
        </w:trPr>
        <w:tc>
          <w:tcPr>
            <w:tcW w:w="9604" w:type="dxa"/>
            <w:shd w:val="clear" w:color="auto" w:fill="F2F2F2"/>
          </w:tcPr>
          <w:p w:rsidR="00180D63" w:rsidRPr="00874D64" w:rsidRDefault="00180D63" w:rsidP="00285FCA">
            <w:pPr>
              <w:spacing w:line="240" w:lineRule="auto"/>
              <w:jc w:val="left"/>
              <w:rPr>
                <w:ins w:id="2381" w:author="Автор"/>
                <w:i/>
                <w:sz w:val="20"/>
                <w:szCs w:val="20"/>
                <w:lang w:val="en-US"/>
              </w:rPr>
            </w:pPr>
            <w:ins w:id="2382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180D63" w:rsidRPr="00874D64" w:rsidRDefault="00180D63" w:rsidP="00285FCA">
            <w:pPr>
              <w:spacing w:line="240" w:lineRule="auto"/>
              <w:jc w:val="left"/>
              <w:rPr>
                <w:ins w:id="2383" w:author="Автор"/>
                <w:i/>
                <w:sz w:val="20"/>
                <w:szCs w:val="20"/>
                <w:lang w:val="en-US"/>
              </w:rPr>
            </w:pPr>
            <w:ins w:id="2384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180D63" w:rsidRPr="00874D64" w:rsidRDefault="00180D63" w:rsidP="00285FCA">
            <w:pPr>
              <w:spacing w:line="240" w:lineRule="auto"/>
              <w:jc w:val="left"/>
              <w:rPr>
                <w:ins w:id="2385" w:author="Автор"/>
                <w:i/>
                <w:sz w:val="20"/>
                <w:szCs w:val="20"/>
                <w:lang w:val="en-US"/>
              </w:rPr>
            </w:pPr>
            <w:ins w:id="2386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&lt;ns2: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 xml:space="preserve"> </w:t>
              </w:r>
              <w:r w:rsidRPr="00A75B69">
                <w:rPr>
                  <w:bCs/>
                  <w:i/>
                  <w:sz w:val="20"/>
                  <w:szCs w:val="20"/>
                  <w:lang w:val="en-US"/>
                  <w:rPrChange w:id="2387" w:author="Автор">
                    <w:rPr>
                      <w:bCs/>
                      <w:i/>
                      <w:sz w:val="20"/>
                      <w:szCs w:val="20"/>
                    </w:rPr>
                  </w:rPrChange>
                </w:rPr>
                <w:t>removeProhbition</w:t>
              </w:r>
              <w:r w:rsidRPr="00874D64">
                <w:rPr>
                  <w:i/>
                  <w:sz w:val="20"/>
                  <w:szCs w:val="20"/>
                  <w:lang w:val="en-US"/>
                </w:rPr>
                <w:t>Response xmlns:ns2="http://soap.integra.partner.web.processor.ecafe.axetta.ru/"&gt;</w:t>
              </w:r>
            </w:ins>
          </w:p>
          <w:p w:rsidR="00180D63" w:rsidRDefault="00180D63" w:rsidP="00180D63">
            <w:pPr>
              <w:spacing w:line="240" w:lineRule="auto"/>
              <w:jc w:val="left"/>
              <w:rPr>
                <w:ins w:id="2388" w:author="Автор"/>
                <w:i/>
                <w:sz w:val="20"/>
                <w:szCs w:val="20"/>
                <w:lang w:val="en-US"/>
              </w:rPr>
            </w:pPr>
            <w:ins w:id="2389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   &lt;return&gt; </w:t>
              </w:r>
            </w:ins>
          </w:p>
          <w:p w:rsidR="00180D63" w:rsidRPr="00874D64" w:rsidRDefault="00180D63" w:rsidP="00285FCA">
            <w:pPr>
              <w:spacing w:line="240" w:lineRule="auto"/>
              <w:jc w:val="left"/>
              <w:rPr>
                <w:ins w:id="2390" w:author="Автор"/>
                <w:i/>
                <w:sz w:val="20"/>
                <w:szCs w:val="20"/>
                <w:lang w:val="en-US"/>
              </w:rPr>
            </w:pPr>
            <w:ins w:id="2391" w:author="Автор">
              <w:r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         </w:t>
              </w:r>
              <w:r w:rsidRPr="00874D64">
                <w:rPr>
                  <w:i/>
                  <w:sz w:val="20"/>
                  <w:szCs w:val="20"/>
                  <w:lang w:val="en-US"/>
                </w:rPr>
                <w:t>&lt;resultCode&gt;0&lt;/resultCode&gt;</w:t>
              </w:r>
            </w:ins>
          </w:p>
          <w:p w:rsidR="00180D63" w:rsidRPr="00874D64" w:rsidRDefault="00180D63" w:rsidP="00285FCA">
            <w:pPr>
              <w:spacing w:line="240" w:lineRule="auto"/>
              <w:jc w:val="left"/>
              <w:rPr>
                <w:ins w:id="2392" w:author="Автор"/>
                <w:i/>
                <w:sz w:val="20"/>
                <w:szCs w:val="20"/>
                <w:lang w:val="en-US"/>
              </w:rPr>
            </w:pPr>
            <w:ins w:id="2393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180D63" w:rsidRPr="00874D64" w:rsidRDefault="00180D63" w:rsidP="00285FCA">
            <w:pPr>
              <w:spacing w:line="240" w:lineRule="auto"/>
              <w:jc w:val="left"/>
              <w:rPr>
                <w:ins w:id="2394" w:author="Автор"/>
                <w:i/>
                <w:sz w:val="20"/>
                <w:szCs w:val="20"/>
                <w:lang w:val="en-US"/>
              </w:rPr>
            </w:pPr>
            <w:ins w:id="2395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180D63" w:rsidRPr="00874D64" w:rsidRDefault="00180D63" w:rsidP="00285FCA">
            <w:pPr>
              <w:spacing w:line="240" w:lineRule="auto"/>
              <w:jc w:val="left"/>
              <w:rPr>
                <w:ins w:id="2396" w:author="Автор"/>
                <w:i/>
                <w:sz w:val="20"/>
                <w:szCs w:val="20"/>
                <w:lang w:val="en-US"/>
              </w:rPr>
            </w:pPr>
            <w:ins w:id="2397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&lt;/ns2:</w:t>
              </w:r>
              <w:r w:rsidRPr="00285FCA">
                <w:rPr>
                  <w:bCs/>
                  <w:i/>
                  <w:sz w:val="20"/>
                  <w:szCs w:val="20"/>
                  <w:lang w:val="en-US"/>
                </w:rPr>
                <w:t xml:space="preserve"> </w:t>
              </w:r>
              <w:r w:rsidRPr="00285FCA">
                <w:rPr>
                  <w:bCs/>
                  <w:i/>
                  <w:sz w:val="20"/>
                  <w:szCs w:val="20"/>
                  <w:lang w:val="en-US"/>
                </w:rPr>
                <w:t>removeProhbition</w:t>
              </w:r>
              <w:r w:rsidRPr="00874D64">
                <w:rPr>
                  <w:i/>
                  <w:sz w:val="20"/>
                  <w:szCs w:val="20"/>
                  <w:lang w:val="en-US"/>
                </w:rPr>
                <w:t>Response &gt;</w:t>
              </w:r>
            </w:ins>
          </w:p>
          <w:p w:rsidR="00180D63" w:rsidRPr="00874D64" w:rsidRDefault="00180D63" w:rsidP="00285FCA">
            <w:pPr>
              <w:spacing w:line="240" w:lineRule="auto"/>
              <w:jc w:val="left"/>
              <w:rPr>
                <w:ins w:id="2398" w:author="Автор"/>
                <w:i/>
                <w:sz w:val="20"/>
                <w:szCs w:val="20"/>
                <w:lang w:val="en-US"/>
              </w:rPr>
            </w:pPr>
            <w:ins w:id="2399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180D63" w:rsidRPr="00F6672C" w:rsidRDefault="00180D63" w:rsidP="00285FCA">
            <w:pPr>
              <w:spacing w:line="240" w:lineRule="auto"/>
              <w:jc w:val="left"/>
              <w:rPr>
                <w:ins w:id="2400" w:author="Автор"/>
                <w:i/>
                <w:lang w:val="en-US"/>
              </w:rPr>
            </w:pPr>
            <w:ins w:id="2401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A0322C" w:rsidRPr="00A0322C" w:rsidRDefault="00A0322C" w:rsidP="00A0322C">
      <w:pPr>
        <w:rPr>
          <w:ins w:id="2402" w:author="Автор"/>
        </w:rPr>
      </w:pPr>
    </w:p>
    <w:p w:rsidR="00A0322C" w:rsidRPr="00A0322C" w:rsidRDefault="00A0322C" w:rsidP="005B40C2">
      <w:pPr>
        <w:rPr>
          <w:ins w:id="2403" w:author="Автор"/>
        </w:rPr>
      </w:pPr>
    </w:p>
    <w:p w:rsidR="00A0322C" w:rsidRPr="00A0322C" w:rsidRDefault="00A0322C" w:rsidP="00DF454A">
      <w:pPr>
        <w:rPr>
          <w:ins w:id="2404" w:author="Автор"/>
        </w:rPr>
      </w:pPr>
    </w:p>
    <w:p w:rsidR="00A0322C" w:rsidRPr="00A0322C" w:rsidRDefault="00A0322C" w:rsidP="00180D63">
      <w:pPr>
        <w:rPr>
          <w:ins w:id="2405" w:author="Автор"/>
        </w:rPr>
      </w:pPr>
    </w:p>
    <w:p w:rsidR="00A0322C" w:rsidRPr="00A0322C" w:rsidRDefault="00A0322C" w:rsidP="00C0167D"/>
    <w:p w:rsidR="0094796B" w:rsidRPr="0094796B" w:rsidRDefault="0094796B" w:rsidP="003C2CC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C6224" w:rsidRPr="004C6224" w:rsidRDefault="004C6224" w:rsidP="008214B0"/>
    <w:p w:rsidR="0038149F" w:rsidRPr="00A75305" w:rsidRDefault="009A14D3" w:rsidP="00A75305">
      <w:pPr>
        <w:pStyle w:val="12"/>
      </w:pPr>
      <w:r>
        <w:br w:type="page"/>
      </w:r>
      <w:bookmarkStart w:id="2406" w:name="_Toc389033516"/>
      <w:r w:rsidR="00A75305" w:rsidRPr="00A75305">
        <w:lastRenderedPageBreak/>
        <w:t>П</w:t>
      </w:r>
      <w:r w:rsidR="0038149F" w:rsidRPr="00A75305">
        <w:t>риложения</w:t>
      </w:r>
      <w:bookmarkEnd w:id="2406"/>
    </w:p>
    <w:p w:rsidR="0038149F" w:rsidRPr="0038149F" w:rsidRDefault="0038149F" w:rsidP="0038149F">
      <w:pPr>
        <w:pStyle w:val="23"/>
      </w:pPr>
      <w:bookmarkStart w:id="2407" w:name="_Toc389033517"/>
      <w:r w:rsidRPr="0038149F">
        <w:t>Описание сервиса (WSDL)</w:t>
      </w:r>
      <w:bookmarkEnd w:id="2407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945"/>
      </w:tblGrid>
      <w:tr w:rsidR="009712E5" w:rsidRPr="000A0CDD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2408" w:name="_Toc389033518"/>
      <w:r w:rsidRPr="0038149F">
        <w:lastRenderedPageBreak/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2408"/>
    </w:p>
    <w:p w:rsidR="009712E5" w:rsidRPr="00B77388" w:rsidRDefault="009712E5" w:rsidP="004A39CC">
      <w:pPr>
        <w:pStyle w:val="30"/>
      </w:pPr>
      <w:bookmarkStart w:id="2409" w:name="_Toc389033519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24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Название </w:t>
            </w:r>
            <w:r w:rsidRPr="00B26251">
              <w:rPr>
                <w:sz w:val="20"/>
              </w:rPr>
              <w:lastRenderedPageBreak/>
              <w:t>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Дополнительные </w:t>
            </w:r>
            <w:r w:rsidRPr="00B26251">
              <w:rPr>
                <w:sz w:val="20"/>
              </w:rPr>
              <w:lastRenderedPageBreak/>
              <w:t>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4A39CC">
      <w:pPr>
        <w:pStyle w:val="30"/>
      </w:pPr>
      <w:bookmarkStart w:id="2410" w:name="_Toc389033520"/>
      <w:r>
        <w:t xml:space="preserve">Параметр комплексного типа: </w:t>
      </w:r>
      <w:r>
        <w:rPr>
          <w:lang w:val="en-US"/>
        </w:rPr>
        <w:t>ClientItem</w:t>
      </w:r>
      <w:bookmarkEnd w:id="24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411" w:name="_Toc389033521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2411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2412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2412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413" w:name="_Toc389033522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2413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827F99">
      <w:pPr>
        <w:pStyle w:val="30"/>
      </w:pPr>
      <w:bookmarkStart w:id="2414" w:name="_Toc389033523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2414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827F99">
      <w:pPr>
        <w:pStyle w:val="30"/>
      </w:pPr>
      <w:bookmarkStart w:id="2415" w:name="_Toc389033524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2415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 xml:space="preserve">Наименование </w:t>
            </w:r>
            <w:r>
              <w:lastRenderedPageBreak/>
              <w:t>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827F99">
      <w:pPr>
        <w:pStyle w:val="30"/>
      </w:pPr>
      <w:bookmarkStart w:id="2416" w:name="_Toc389033525"/>
      <w:r>
        <w:lastRenderedPageBreak/>
        <w:t xml:space="preserve">Параметр комплексного типа: </w:t>
      </w:r>
      <w:r>
        <w:rPr>
          <w:lang w:val="en-US"/>
        </w:rPr>
        <w:t>MenuListExt</w:t>
      </w:r>
      <w:bookmarkEnd w:id="2416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827F99">
      <w:pPr>
        <w:pStyle w:val="30"/>
      </w:pPr>
      <w:bookmarkStart w:id="2417" w:name="_Toc389033526"/>
      <w:r>
        <w:t xml:space="preserve">Параметр комплексного типа: </w:t>
      </w:r>
      <w:r w:rsidRPr="004270D2">
        <w:t>MenuDateItemExt</w:t>
      </w:r>
      <w:bookmarkEnd w:id="2417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827F99">
      <w:pPr>
        <w:pStyle w:val="30"/>
      </w:pPr>
      <w:bookmarkStart w:id="2418" w:name="_Toc389033527"/>
      <w:r>
        <w:t xml:space="preserve">Параметр комплексного типа: </w:t>
      </w:r>
      <w:r w:rsidRPr="004270D2">
        <w:t>MenuItemExt</w:t>
      </w:r>
      <w:bookmarkEnd w:id="2418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80D63" w:rsidTr="0025017C">
        <w:trPr>
          <w:ins w:id="2419" w:author="Автор"/>
        </w:trPr>
        <w:tc>
          <w:tcPr>
            <w:tcW w:w="534" w:type="dxa"/>
            <w:vAlign w:val="center"/>
          </w:tcPr>
          <w:p w:rsidR="00180D63" w:rsidRPr="00A75B69" w:rsidRDefault="00180D6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420" w:author="Автор"/>
                <w:sz w:val="20"/>
                <w:szCs w:val="20"/>
                <w:rPrChange w:id="2421" w:author="Автор">
                  <w:rPr>
                    <w:ins w:id="2422" w:author="Автор"/>
                    <w:sz w:val="20"/>
                    <w:szCs w:val="20"/>
                    <w:lang w:val="en-US"/>
                  </w:rPr>
                </w:rPrChange>
              </w:rPr>
            </w:pPr>
            <w:ins w:id="2423" w:author="Автор">
              <w:r>
                <w:rPr>
                  <w:sz w:val="20"/>
                  <w:szCs w:val="20"/>
                </w:rPr>
                <w:t>13</w:t>
              </w:r>
            </w:ins>
          </w:p>
        </w:tc>
        <w:tc>
          <w:tcPr>
            <w:tcW w:w="2050" w:type="dxa"/>
          </w:tcPr>
          <w:p w:rsidR="00180D63" w:rsidRPr="00180D63" w:rsidRDefault="00180D63" w:rsidP="0025017C">
            <w:pPr>
              <w:snapToGrid w:val="0"/>
              <w:spacing w:before="120" w:line="360" w:lineRule="auto"/>
              <w:ind w:firstLine="34"/>
              <w:rPr>
                <w:ins w:id="2424" w:author="Автор"/>
                <w:sz w:val="20"/>
                <w:szCs w:val="20"/>
                <w:lang w:val="en-US"/>
              </w:rPr>
            </w:pPr>
            <w:ins w:id="2425" w:author="Автор">
              <w:r w:rsidRPr="00A75B69">
                <w:rPr>
                  <w:sz w:val="20"/>
                  <w:szCs w:val="20"/>
                  <w:rPrChange w:id="2426" w:author="Автор">
                    <w:rPr/>
                  </w:rPrChange>
                </w:rPr>
                <w:t>Prohibition</w:t>
              </w:r>
              <w:r>
                <w:rPr>
                  <w:sz w:val="20"/>
                  <w:szCs w:val="20"/>
                  <w:lang w:val="en-US"/>
                </w:rPr>
                <w:t>Id</w:t>
              </w:r>
            </w:ins>
          </w:p>
        </w:tc>
        <w:tc>
          <w:tcPr>
            <w:tcW w:w="1903" w:type="dxa"/>
          </w:tcPr>
          <w:p w:rsidR="00180D63" w:rsidRPr="00B31A64" w:rsidRDefault="00180D63" w:rsidP="0025017C">
            <w:pPr>
              <w:snapToGrid w:val="0"/>
              <w:spacing w:before="120" w:line="360" w:lineRule="auto"/>
              <w:ind w:firstLine="34"/>
              <w:rPr>
                <w:ins w:id="2427" w:author="Автор"/>
                <w:sz w:val="20"/>
                <w:szCs w:val="20"/>
              </w:rPr>
            </w:pPr>
            <w:ins w:id="2428" w:author="Автор">
              <w:r>
                <w:rPr>
                  <w:sz w:val="20"/>
                  <w:szCs w:val="20"/>
                </w:rPr>
                <w:t>Иде</w:t>
              </w:r>
              <w:r w:rsidR="00A75B69">
                <w:rPr>
                  <w:sz w:val="20"/>
                  <w:szCs w:val="20"/>
                </w:rPr>
                <w:t>нтификатор запрета</w:t>
              </w:r>
            </w:ins>
          </w:p>
        </w:tc>
        <w:tc>
          <w:tcPr>
            <w:tcW w:w="1965" w:type="dxa"/>
          </w:tcPr>
          <w:p w:rsidR="00180D63" w:rsidRDefault="00180D63" w:rsidP="0025017C">
            <w:pPr>
              <w:pStyle w:val="affff1"/>
              <w:ind w:left="0"/>
              <w:rPr>
                <w:ins w:id="2429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180D63" w:rsidRPr="00701373" w:rsidRDefault="00A75B69">
            <w:pPr>
              <w:rPr>
                <w:ins w:id="2430" w:author="Автор"/>
                <w:sz w:val="20"/>
                <w:szCs w:val="20"/>
                <w:lang w:val="en-US"/>
              </w:rPr>
            </w:pPr>
            <w:ins w:id="2431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</w:tcPr>
          <w:p w:rsidR="00180D63" w:rsidRPr="007E0526" w:rsidRDefault="00180D63" w:rsidP="0025017C">
            <w:pPr>
              <w:pStyle w:val="affff1"/>
              <w:ind w:left="0"/>
              <w:rPr>
                <w:ins w:id="2432" w:author="Автор"/>
                <w:sz w:val="20"/>
                <w:szCs w:val="20"/>
              </w:rPr>
            </w:pPr>
            <w:bookmarkStart w:id="2433" w:name="_GoBack"/>
            <w:bookmarkEnd w:id="2433"/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2434" w:name="_Toc389033528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2434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2435" w:name="_Toc389033529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2435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3"/>
      <w:tr w:rsidR="00827F99" w:rsidTr="00827F9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F99" w:rsidRPr="00AC0B8E" w:rsidRDefault="00827F9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827F9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GuardianSan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родителя который провел ребенка в детском садике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827F99">
      <w:pPr>
        <w:pStyle w:val="30"/>
      </w:pPr>
      <w:bookmarkStart w:id="2436" w:name="_Toc389033530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2436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827F99">
      <w:pPr>
        <w:pStyle w:val="30"/>
      </w:pPr>
      <w:bookmarkStart w:id="2437" w:name="_Toc389033531"/>
      <w:r>
        <w:t xml:space="preserve">Параметр комплексного типа: </w:t>
      </w:r>
      <w:r w:rsidR="00F96A39" w:rsidRPr="00F96A39">
        <w:t>StudentsConfirmPaymentList</w:t>
      </w:r>
      <w:bookmarkEnd w:id="2437"/>
    </w:p>
    <w:p w:rsidR="00F96A39" w:rsidRDefault="00F96A39" w:rsidP="00827F99">
      <w:pPr>
        <w:pStyle w:val="aff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827F99">
      <w:pPr>
        <w:pStyle w:val="affff1"/>
      </w:pPr>
    </w:p>
    <w:p w:rsidR="00F96A39" w:rsidRDefault="00F96A39" w:rsidP="00827F99">
      <w:pPr>
        <w:pStyle w:val="30"/>
      </w:pPr>
      <w:bookmarkStart w:id="2438" w:name="_Toc389033532"/>
      <w:r>
        <w:t xml:space="preserve">Параметр комплексного типа: </w:t>
      </w:r>
      <w:r w:rsidRPr="00F96A39">
        <w:t>StudentMustPayItem</w:t>
      </w:r>
      <w:bookmarkEnd w:id="2438"/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A5149" w:rsidRDefault="001A5149" w:rsidP="001A5149">
      <w:pPr>
        <w:pStyle w:val="affff1"/>
        <w:rPr>
          <w:lang w:val="en-US"/>
        </w:rPr>
      </w:pPr>
    </w:p>
    <w:p w:rsidR="00735D71" w:rsidRDefault="004E016D" w:rsidP="004E016D">
      <w:pPr>
        <w:pStyle w:val="30"/>
        <w:rPr>
          <w:lang w:val="en-US"/>
        </w:rPr>
      </w:pPr>
      <w:bookmarkStart w:id="2439" w:name="_Toc389033533"/>
      <w:r>
        <w:t xml:space="preserve">Параметр комплексного типа: </w:t>
      </w:r>
      <w:r w:rsidR="001A5149" w:rsidRPr="001A5149">
        <w:rPr>
          <w:lang w:val="en-US"/>
        </w:rPr>
        <w:t>CycleDiagramIn</w:t>
      </w:r>
      <w:bookmarkEnd w:id="2439"/>
    </w:p>
    <w:p w:rsidR="001A5149" w:rsidRPr="001A5149" w:rsidRDefault="001A5149" w:rsidP="001A5149">
      <w:pPr>
        <w:pStyle w:val="affff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</w:t>
            </w:r>
            <w:r>
              <w:rPr>
                <w:sz w:val="20"/>
                <w:szCs w:val="20"/>
              </w:rPr>
              <w:lastRenderedPageBreak/>
              <w:t>комплексов питания на понедельник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</w:tbl>
    <w:p w:rsidR="001A5149" w:rsidRDefault="001A5149" w:rsidP="001A5149"/>
    <w:p w:rsidR="001A5149" w:rsidRDefault="001A5149" w:rsidP="001A5149">
      <w:pPr>
        <w:pStyle w:val="30"/>
        <w:rPr>
          <w:lang w:val="en-US"/>
        </w:rPr>
      </w:pPr>
      <w:bookmarkStart w:id="2440" w:name="_Toc389033534"/>
      <w:r>
        <w:t xml:space="preserve">Параметр комплексного типа: </w:t>
      </w:r>
      <w:r w:rsidRPr="001A5149">
        <w:rPr>
          <w:lang w:val="en-US"/>
        </w:rPr>
        <w:t>ComplexInfoList</w:t>
      </w:r>
      <w:bookmarkEnd w:id="2440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A5149" w:rsidRDefault="00225039" w:rsidP="00225039">
      <w:pPr>
        <w:pStyle w:val="30"/>
        <w:rPr>
          <w:lang w:val="en-US"/>
        </w:rPr>
      </w:pPr>
      <w:bookmarkStart w:id="2441" w:name="_Toc389033535"/>
      <w:r>
        <w:t xml:space="preserve">Параметр комплексного типа: </w:t>
      </w:r>
      <w:r w:rsidRPr="00225039">
        <w:rPr>
          <w:lang w:val="en-US"/>
        </w:rPr>
        <w:t>ComplexInfoExt</w:t>
      </w:r>
      <w:bookmarkEnd w:id="2441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25039" w:rsidTr="0092666C">
        <w:tc>
          <w:tcPr>
            <w:tcW w:w="534" w:type="dxa"/>
            <w:vAlign w:val="center"/>
          </w:tcPr>
          <w:p w:rsidR="00225039" w:rsidRPr="00703AC4" w:rsidRDefault="00225039" w:rsidP="0092666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</w:rPr>
              <w:t>idOfComplexInfo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информации о комплексе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7E0526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idOfComplex</w:t>
            </w:r>
          </w:p>
        </w:tc>
        <w:tc>
          <w:tcPr>
            <w:tcW w:w="1903" w:type="dxa"/>
          </w:tcPr>
          <w:p w:rsidR="00225039" w:rsidRPr="00225039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 xml:space="preserve">Идентификатор </w:t>
            </w:r>
            <w:r>
              <w:rPr>
                <w:sz w:val="20"/>
              </w:rPr>
              <w:lastRenderedPageBreak/>
              <w:t>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225039" w:rsidRPr="000C3AEA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complexName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</w:rPr>
              <w:t>Наименование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menuDate</w:t>
            </w:r>
          </w:p>
        </w:tc>
        <w:tc>
          <w:tcPr>
            <w:tcW w:w="1903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Дата, на которую данная информация о комплексе актуальна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currentPrice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комплекса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F96A3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usedSubscriptionFeeding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об участии комплекса в АП</w:t>
            </w:r>
          </w:p>
        </w:tc>
        <w:tc>
          <w:tcPr>
            <w:tcW w:w="1965" w:type="dxa"/>
          </w:tcPr>
          <w:p w:rsidR="00225039" w:rsidRPr="00DD7904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25039" w:rsidRPr="00225039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225039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комплекс может участвовать в АП,</w:t>
            </w:r>
          </w:p>
          <w:p w:rsidR="00225039" w:rsidRP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может.</w:t>
            </w:r>
          </w:p>
        </w:tc>
      </w:tr>
    </w:tbl>
    <w:p w:rsidR="00225039" w:rsidRDefault="00225039" w:rsidP="00225039">
      <w:r>
        <w:t>Все параметры данного типа – атрибуты.</w:t>
      </w:r>
    </w:p>
    <w:p w:rsidR="00AA6802" w:rsidDel="00180D63" w:rsidRDefault="00AA6802" w:rsidP="00AA6802">
      <w:pPr>
        <w:pStyle w:val="30"/>
        <w:rPr>
          <w:del w:id="2442" w:author="Автор"/>
        </w:rPr>
      </w:pPr>
      <w:bookmarkStart w:id="2443" w:name="_Toc389033536"/>
      <w:del w:id="2444" w:author="Автор">
        <w:r w:rsidDel="00180D63">
          <w:delText xml:space="preserve">Параметр комплексного типа: </w:delText>
        </w:r>
        <w:r w:rsidR="00451FF2" w:rsidDel="00180D63">
          <w:rPr>
            <w:lang w:val="en-US"/>
          </w:rPr>
          <w:delText>Buffet</w:delText>
        </w:r>
        <w:r w:rsidRPr="00AA6802" w:rsidDel="00180D63">
          <w:rPr>
            <w:lang w:val="en-US"/>
          </w:rPr>
          <w:delText>ListExt</w:delText>
        </w:r>
        <w:bookmarkEnd w:id="2443"/>
      </w:del>
    </w:p>
    <w:p w:rsidR="00AA6802" w:rsidDel="00180D63" w:rsidRDefault="00AA6802" w:rsidP="00AA6802">
      <w:pPr>
        <w:pStyle w:val="20"/>
        <w:numPr>
          <w:ilvl w:val="0"/>
          <w:numId w:val="0"/>
        </w:numPr>
        <w:ind w:left="453"/>
        <w:rPr>
          <w:del w:id="2445" w:author="Авто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A6802" w:rsidDel="00180D63" w:rsidTr="00641A17">
        <w:trPr>
          <w:del w:id="2446" w:author="Автор"/>
        </w:trPr>
        <w:tc>
          <w:tcPr>
            <w:tcW w:w="534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447" w:author="Автор"/>
                <w:lang w:val="en-US"/>
              </w:rPr>
            </w:pPr>
            <w:del w:id="2448" w:author="Автор">
              <w:r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449" w:author="Автор"/>
              </w:rPr>
            </w:pPr>
            <w:del w:id="2450" w:author="Автор">
              <w:r w:rsidRPr="00703AC4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451" w:author="Автор"/>
              </w:rPr>
            </w:pPr>
            <w:del w:id="2452" w:author="Автор">
              <w:r w:rsidRPr="00703AC4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453" w:author="Автор"/>
              </w:rPr>
            </w:pPr>
            <w:del w:id="2454" w:author="Автор">
              <w:r w:rsidRPr="00703AC4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455" w:author="Автор"/>
              </w:rPr>
            </w:pPr>
            <w:del w:id="2456" w:author="Автор">
              <w:r w:rsidRPr="00703AC4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457" w:author="Автор"/>
              </w:rPr>
            </w:pPr>
            <w:del w:id="2458" w:author="Автор">
              <w:r w:rsidRPr="00703AC4" w:rsidDel="00180D63">
                <w:delText xml:space="preserve">Комментарий </w:delText>
              </w:r>
            </w:del>
          </w:p>
        </w:tc>
      </w:tr>
      <w:tr w:rsidR="00AA6802" w:rsidDel="00180D63" w:rsidTr="00641A17">
        <w:trPr>
          <w:del w:id="2459" w:author="Автор"/>
        </w:trPr>
        <w:tc>
          <w:tcPr>
            <w:tcW w:w="534" w:type="dxa"/>
            <w:vAlign w:val="center"/>
          </w:tcPr>
          <w:p w:rsidR="00AA6802" w:rsidRPr="007E0526" w:rsidDel="00180D63" w:rsidRDefault="00AA6802" w:rsidP="00641A1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460" w:author="Автор"/>
                <w:sz w:val="20"/>
                <w:szCs w:val="20"/>
              </w:rPr>
            </w:pPr>
            <w:del w:id="2461" w:author="Автор">
              <w:r w:rsidRPr="007E0526" w:rsidDel="00180D63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</w:tcPr>
          <w:p w:rsidR="00AA6802" w:rsidRPr="002A4A95" w:rsidDel="00180D63" w:rsidRDefault="00451FF2" w:rsidP="00641A17">
            <w:pPr>
              <w:tabs>
                <w:tab w:val="center" w:pos="917"/>
              </w:tabs>
              <w:snapToGrid w:val="0"/>
              <w:spacing w:before="120" w:line="360" w:lineRule="auto"/>
              <w:rPr>
                <w:del w:id="2462" w:author="Автор"/>
                <w:sz w:val="20"/>
                <w:szCs w:val="20"/>
                <w:lang w:val="en-US"/>
              </w:rPr>
            </w:pPr>
            <w:del w:id="2463" w:author="Автор">
              <w:r w:rsidDel="00180D63">
                <w:rPr>
                  <w:sz w:val="20"/>
                  <w:szCs w:val="20"/>
                  <w:lang w:val="en-US"/>
                </w:rPr>
                <w:delText>B</w:delText>
              </w:r>
            </w:del>
          </w:p>
        </w:tc>
        <w:tc>
          <w:tcPr>
            <w:tcW w:w="1903" w:type="dxa"/>
          </w:tcPr>
          <w:p w:rsidR="00AA6802" w:rsidRPr="002A4A95" w:rsidDel="00180D63" w:rsidRDefault="00AA6802" w:rsidP="00451FF2">
            <w:pPr>
              <w:snapToGrid w:val="0"/>
              <w:spacing w:before="120" w:line="360" w:lineRule="auto"/>
              <w:rPr>
                <w:del w:id="2464" w:author="Автор"/>
                <w:sz w:val="20"/>
                <w:szCs w:val="20"/>
                <w:lang w:val="en-US"/>
              </w:rPr>
            </w:pPr>
            <w:del w:id="2465" w:author="Автор">
              <w:r w:rsidDel="00180D63">
                <w:rPr>
                  <w:sz w:val="20"/>
                  <w:szCs w:val="20"/>
                </w:rPr>
                <w:delText xml:space="preserve">Данные </w:delText>
              </w:r>
              <w:r w:rsidR="00451FF2" w:rsidDel="00180D63">
                <w:rPr>
                  <w:sz w:val="20"/>
                  <w:szCs w:val="20"/>
                </w:rPr>
                <w:delText xml:space="preserve">буффета </w:delText>
              </w:r>
              <w:r w:rsidDel="00180D63">
                <w:rPr>
                  <w:sz w:val="20"/>
                  <w:szCs w:val="20"/>
                </w:rPr>
                <w:delText>на день</w:delText>
              </w:r>
            </w:del>
          </w:p>
        </w:tc>
        <w:tc>
          <w:tcPr>
            <w:tcW w:w="1965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2466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2467" w:author="Автор"/>
                <w:sz w:val="20"/>
                <w:szCs w:val="20"/>
                <w:lang w:val="en-US"/>
              </w:rPr>
            </w:pPr>
            <w:del w:id="2468" w:author="Автор">
              <w:r w:rsidRPr="002A4A95" w:rsidDel="00180D63">
                <w:rPr>
                  <w:sz w:val="20"/>
                  <w:szCs w:val="20"/>
                  <w:lang w:val="en-US"/>
                </w:rPr>
                <w:delText>MenuDateItemExt</w:delText>
              </w:r>
            </w:del>
          </w:p>
        </w:tc>
        <w:tc>
          <w:tcPr>
            <w:tcW w:w="1989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2469" w:author="Автор"/>
                <w:sz w:val="20"/>
                <w:szCs w:val="20"/>
              </w:rPr>
            </w:pPr>
          </w:p>
        </w:tc>
      </w:tr>
    </w:tbl>
    <w:p w:rsidR="00AA6802" w:rsidDel="00180D63" w:rsidRDefault="00AA6802" w:rsidP="00AA6802">
      <w:pPr>
        <w:pStyle w:val="20"/>
        <w:numPr>
          <w:ilvl w:val="0"/>
          <w:numId w:val="0"/>
        </w:numPr>
        <w:ind w:left="453"/>
        <w:rPr>
          <w:del w:id="2470" w:author="Автор"/>
          <w:lang w:val="en-US"/>
        </w:rPr>
      </w:pPr>
    </w:p>
    <w:p w:rsidR="00AA6802" w:rsidDel="00180D63" w:rsidRDefault="00AA6802" w:rsidP="00AA6802">
      <w:pPr>
        <w:pStyle w:val="30"/>
        <w:ind w:left="1843"/>
        <w:rPr>
          <w:del w:id="2471" w:author="Автор"/>
        </w:rPr>
      </w:pPr>
      <w:bookmarkStart w:id="2472" w:name="_Toc389033537"/>
      <w:del w:id="2473" w:author="Автор">
        <w:r w:rsidDel="00180D63">
          <w:delText xml:space="preserve">Параметр комплексного типа: </w:delText>
        </w:r>
        <w:r w:rsidR="00451FF2" w:rsidDel="00180D63">
          <w:rPr>
            <w:lang w:val="en-US"/>
          </w:rPr>
          <w:delText>Buffet</w:delText>
        </w:r>
        <w:r w:rsidRPr="004270D2" w:rsidDel="00180D63">
          <w:delText>DateItemExt</w:delText>
        </w:r>
        <w:bookmarkEnd w:id="2472"/>
      </w:del>
    </w:p>
    <w:p w:rsidR="00AA6802" w:rsidDel="00180D63" w:rsidRDefault="00AA6802" w:rsidP="00AA6802">
      <w:pPr>
        <w:pStyle w:val="20"/>
        <w:numPr>
          <w:ilvl w:val="0"/>
          <w:numId w:val="0"/>
        </w:numPr>
        <w:ind w:left="453"/>
        <w:rPr>
          <w:del w:id="2474" w:author="Авто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A6802" w:rsidDel="00180D63" w:rsidTr="00641A17">
        <w:trPr>
          <w:del w:id="2475" w:author="Автор"/>
        </w:trPr>
        <w:tc>
          <w:tcPr>
            <w:tcW w:w="534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476" w:author="Автор"/>
                <w:lang w:val="en-US"/>
              </w:rPr>
            </w:pPr>
            <w:del w:id="2477" w:author="Автор">
              <w:r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478" w:author="Автор"/>
              </w:rPr>
            </w:pPr>
            <w:del w:id="2479" w:author="Автор">
              <w:r w:rsidRPr="00703AC4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480" w:author="Автор"/>
              </w:rPr>
            </w:pPr>
            <w:del w:id="2481" w:author="Автор">
              <w:r w:rsidRPr="00703AC4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482" w:author="Автор"/>
              </w:rPr>
            </w:pPr>
            <w:del w:id="2483" w:author="Автор">
              <w:r w:rsidRPr="00703AC4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484" w:author="Автор"/>
              </w:rPr>
            </w:pPr>
            <w:del w:id="2485" w:author="Автор">
              <w:r w:rsidRPr="00703AC4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486" w:author="Автор"/>
              </w:rPr>
            </w:pPr>
            <w:del w:id="2487" w:author="Автор">
              <w:r w:rsidRPr="00703AC4" w:rsidDel="00180D63">
                <w:delText xml:space="preserve">Комментарий </w:delText>
              </w:r>
            </w:del>
          </w:p>
        </w:tc>
      </w:tr>
      <w:tr w:rsidR="00AA6802" w:rsidDel="00180D63" w:rsidTr="00641A17">
        <w:trPr>
          <w:del w:id="2488" w:author="Автор"/>
        </w:trPr>
        <w:tc>
          <w:tcPr>
            <w:tcW w:w="534" w:type="dxa"/>
            <w:vAlign w:val="center"/>
          </w:tcPr>
          <w:p w:rsidR="00AA6802" w:rsidRPr="007E0526" w:rsidDel="00180D63" w:rsidRDefault="00AA6802" w:rsidP="00641A1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489" w:author="Автор"/>
                <w:sz w:val="20"/>
                <w:szCs w:val="20"/>
              </w:rPr>
            </w:pPr>
            <w:del w:id="2490" w:author="Автор">
              <w:r w:rsidRPr="007E0526" w:rsidDel="00180D63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</w:tcPr>
          <w:p w:rsidR="00AA6802" w:rsidRPr="002A4A95" w:rsidDel="00180D63" w:rsidRDefault="00AA6802" w:rsidP="00641A17">
            <w:pPr>
              <w:tabs>
                <w:tab w:val="center" w:pos="917"/>
              </w:tabs>
              <w:snapToGrid w:val="0"/>
              <w:spacing w:before="120" w:line="360" w:lineRule="auto"/>
              <w:rPr>
                <w:del w:id="2491" w:author="Автор"/>
                <w:sz w:val="20"/>
                <w:szCs w:val="20"/>
              </w:rPr>
            </w:pPr>
            <w:del w:id="2492" w:author="Автор">
              <w:r w:rsidRPr="00AA6802" w:rsidDel="00180D63">
                <w:rPr>
                  <w:sz w:val="20"/>
                  <w:szCs w:val="20"/>
                </w:rPr>
                <w:delText>Group</w:delText>
              </w:r>
            </w:del>
          </w:p>
        </w:tc>
        <w:tc>
          <w:tcPr>
            <w:tcW w:w="1903" w:type="dxa"/>
          </w:tcPr>
          <w:p w:rsidR="00AA6802" w:rsidRPr="002A4A95" w:rsidDel="00180D63" w:rsidRDefault="00AA6802" w:rsidP="00451FF2">
            <w:pPr>
              <w:snapToGrid w:val="0"/>
              <w:spacing w:before="120" w:line="360" w:lineRule="auto"/>
              <w:rPr>
                <w:del w:id="2493" w:author="Автор"/>
                <w:sz w:val="20"/>
                <w:szCs w:val="20"/>
                <w:lang w:val="en-US"/>
              </w:rPr>
            </w:pPr>
            <w:del w:id="2494" w:author="Автор">
              <w:r w:rsidDel="00180D63">
                <w:rPr>
                  <w:sz w:val="20"/>
                  <w:szCs w:val="20"/>
                </w:rPr>
                <w:delText xml:space="preserve">Элементы </w:delText>
              </w:r>
              <w:r w:rsidR="00451FF2" w:rsidDel="00180D63">
                <w:rPr>
                  <w:sz w:val="20"/>
                  <w:szCs w:val="20"/>
                </w:rPr>
                <w:delText>группы</w:delText>
              </w:r>
            </w:del>
          </w:p>
        </w:tc>
        <w:tc>
          <w:tcPr>
            <w:tcW w:w="1965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2495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2496" w:author="Автор"/>
                <w:sz w:val="20"/>
                <w:szCs w:val="20"/>
                <w:lang w:val="en-US"/>
              </w:rPr>
            </w:pPr>
            <w:del w:id="2497" w:author="Автор">
              <w:r w:rsidDel="00180D63">
                <w:rPr>
                  <w:sz w:val="20"/>
                  <w:szCs w:val="20"/>
                  <w:lang w:val="en-US"/>
                </w:rPr>
                <w:delText>Buffet</w:delText>
              </w:r>
              <w:r w:rsidR="00451FF2" w:rsidDel="00180D63">
                <w:rPr>
                  <w:sz w:val="20"/>
                  <w:szCs w:val="20"/>
                  <w:lang w:val="en-US"/>
                </w:rPr>
                <w:delText>Group</w:delText>
              </w:r>
              <w:r w:rsidRPr="002A4A95" w:rsidDel="00180D63">
                <w:rPr>
                  <w:sz w:val="20"/>
                  <w:szCs w:val="20"/>
                  <w:lang w:val="en-US"/>
                </w:rPr>
                <w:delText>Ext</w:delText>
              </w:r>
            </w:del>
          </w:p>
        </w:tc>
        <w:tc>
          <w:tcPr>
            <w:tcW w:w="1989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2498" w:author="Автор"/>
                <w:sz w:val="20"/>
                <w:szCs w:val="20"/>
              </w:rPr>
            </w:pPr>
          </w:p>
        </w:tc>
      </w:tr>
      <w:tr w:rsidR="00AA6802" w:rsidDel="00180D63" w:rsidTr="00641A17">
        <w:trPr>
          <w:del w:id="2499" w:author="Автор"/>
        </w:trPr>
        <w:tc>
          <w:tcPr>
            <w:tcW w:w="534" w:type="dxa"/>
            <w:vAlign w:val="center"/>
          </w:tcPr>
          <w:p w:rsidR="00AA6802" w:rsidRPr="00B31A64" w:rsidDel="00180D63" w:rsidRDefault="00AA6802" w:rsidP="00641A1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500" w:author="Автор"/>
                <w:sz w:val="20"/>
                <w:szCs w:val="20"/>
                <w:lang w:val="en-US"/>
              </w:rPr>
            </w:pPr>
            <w:del w:id="2501" w:author="Автор">
              <w:r w:rsidDel="00180D63">
                <w:rPr>
                  <w:sz w:val="20"/>
                  <w:szCs w:val="20"/>
                  <w:lang w:val="en-US"/>
                </w:rPr>
                <w:delText>2</w:delText>
              </w:r>
            </w:del>
          </w:p>
        </w:tc>
        <w:tc>
          <w:tcPr>
            <w:tcW w:w="2050" w:type="dxa"/>
          </w:tcPr>
          <w:p w:rsidR="00AA6802" w:rsidDel="00180D63" w:rsidRDefault="00AA6802" w:rsidP="00641A17">
            <w:pPr>
              <w:tabs>
                <w:tab w:val="center" w:pos="917"/>
              </w:tabs>
              <w:snapToGrid w:val="0"/>
              <w:spacing w:before="120" w:line="360" w:lineRule="auto"/>
              <w:rPr>
                <w:del w:id="2502" w:author="Автор"/>
                <w:sz w:val="20"/>
                <w:szCs w:val="20"/>
                <w:lang w:val="en-US"/>
              </w:rPr>
            </w:pPr>
            <w:del w:id="2503" w:author="Автор">
              <w:r w:rsidRPr="00AA6802" w:rsidDel="00180D63">
                <w:rPr>
                  <w:sz w:val="20"/>
                  <w:szCs w:val="20"/>
                  <w:lang w:val="en-US"/>
                </w:rPr>
                <w:delText>Name</w:delText>
              </w:r>
            </w:del>
          </w:p>
        </w:tc>
        <w:tc>
          <w:tcPr>
            <w:tcW w:w="1903" w:type="dxa"/>
          </w:tcPr>
          <w:p w:rsidR="00AA6802" w:rsidRPr="00B31A64" w:rsidDel="00180D63" w:rsidRDefault="00AA6802" w:rsidP="00641A17">
            <w:pPr>
              <w:snapToGrid w:val="0"/>
              <w:spacing w:before="120" w:line="360" w:lineRule="auto"/>
              <w:rPr>
                <w:del w:id="2504" w:author="Автор"/>
                <w:sz w:val="20"/>
                <w:szCs w:val="20"/>
              </w:rPr>
            </w:pPr>
            <w:del w:id="2505" w:author="Автор">
              <w:r w:rsidDel="00180D63">
                <w:rPr>
                  <w:sz w:val="20"/>
                  <w:szCs w:val="20"/>
                </w:rPr>
                <w:delText>Наименование группы</w:delText>
              </w:r>
            </w:del>
          </w:p>
        </w:tc>
        <w:tc>
          <w:tcPr>
            <w:tcW w:w="1965" w:type="dxa"/>
          </w:tcPr>
          <w:p w:rsidR="00AA6802" w:rsidRPr="00B31A64" w:rsidDel="00180D63" w:rsidRDefault="00AA6802" w:rsidP="00641A17">
            <w:pPr>
              <w:pStyle w:val="affff1"/>
              <w:ind w:left="0"/>
              <w:rPr>
                <w:del w:id="2506" w:author="Автор"/>
                <w:sz w:val="20"/>
                <w:szCs w:val="20"/>
              </w:rPr>
            </w:pPr>
            <w:del w:id="2507" w:author="Автор">
              <w:r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AA6802" w:rsidRPr="002A4A95" w:rsidDel="00180D63" w:rsidRDefault="00AA6802" w:rsidP="00AA6802">
            <w:pPr>
              <w:pStyle w:val="affff1"/>
              <w:ind w:left="0"/>
              <w:rPr>
                <w:del w:id="2508" w:author="Автор"/>
                <w:sz w:val="20"/>
                <w:szCs w:val="20"/>
                <w:lang w:val="en-US"/>
              </w:rPr>
            </w:pPr>
            <w:del w:id="2509" w:author="Автор">
              <w:r w:rsidDel="00180D63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2510" w:author="Автор"/>
                <w:sz w:val="20"/>
                <w:szCs w:val="20"/>
              </w:rPr>
            </w:pPr>
          </w:p>
        </w:tc>
      </w:tr>
    </w:tbl>
    <w:p w:rsidR="00AA6802" w:rsidDel="00180D63" w:rsidRDefault="00AA6802" w:rsidP="00AA6802">
      <w:pPr>
        <w:pStyle w:val="20"/>
        <w:numPr>
          <w:ilvl w:val="0"/>
          <w:numId w:val="0"/>
        </w:numPr>
        <w:ind w:left="453"/>
        <w:rPr>
          <w:del w:id="2511" w:author="Автор"/>
          <w:lang w:val="en-US"/>
        </w:rPr>
      </w:pPr>
    </w:p>
    <w:p w:rsidR="00AA6802" w:rsidDel="00180D63" w:rsidRDefault="00AA6802" w:rsidP="00AA6802">
      <w:pPr>
        <w:pStyle w:val="30"/>
        <w:rPr>
          <w:del w:id="2512" w:author="Автор"/>
        </w:rPr>
      </w:pPr>
      <w:bookmarkStart w:id="2513" w:name="_Toc389033538"/>
      <w:del w:id="2514" w:author="Автор">
        <w:r w:rsidDel="00180D63">
          <w:delText>Параметр комплексного типа: BuffetGroup</w:delText>
        </w:r>
        <w:r w:rsidRPr="004270D2" w:rsidDel="00180D63">
          <w:delText>Ext</w:delText>
        </w:r>
        <w:bookmarkEnd w:id="2513"/>
      </w:del>
    </w:p>
    <w:p w:rsidR="00AA6802" w:rsidDel="00180D63" w:rsidRDefault="00AA6802" w:rsidP="00AA6802">
      <w:pPr>
        <w:pStyle w:val="20"/>
        <w:numPr>
          <w:ilvl w:val="0"/>
          <w:numId w:val="0"/>
        </w:numPr>
        <w:ind w:left="453"/>
        <w:rPr>
          <w:del w:id="2515" w:author="Автор"/>
        </w:rPr>
      </w:pP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A6802" w:rsidDel="00180D63" w:rsidTr="00AA6802">
        <w:trPr>
          <w:del w:id="2516" w:author="Автор"/>
        </w:trPr>
        <w:tc>
          <w:tcPr>
            <w:tcW w:w="534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517" w:author="Автор"/>
                <w:lang w:val="en-US"/>
              </w:rPr>
            </w:pPr>
            <w:del w:id="2518" w:author="Автор">
              <w:r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519" w:author="Автор"/>
              </w:rPr>
            </w:pPr>
            <w:del w:id="2520" w:author="Автор">
              <w:r w:rsidRPr="00703AC4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521" w:author="Автор"/>
              </w:rPr>
            </w:pPr>
            <w:del w:id="2522" w:author="Автор">
              <w:r w:rsidRPr="00703AC4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523" w:author="Автор"/>
              </w:rPr>
            </w:pPr>
            <w:del w:id="2524" w:author="Автор">
              <w:r w:rsidRPr="00703AC4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525" w:author="Автор"/>
              </w:rPr>
            </w:pPr>
            <w:del w:id="2526" w:author="Автор">
              <w:r w:rsidRPr="00703AC4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527" w:author="Автор"/>
              </w:rPr>
            </w:pPr>
            <w:del w:id="2528" w:author="Автор">
              <w:r w:rsidRPr="00703AC4" w:rsidDel="00180D63">
                <w:delText xml:space="preserve">Комментарий </w:delText>
              </w:r>
            </w:del>
          </w:p>
        </w:tc>
      </w:tr>
      <w:tr w:rsidR="00AA6802" w:rsidDel="00180D63" w:rsidTr="00AA6802">
        <w:trPr>
          <w:del w:id="2529" w:author="Автор"/>
        </w:trPr>
        <w:tc>
          <w:tcPr>
            <w:tcW w:w="534" w:type="dxa"/>
            <w:vAlign w:val="center"/>
          </w:tcPr>
          <w:p w:rsidR="00AA6802" w:rsidRPr="007E0526" w:rsidDel="00180D63" w:rsidRDefault="00AA6802" w:rsidP="00641A1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530" w:author="Автор"/>
                <w:sz w:val="20"/>
                <w:szCs w:val="20"/>
              </w:rPr>
            </w:pPr>
            <w:del w:id="2531" w:author="Автор">
              <w:r w:rsidRPr="007E0526" w:rsidDel="00180D63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</w:tcPr>
          <w:p w:rsidR="00AA6802" w:rsidRPr="002A4A95" w:rsidDel="00180D63" w:rsidRDefault="00AA6802" w:rsidP="00641A17">
            <w:pPr>
              <w:tabs>
                <w:tab w:val="center" w:pos="917"/>
              </w:tabs>
              <w:snapToGrid w:val="0"/>
              <w:spacing w:before="120" w:line="360" w:lineRule="auto"/>
              <w:rPr>
                <w:del w:id="2532" w:author="Автор"/>
                <w:sz w:val="20"/>
                <w:szCs w:val="20"/>
              </w:rPr>
            </w:pPr>
            <w:del w:id="2533" w:author="Автор">
              <w:r w:rsidDel="00180D63">
                <w:rPr>
                  <w:sz w:val="20"/>
                  <w:szCs w:val="20"/>
                  <w:lang w:val="en-US"/>
                </w:rPr>
                <w:delText>E</w:delText>
              </w:r>
            </w:del>
          </w:p>
        </w:tc>
        <w:tc>
          <w:tcPr>
            <w:tcW w:w="1903" w:type="dxa"/>
          </w:tcPr>
          <w:p w:rsidR="00AA6802" w:rsidRPr="002A4A95" w:rsidDel="00180D63" w:rsidRDefault="00AA6802" w:rsidP="00641A17">
            <w:pPr>
              <w:snapToGrid w:val="0"/>
              <w:spacing w:before="120" w:line="360" w:lineRule="auto"/>
              <w:rPr>
                <w:del w:id="2534" w:author="Автор"/>
                <w:sz w:val="20"/>
                <w:szCs w:val="20"/>
                <w:lang w:val="en-US"/>
              </w:rPr>
            </w:pPr>
            <w:del w:id="2535" w:author="Автор">
              <w:r w:rsidDel="00180D63">
                <w:rPr>
                  <w:sz w:val="20"/>
                  <w:szCs w:val="20"/>
                </w:rPr>
                <w:delText xml:space="preserve">Элементы меню </w:delText>
              </w:r>
            </w:del>
          </w:p>
        </w:tc>
        <w:tc>
          <w:tcPr>
            <w:tcW w:w="1965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2536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2537" w:author="Автор"/>
                <w:sz w:val="20"/>
                <w:szCs w:val="20"/>
                <w:lang w:val="en-US"/>
              </w:rPr>
            </w:pPr>
            <w:del w:id="2538" w:author="Автор">
              <w:r w:rsidDel="00180D63">
                <w:rPr>
                  <w:sz w:val="20"/>
                  <w:szCs w:val="20"/>
                  <w:lang w:val="en-US"/>
                </w:rPr>
                <w:delText>Buffet</w:delText>
              </w:r>
              <w:r w:rsidRPr="002A4A95" w:rsidDel="00180D63">
                <w:rPr>
                  <w:sz w:val="20"/>
                  <w:szCs w:val="20"/>
                  <w:lang w:val="en-US"/>
                </w:rPr>
                <w:delText>ItemExt</w:delText>
              </w:r>
            </w:del>
          </w:p>
        </w:tc>
        <w:tc>
          <w:tcPr>
            <w:tcW w:w="1989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2539" w:author="Автор"/>
                <w:sz w:val="20"/>
                <w:szCs w:val="20"/>
              </w:rPr>
            </w:pPr>
          </w:p>
        </w:tc>
      </w:tr>
    </w:tbl>
    <w:p w:rsidR="00AA6802" w:rsidDel="00180D63" w:rsidRDefault="00AA6802" w:rsidP="00AA6802">
      <w:pPr>
        <w:pStyle w:val="20"/>
        <w:numPr>
          <w:ilvl w:val="0"/>
          <w:numId w:val="0"/>
        </w:numPr>
        <w:ind w:left="453" w:hanging="169"/>
        <w:rPr>
          <w:del w:id="2540" w:author="Автор"/>
          <w:lang w:val="en-US"/>
        </w:rPr>
      </w:pPr>
    </w:p>
    <w:p w:rsidR="00AA6802" w:rsidDel="00180D63" w:rsidRDefault="00AA6802" w:rsidP="00AA6802">
      <w:pPr>
        <w:pStyle w:val="30"/>
        <w:rPr>
          <w:del w:id="2541" w:author="Автор"/>
        </w:rPr>
      </w:pPr>
      <w:bookmarkStart w:id="2542" w:name="_Toc389033539"/>
      <w:del w:id="2543" w:author="Автор">
        <w:r w:rsidDel="00180D63">
          <w:lastRenderedPageBreak/>
          <w:delText>Параметр комплексного типа: Buffet</w:delText>
        </w:r>
        <w:r w:rsidRPr="004270D2" w:rsidDel="00180D63">
          <w:delText>ItemExt</w:delText>
        </w:r>
        <w:bookmarkEnd w:id="2542"/>
      </w:del>
    </w:p>
    <w:p w:rsidR="00AA6802" w:rsidDel="00180D63" w:rsidRDefault="00AA6802" w:rsidP="00AA6802">
      <w:pPr>
        <w:pStyle w:val="20"/>
        <w:numPr>
          <w:ilvl w:val="0"/>
          <w:numId w:val="0"/>
        </w:numPr>
        <w:ind w:left="453"/>
        <w:rPr>
          <w:del w:id="2544" w:author="Автор"/>
        </w:rPr>
      </w:pP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A6802" w:rsidDel="00180D63" w:rsidTr="00AA6802">
        <w:trPr>
          <w:del w:id="2545" w:author="Автор"/>
        </w:trPr>
        <w:tc>
          <w:tcPr>
            <w:tcW w:w="534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546" w:author="Автор"/>
                <w:lang w:val="en-US"/>
              </w:rPr>
            </w:pPr>
            <w:del w:id="2547" w:author="Автор">
              <w:r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548" w:author="Автор"/>
              </w:rPr>
            </w:pPr>
            <w:del w:id="2549" w:author="Автор">
              <w:r w:rsidRPr="00703AC4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550" w:author="Автор"/>
              </w:rPr>
            </w:pPr>
            <w:del w:id="2551" w:author="Автор">
              <w:r w:rsidRPr="00703AC4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552" w:author="Автор"/>
              </w:rPr>
            </w:pPr>
            <w:del w:id="2553" w:author="Автор">
              <w:r w:rsidRPr="00703AC4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554" w:author="Автор"/>
              </w:rPr>
            </w:pPr>
            <w:del w:id="2555" w:author="Автор">
              <w:r w:rsidRPr="00703AC4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2556" w:author="Автор"/>
              </w:rPr>
            </w:pPr>
            <w:del w:id="2557" w:author="Автор">
              <w:r w:rsidRPr="00703AC4" w:rsidDel="00180D63">
                <w:delText xml:space="preserve">Комментарий </w:delText>
              </w:r>
            </w:del>
          </w:p>
        </w:tc>
      </w:tr>
      <w:tr w:rsidR="00AA6802" w:rsidDel="00180D63" w:rsidTr="00AA6802">
        <w:trPr>
          <w:del w:id="2558" w:author="Автор"/>
        </w:trPr>
        <w:tc>
          <w:tcPr>
            <w:tcW w:w="534" w:type="dxa"/>
            <w:vAlign w:val="center"/>
          </w:tcPr>
          <w:p w:rsidR="00AA6802" w:rsidRPr="00B31A64" w:rsidDel="00180D63" w:rsidRDefault="00AA6802" w:rsidP="00641A1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559" w:author="Автор"/>
                <w:sz w:val="20"/>
                <w:szCs w:val="20"/>
                <w:lang w:val="en-US"/>
              </w:rPr>
            </w:pPr>
            <w:del w:id="2560" w:author="Автор">
              <w:r w:rsidRPr="00B31A64" w:rsidDel="00180D63">
                <w:rPr>
                  <w:sz w:val="20"/>
                  <w:szCs w:val="20"/>
                  <w:lang w:val="en-US"/>
                </w:rPr>
                <w:delText>2</w:delText>
              </w:r>
            </w:del>
          </w:p>
        </w:tc>
        <w:tc>
          <w:tcPr>
            <w:tcW w:w="2050" w:type="dxa"/>
          </w:tcPr>
          <w:p w:rsidR="00AA6802" w:rsidRPr="00B31A64" w:rsidDel="00180D63" w:rsidRDefault="00AA6802" w:rsidP="00641A17">
            <w:pPr>
              <w:snapToGrid w:val="0"/>
              <w:spacing w:before="120" w:line="360" w:lineRule="auto"/>
              <w:ind w:firstLine="34"/>
              <w:rPr>
                <w:del w:id="2561" w:author="Автор"/>
                <w:sz w:val="20"/>
                <w:szCs w:val="20"/>
                <w:lang w:val="en-US"/>
              </w:rPr>
            </w:pPr>
            <w:del w:id="2562" w:author="Автор">
              <w:r w:rsidRPr="00B31A64" w:rsidDel="00180D63">
                <w:rPr>
                  <w:sz w:val="20"/>
                  <w:szCs w:val="20"/>
                  <w:lang w:val="en-US"/>
                </w:rPr>
                <w:delText>Name</w:delText>
              </w:r>
            </w:del>
          </w:p>
        </w:tc>
        <w:tc>
          <w:tcPr>
            <w:tcW w:w="1903" w:type="dxa"/>
          </w:tcPr>
          <w:p w:rsidR="00AA6802" w:rsidRPr="00B31A64" w:rsidDel="00180D63" w:rsidRDefault="00AA6802" w:rsidP="00641A17">
            <w:pPr>
              <w:snapToGrid w:val="0"/>
              <w:spacing w:before="120" w:line="360" w:lineRule="auto"/>
              <w:ind w:firstLine="34"/>
              <w:rPr>
                <w:del w:id="2563" w:author="Автор"/>
                <w:sz w:val="20"/>
                <w:szCs w:val="20"/>
              </w:rPr>
            </w:pPr>
            <w:del w:id="2564" w:author="Автор">
              <w:r w:rsidRPr="00B31A64" w:rsidDel="00180D63">
                <w:rPr>
                  <w:sz w:val="20"/>
                  <w:szCs w:val="20"/>
                </w:rPr>
                <w:delText>Наименование</w:delText>
              </w:r>
            </w:del>
          </w:p>
        </w:tc>
        <w:tc>
          <w:tcPr>
            <w:tcW w:w="1965" w:type="dxa"/>
          </w:tcPr>
          <w:p w:rsidR="00AA6802" w:rsidRPr="00B31A64" w:rsidDel="00180D63" w:rsidRDefault="00AA6802" w:rsidP="00641A17">
            <w:pPr>
              <w:pStyle w:val="affff1"/>
              <w:ind w:left="0"/>
              <w:rPr>
                <w:del w:id="2565" w:author="Автор"/>
                <w:sz w:val="20"/>
                <w:szCs w:val="20"/>
              </w:rPr>
            </w:pPr>
            <w:del w:id="2566" w:author="Автор">
              <w:r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AA6802" w:rsidRPr="002A4A95" w:rsidDel="00180D63" w:rsidRDefault="00AA6802" w:rsidP="00641A17">
            <w:pPr>
              <w:pStyle w:val="affff1"/>
              <w:ind w:left="0"/>
              <w:rPr>
                <w:del w:id="2567" w:author="Автор"/>
                <w:sz w:val="20"/>
                <w:szCs w:val="20"/>
                <w:lang w:val="en-US"/>
              </w:rPr>
            </w:pPr>
            <w:del w:id="2568" w:author="Автор">
              <w:r w:rsidDel="00180D63">
                <w:rPr>
                  <w:sz w:val="20"/>
                  <w:szCs w:val="20"/>
                  <w:lang w:val="en-US"/>
                </w:rPr>
                <w:delText>xs:date</w:delText>
              </w:r>
            </w:del>
          </w:p>
        </w:tc>
        <w:tc>
          <w:tcPr>
            <w:tcW w:w="1989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2569" w:author="Автор"/>
                <w:sz w:val="20"/>
                <w:szCs w:val="20"/>
              </w:rPr>
            </w:pPr>
          </w:p>
        </w:tc>
      </w:tr>
      <w:tr w:rsidR="00AA6802" w:rsidDel="00180D63" w:rsidTr="00AA6802">
        <w:trPr>
          <w:del w:id="2570" w:author="Автор"/>
        </w:trPr>
        <w:tc>
          <w:tcPr>
            <w:tcW w:w="534" w:type="dxa"/>
            <w:vAlign w:val="center"/>
          </w:tcPr>
          <w:p w:rsidR="00AA6802" w:rsidRPr="00B31A64" w:rsidDel="00180D63" w:rsidRDefault="00AA6802" w:rsidP="00641A1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571" w:author="Автор"/>
                <w:sz w:val="20"/>
                <w:szCs w:val="20"/>
                <w:lang w:val="en-US"/>
              </w:rPr>
            </w:pPr>
            <w:del w:id="2572" w:author="Автор">
              <w:r w:rsidDel="00180D63">
                <w:rPr>
                  <w:sz w:val="20"/>
                  <w:szCs w:val="20"/>
                  <w:lang w:val="en-US"/>
                </w:rPr>
                <w:delText>3</w:delText>
              </w:r>
            </w:del>
          </w:p>
        </w:tc>
        <w:tc>
          <w:tcPr>
            <w:tcW w:w="2050" w:type="dxa"/>
          </w:tcPr>
          <w:p w:rsidR="00AA6802" w:rsidRPr="00B31A64" w:rsidDel="00180D63" w:rsidRDefault="00AA6802" w:rsidP="00641A17">
            <w:pPr>
              <w:snapToGrid w:val="0"/>
              <w:spacing w:before="120" w:line="360" w:lineRule="auto"/>
              <w:ind w:firstLine="34"/>
              <w:rPr>
                <w:del w:id="2573" w:author="Автор"/>
                <w:sz w:val="20"/>
                <w:szCs w:val="20"/>
                <w:lang w:val="en-US"/>
              </w:rPr>
            </w:pPr>
            <w:del w:id="2574" w:author="Автор">
              <w:r w:rsidRPr="00B31A64" w:rsidDel="00180D63">
                <w:rPr>
                  <w:sz w:val="20"/>
                  <w:szCs w:val="20"/>
                  <w:lang w:val="en-US"/>
                </w:rPr>
                <w:delText>Price</w:delText>
              </w:r>
            </w:del>
          </w:p>
        </w:tc>
        <w:tc>
          <w:tcPr>
            <w:tcW w:w="1903" w:type="dxa"/>
          </w:tcPr>
          <w:p w:rsidR="00AA6802" w:rsidRPr="00B31A64" w:rsidDel="00180D63" w:rsidRDefault="00AA6802" w:rsidP="00641A17">
            <w:pPr>
              <w:snapToGrid w:val="0"/>
              <w:spacing w:before="120" w:line="360" w:lineRule="auto"/>
              <w:ind w:firstLine="34"/>
              <w:rPr>
                <w:del w:id="2575" w:author="Автор"/>
                <w:sz w:val="20"/>
                <w:szCs w:val="20"/>
              </w:rPr>
            </w:pPr>
            <w:del w:id="2576" w:author="Автор">
              <w:r w:rsidRPr="00B31A64" w:rsidDel="00180D63">
                <w:rPr>
                  <w:sz w:val="20"/>
                  <w:szCs w:val="20"/>
                </w:rPr>
                <w:delText>Цена</w:delText>
              </w:r>
            </w:del>
          </w:p>
        </w:tc>
        <w:tc>
          <w:tcPr>
            <w:tcW w:w="1965" w:type="dxa"/>
          </w:tcPr>
          <w:p w:rsidR="00AA6802" w:rsidRPr="00B31A64" w:rsidDel="00180D63" w:rsidRDefault="00AA6802" w:rsidP="00641A17">
            <w:pPr>
              <w:pStyle w:val="affff1"/>
              <w:ind w:left="0"/>
              <w:rPr>
                <w:del w:id="2577" w:author="Автор"/>
                <w:sz w:val="20"/>
                <w:szCs w:val="20"/>
                <w:lang w:val="en-US"/>
              </w:rPr>
            </w:pPr>
            <w:del w:id="2578" w:author="Автор">
              <w:r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AA6802" w:rsidDel="00180D63" w:rsidRDefault="00AA6802" w:rsidP="00641A17">
            <w:pPr>
              <w:pStyle w:val="affff1"/>
              <w:ind w:left="0"/>
              <w:rPr>
                <w:del w:id="2579" w:author="Автор"/>
                <w:sz w:val="20"/>
                <w:szCs w:val="20"/>
                <w:lang w:val="en-US"/>
              </w:rPr>
            </w:pPr>
            <w:del w:id="2580" w:author="Автор">
              <w:r w:rsidDel="00180D63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2581" w:author="Автор"/>
                <w:sz w:val="20"/>
                <w:szCs w:val="20"/>
              </w:rPr>
            </w:pPr>
          </w:p>
        </w:tc>
      </w:tr>
      <w:tr w:rsidR="00AA6802" w:rsidDel="00180D63" w:rsidTr="00AA6802">
        <w:trPr>
          <w:del w:id="2582" w:author="Автор"/>
        </w:trPr>
        <w:tc>
          <w:tcPr>
            <w:tcW w:w="534" w:type="dxa"/>
            <w:vAlign w:val="center"/>
          </w:tcPr>
          <w:p w:rsidR="00AA6802" w:rsidRPr="00B31A64" w:rsidDel="00180D63" w:rsidRDefault="00AA6802" w:rsidP="00641A1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583" w:author="Автор"/>
                <w:sz w:val="20"/>
                <w:szCs w:val="20"/>
                <w:lang w:val="en-US"/>
              </w:rPr>
            </w:pPr>
            <w:del w:id="2584" w:author="Автор">
              <w:r w:rsidDel="00180D63">
                <w:rPr>
                  <w:sz w:val="20"/>
                  <w:szCs w:val="20"/>
                  <w:lang w:val="en-US"/>
                </w:rPr>
                <w:delText>4</w:delText>
              </w:r>
            </w:del>
          </w:p>
        </w:tc>
        <w:tc>
          <w:tcPr>
            <w:tcW w:w="2050" w:type="dxa"/>
          </w:tcPr>
          <w:p w:rsidR="00AA6802" w:rsidRPr="00B31A64" w:rsidDel="00180D63" w:rsidRDefault="00AA6802" w:rsidP="00641A17">
            <w:pPr>
              <w:snapToGrid w:val="0"/>
              <w:spacing w:before="120" w:line="360" w:lineRule="auto"/>
              <w:ind w:firstLine="34"/>
              <w:rPr>
                <w:del w:id="2585" w:author="Автор"/>
                <w:sz w:val="20"/>
                <w:szCs w:val="20"/>
                <w:lang w:val="en-US"/>
              </w:rPr>
            </w:pPr>
            <w:del w:id="2586" w:author="Автор">
              <w:r w:rsidDel="00180D63">
                <w:rPr>
                  <w:sz w:val="20"/>
                  <w:szCs w:val="20"/>
                  <w:lang w:val="en-US"/>
                </w:rPr>
                <w:delText>Output</w:delText>
              </w:r>
            </w:del>
          </w:p>
        </w:tc>
        <w:tc>
          <w:tcPr>
            <w:tcW w:w="1903" w:type="dxa"/>
          </w:tcPr>
          <w:p w:rsidR="00AA6802" w:rsidRPr="00B31A64" w:rsidDel="00180D63" w:rsidRDefault="00AA6802" w:rsidP="00641A17">
            <w:pPr>
              <w:snapToGrid w:val="0"/>
              <w:spacing w:before="120" w:line="360" w:lineRule="auto"/>
              <w:ind w:firstLine="34"/>
              <w:rPr>
                <w:del w:id="2587" w:author="Автор"/>
                <w:sz w:val="20"/>
                <w:szCs w:val="20"/>
              </w:rPr>
            </w:pPr>
            <w:del w:id="2588" w:author="Автор">
              <w:r w:rsidDel="00180D63">
                <w:rPr>
                  <w:sz w:val="20"/>
                  <w:szCs w:val="20"/>
                </w:rPr>
                <w:delText>Вес/количество</w:delText>
              </w:r>
            </w:del>
          </w:p>
        </w:tc>
        <w:tc>
          <w:tcPr>
            <w:tcW w:w="1965" w:type="dxa"/>
          </w:tcPr>
          <w:p w:rsidR="00AA6802" w:rsidDel="00180D63" w:rsidRDefault="00AA6802" w:rsidP="00641A17">
            <w:pPr>
              <w:pStyle w:val="affff1"/>
              <w:ind w:left="0"/>
              <w:rPr>
                <w:del w:id="2589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AA6802" w:rsidDel="00180D63" w:rsidRDefault="00AA6802" w:rsidP="00641A17">
            <w:pPr>
              <w:pStyle w:val="affff1"/>
              <w:ind w:left="0"/>
              <w:rPr>
                <w:del w:id="2590" w:author="Автор"/>
                <w:sz w:val="20"/>
                <w:szCs w:val="20"/>
                <w:lang w:val="en-US"/>
              </w:rPr>
            </w:pPr>
            <w:del w:id="2591" w:author="Автор">
              <w:r w:rsidDel="00180D63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2592" w:author="Автор"/>
                <w:sz w:val="20"/>
                <w:szCs w:val="20"/>
              </w:rPr>
            </w:pPr>
          </w:p>
        </w:tc>
      </w:tr>
    </w:tbl>
    <w:p w:rsidR="00AA6802" w:rsidRPr="00B31A64" w:rsidDel="00180D63" w:rsidRDefault="00AA6802" w:rsidP="00AA6802">
      <w:pPr>
        <w:pStyle w:val="20"/>
        <w:numPr>
          <w:ilvl w:val="0"/>
          <w:numId w:val="0"/>
        </w:numPr>
        <w:ind w:left="453"/>
        <w:rPr>
          <w:del w:id="2593" w:author="Автор"/>
          <w:lang w:val="en-US"/>
        </w:rPr>
      </w:pPr>
    </w:p>
    <w:p w:rsidR="009A379E" w:rsidRPr="009A379E" w:rsidRDefault="009A379E" w:rsidP="009A379E">
      <w:pPr>
        <w:rPr>
          <w:lang w:val="en-US"/>
        </w:rPr>
      </w:pPr>
    </w:p>
    <w:p w:rsidR="009A379E" w:rsidRPr="00225039" w:rsidRDefault="009A379E" w:rsidP="00225039"/>
    <w:sectPr w:rsidR="009A379E" w:rsidRPr="00225039" w:rsidSect="008A7C5D">
      <w:headerReference w:type="default" r:id="rId9"/>
      <w:footerReference w:type="default" r:id="rId10"/>
      <w:headerReference w:type="first" r:id="rId11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505" w:rsidRDefault="001F1505" w:rsidP="002F27E2">
      <w:r>
        <w:separator/>
      </w:r>
    </w:p>
    <w:p w:rsidR="001F1505" w:rsidRDefault="001F1505"/>
    <w:p w:rsidR="001F1505" w:rsidRDefault="001F1505"/>
    <w:p w:rsidR="001F1505" w:rsidRDefault="001F1505"/>
    <w:p w:rsidR="001F1505" w:rsidRDefault="001F1505"/>
    <w:p w:rsidR="001F1505" w:rsidRDefault="001F1505"/>
  </w:endnote>
  <w:endnote w:type="continuationSeparator" w:id="0">
    <w:p w:rsidR="001F1505" w:rsidRDefault="001F1505" w:rsidP="002F27E2">
      <w:r>
        <w:continuationSeparator/>
      </w:r>
    </w:p>
    <w:p w:rsidR="001F1505" w:rsidRDefault="001F1505"/>
    <w:p w:rsidR="001F1505" w:rsidRDefault="001F1505"/>
    <w:p w:rsidR="001F1505" w:rsidRDefault="001F1505"/>
    <w:p w:rsidR="001F1505" w:rsidRDefault="001F1505"/>
    <w:p w:rsidR="001F1505" w:rsidRDefault="001F15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F1B" w:rsidRDefault="00463F1B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5B69">
      <w:rPr>
        <w:noProof/>
      </w:rPr>
      <w:t>167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505" w:rsidRDefault="001F1505" w:rsidP="002F27E2">
      <w:r>
        <w:separator/>
      </w:r>
    </w:p>
    <w:p w:rsidR="001F1505" w:rsidRDefault="001F1505"/>
    <w:p w:rsidR="001F1505" w:rsidRDefault="001F1505"/>
    <w:p w:rsidR="001F1505" w:rsidRDefault="001F1505"/>
    <w:p w:rsidR="001F1505" w:rsidRDefault="001F1505"/>
    <w:p w:rsidR="001F1505" w:rsidRDefault="001F1505"/>
  </w:footnote>
  <w:footnote w:type="continuationSeparator" w:id="0">
    <w:p w:rsidR="001F1505" w:rsidRDefault="001F1505" w:rsidP="002F27E2">
      <w:r>
        <w:continuationSeparator/>
      </w:r>
    </w:p>
    <w:p w:rsidR="001F1505" w:rsidRDefault="001F1505"/>
    <w:p w:rsidR="001F1505" w:rsidRDefault="001F1505"/>
    <w:p w:rsidR="001F1505" w:rsidRDefault="001F1505"/>
    <w:p w:rsidR="001F1505" w:rsidRDefault="001F1505"/>
    <w:p w:rsidR="001F1505" w:rsidRDefault="001F150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F1B" w:rsidRPr="007F797C" w:rsidRDefault="00463F1B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463F1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463F1B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463F1B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463F1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463F1B" w:rsidRPr="00F62E6D" w:rsidRDefault="00463F1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463F1B" w:rsidRDefault="00463F1B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3F1B" w:rsidRPr="002B5D6A" w:rsidRDefault="00463F1B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63F1B" w:rsidRPr="002B5D6A" w:rsidRDefault="00463F1B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3F1B" w:rsidRPr="002B5D6A" w:rsidRDefault="00463F1B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DF8F35"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463F1B" w:rsidRPr="002B5D6A" w:rsidRDefault="00463F1B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463F1B" w:rsidRPr="002B5D6A" w:rsidRDefault="00463F1B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463F1B" w:rsidRPr="002B5D6A" w:rsidRDefault="00463F1B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9191894"/>
    <w:multiLevelType w:val="hybridMultilevel"/>
    <w:tmpl w:val="E1D2D072"/>
    <w:lvl w:ilvl="0" w:tplc="E21E3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4E026240"/>
    <w:multiLevelType w:val="hybridMultilevel"/>
    <w:tmpl w:val="74E87A12"/>
    <w:lvl w:ilvl="0" w:tplc="5EF2C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3">
    <w:nsid w:val="5A9556CB"/>
    <w:multiLevelType w:val="multilevel"/>
    <w:tmpl w:val="DBDE74B0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184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5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7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1"/>
  </w:num>
  <w:num w:numId="5">
    <w:abstractNumId w:val="0"/>
  </w:num>
  <w:num w:numId="6">
    <w:abstractNumId w:val="11"/>
  </w:num>
  <w:num w:numId="7">
    <w:abstractNumId w:val="3"/>
  </w:num>
  <w:num w:numId="8">
    <w:abstractNumId w:val="6"/>
  </w:num>
  <w:num w:numId="9">
    <w:abstractNumId w:val="7"/>
  </w:num>
  <w:num w:numId="10">
    <w:abstractNumId w:val="16"/>
  </w:num>
  <w:num w:numId="11">
    <w:abstractNumId w:val="14"/>
  </w:num>
  <w:num w:numId="12">
    <w:abstractNumId w:val="9"/>
  </w:num>
  <w:num w:numId="13">
    <w:abstractNumId w:val="12"/>
  </w:num>
  <w:num w:numId="14">
    <w:abstractNumId w:val="18"/>
  </w:num>
  <w:num w:numId="15">
    <w:abstractNumId w:val="4"/>
  </w:num>
  <w:num w:numId="16">
    <w:abstractNumId w:val="8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31DC"/>
    <w:rsid w:val="000243B5"/>
    <w:rsid w:val="00027632"/>
    <w:rsid w:val="000369DF"/>
    <w:rsid w:val="000409C8"/>
    <w:rsid w:val="00041D74"/>
    <w:rsid w:val="0004223F"/>
    <w:rsid w:val="00043E70"/>
    <w:rsid w:val="000472BB"/>
    <w:rsid w:val="0004746B"/>
    <w:rsid w:val="00054C04"/>
    <w:rsid w:val="000553DE"/>
    <w:rsid w:val="00062C2B"/>
    <w:rsid w:val="00063A79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0CDD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61010"/>
    <w:rsid w:val="00164D94"/>
    <w:rsid w:val="0017389A"/>
    <w:rsid w:val="00180D63"/>
    <w:rsid w:val="0018677D"/>
    <w:rsid w:val="00194C24"/>
    <w:rsid w:val="00197776"/>
    <w:rsid w:val="001A5149"/>
    <w:rsid w:val="001A6E51"/>
    <w:rsid w:val="001B0EB2"/>
    <w:rsid w:val="001B36A9"/>
    <w:rsid w:val="001B6966"/>
    <w:rsid w:val="001B7E41"/>
    <w:rsid w:val="001C268B"/>
    <w:rsid w:val="001C3CA6"/>
    <w:rsid w:val="001C4DC5"/>
    <w:rsid w:val="001D3917"/>
    <w:rsid w:val="001D41C4"/>
    <w:rsid w:val="001D42D3"/>
    <w:rsid w:val="001E0F67"/>
    <w:rsid w:val="001E1144"/>
    <w:rsid w:val="001E32BB"/>
    <w:rsid w:val="001E3696"/>
    <w:rsid w:val="001E64D0"/>
    <w:rsid w:val="001F1505"/>
    <w:rsid w:val="001F2261"/>
    <w:rsid w:val="001F26C9"/>
    <w:rsid w:val="001F4C8B"/>
    <w:rsid w:val="001F63CD"/>
    <w:rsid w:val="001F7437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5039"/>
    <w:rsid w:val="00226A65"/>
    <w:rsid w:val="002320BF"/>
    <w:rsid w:val="00236DFE"/>
    <w:rsid w:val="00242DE6"/>
    <w:rsid w:val="0025017C"/>
    <w:rsid w:val="00256E5C"/>
    <w:rsid w:val="0026068D"/>
    <w:rsid w:val="00262381"/>
    <w:rsid w:val="002657EB"/>
    <w:rsid w:val="00280AFB"/>
    <w:rsid w:val="00281CB7"/>
    <w:rsid w:val="0028493B"/>
    <w:rsid w:val="00285F38"/>
    <w:rsid w:val="00292BBB"/>
    <w:rsid w:val="00294732"/>
    <w:rsid w:val="00296200"/>
    <w:rsid w:val="002A095A"/>
    <w:rsid w:val="002A0BD8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6192"/>
    <w:rsid w:val="002E456B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1664D"/>
    <w:rsid w:val="003209D6"/>
    <w:rsid w:val="003232B6"/>
    <w:rsid w:val="003266ED"/>
    <w:rsid w:val="00327C01"/>
    <w:rsid w:val="00331F07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50CA"/>
    <w:rsid w:val="0039778C"/>
    <w:rsid w:val="003A7C2E"/>
    <w:rsid w:val="003B1887"/>
    <w:rsid w:val="003B45E4"/>
    <w:rsid w:val="003C15A9"/>
    <w:rsid w:val="003C281F"/>
    <w:rsid w:val="003C2CC5"/>
    <w:rsid w:val="003C335A"/>
    <w:rsid w:val="003C48D8"/>
    <w:rsid w:val="003D099B"/>
    <w:rsid w:val="003D181E"/>
    <w:rsid w:val="003D1D9F"/>
    <w:rsid w:val="003D6EE4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16B1A"/>
    <w:rsid w:val="00420CAD"/>
    <w:rsid w:val="004270D2"/>
    <w:rsid w:val="00431EB5"/>
    <w:rsid w:val="00435C8E"/>
    <w:rsid w:val="00440167"/>
    <w:rsid w:val="00441DCE"/>
    <w:rsid w:val="00442D39"/>
    <w:rsid w:val="00451FF2"/>
    <w:rsid w:val="00454648"/>
    <w:rsid w:val="0045611A"/>
    <w:rsid w:val="00461F1E"/>
    <w:rsid w:val="00463656"/>
    <w:rsid w:val="00463F1B"/>
    <w:rsid w:val="00466F8E"/>
    <w:rsid w:val="00472F42"/>
    <w:rsid w:val="00476A33"/>
    <w:rsid w:val="0049359F"/>
    <w:rsid w:val="004938A9"/>
    <w:rsid w:val="004938DC"/>
    <w:rsid w:val="00497339"/>
    <w:rsid w:val="004A24BF"/>
    <w:rsid w:val="004A2CC8"/>
    <w:rsid w:val="004A39CC"/>
    <w:rsid w:val="004A489E"/>
    <w:rsid w:val="004B0A0D"/>
    <w:rsid w:val="004B2350"/>
    <w:rsid w:val="004B26BD"/>
    <w:rsid w:val="004B5866"/>
    <w:rsid w:val="004B65A8"/>
    <w:rsid w:val="004B69ED"/>
    <w:rsid w:val="004C25D8"/>
    <w:rsid w:val="004C2A57"/>
    <w:rsid w:val="004C32E5"/>
    <w:rsid w:val="004C51E5"/>
    <w:rsid w:val="004C6224"/>
    <w:rsid w:val="004D6E27"/>
    <w:rsid w:val="004E016D"/>
    <w:rsid w:val="004E1BA1"/>
    <w:rsid w:val="004E4FDF"/>
    <w:rsid w:val="004F0339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67DC"/>
    <w:rsid w:val="00527F26"/>
    <w:rsid w:val="005331EF"/>
    <w:rsid w:val="0053482B"/>
    <w:rsid w:val="00534ED1"/>
    <w:rsid w:val="005377F7"/>
    <w:rsid w:val="00540333"/>
    <w:rsid w:val="00541FFA"/>
    <w:rsid w:val="005424AD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1E4"/>
    <w:rsid w:val="005830A5"/>
    <w:rsid w:val="00591F53"/>
    <w:rsid w:val="005952BB"/>
    <w:rsid w:val="005968F1"/>
    <w:rsid w:val="005A330A"/>
    <w:rsid w:val="005A5E77"/>
    <w:rsid w:val="005B0EE4"/>
    <w:rsid w:val="005B3D75"/>
    <w:rsid w:val="005B40C2"/>
    <w:rsid w:val="005B747F"/>
    <w:rsid w:val="005C5A93"/>
    <w:rsid w:val="005D0881"/>
    <w:rsid w:val="005D1B09"/>
    <w:rsid w:val="005D2A63"/>
    <w:rsid w:val="005D492B"/>
    <w:rsid w:val="005D7CFA"/>
    <w:rsid w:val="005E1412"/>
    <w:rsid w:val="005E3FB7"/>
    <w:rsid w:val="005F707F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5176"/>
    <w:rsid w:val="00637AEA"/>
    <w:rsid w:val="00640D56"/>
    <w:rsid w:val="00641A17"/>
    <w:rsid w:val="006434CB"/>
    <w:rsid w:val="00645998"/>
    <w:rsid w:val="0064737F"/>
    <w:rsid w:val="00654140"/>
    <w:rsid w:val="00654ADF"/>
    <w:rsid w:val="00656D4C"/>
    <w:rsid w:val="00657DB2"/>
    <w:rsid w:val="0066050C"/>
    <w:rsid w:val="0066082B"/>
    <w:rsid w:val="00660A93"/>
    <w:rsid w:val="00661EC2"/>
    <w:rsid w:val="00665D12"/>
    <w:rsid w:val="00670B39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E0B9B"/>
    <w:rsid w:val="006E2B03"/>
    <w:rsid w:val="006E4A90"/>
    <w:rsid w:val="006E7284"/>
    <w:rsid w:val="006F1065"/>
    <w:rsid w:val="007008A2"/>
    <w:rsid w:val="00703AC4"/>
    <w:rsid w:val="0071374B"/>
    <w:rsid w:val="00721F03"/>
    <w:rsid w:val="007256BD"/>
    <w:rsid w:val="00726C6F"/>
    <w:rsid w:val="0073077E"/>
    <w:rsid w:val="00732A9A"/>
    <w:rsid w:val="00735D71"/>
    <w:rsid w:val="007365A8"/>
    <w:rsid w:val="007405FF"/>
    <w:rsid w:val="007441D3"/>
    <w:rsid w:val="00750584"/>
    <w:rsid w:val="00750C2C"/>
    <w:rsid w:val="0075275A"/>
    <w:rsid w:val="00762C8F"/>
    <w:rsid w:val="00762E76"/>
    <w:rsid w:val="00772020"/>
    <w:rsid w:val="00773BA2"/>
    <w:rsid w:val="00775B23"/>
    <w:rsid w:val="00780902"/>
    <w:rsid w:val="007846BD"/>
    <w:rsid w:val="007855DE"/>
    <w:rsid w:val="00785E65"/>
    <w:rsid w:val="00785F16"/>
    <w:rsid w:val="0078715A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5D83"/>
    <w:rsid w:val="008060F8"/>
    <w:rsid w:val="00806D68"/>
    <w:rsid w:val="00811ED8"/>
    <w:rsid w:val="008144DE"/>
    <w:rsid w:val="008160A5"/>
    <w:rsid w:val="008214B0"/>
    <w:rsid w:val="00826156"/>
    <w:rsid w:val="00827F99"/>
    <w:rsid w:val="00831967"/>
    <w:rsid w:val="00832E0D"/>
    <w:rsid w:val="00833FEA"/>
    <w:rsid w:val="008411D0"/>
    <w:rsid w:val="0084212D"/>
    <w:rsid w:val="00842E9D"/>
    <w:rsid w:val="00857179"/>
    <w:rsid w:val="00861168"/>
    <w:rsid w:val="00864515"/>
    <w:rsid w:val="0086488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333B"/>
    <w:rsid w:val="008A5611"/>
    <w:rsid w:val="008A7BD0"/>
    <w:rsid w:val="008A7C5D"/>
    <w:rsid w:val="008B0487"/>
    <w:rsid w:val="008B1C82"/>
    <w:rsid w:val="008B28C3"/>
    <w:rsid w:val="008C2151"/>
    <w:rsid w:val="008C271A"/>
    <w:rsid w:val="008D3841"/>
    <w:rsid w:val="008D46A8"/>
    <w:rsid w:val="008D4A12"/>
    <w:rsid w:val="008D5B15"/>
    <w:rsid w:val="008E064E"/>
    <w:rsid w:val="008F3C83"/>
    <w:rsid w:val="00910D16"/>
    <w:rsid w:val="00916933"/>
    <w:rsid w:val="009177E2"/>
    <w:rsid w:val="0092185F"/>
    <w:rsid w:val="00921AB7"/>
    <w:rsid w:val="009223DC"/>
    <w:rsid w:val="00922E42"/>
    <w:rsid w:val="0092666C"/>
    <w:rsid w:val="009402AE"/>
    <w:rsid w:val="00940707"/>
    <w:rsid w:val="00940999"/>
    <w:rsid w:val="00942133"/>
    <w:rsid w:val="00942334"/>
    <w:rsid w:val="0094448C"/>
    <w:rsid w:val="0094796B"/>
    <w:rsid w:val="0095124E"/>
    <w:rsid w:val="0095619B"/>
    <w:rsid w:val="00962A85"/>
    <w:rsid w:val="00963D33"/>
    <w:rsid w:val="009711BA"/>
    <w:rsid w:val="009712E5"/>
    <w:rsid w:val="00972091"/>
    <w:rsid w:val="00974A1F"/>
    <w:rsid w:val="009763A8"/>
    <w:rsid w:val="00982104"/>
    <w:rsid w:val="00982170"/>
    <w:rsid w:val="00987B51"/>
    <w:rsid w:val="00991222"/>
    <w:rsid w:val="00997B9D"/>
    <w:rsid w:val="009A00B7"/>
    <w:rsid w:val="009A020F"/>
    <w:rsid w:val="009A14D3"/>
    <w:rsid w:val="009A379E"/>
    <w:rsid w:val="009A4240"/>
    <w:rsid w:val="009A5310"/>
    <w:rsid w:val="009A53D8"/>
    <w:rsid w:val="009A64C0"/>
    <w:rsid w:val="009B579E"/>
    <w:rsid w:val="009B5858"/>
    <w:rsid w:val="009C3E73"/>
    <w:rsid w:val="009C7E0E"/>
    <w:rsid w:val="009D12CB"/>
    <w:rsid w:val="009D465B"/>
    <w:rsid w:val="009D6AAF"/>
    <w:rsid w:val="009E197A"/>
    <w:rsid w:val="009E2AF4"/>
    <w:rsid w:val="009F456A"/>
    <w:rsid w:val="009F6E82"/>
    <w:rsid w:val="00A01F25"/>
    <w:rsid w:val="00A0322C"/>
    <w:rsid w:val="00A03BB4"/>
    <w:rsid w:val="00A042AB"/>
    <w:rsid w:val="00A0475C"/>
    <w:rsid w:val="00A10F56"/>
    <w:rsid w:val="00A113F2"/>
    <w:rsid w:val="00A15290"/>
    <w:rsid w:val="00A160C4"/>
    <w:rsid w:val="00A16CBF"/>
    <w:rsid w:val="00A17652"/>
    <w:rsid w:val="00A31CF6"/>
    <w:rsid w:val="00A33F15"/>
    <w:rsid w:val="00A44E7B"/>
    <w:rsid w:val="00A504D5"/>
    <w:rsid w:val="00A50CFF"/>
    <w:rsid w:val="00A57DF0"/>
    <w:rsid w:val="00A65227"/>
    <w:rsid w:val="00A652F1"/>
    <w:rsid w:val="00A67C88"/>
    <w:rsid w:val="00A70702"/>
    <w:rsid w:val="00A71E98"/>
    <w:rsid w:val="00A736ED"/>
    <w:rsid w:val="00A75305"/>
    <w:rsid w:val="00A75B69"/>
    <w:rsid w:val="00A80AB5"/>
    <w:rsid w:val="00A81313"/>
    <w:rsid w:val="00A82A51"/>
    <w:rsid w:val="00A83146"/>
    <w:rsid w:val="00A8451F"/>
    <w:rsid w:val="00A90DD8"/>
    <w:rsid w:val="00A948DD"/>
    <w:rsid w:val="00A951AD"/>
    <w:rsid w:val="00A971EB"/>
    <w:rsid w:val="00AA082C"/>
    <w:rsid w:val="00AA4A11"/>
    <w:rsid w:val="00AA4C60"/>
    <w:rsid w:val="00AA6802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418B5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167D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2AC4"/>
    <w:rsid w:val="00C54B1D"/>
    <w:rsid w:val="00C54BE3"/>
    <w:rsid w:val="00C54BE9"/>
    <w:rsid w:val="00C57523"/>
    <w:rsid w:val="00C61146"/>
    <w:rsid w:val="00C625D5"/>
    <w:rsid w:val="00C63032"/>
    <w:rsid w:val="00C64201"/>
    <w:rsid w:val="00C65759"/>
    <w:rsid w:val="00C70B87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6B56"/>
    <w:rsid w:val="00CC234F"/>
    <w:rsid w:val="00CC24E6"/>
    <w:rsid w:val="00CC6C8D"/>
    <w:rsid w:val="00CD1F52"/>
    <w:rsid w:val="00CD54D2"/>
    <w:rsid w:val="00CE067D"/>
    <w:rsid w:val="00CF665D"/>
    <w:rsid w:val="00CF744C"/>
    <w:rsid w:val="00D024F8"/>
    <w:rsid w:val="00D030A6"/>
    <w:rsid w:val="00D06F45"/>
    <w:rsid w:val="00D11C70"/>
    <w:rsid w:val="00D16D51"/>
    <w:rsid w:val="00D2025E"/>
    <w:rsid w:val="00D20FE5"/>
    <w:rsid w:val="00D22722"/>
    <w:rsid w:val="00D2383E"/>
    <w:rsid w:val="00D2653A"/>
    <w:rsid w:val="00D27CAE"/>
    <w:rsid w:val="00D31E9E"/>
    <w:rsid w:val="00D3422F"/>
    <w:rsid w:val="00D46150"/>
    <w:rsid w:val="00D461C7"/>
    <w:rsid w:val="00D51808"/>
    <w:rsid w:val="00D56DF4"/>
    <w:rsid w:val="00D577A5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D7904"/>
    <w:rsid w:val="00DE1280"/>
    <w:rsid w:val="00DE2CDC"/>
    <w:rsid w:val="00DE2DAF"/>
    <w:rsid w:val="00DE67FA"/>
    <w:rsid w:val="00DE6AEE"/>
    <w:rsid w:val="00DF454A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16E79"/>
    <w:rsid w:val="00E20C62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93B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83360"/>
    <w:rsid w:val="00E904BD"/>
    <w:rsid w:val="00E938B3"/>
    <w:rsid w:val="00E974F2"/>
    <w:rsid w:val="00EA6998"/>
    <w:rsid w:val="00EB1A92"/>
    <w:rsid w:val="00EB3DE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43E02"/>
    <w:rsid w:val="00F47467"/>
    <w:rsid w:val="00F52064"/>
    <w:rsid w:val="00F528DD"/>
    <w:rsid w:val="00F532CA"/>
    <w:rsid w:val="00F542DC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96A39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iPriority="99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  <w:pPr>
      <w:ind w:left="567"/>
    </w:pPr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0%B5%D0%B1-%D1%81%D0%B5%D1%80%D0%B2%D0%B8%D1%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3AF26-C391-4BF0-B12A-6D2D5FD61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171</Pages>
  <Words>51019</Words>
  <Characters>290813</Characters>
  <Application>Microsoft Office Word</Application>
  <DocSecurity>0</DocSecurity>
  <Lines>2423</Lines>
  <Paragraphs>682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341150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2014-05-27T10:36:00Z</dcterms:created>
  <dcterms:modified xsi:type="dcterms:W3CDTF">2014-05-29T13:32:00Z</dcterms:modified>
</cp:coreProperties>
</file>